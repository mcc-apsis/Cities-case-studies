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8118E" w14:textId="77777777" w:rsidR="00B70198" w:rsidRPr="00616CB9" w:rsidRDefault="00B70198" w:rsidP="00B70198">
      <w:pPr>
        <w:spacing w:line="276" w:lineRule="auto"/>
      </w:pPr>
      <w:r w:rsidRPr="00616CB9">
        <w:rPr>
          <w:rStyle w:val="Heading2Char"/>
        </w:rPr>
        <w:t>Revi</w:t>
      </w:r>
      <w:r w:rsidR="00616CB9">
        <w:rPr>
          <w:rStyle w:val="Heading2Char"/>
        </w:rPr>
        <w:t>ewer #1</w:t>
      </w:r>
      <w:r w:rsidRPr="00616CB9">
        <w:br/>
      </w:r>
      <w:r w:rsidRPr="00616CB9">
        <w:br/>
      </w:r>
      <w:proofErr w:type="gramStart"/>
      <w:r w:rsidRPr="00616CB9">
        <w:t>The</w:t>
      </w:r>
      <w:proofErr w:type="gramEnd"/>
      <w:r w:rsidRPr="00616CB9">
        <w:t xml:space="preserve"> paper should be considered for publication after revision, as it attempts to fill an important knowledge gap in the urban climate space. A few recent publications (e.g. </w:t>
      </w:r>
      <w:proofErr w:type="spellStart"/>
      <w:r w:rsidRPr="00616CB9">
        <w:t>Rosenzweig</w:t>
      </w:r>
      <w:proofErr w:type="spellEnd"/>
      <w:r w:rsidRPr="00616CB9">
        <w:t xml:space="preserve"> et al, 2018) attempt to address the question of geographic scope and thematic coverage, but this paper provides a more comprehensive and up to date review of the literature.</w:t>
      </w:r>
    </w:p>
    <w:p w14:paraId="07C659A1" w14:textId="77777777" w:rsidR="00B70198" w:rsidRPr="00616CB9" w:rsidRDefault="00B70198" w:rsidP="00B70198">
      <w:pPr>
        <w:spacing w:line="276" w:lineRule="auto"/>
        <w:rPr>
          <w:rFonts w:ascii="Calibri" w:hAnsi="Calibri" w:cs="Calibri"/>
          <w:b/>
        </w:rPr>
      </w:pPr>
      <w:r w:rsidRPr="00616CB9">
        <w:rPr>
          <w:rFonts w:ascii="Calibri" w:hAnsi="Calibri" w:cs="Calibri"/>
          <w:b/>
        </w:rPr>
        <w:t>General Comments</w:t>
      </w:r>
    </w:p>
    <w:p w14:paraId="5F6939F9" w14:textId="77777777" w:rsidR="00B70198" w:rsidRDefault="00B70198" w:rsidP="00B70198">
      <w:pPr>
        <w:spacing w:line="276" w:lineRule="auto"/>
        <w:rPr>
          <w:rFonts w:ascii="Calibri" w:hAnsi="Calibri" w:cs="Calibri"/>
        </w:rPr>
      </w:pPr>
      <w:r w:rsidRPr="00616CB9">
        <w:rPr>
          <w:rFonts w:ascii="Calibri" w:hAnsi="Calibri" w:cs="Calibri"/>
        </w:rPr>
        <w:t>One of the primary shortcomings of the paper, is its depth coverage and lack of nuanced analysis of cities from the global south (identified as a gap), but there has been an expansion of the literature in this space in the AR5 and post-AR5 period.</w:t>
      </w:r>
    </w:p>
    <w:p w14:paraId="62E1E00B" w14:textId="77777777" w:rsidR="00B70198" w:rsidRDefault="00B70198" w:rsidP="00B70198">
      <w:pPr>
        <w:spacing w:line="276" w:lineRule="auto"/>
        <w:rPr>
          <w:rFonts w:ascii="Calibri" w:hAnsi="Calibri" w:cs="Calibri"/>
        </w:rPr>
      </w:pPr>
      <w:r w:rsidRPr="00616CB9">
        <w:rPr>
          <w:rFonts w:ascii="Calibri" w:hAnsi="Calibri" w:cs="Calibri"/>
        </w:rPr>
        <w:t>The choice of Web of Science and Scopus as the core source of literature may be a limiting factor as both have limited coverage of the highly interdisciplinary space of urban climate change (line 41). A test of this method may have been its expansion using Google Scholar that has a wider pool of literature in this area. It is also unclear whether the authors have examined the fairly extensive language literature on East Asian and Latin American cities.</w:t>
      </w:r>
    </w:p>
    <w:p w14:paraId="77FDBE4B" w14:textId="6467BACC" w:rsidR="00387493" w:rsidRPr="00616CB9" w:rsidRDefault="00DE047B" w:rsidP="00387493">
      <w:pPr>
        <w:pStyle w:val="NoSpacing"/>
      </w:pPr>
      <w:r>
        <w:t>The reviewer raises some important issues. However, i</w:t>
      </w:r>
      <w:r w:rsidR="00387493">
        <w:t>n the first instance</w:t>
      </w:r>
      <w:r>
        <w:t>,</w:t>
      </w:r>
      <w:r w:rsidR="00387493">
        <w:t xml:space="preserve"> we must emphasise the scale of the analysis being conducted</w:t>
      </w:r>
      <w:r w:rsidR="00D747DC">
        <w:t xml:space="preserve"> here</w:t>
      </w:r>
      <w:r>
        <w:t>: i</w:t>
      </w:r>
      <w:r w:rsidR="003D2133">
        <w:t xml:space="preserve">n the initial submission we surveyed the coverage and content of </w:t>
      </w:r>
      <w:r w:rsidR="003D2133" w:rsidRPr="0034754E">
        <w:rPr>
          <w:rFonts w:ascii="Calibri" w:eastAsia="Calibri" w:hAnsi="Calibri" w:cs="Calibri"/>
        </w:rPr>
        <w:t>3,440</w:t>
      </w:r>
      <w:r w:rsidR="003D2133">
        <w:rPr>
          <w:rFonts w:ascii="Calibri" w:eastAsia="Calibri" w:hAnsi="Calibri" w:cs="Calibri"/>
        </w:rPr>
        <w:t xml:space="preserve"> case study articles</w:t>
      </w:r>
      <w:r w:rsidR="00387493">
        <w:t xml:space="preserve">. While </w:t>
      </w:r>
      <w:r w:rsidR="003D2133">
        <w:t xml:space="preserve">this </w:t>
      </w:r>
      <w:r w:rsidR="00387493">
        <w:t>survey is undoubtedly incomplete, it is f</w:t>
      </w:r>
      <w:r>
        <w:t xml:space="preserve">ar more comprehensive in scope, </w:t>
      </w:r>
      <w:r w:rsidR="00387493">
        <w:t>if not in depth</w:t>
      </w:r>
      <w:r>
        <w:t>,</w:t>
      </w:r>
      <w:r w:rsidR="00387493">
        <w:t xml:space="preserve"> </w:t>
      </w:r>
      <w:r w:rsidR="003D2133">
        <w:t>than all efforts we are currently aware of.</w:t>
      </w:r>
      <w:r>
        <w:t xml:space="preserve"> Hence we </w:t>
      </w:r>
      <w:r w:rsidR="00D747DC">
        <w:t>argue that</w:t>
      </w:r>
      <w:r>
        <w:t xml:space="preserve"> limitations in literature </w:t>
      </w:r>
      <w:r w:rsidR="00D747DC">
        <w:t>scope should be considered</w:t>
      </w:r>
      <w:r>
        <w:t xml:space="preserve"> in light of this new level of ambition.</w:t>
      </w:r>
    </w:p>
    <w:p w14:paraId="0E5CF6FE" w14:textId="2A1F139C" w:rsidR="003B7219" w:rsidRDefault="003D2133" w:rsidP="00DE047B">
      <w:pPr>
        <w:pStyle w:val="NoSpacing"/>
      </w:pPr>
      <w:r>
        <w:t xml:space="preserve">Of course, systematic omissions are possible. Indeed, </w:t>
      </w:r>
      <w:r w:rsidR="00DE047B">
        <w:t xml:space="preserve">a central thread in our article pertains to literature biases, therefore we must ensure </w:t>
      </w:r>
      <w:r w:rsidR="00637F6A">
        <w:t>a good balance of coverage</w:t>
      </w:r>
      <w:r w:rsidR="00DE047B">
        <w:t>. To do so</w:t>
      </w:r>
      <w:r w:rsidR="00637F6A">
        <w:t xml:space="preserve"> we</w:t>
      </w:r>
      <w:r w:rsidR="003B7219">
        <w:t xml:space="preserve"> have taken three</w:t>
      </w:r>
      <w:r w:rsidR="00D747DC">
        <w:t xml:space="preserve"> further</w:t>
      </w:r>
      <w:r w:rsidR="003B7219">
        <w:t xml:space="preserve"> actions: (1) we expanded our search to </w:t>
      </w:r>
      <w:r w:rsidR="002B50E2">
        <w:t>google scholar</w:t>
      </w:r>
      <w:r w:rsidR="003B7219">
        <w:t>; (2) we conducted our search in French and Spanish; and (3) we conducted new analysis looking at the post-AR5 literature expansion.</w:t>
      </w:r>
    </w:p>
    <w:p w14:paraId="14B6DDDC" w14:textId="19F9A8BA" w:rsidR="00CC25A4" w:rsidRPr="00CC25A4" w:rsidRDefault="00D67AC6" w:rsidP="00E37A57">
      <w:pPr>
        <w:pStyle w:val="NoSpacing"/>
        <w:rPr>
          <w:b/>
        </w:rPr>
      </w:pPr>
      <w:r w:rsidRPr="00CC25A4">
        <w:rPr>
          <w:b/>
        </w:rPr>
        <w:t xml:space="preserve">1. </w:t>
      </w:r>
      <w:r w:rsidR="003E0479">
        <w:rPr>
          <w:b/>
        </w:rPr>
        <w:t>Google scholar</w:t>
      </w:r>
    </w:p>
    <w:p w14:paraId="59AC4155" w14:textId="7C466FEC" w:rsidR="00D67AC6" w:rsidRDefault="008773E8" w:rsidP="00E37A57">
      <w:pPr>
        <w:pStyle w:val="NoSpacing"/>
      </w:pPr>
      <w:r>
        <w:t>Google Scholar</w:t>
      </w:r>
      <w:r w:rsidR="002B50E2">
        <w:t xml:space="preserve"> (GS) is a very problematic database to work with</w:t>
      </w:r>
      <w:r>
        <w:t xml:space="preserve">. First of all, </w:t>
      </w:r>
      <w:r w:rsidR="002B50E2">
        <w:t>it</w:t>
      </w:r>
      <w:r>
        <w:t xml:space="preserve"> has a much poorer functionality for literature searches compared to </w:t>
      </w:r>
      <w:r w:rsidR="00CC25A4">
        <w:t>Web of Science (</w:t>
      </w:r>
      <w:proofErr w:type="spellStart"/>
      <w:r w:rsidR="00CC25A4">
        <w:t>WoS</w:t>
      </w:r>
      <w:proofErr w:type="spellEnd"/>
      <w:r w:rsidR="00CC25A4">
        <w:t>) and Scopus.</w:t>
      </w:r>
      <w:r>
        <w:t xml:space="preserve"> </w:t>
      </w:r>
      <w:r w:rsidR="00DE047B">
        <w:t>Second, i</w:t>
      </w:r>
      <w:r w:rsidR="00CC25A4">
        <w:t xml:space="preserve">t </w:t>
      </w:r>
      <w:r>
        <w:t xml:space="preserve">typically returns a large volume of imprecise results </w:t>
      </w:r>
      <w:r>
        <w:fldChar w:fldCharType="begin" w:fldLock="1"/>
      </w:r>
      <w:r w:rsidR="00C80225">
        <w:instrText>ADDIN CSL_CITATION {"citationItems":[{"id":"ITEM-1","itemData":{"DOI":"10.1371/journal.pone.0138237","ISBN":"1932-6203","ISSN":"19326203","PMID":"26379270","abstract":"Google Scholar (GS), a commonly used web-based academic search engine, catalogues between 2 and 100 million records of both academic and grey literature (articles not formally published by commercial academic publishers). Google Scholar collates results from across the internet and is free to use. As a result it has received considerable attention as a method for searching for literature, particularly in searches for grey literature, as required by systematic reviews. The reliance on GS as a standalone resource has been greatly debated, however, and its efficacy in grey literature searching has not yet been investigated. Using systematic review case studies from environmental science, we investigated the utility of GS in systematic reviews and in searches for grey literature. Our findings show that GS results contain moderate amounts of grey literature, with the majority found on average at page 80. We also found that, when searched for specifically, the majority of literature identified using Web of Science was also found using GS. However, our findings showed moderate/poor overlap in results when similar search strings were used in Web of Science and GS (10-67%), and that GS missed some important literature in five of six case studies. Furthermore, a general GS search failed to find any grey literature from a case study that involved manual searching of organisations' websites. If used in systematic reviews for grey literature, we recommend that searches of article titles focus on the first 200 to 300 results. We conclude that whilst Google Scholar can find much grey literature and specific, known studies, it should not be used alone for systematic review searches. Rather, it forms a powerful addition to other traditional search methods. In addition, we advocate the use of tools to transparently document and catalogue GS search results to maintain high levels of transparency and the ability to be updated, critical to systematic reviews.","author":[{"dropping-particle":"","family":"Haddaway","given":"Neal Robert","non-dropping-particle":"","parse-names":false,"suffix":""},{"dropping-particle":"","family":"Collins","given":"Alexandra Mary","non-dropping-particle":"","parse-names":false,"suffix":""},{"dropping-particle":"","family":"Coughlin","given":"Deborah","non-dropping-particle":"","parse-names":false,"suffix":""},{"dropping-particle":"","family":"Kirk","given":"Stuart","non-dropping-particle":"","parse-names":false,"suffix":""}],"container-title":"PLoS ONE","id":"ITEM-1","issue":"9","issued":{"date-parts":[["2015"]]},"page":"1-17","title":"The role of google scholar in evidence reviews and its applicability to grey literature searching","type":"article-journal","volume":"10"},"uris":["http://www.mendeley.com/documents/?uuid=4681d79d-730b-43a8-b6f4-485da6361841"]}],"mendeley":{"formattedCitation":"(Haddaway &lt;i&gt;et al&lt;/i&gt; 2015)","plainTextFormattedCitation":"(Haddaway et al 2015)","previouslyFormattedCitation":"(Haddaway &lt;i&gt;et al&lt;/i&gt; 2015)"},"properties":{"noteIndex":0},"schema":"https://github.com/citation-style-language/schema/raw/master/csl-citation.json"}</w:instrText>
      </w:r>
      <w:r>
        <w:fldChar w:fldCharType="separate"/>
      </w:r>
      <w:r w:rsidRPr="008773E8">
        <w:rPr>
          <w:noProof/>
        </w:rPr>
        <w:t xml:space="preserve">(Haddaway </w:t>
      </w:r>
      <w:r w:rsidRPr="008773E8">
        <w:rPr>
          <w:i/>
          <w:noProof/>
        </w:rPr>
        <w:t>et al</w:t>
      </w:r>
      <w:r w:rsidRPr="008773E8">
        <w:rPr>
          <w:noProof/>
        </w:rPr>
        <w:t xml:space="preserve"> 2015)</w:t>
      </w:r>
      <w:r>
        <w:fldChar w:fldCharType="end"/>
      </w:r>
      <w:r>
        <w:t xml:space="preserve">. </w:t>
      </w:r>
      <w:r w:rsidR="00D67AC6">
        <w:t>And</w:t>
      </w:r>
      <w:r w:rsidR="00DE047B">
        <w:t xml:space="preserve"> third</w:t>
      </w:r>
      <w:r>
        <w:t xml:space="preserve">, unlike other databases, GS actively prohibits users from </w:t>
      </w:r>
      <w:r w:rsidR="003D2133">
        <w:t xml:space="preserve">bulk </w:t>
      </w:r>
      <w:r>
        <w:t>downloading document meta-data</w:t>
      </w:r>
      <w:r w:rsidR="00D67AC6">
        <w:t>, particularly abstracts</w:t>
      </w:r>
      <w:r>
        <w:t>.</w:t>
      </w:r>
      <w:r w:rsidR="00D67AC6">
        <w:t xml:space="preserve"> Together this renders GS almost useless for the type of bibliometric analysis we perform in this article – which is based on the automated screening of </w:t>
      </w:r>
      <w:r w:rsidR="003D2133">
        <w:t xml:space="preserve">thousands of </w:t>
      </w:r>
      <w:r w:rsidR="00D67AC6">
        <w:t>abstracts for city names.</w:t>
      </w:r>
    </w:p>
    <w:p w14:paraId="1229138D" w14:textId="18C3A225" w:rsidR="00E6362E" w:rsidRDefault="00D67AC6" w:rsidP="00DE047B">
      <w:pPr>
        <w:pStyle w:val="NoSpacing"/>
      </w:pPr>
      <w:r>
        <w:t xml:space="preserve">Nonetheless, </w:t>
      </w:r>
      <w:r w:rsidR="00D77A50">
        <w:t xml:space="preserve">we are interested in whether GS results offer more cases on Southern cities, as suggested. Therefore we manually </w:t>
      </w:r>
      <w:r w:rsidR="006F5CA4">
        <w:t xml:space="preserve">screened the results from a GS search, importing </w:t>
      </w:r>
      <w:r w:rsidR="00E6362E">
        <w:t xml:space="preserve">100 </w:t>
      </w:r>
      <w:r w:rsidR="006F5CA4">
        <w:t xml:space="preserve">relevant </w:t>
      </w:r>
      <w:r w:rsidR="00E6362E">
        <w:t>articles</w:t>
      </w:r>
      <w:r w:rsidR="006F5CA4">
        <w:t xml:space="preserve"> (33 additional, non-relevant articles had to be discarded during this process)</w:t>
      </w:r>
      <w:r w:rsidR="00E6362E">
        <w:t>. Many of these documents are books, book chapters and reports</w:t>
      </w:r>
      <w:r w:rsidR="003D2133">
        <w:t>.</w:t>
      </w:r>
      <w:r w:rsidR="00E6362E">
        <w:t xml:space="preserve"> </w:t>
      </w:r>
      <w:r w:rsidR="003D2133">
        <w:t>In these cases</w:t>
      </w:r>
      <w:r w:rsidR="00E6362E">
        <w:t xml:space="preserve"> we had to search for introductions or summaries</w:t>
      </w:r>
      <w:r w:rsidR="006F5CA4">
        <w:t xml:space="preserve"> that describe the case study locations, </w:t>
      </w:r>
      <w:r w:rsidR="003D2133">
        <w:t>import</w:t>
      </w:r>
      <w:r w:rsidR="006F5CA4">
        <w:t>ing</w:t>
      </w:r>
      <w:r w:rsidR="003D2133">
        <w:t xml:space="preserve"> these</w:t>
      </w:r>
      <w:r w:rsidR="00E6362E">
        <w:t xml:space="preserve"> </w:t>
      </w:r>
      <w:r w:rsidR="00DE047B">
        <w:t xml:space="preserve">to our database </w:t>
      </w:r>
      <w:r w:rsidR="00E6362E">
        <w:t xml:space="preserve">instead of abstracts. </w:t>
      </w:r>
      <w:r w:rsidR="003D2133">
        <w:t>After this process</w:t>
      </w:r>
      <w:r w:rsidR="00E6362E">
        <w:t xml:space="preserve"> we</w:t>
      </w:r>
      <w:r w:rsidR="00DE047B">
        <w:t xml:space="preserve"> identify from the GS set </w:t>
      </w:r>
      <w:r w:rsidR="00E6362E">
        <w:t xml:space="preserve">a further 27 case studies, with the </w:t>
      </w:r>
      <w:r w:rsidR="00DE047B">
        <w:t>regional breakdown shown in table 1.</w:t>
      </w:r>
    </w:p>
    <w:p w14:paraId="038660F5" w14:textId="49F0A3D6" w:rsidR="003D2133" w:rsidRDefault="00DE047B" w:rsidP="003E0479">
      <w:pPr>
        <w:pStyle w:val="NoSpacing"/>
        <w:spacing w:after="0"/>
      </w:pPr>
      <w:r>
        <w:t xml:space="preserve">The main systematic difference we note in the GS sample is the higher proportion of cases on Latin American &amp; Caribbean cities. </w:t>
      </w:r>
      <w:r w:rsidR="006F5CA4">
        <w:t xml:space="preserve">Hence the assertion that we overlook cases on this region may be correct. However, </w:t>
      </w:r>
      <w:r w:rsidR="003E0479">
        <w:t>we find</w:t>
      </w:r>
      <w:r w:rsidR="006F5CA4">
        <w:t xml:space="preserve"> that the total number of additional case study documents to be obtained is low – due to the limited number of actual cases we obtain from the GS </w:t>
      </w:r>
      <w:r w:rsidR="003E0479">
        <w:t xml:space="preserve">search </w:t>
      </w:r>
      <w:r w:rsidR="006F5CA4">
        <w:t>(</w:t>
      </w:r>
      <w:r w:rsidR="003E0479">
        <w:t xml:space="preserve">out of the 133 “most relevant” search results, we obtain only </w:t>
      </w:r>
      <w:r w:rsidR="006F5CA4">
        <w:t>7 Latin American cases</w:t>
      </w:r>
      <w:r w:rsidR="003E0479">
        <w:t>).</w:t>
      </w:r>
    </w:p>
    <w:p w14:paraId="108C170B" w14:textId="77777777" w:rsidR="006F5CA4" w:rsidRDefault="006F5CA4" w:rsidP="006F5CA4">
      <w:pPr>
        <w:pStyle w:val="NoSpacing"/>
        <w:spacing w:after="0"/>
      </w:pPr>
    </w:p>
    <w:tbl>
      <w:tblPr>
        <w:tblStyle w:val="TableGrid"/>
        <w:tblW w:w="9060" w:type="dxa"/>
        <w:tblLook w:val="04A0" w:firstRow="1" w:lastRow="0" w:firstColumn="1" w:lastColumn="0" w:noHBand="0" w:noVBand="1"/>
      </w:tblPr>
      <w:tblGrid>
        <w:gridCol w:w="2265"/>
        <w:gridCol w:w="2265"/>
        <w:gridCol w:w="2265"/>
        <w:gridCol w:w="2265"/>
      </w:tblGrid>
      <w:tr w:rsidR="003D2133" w14:paraId="0B89DE7C" w14:textId="77777777" w:rsidTr="003D2133">
        <w:tc>
          <w:tcPr>
            <w:tcW w:w="2265" w:type="dxa"/>
            <w:vAlign w:val="center"/>
          </w:tcPr>
          <w:p w14:paraId="39612973" w14:textId="63743CC2" w:rsidR="003D2133" w:rsidRPr="003D2133" w:rsidRDefault="003D2133" w:rsidP="003D2133">
            <w:pPr>
              <w:pStyle w:val="NoSpacing"/>
              <w:rPr>
                <w:b/>
              </w:rPr>
            </w:pPr>
            <w:r w:rsidRPr="003D2133">
              <w:rPr>
                <w:b/>
                <w:sz w:val="20"/>
              </w:rPr>
              <w:lastRenderedPageBreak/>
              <w:t>Region</w:t>
            </w:r>
          </w:p>
        </w:tc>
        <w:tc>
          <w:tcPr>
            <w:tcW w:w="2265" w:type="dxa"/>
            <w:vAlign w:val="center"/>
          </w:tcPr>
          <w:p w14:paraId="5F7FEC14" w14:textId="7D4BD289" w:rsidR="003D2133" w:rsidRPr="003D2133" w:rsidRDefault="003D2133" w:rsidP="003D2133">
            <w:pPr>
              <w:pStyle w:val="NoSpacing"/>
              <w:rPr>
                <w:b/>
              </w:rPr>
            </w:pPr>
            <w:r w:rsidRPr="003D2133">
              <w:rPr>
                <w:b/>
                <w:sz w:val="20"/>
              </w:rPr>
              <w:t>n (GS sample)</w:t>
            </w:r>
          </w:p>
        </w:tc>
        <w:tc>
          <w:tcPr>
            <w:tcW w:w="2265" w:type="dxa"/>
            <w:vAlign w:val="center"/>
          </w:tcPr>
          <w:p w14:paraId="4990AA29" w14:textId="421E61EA" w:rsidR="003D2133" w:rsidRPr="003D2133" w:rsidRDefault="003E0479" w:rsidP="003E0479">
            <w:pPr>
              <w:pStyle w:val="NoSpacing"/>
              <w:rPr>
                <w:b/>
              </w:rPr>
            </w:pPr>
            <w:r>
              <w:rPr>
                <w:b/>
                <w:sz w:val="20"/>
              </w:rPr>
              <w:t xml:space="preserve">Region % </w:t>
            </w:r>
            <w:r w:rsidR="003D2133" w:rsidRPr="003D2133">
              <w:rPr>
                <w:b/>
                <w:sz w:val="20"/>
              </w:rPr>
              <w:t>in GS sample</w:t>
            </w:r>
          </w:p>
        </w:tc>
        <w:tc>
          <w:tcPr>
            <w:tcW w:w="2265" w:type="dxa"/>
            <w:vAlign w:val="center"/>
          </w:tcPr>
          <w:p w14:paraId="4DDCBA24" w14:textId="4C10F7CE" w:rsidR="003D2133" w:rsidRPr="003D2133" w:rsidRDefault="003E0479" w:rsidP="003E0479">
            <w:pPr>
              <w:pStyle w:val="NoSpacing"/>
              <w:rPr>
                <w:b/>
              </w:rPr>
            </w:pPr>
            <w:r>
              <w:rPr>
                <w:b/>
                <w:sz w:val="20"/>
              </w:rPr>
              <w:t xml:space="preserve">Region </w:t>
            </w:r>
            <w:r w:rsidR="003D2133" w:rsidRPr="003D2133">
              <w:rPr>
                <w:b/>
                <w:sz w:val="20"/>
              </w:rPr>
              <w:t>% in total sample (</w:t>
            </w:r>
            <w:proofErr w:type="spellStart"/>
            <w:r w:rsidR="003D2133" w:rsidRPr="003D2133">
              <w:rPr>
                <w:b/>
                <w:sz w:val="20"/>
              </w:rPr>
              <w:t>W</w:t>
            </w:r>
            <w:r w:rsidR="00CC25A4">
              <w:rPr>
                <w:b/>
                <w:sz w:val="20"/>
              </w:rPr>
              <w:t>oS</w:t>
            </w:r>
            <w:proofErr w:type="spellEnd"/>
            <w:r w:rsidR="003D2133" w:rsidRPr="003D2133">
              <w:rPr>
                <w:b/>
                <w:sz w:val="20"/>
              </w:rPr>
              <w:t>, Scopus)</w:t>
            </w:r>
          </w:p>
        </w:tc>
      </w:tr>
      <w:tr w:rsidR="003D2133" w14:paraId="369CC7B9" w14:textId="77777777" w:rsidTr="003D2133">
        <w:tc>
          <w:tcPr>
            <w:tcW w:w="2265" w:type="dxa"/>
            <w:vAlign w:val="center"/>
          </w:tcPr>
          <w:p w14:paraId="0282461C" w14:textId="29BFC427" w:rsidR="003D2133" w:rsidRDefault="003D2133" w:rsidP="003D2133">
            <w:pPr>
              <w:pStyle w:val="NoSpacing"/>
            </w:pPr>
            <w:r w:rsidRPr="00A7469B">
              <w:rPr>
                <w:sz w:val="20"/>
              </w:rPr>
              <w:t>AFRICA</w:t>
            </w:r>
          </w:p>
        </w:tc>
        <w:tc>
          <w:tcPr>
            <w:tcW w:w="2265" w:type="dxa"/>
            <w:vAlign w:val="center"/>
          </w:tcPr>
          <w:p w14:paraId="5AC84D6D" w14:textId="3CD4D320" w:rsidR="003D2133" w:rsidRDefault="003D2133" w:rsidP="003D2133">
            <w:pPr>
              <w:pStyle w:val="NoSpacing"/>
            </w:pPr>
            <w:r w:rsidRPr="00A7469B">
              <w:rPr>
                <w:sz w:val="20"/>
              </w:rPr>
              <w:t>1</w:t>
            </w:r>
          </w:p>
        </w:tc>
        <w:tc>
          <w:tcPr>
            <w:tcW w:w="2265" w:type="dxa"/>
            <w:vAlign w:val="center"/>
          </w:tcPr>
          <w:p w14:paraId="514F43B6" w14:textId="4BB44CFD" w:rsidR="003D2133" w:rsidRDefault="003D2133" w:rsidP="003D2133">
            <w:pPr>
              <w:pStyle w:val="NoSpacing"/>
            </w:pPr>
            <w:r w:rsidRPr="00A7469B">
              <w:rPr>
                <w:sz w:val="20"/>
              </w:rPr>
              <w:t>1.7</w:t>
            </w:r>
          </w:p>
        </w:tc>
        <w:tc>
          <w:tcPr>
            <w:tcW w:w="2265" w:type="dxa"/>
            <w:vAlign w:val="center"/>
          </w:tcPr>
          <w:p w14:paraId="68E58A49" w14:textId="5EFA61FF" w:rsidR="003D2133" w:rsidRDefault="003D2133" w:rsidP="003D2133">
            <w:pPr>
              <w:pStyle w:val="NoSpacing"/>
            </w:pPr>
            <w:r w:rsidRPr="00A7469B">
              <w:rPr>
                <w:sz w:val="20"/>
              </w:rPr>
              <w:t>3.7</w:t>
            </w:r>
          </w:p>
        </w:tc>
      </w:tr>
      <w:tr w:rsidR="003D2133" w14:paraId="613FA790" w14:textId="77777777" w:rsidTr="003D2133">
        <w:tc>
          <w:tcPr>
            <w:tcW w:w="2265" w:type="dxa"/>
            <w:vAlign w:val="center"/>
          </w:tcPr>
          <w:p w14:paraId="47938C07" w14:textId="468E568B" w:rsidR="003D2133" w:rsidRDefault="003D2133" w:rsidP="003D2133">
            <w:pPr>
              <w:pStyle w:val="NoSpacing"/>
            </w:pPr>
            <w:r w:rsidRPr="00A7469B">
              <w:rPr>
                <w:sz w:val="20"/>
              </w:rPr>
              <w:t>ASIA</w:t>
            </w:r>
          </w:p>
        </w:tc>
        <w:tc>
          <w:tcPr>
            <w:tcW w:w="2265" w:type="dxa"/>
            <w:vAlign w:val="center"/>
          </w:tcPr>
          <w:p w14:paraId="026FCAB4" w14:textId="5D9AE358" w:rsidR="003D2133" w:rsidRDefault="003D2133" w:rsidP="003D2133">
            <w:pPr>
              <w:pStyle w:val="NoSpacing"/>
            </w:pPr>
            <w:r w:rsidRPr="00A7469B">
              <w:rPr>
                <w:sz w:val="20"/>
              </w:rPr>
              <w:t>21</w:t>
            </w:r>
          </w:p>
        </w:tc>
        <w:tc>
          <w:tcPr>
            <w:tcW w:w="2265" w:type="dxa"/>
            <w:vAlign w:val="center"/>
          </w:tcPr>
          <w:p w14:paraId="15C00CEC" w14:textId="1A108070" w:rsidR="003D2133" w:rsidRDefault="003D2133" w:rsidP="003D2133">
            <w:pPr>
              <w:pStyle w:val="NoSpacing"/>
            </w:pPr>
            <w:r w:rsidRPr="00A7469B">
              <w:rPr>
                <w:sz w:val="20"/>
              </w:rPr>
              <w:t>36.2</w:t>
            </w:r>
          </w:p>
        </w:tc>
        <w:tc>
          <w:tcPr>
            <w:tcW w:w="2265" w:type="dxa"/>
            <w:vAlign w:val="center"/>
          </w:tcPr>
          <w:p w14:paraId="03BC6FB0" w14:textId="061BF786" w:rsidR="003D2133" w:rsidRDefault="003D2133" w:rsidP="003D2133">
            <w:pPr>
              <w:pStyle w:val="NoSpacing"/>
            </w:pPr>
            <w:r w:rsidRPr="00A7469B">
              <w:rPr>
                <w:sz w:val="20"/>
              </w:rPr>
              <w:t>37.9</w:t>
            </w:r>
          </w:p>
        </w:tc>
      </w:tr>
      <w:tr w:rsidR="003D2133" w14:paraId="61B5D6CC" w14:textId="77777777" w:rsidTr="003D2133">
        <w:tc>
          <w:tcPr>
            <w:tcW w:w="2265" w:type="dxa"/>
            <w:vAlign w:val="center"/>
          </w:tcPr>
          <w:p w14:paraId="253748F7" w14:textId="79F370F2" w:rsidR="003D2133" w:rsidRDefault="003D2133" w:rsidP="003D2133">
            <w:pPr>
              <w:pStyle w:val="NoSpacing"/>
            </w:pPr>
            <w:r w:rsidRPr="00A7469B">
              <w:rPr>
                <w:sz w:val="20"/>
              </w:rPr>
              <w:t>EUROPE</w:t>
            </w:r>
          </w:p>
        </w:tc>
        <w:tc>
          <w:tcPr>
            <w:tcW w:w="2265" w:type="dxa"/>
            <w:vAlign w:val="center"/>
          </w:tcPr>
          <w:p w14:paraId="54F6E0DB" w14:textId="0B40E6A2" w:rsidR="003D2133" w:rsidRDefault="003D2133" w:rsidP="003D2133">
            <w:pPr>
              <w:pStyle w:val="NoSpacing"/>
            </w:pPr>
            <w:r w:rsidRPr="00A7469B">
              <w:rPr>
                <w:sz w:val="20"/>
              </w:rPr>
              <w:t>16</w:t>
            </w:r>
          </w:p>
        </w:tc>
        <w:tc>
          <w:tcPr>
            <w:tcW w:w="2265" w:type="dxa"/>
            <w:vAlign w:val="center"/>
          </w:tcPr>
          <w:p w14:paraId="1E1D0315" w14:textId="53DC8BEC" w:rsidR="003D2133" w:rsidRDefault="003D2133" w:rsidP="003D2133">
            <w:pPr>
              <w:pStyle w:val="NoSpacing"/>
            </w:pPr>
            <w:r w:rsidRPr="00A7469B">
              <w:rPr>
                <w:sz w:val="20"/>
              </w:rPr>
              <w:t>27.6</w:t>
            </w:r>
          </w:p>
        </w:tc>
        <w:tc>
          <w:tcPr>
            <w:tcW w:w="2265" w:type="dxa"/>
            <w:vAlign w:val="center"/>
          </w:tcPr>
          <w:p w14:paraId="5A0C0815" w14:textId="4EF0C9FB" w:rsidR="003D2133" w:rsidRDefault="003D2133" w:rsidP="003D2133">
            <w:pPr>
              <w:pStyle w:val="NoSpacing"/>
            </w:pPr>
            <w:r w:rsidRPr="00A7469B">
              <w:rPr>
                <w:sz w:val="20"/>
              </w:rPr>
              <w:t>25.5</w:t>
            </w:r>
          </w:p>
        </w:tc>
      </w:tr>
      <w:tr w:rsidR="003D2133" w14:paraId="0BD8A09C" w14:textId="77777777" w:rsidTr="003D2133">
        <w:tc>
          <w:tcPr>
            <w:tcW w:w="2265" w:type="dxa"/>
            <w:vAlign w:val="center"/>
          </w:tcPr>
          <w:p w14:paraId="5CA15E15" w14:textId="06817595" w:rsidR="003D2133" w:rsidRDefault="003D2133" w:rsidP="003D2133">
            <w:pPr>
              <w:pStyle w:val="NoSpacing"/>
            </w:pPr>
            <w:r w:rsidRPr="00A7469B">
              <w:rPr>
                <w:sz w:val="20"/>
              </w:rPr>
              <w:t>LATIN AMERICA AND THE CARIBBEAN</w:t>
            </w:r>
          </w:p>
        </w:tc>
        <w:tc>
          <w:tcPr>
            <w:tcW w:w="2265" w:type="dxa"/>
            <w:vAlign w:val="center"/>
          </w:tcPr>
          <w:p w14:paraId="35A34504" w14:textId="2F888EFA" w:rsidR="003D2133" w:rsidRDefault="003D2133" w:rsidP="003D2133">
            <w:pPr>
              <w:pStyle w:val="NoSpacing"/>
            </w:pPr>
            <w:r w:rsidRPr="00A7469B">
              <w:rPr>
                <w:sz w:val="20"/>
              </w:rPr>
              <w:t>7</w:t>
            </w:r>
          </w:p>
        </w:tc>
        <w:tc>
          <w:tcPr>
            <w:tcW w:w="2265" w:type="dxa"/>
            <w:vAlign w:val="center"/>
          </w:tcPr>
          <w:p w14:paraId="539B67D2" w14:textId="24E1C8FD" w:rsidR="003D2133" w:rsidRDefault="003D2133" w:rsidP="003D2133">
            <w:pPr>
              <w:pStyle w:val="NoSpacing"/>
            </w:pPr>
            <w:r w:rsidRPr="00A7469B">
              <w:rPr>
                <w:sz w:val="20"/>
              </w:rPr>
              <w:t>12.1</w:t>
            </w:r>
          </w:p>
        </w:tc>
        <w:tc>
          <w:tcPr>
            <w:tcW w:w="2265" w:type="dxa"/>
            <w:vAlign w:val="center"/>
          </w:tcPr>
          <w:p w14:paraId="0BEAB411" w14:textId="04E86649" w:rsidR="003D2133" w:rsidRDefault="003D2133" w:rsidP="003D2133">
            <w:pPr>
              <w:pStyle w:val="NoSpacing"/>
            </w:pPr>
            <w:r w:rsidRPr="00A7469B">
              <w:rPr>
                <w:sz w:val="20"/>
              </w:rPr>
              <w:t>4.7</w:t>
            </w:r>
          </w:p>
        </w:tc>
      </w:tr>
      <w:tr w:rsidR="003D2133" w14:paraId="6181FE5C" w14:textId="77777777" w:rsidTr="003D2133">
        <w:tc>
          <w:tcPr>
            <w:tcW w:w="2265" w:type="dxa"/>
            <w:vAlign w:val="center"/>
          </w:tcPr>
          <w:p w14:paraId="201B5C04" w14:textId="62A89FDC" w:rsidR="003D2133" w:rsidRDefault="003D2133" w:rsidP="003D2133">
            <w:pPr>
              <w:pStyle w:val="NoSpacing"/>
            </w:pPr>
            <w:r w:rsidRPr="00A7469B">
              <w:rPr>
                <w:sz w:val="20"/>
              </w:rPr>
              <w:t>NORTH AMERICA</w:t>
            </w:r>
          </w:p>
        </w:tc>
        <w:tc>
          <w:tcPr>
            <w:tcW w:w="2265" w:type="dxa"/>
            <w:vAlign w:val="center"/>
          </w:tcPr>
          <w:p w14:paraId="54A5CCB6" w14:textId="7A09B49A" w:rsidR="003D2133" w:rsidRDefault="003D2133" w:rsidP="003D2133">
            <w:pPr>
              <w:pStyle w:val="NoSpacing"/>
            </w:pPr>
            <w:r w:rsidRPr="00A7469B">
              <w:rPr>
                <w:sz w:val="20"/>
              </w:rPr>
              <w:t>12</w:t>
            </w:r>
          </w:p>
        </w:tc>
        <w:tc>
          <w:tcPr>
            <w:tcW w:w="2265" w:type="dxa"/>
            <w:vAlign w:val="center"/>
          </w:tcPr>
          <w:p w14:paraId="77AB31FD" w14:textId="6162778C" w:rsidR="003D2133" w:rsidRDefault="003D2133" w:rsidP="003D2133">
            <w:pPr>
              <w:pStyle w:val="NoSpacing"/>
            </w:pPr>
            <w:r w:rsidRPr="00A7469B">
              <w:rPr>
                <w:sz w:val="20"/>
              </w:rPr>
              <w:t>20.7</w:t>
            </w:r>
          </w:p>
        </w:tc>
        <w:tc>
          <w:tcPr>
            <w:tcW w:w="2265" w:type="dxa"/>
            <w:vAlign w:val="center"/>
          </w:tcPr>
          <w:p w14:paraId="7DA9A8DF" w14:textId="19911C97" w:rsidR="003D2133" w:rsidRDefault="003D2133" w:rsidP="003D2133">
            <w:pPr>
              <w:pStyle w:val="NoSpacing"/>
            </w:pPr>
            <w:r w:rsidRPr="00A7469B">
              <w:rPr>
                <w:sz w:val="20"/>
              </w:rPr>
              <w:t>23.8</w:t>
            </w:r>
          </w:p>
        </w:tc>
      </w:tr>
      <w:tr w:rsidR="003D2133" w14:paraId="1A773EC2" w14:textId="77777777" w:rsidTr="003D2133">
        <w:tc>
          <w:tcPr>
            <w:tcW w:w="2265" w:type="dxa"/>
            <w:vAlign w:val="center"/>
          </w:tcPr>
          <w:p w14:paraId="23A9045D" w14:textId="6F028174" w:rsidR="003D2133" w:rsidRDefault="003D2133" w:rsidP="003D2133">
            <w:pPr>
              <w:pStyle w:val="NoSpacing"/>
            </w:pPr>
            <w:r w:rsidRPr="00A7469B">
              <w:rPr>
                <w:sz w:val="20"/>
              </w:rPr>
              <w:t>OCEANIA</w:t>
            </w:r>
          </w:p>
        </w:tc>
        <w:tc>
          <w:tcPr>
            <w:tcW w:w="2265" w:type="dxa"/>
            <w:vAlign w:val="center"/>
          </w:tcPr>
          <w:p w14:paraId="26193A7B" w14:textId="4E2D2C9C" w:rsidR="003D2133" w:rsidRDefault="003D2133" w:rsidP="003D2133">
            <w:pPr>
              <w:pStyle w:val="NoSpacing"/>
            </w:pPr>
            <w:r w:rsidRPr="00A7469B">
              <w:rPr>
                <w:sz w:val="20"/>
              </w:rPr>
              <w:t>1</w:t>
            </w:r>
          </w:p>
        </w:tc>
        <w:tc>
          <w:tcPr>
            <w:tcW w:w="2265" w:type="dxa"/>
            <w:vAlign w:val="center"/>
          </w:tcPr>
          <w:p w14:paraId="30E53A3B" w14:textId="3615450C" w:rsidR="003D2133" w:rsidRDefault="003D2133" w:rsidP="003D2133">
            <w:pPr>
              <w:pStyle w:val="NoSpacing"/>
            </w:pPr>
            <w:r w:rsidRPr="00A7469B">
              <w:rPr>
                <w:sz w:val="20"/>
              </w:rPr>
              <w:t>1.7</w:t>
            </w:r>
          </w:p>
        </w:tc>
        <w:tc>
          <w:tcPr>
            <w:tcW w:w="2265" w:type="dxa"/>
            <w:vAlign w:val="center"/>
          </w:tcPr>
          <w:p w14:paraId="64F7B017" w14:textId="6906B82C" w:rsidR="003D2133" w:rsidRDefault="003D2133" w:rsidP="00DE047B">
            <w:pPr>
              <w:pStyle w:val="NoSpacing"/>
              <w:keepNext/>
            </w:pPr>
            <w:r w:rsidRPr="00A7469B">
              <w:rPr>
                <w:sz w:val="20"/>
              </w:rPr>
              <w:t>3.7</w:t>
            </w:r>
          </w:p>
        </w:tc>
      </w:tr>
    </w:tbl>
    <w:p w14:paraId="55423952" w14:textId="2FCA35FD" w:rsidR="003D2133" w:rsidRDefault="00DE047B" w:rsidP="00DE047B">
      <w:pPr>
        <w:pStyle w:val="Caption"/>
      </w:pPr>
      <w:r>
        <w:t xml:space="preserve">Table </w:t>
      </w:r>
      <w:r w:rsidR="00CA6871">
        <w:rPr>
          <w:noProof/>
        </w:rPr>
        <w:fldChar w:fldCharType="begin"/>
      </w:r>
      <w:r w:rsidR="00CA6871">
        <w:rPr>
          <w:noProof/>
        </w:rPr>
        <w:instrText xml:space="preserve"> SEQ Table \* ARABIC </w:instrText>
      </w:r>
      <w:r w:rsidR="00CA6871">
        <w:rPr>
          <w:noProof/>
        </w:rPr>
        <w:fldChar w:fldCharType="separate"/>
      </w:r>
      <w:r>
        <w:rPr>
          <w:noProof/>
        </w:rPr>
        <w:t>1</w:t>
      </w:r>
      <w:r w:rsidR="00CA6871">
        <w:rPr>
          <w:noProof/>
        </w:rPr>
        <w:fldChar w:fldCharType="end"/>
      </w:r>
      <w:r w:rsidR="003E0479">
        <w:rPr>
          <w:noProof/>
        </w:rPr>
        <w:t>: results for a Google Scholar search</w:t>
      </w:r>
    </w:p>
    <w:p w14:paraId="351596C1" w14:textId="332D463F" w:rsidR="00CC25A4" w:rsidRPr="00CC25A4" w:rsidRDefault="00CC25A4" w:rsidP="00E37A57">
      <w:pPr>
        <w:pStyle w:val="NoSpacing"/>
        <w:rPr>
          <w:b/>
        </w:rPr>
      </w:pPr>
      <w:r w:rsidRPr="00CC25A4">
        <w:rPr>
          <w:b/>
        </w:rPr>
        <w:t>2. Other languages</w:t>
      </w:r>
    </w:p>
    <w:p w14:paraId="6E3C8ED1" w14:textId="636B3C6C" w:rsidR="00CC25A4" w:rsidRDefault="00CC25A4" w:rsidP="00BB0E43">
      <w:pPr>
        <w:pStyle w:val="NoSpacing"/>
      </w:pPr>
      <w:r>
        <w:t xml:space="preserve">We translated our search query into Spanish and French and applied it in </w:t>
      </w:r>
      <w:proofErr w:type="spellStart"/>
      <w:r>
        <w:t>WoS</w:t>
      </w:r>
      <w:proofErr w:type="spellEnd"/>
      <w:r w:rsidR="002B50E2">
        <w:t>,</w:t>
      </w:r>
      <w:r>
        <w:t xml:space="preserve"> Scopus and Google Scholar. This derives </w:t>
      </w:r>
      <w:r w:rsidRPr="00BB0E43">
        <w:t>no extra</w:t>
      </w:r>
      <w:r w:rsidR="002B50E2">
        <w:t xml:space="preserve"> results for </w:t>
      </w:r>
      <w:proofErr w:type="spellStart"/>
      <w:r w:rsidR="002B50E2">
        <w:t>WoS</w:t>
      </w:r>
      <w:proofErr w:type="spellEnd"/>
      <w:r w:rsidR="002B50E2">
        <w:t xml:space="preserve"> and</w:t>
      </w:r>
      <w:r>
        <w:t xml:space="preserve"> Scopus</w:t>
      </w:r>
      <w:r w:rsidR="002B50E2">
        <w:t xml:space="preserve"> </w:t>
      </w:r>
      <w:r w:rsidR="00BB0E43">
        <w:t>– since these platforms already translate and</w:t>
      </w:r>
      <w:r>
        <w:t xml:space="preserve"> catalogue all abstracts and titles in English</w:t>
      </w:r>
      <w:r w:rsidR="00BB0E43">
        <w:t>, all relevant foreign language articles are captured by our original query.</w:t>
      </w:r>
    </w:p>
    <w:p w14:paraId="767FD355" w14:textId="77777777" w:rsidR="003E0479" w:rsidRDefault="00CC25A4" w:rsidP="00E37A57">
      <w:pPr>
        <w:pStyle w:val="NoSpacing"/>
      </w:pPr>
      <w:r>
        <w:t xml:space="preserve">In GS we find an additional 18 publications in French and 78 publications in Spanish. </w:t>
      </w:r>
      <w:r w:rsidR="003E0479">
        <w:t xml:space="preserve">None of these are in fact peer reviewed articles. </w:t>
      </w:r>
      <w:r>
        <w:t>Considering th</w:t>
      </w:r>
      <w:r w:rsidR="00BB0E43">
        <w:t>is</w:t>
      </w:r>
      <w:r>
        <w:t xml:space="preserve"> </w:t>
      </w:r>
      <w:r w:rsidR="00042FEC">
        <w:t xml:space="preserve">surprisingly </w:t>
      </w:r>
      <w:r>
        <w:t xml:space="preserve">small number of documents (of which we would expect </w:t>
      </w:r>
      <w:r w:rsidR="00BB0E43">
        <w:t xml:space="preserve">approximately two dozen case studies), </w:t>
      </w:r>
      <w:r>
        <w:t>the aforementioned difficulties with GS</w:t>
      </w:r>
      <w:r w:rsidR="00BB0E43">
        <w:t>, and</w:t>
      </w:r>
      <w:r w:rsidR="00042FEC">
        <w:t xml:space="preserve"> the fact that we would have to</w:t>
      </w:r>
      <w:r w:rsidR="00BB0E43">
        <w:t xml:space="preserve"> </w:t>
      </w:r>
      <w:r w:rsidR="003E0479">
        <w:t xml:space="preserve">manually obtain and </w:t>
      </w:r>
      <w:r w:rsidR="00BB0E43">
        <w:t>translate the abstracts in these</w:t>
      </w:r>
      <w:r w:rsidR="00DE047B">
        <w:t xml:space="preserve"> documents</w:t>
      </w:r>
      <w:r w:rsidR="00BB0E43">
        <w:t xml:space="preserve">, </w:t>
      </w:r>
      <w:r>
        <w:t xml:space="preserve">we have decided not to import </w:t>
      </w:r>
      <w:r w:rsidR="00DE047B">
        <w:t xml:space="preserve">them </w:t>
      </w:r>
      <w:r>
        <w:t>into our database</w:t>
      </w:r>
      <w:r w:rsidR="00BB0E43">
        <w:t>.</w:t>
      </w:r>
      <w:r w:rsidR="00042FEC">
        <w:t xml:space="preserve"> </w:t>
      </w:r>
    </w:p>
    <w:p w14:paraId="47CACF8F" w14:textId="5B2553C1" w:rsidR="00042FEC" w:rsidRDefault="00042FEC" w:rsidP="00E37A57">
      <w:pPr>
        <w:pStyle w:val="NoSpacing"/>
        <w:rPr>
          <w:b/>
        </w:rPr>
      </w:pPr>
      <w:r w:rsidRPr="00042FEC">
        <w:rPr>
          <w:b/>
        </w:rPr>
        <w:t>3. Post-AR5 literature expansion</w:t>
      </w:r>
    </w:p>
    <w:p w14:paraId="7219879C" w14:textId="49D5B85F" w:rsidR="003E0479" w:rsidRDefault="007E790E" w:rsidP="00E37A57">
      <w:pPr>
        <w:pStyle w:val="NoSpacing"/>
      </w:pPr>
      <w:r>
        <w:t>Figure</w:t>
      </w:r>
      <w:r w:rsidR="00C80225">
        <w:t xml:space="preserve"> 1 below shows the</w:t>
      </w:r>
      <w:r w:rsidR="005B0822">
        <w:t xml:space="preserve"> growth and fractions of case studies by region and</w:t>
      </w:r>
      <w:r w:rsidR="00C80225">
        <w:t xml:space="preserve"> AR period. </w:t>
      </w:r>
      <w:r>
        <w:t>This demonstrates that we indeed capture a large (and increasing) shar</w:t>
      </w:r>
      <w:r w:rsidR="003E0479">
        <w:t xml:space="preserve">e of literature on Asian cities, but shows no evidence for a relative growth of articles </w:t>
      </w:r>
      <w:r>
        <w:t>Africa</w:t>
      </w:r>
      <w:r w:rsidR="003E0479">
        <w:t>n</w:t>
      </w:r>
      <w:r>
        <w:t xml:space="preserve"> and Latin America</w:t>
      </w:r>
      <w:r w:rsidR="003E0479">
        <w:t xml:space="preserve">n cities in </w:t>
      </w:r>
      <w:proofErr w:type="spellStart"/>
      <w:r w:rsidR="003E0479">
        <w:t>WoS</w:t>
      </w:r>
      <w:proofErr w:type="spellEnd"/>
      <w:r w:rsidR="003E0479">
        <w:t xml:space="preserve"> and Scopus.</w:t>
      </w:r>
    </w:p>
    <w:p w14:paraId="35F82692" w14:textId="14324D0E" w:rsidR="00030206" w:rsidRDefault="003E0479" w:rsidP="00030206">
      <w:pPr>
        <w:keepNext/>
        <w:spacing w:line="360" w:lineRule="auto"/>
      </w:pPr>
      <w:r>
        <w:rPr>
          <w:noProof/>
          <w:lang w:eastAsia="en-GB"/>
        </w:rPr>
        <w:drawing>
          <wp:inline distT="0" distB="0" distL="0" distR="0" wp14:anchorId="68C2C9D5" wp14:editId="5E0172F8">
            <wp:extent cx="5760720" cy="274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_Fig_postAR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749550"/>
                    </a:xfrm>
                    <a:prstGeom prst="rect">
                      <a:avLst/>
                    </a:prstGeom>
                  </pic:spPr>
                </pic:pic>
              </a:graphicData>
            </a:graphic>
          </wp:inline>
        </w:drawing>
      </w:r>
    </w:p>
    <w:p w14:paraId="0BEC80CA" w14:textId="77777777" w:rsidR="00030206" w:rsidRPr="00CE1148" w:rsidRDefault="00030206" w:rsidP="00030206">
      <w:pPr>
        <w:pStyle w:val="Caption"/>
        <w:rPr>
          <w:b/>
        </w:rPr>
      </w:pPr>
      <w:r w:rsidRPr="00CE1148">
        <w:rPr>
          <w:b/>
        </w:rPr>
        <w:t xml:space="preserve">Figure </w:t>
      </w:r>
      <w:r w:rsidRPr="00CE1148">
        <w:rPr>
          <w:b/>
        </w:rPr>
        <w:fldChar w:fldCharType="begin"/>
      </w:r>
      <w:r w:rsidRPr="00CE1148">
        <w:rPr>
          <w:b/>
        </w:rPr>
        <w:instrText xml:space="preserve"> SEQ Figure \* ARABIC </w:instrText>
      </w:r>
      <w:r w:rsidRPr="00CE1148">
        <w:rPr>
          <w:b/>
        </w:rPr>
        <w:fldChar w:fldCharType="separate"/>
      </w:r>
      <w:r w:rsidRPr="00CE1148">
        <w:rPr>
          <w:b/>
          <w:noProof/>
        </w:rPr>
        <w:t>2</w:t>
      </w:r>
      <w:r w:rsidRPr="00CE1148">
        <w:rPr>
          <w:b/>
        </w:rPr>
        <w:fldChar w:fldCharType="end"/>
      </w:r>
      <w:r w:rsidRPr="00CE1148">
        <w:rPr>
          <w:b/>
        </w:rPr>
        <w:t>: Total articles and regional proportions of case study literature by IPCC Assessment Period</w:t>
      </w:r>
    </w:p>
    <w:p w14:paraId="24DEBB6E" w14:textId="2231AD45" w:rsidR="00041A6D" w:rsidRDefault="00216C2C" w:rsidP="008A0CB6">
      <w:pPr>
        <w:pStyle w:val="NoSpacing"/>
      </w:pPr>
      <w:r>
        <w:t xml:space="preserve">Overall, our judgement </w:t>
      </w:r>
      <w:r w:rsidR="006541CC">
        <w:t xml:space="preserve">based on these extensions in search strategy, languages and analysis is that </w:t>
      </w:r>
      <w:r w:rsidR="008A0CB6">
        <w:t xml:space="preserve">few further cases can be easily </w:t>
      </w:r>
      <w:r w:rsidR="007E790E">
        <w:t>identified</w:t>
      </w:r>
      <w:r w:rsidR="008A0CB6">
        <w:t xml:space="preserve"> for cities in the global South.</w:t>
      </w:r>
      <w:r w:rsidR="007E790E">
        <w:t xml:space="preserve"> </w:t>
      </w:r>
      <w:r w:rsidR="003E0479">
        <w:t xml:space="preserve">We believe we have captured a majority of the relevant peer reviewed literature – substantially more than comparable efforts </w:t>
      </w:r>
      <w:r w:rsidR="00041A6D">
        <w:t>–</w:t>
      </w:r>
      <w:r w:rsidR="003E0479">
        <w:t xml:space="preserve"> </w:t>
      </w:r>
      <w:r w:rsidR="00041A6D">
        <w:t xml:space="preserve">and that further gains will be increasingly hard to obtain (i.e. there is a basic trade-off between comprehensiveness and accuracy). </w:t>
      </w:r>
    </w:p>
    <w:p w14:paraId="35F9EE50" w14:textId="178F9243" w:rsidR="00041A6D" w:rsidRDefault="00041A6D" w:rsidP="008A0CB6">
      <w:pPr>
        <w:pStyle w:val="NoSpacing"/>
      </w:pPr>
      <w:r>
        <w:lastRenderedPageBreak/>
        <w:t>In the manuscript, we have taken the following actions:</w:t>
      </w:r>
    </w:p>
    <w:p w14:paraId="5038367F" w14:textId="284C163F" w:rsidR="00041A6D" w:rsidRDefault="00041A6D" w:rsidP="00736625">
      <w:pPr>
        <w:pStyle w:val="NoSpacing"/>
        <w:numPr>
          <w:ilvl w:val="0"/>
          <w:numId w:val="1"/>
        </w:numPr>
      </w:pPr>
      <w:r>
        <w:t>We note the limitations of this analysis in the methods section:</w:t>
      </w:r>
      <w:r w:rsidR="00736625">
        <w:t xml:space="preserve"> “</w:t>
      </w:r>
      <w:r w:rsidR="00736625" w:rsidRPr="00736625">
        <w:t>Our results are not fully comprehensive, since further databases are available (e.g. Google Scholar) and relevant non-English language articles may exist. However, on translating our query into Spanish and French, and applying all versions in Google Scholar, we find very few further results, even from the “most relevant” documents – and no further peer-reviewed documents were identified. More in-depth studies, e.g. systematic maps on specific topics or cities, could consider additional databases.</w:t>
      </w:r>
      <w:r w:rsidR="00736625">
        <w:t xml:space="preserve">” </w:t>
      </w:r>
      <w:r w:rsidR="00736625" w:rsidRPr="00736625">
        <w:rPr>
          <w:highlight w:val="yellow"/>
        </w:rPr>
        <w:t>(LINE X)</w:t>
      </w:r>
    </w:p>
    <w:p w14:paraId="73FC1204" w14:textId="3E073499" w:rsidR="00736625" w:rsidRPr="00736625" w:rsidRDefault="00736625" w:rsidP="00736625">
      <w:pPr>
        <w:pStyle w:val="NoSpacing"/>
        <w:numPr>
          <w:ilvl w:val="0"/>
          <w:numId w:val="1"/>
        </w:numPr>
      </w:pPr>
      <w:r>
        <w:t>We reference the additional analysis on the post-AR5 literature expansion in the main text, and place the figure in the SI Text: “</w:t>
      </w:r>
      <w:r>
        <w:rPr>
          <w:rFonts w:ascii="Calibri" w:eastAsia="Calibri" w:hAnsi="Calibri" w:cs="Calibri"/>
        </w:rPr>
        <w:t>Since the IPCC 5</w:t>
      </w:r>
      <w:r w:rsidRPr="00CE1148">
        <w:rPr>
          <w:rFonts w:ascii="Calibri" w:eastAsia="Calibri" w:hAnsi="Calibri" w:cs="Calibri"/>
          <w:vertAlign w:val="superscript"/>
        </w:rPr>
        <w:t>th</w:t>
      </w:r>
      <w:r>
        <w:rPr>
          <w:rFonts w:ascii="Calibri" w:eastAsia="Calibri" w:hAnsi="Calibri" w:cs="Calibri"/>
        </w:rPr>
        <w:t xml:space="preserve"> Assessment Report we do observe an uptake in case studies on Asian cities, but only a very limited expansion of cases on African and Latin American cities (SI Text Fig 4).” (</w:t>
      </w:r>
      <w:r>
        <w:rPr>
          <w:highlight w:val="yellow"/>
        </w:rPr>
        <w:t>line XX</w:t>
      </w:r>
      <w:r>
        <w:t>)</w:t>
      </w:r>
    </w:p>
    <w:p w14:paraId="5DE2C45E" w14:textId="57368E91" w:rsidR="00216C2C" w:rsidRDefault="00736625" w:rsidP="00736625">
      <w:pPr>
        <w:pStyle w:val="NoSpacing"/>
        <w:numPr>
          <w:ilvl w:val="0"/>
          <w:numId w:val="1"/>
        </w:numPr>
      </w:pPr>
      <w:r>
        <w:t xml:space="preserve">We underline the practical problems of identifying case studies, suggesting ways that researchers can make these more available for secondary analysis in the conclusion: </w:t>
      </w:r>
      <w:r w:rsidR="007E790E" w:rsidRPr="00736625">
        <w:rPr>
          <w:highlight w:val="yellow"/>
        </w:rPr>
        <w:t>(line XX).</w:t>
      </w:r>
    </w:p>
    <w:p w14:paraId="7E959D27" w14:textId="37EEF0A3" w:rsidR="00BD6398" w:rsidRPr="00BD6398" w:rsidRDefault="00BD6398" w:rsidP="008A0CB6">
      <w:pPr>
        <w:pStyle w:val="NoSpacing"/>
        <w:rPr>
          <w:b/>
        </w:rPr>
      </w:pPr>
      <w:r w:rsidRPr="00BD6398">
        <w:rPr>
          <w:b/>
        </w:rPr>
        <w:t>4. Additional changes to analysis</w:t>
      </w:r>
    </w:p>
    <w:p w14:paraId="55F14728" w14:textId="1F90BA44" w:rsidR="00736625" w:rsidRPr="00616CB9" w:rsidRDefault="00736625" w:rsidP="00736625">
      <w:pPr>
        <w:pStyle w:val="NoSpacing"/>
      </w:pPr>
      <w:r>
        <w:t>In line with the reviewer’s comments below</w:t>
      </w:r>
      <w:r w:rsidR="00994D86">
        <w:t xml:space="preserve">, that adaptation itself is a whole field of study – one that likely merits its own review – we </w:t>
      </w:r>
      <w:r>
        <w:t>adjusted our search query to filter out adaptation-only case studies. We found these were being included due to a combination of keywords for “climate policy”. We adjusted the search to remove this combination, while preserving mitigation relevant combinations (e.g. “climate mitigation policy”). As a result “adaptation” no longer appears as a topic in the analysis in the second section, and the manuscript has been adjusted throughout.</w:t>
      </w:r>
      <w:r w:rsidR="00F50A8D">
        <w:t xml:space="preserve"> Note that many studies combining adaptation and mitigation are still included, particularly those with a strong governance and policy focus.</w:t>
      </w:r>
    </w:p>
    <w:p w14:paraId="399E59E3" w14:textId="29A0AB19" w:rsidR="00994D86" w:rsidRDefault="00994D86" w:rsidP="008A0CB6">
      <w:pPr>
        <w:pStyle w:val="NoSpacing"/>
      </w:pPr>
      <w:r>
        <w:t>After this adjustment, and updating for recent publications during the review phase of this article, we now capture 4,051 articles, covering 5,572 cases on individual cities.</w:t>
      </w:r>
      <w:r w:rsidR="00082A69">
        <w:t xml:space="preserve"> The relevant text </w:t>
      </w:r>
      <w:r>
        <w:t>and figures have been updated throughout.</w:t>
      </w:r>
    </w:p>
    <w:p w14:paraId="50D8D643" w14:textId="28303113" w:rsidR="00994D86" w:rsidRDefault="00994D86" w:rsidP="008A0CB6">
      <w:pPr>
        <w:pStyle w:val="NoSpacing"/>
      </w:pPr>
      <w:r>
        <w:t xml:space="preserve">A further consequence of this adjustment is that we capture even more studies on East Asian cities, which are rapidly growing in number (see Figure 2 above). This changes the weight of topics in our sample, giving even more detail on the large sub-literature on urban emissions accounting in China. Hence our topic modelling analysis generates a further topic on these studies, capturing a particular set of phrases that are used to motivate their analysis i.e. regarding low-carbon urban development. </w:t>
      </w:r>
      <w:r w:rsidR="00E96B77" w:rsidRPr="000937F9">
        <w:rPr>
          <w:highlight w:val="yellow"/>
        </w:rPr>
        <w:t>Since this is less content focused, and specific to this set of studies, we manually remove it from the main manuscript for clarity, but document it in the SI text.</w:t>
      </w:r>
      <w:r w:rsidR="00E96B77">
        <w:t xml:space="preserve"> </w:t>
      </w:r>
    </w:p>
    <w:p w14:paraId="6C9A4750" w14:textId="68B079C8" w:rsidR="00BD6398" w:rsidRDefault="00E96B77" w:rsidP="00E96B77">
      <w:pPr>
        <w:pStyle w:val="NoSpacing"/>
      </w:pPr>
      <w:r>
        <w:t>Finally, on review we found that our analysis of average citations at a regional level was not robust, as results one region (Oceania) were driven by a small set of extremely highly cited papers. Since this result was only briefly mentioned, we have simply removed it from the main manuscript and SI text.</w:t>
      </w:r>
    </w:p>
    <w:p w14:paraId="59431DC3" w14:textId="77777777" w:rsidR="00B70198" w:rsidRDefault="00B70198" w:rsidP="00B70198">
      <w:pPr>
        <w:spacing w:line="276" w:lineRule="auto"/>
        <w:rPr>
          <w:rFonts w:ascii="Calibri" w:hAnsi="Calibri" w:cs="Calibri"/>
        </w:rPr>
      </w:pPr>
      <w:r w:rsidRPr="00616CB9">
        <w:rPr>
          <w:rFonts w:ascii="Calibri" w:hAnsi="Calibri" w:cs="Calibri"/>
        </w:rPr>
        <w:t>The suggested quantitative typology of cities does not appear to be robust and may be influenced by the bias in the sample used. For example, heating degree days is a significant variable, but because cooling needs are not examined, cities in tropical or composite climates do not apparently appear in the clustering. Fuel price data masks a complex regime of subsidies and carbon taxation in multiple geographies. Similarly, energy poverty is a defining characteristic of Asian and African cities. Have the authors not found this in the literature or is there a methodological gap in the search terms that they are using?</w:t>
      </w:r>
    </w:p>
    <w:p w14:paraId="07019A7C" w14:textId="379B7DBD" w:rsidR="00ED58F8" w:rsidRDefault="00FE717A" w:rsidP="00FB79AE">
      <w:pPr>
        <w:pStyle w:val="NoSpacing"/>
      </w:pPr>
      <w:r>
        <w:t>For issues of robustness in the typology, we refer the reviewer to the original publication</w:t>
      </w:r>
      <w:r w:rsidR="00FB79AE">
        <w:t>,</w:t>
      </w:r>
      <w:r>
        <w:t xml:space="preserve"> </w:t>
      </w:r>
      <w:r w:rsidR="00FB79AE">
        <w:t xml:space="preserve">where the underlying algorithm is substantiated with checks for tree size and clustering </w:t>
      </w:r>
      <w:r w:rsidR="00FB79AE">
        <w:fldChar w:fldCharType="begin" w:fldLock="1"/>
      </w:r>
      <w:r w:rsidR="00EF7381">
        <w:instrText>ADDIN CSL_CITATION {"citationItems":[{"id":"ITEM-1","itemData":{"DOI":"10.1073/pnas.1315545112","ISSN":"0027-8424","author":[{"dropping-particle":"","family":"Creutzig","given":"Felix","non-dropping-particle":"","parse-names":false,"suffix":""},{"dropping-particle":"","family":"Baiocchi","given":"Giovanni","non-dropping-particle":"","parse-names":false,"suffix":""},{"dropping-particle":"","family":"Bierkandt","given":"Robert","non-dropping-particle":"","parse-names":false,"suffix":""},{"dropping-particle":"","family":"Pichler","given":"Peter-Paul","non-dropping-particle":"","parse-names":false,"suffix":""},{"dropping-particle":"","family":"Seto","given":"Karen C.","non-dropping-particle":"","parse-names":false,"suffix":""}],"container-title":"Proceedings of the National Academy of Sciences","id":"ITEM-1","issued":{"date-parts":[["2015"]]},"title":"Global typology of urban energy use and potentials for an urbanization mitigation wedge","type":"article-journal"},"uris":["http://www.mendeley.com/documents/?uuid=0f6da94c-9a72-40eb-8c7f-ee424de9ed8c"]}],"mendeley":{"formattedCitation":"(Creutzig &lt;i&gt;et al&lt;/i&gt; 2015)","plainTextFormattedCitation":"(Creutzig et al 2015)","previouslyFormattedCitation":"(Creutzig &lt;i&gt;et al&lt;/i&gt; 2015)"},"properties":{"noteIndex":0},"schema":"https://github.com/citation-style-language/schema/raw/master/csl-citation.json"}</w:instrText>
      </w:r>
      <w:r w:rsidR="00FB79AE">
        <w:fldChar w:fldCharType="separate"/>
      </w:r>
      <w:r w:rsidR="00FB79AE" w:rsidRPr="00FB79AE">
        <w:rPr>
          <w:noProof/>
        </w:rPr>
        <w:t xml:space="preserve">(Creutzig </w:t>
      </w:r>
      <w:r w:rsidR="00FB79AE" w:rsidRPr="00FB79AE">
        <w:rPr>
          <w:i/>
          <w:noProof/>
        </w:rPr>
        <w:t>et al</w:t>
      </w:r>
      <w:r w:rsidR="00FB79AE" w:rsidRPr="00FB79AE">
        <w:rPr>
          <w:noProof/>
        </w:rPr>
        <w:t xml:space="preserve"> 2015)</w:t>
      </w:r>
      <w:r w:rsidR="00FB79AE">
        <w:fldChar w:fldCharType="end"/>
      </w:r>
      <w:r w:rsidR="00FB79AE">
        <w:t xml:space="preserve">. </w:t>
      </w:r>
      <w:r w:rsidR="00FB79AE" w:rsidRPr="00FB79AE">
        <w:t>The reviewer is right that the city sample is biased and underrepresents the cooling dimension.</w:t>
      </w:r>
      <w:r w:rsidR="00FB79AE">
        <w:t xml:space="preserve"> </w:t>
      </w:r>
      <w:r w:rsidR="00FB79AE" w:rsidRPr="00FB79AE">
        <w:lastRenderedPageBreak/>
        <w:t>However, it should also be noted that until recently cooling energy demand was relatively low even in hot climates due to low average income levels (e.g. in India). In addition, acknowledging the bias, this is still the best available dataset on cities and drivers of GHG emissions.</w:t>
      </w:r>
      <w:r w:rsidR="00FB79AE">
        <w:t xml:space="preserve"> </w:t>
      </w:r>
      <w:r w:rsidR="00ED58F8">
        <w:t>We address the energy poverty point in specific comment #5 below, and the wider issue of linking case studies with typologies in the next comment.</w:t>
      </w:r>
    </w:p>
    <w:p w14:paraId="7D7850E8" w14:textId="77777777" w:rsidR="00B70198" w:rsidRDefault="00B70198" w:rsidP="00B70198">
      <w:pPr>
        <w:spacing w:line="276" w:lineRule="auto"/>
        <w:rPr>
          <w:rFonts w:ascii="Calibri" w:hAnsi="Calibri" w:cs="Calibri"/>
        </w:rPr>
      </w:pPr>
      <w:r w:rsidRPr="00616CB9">
        <w:rPr>
          <w:rFonts w:ascii="Calibri" w:hAnsi="Calibri" w:cs="Calibri"/>
        </w:rPr>
        <w:t>A useful analysis of co-benefits i.e. synergies and trade-offs between mitigation and adaptation that appears embedded within the clustering of the three most important themes by city in Figure 5 is not drawn upon. The conflation of the quantitative typology in the upper part of Figure 5 with the case study literature below is potentially confusing at worst or dense at best.</w:t>
      </w:r>
    </w:p>
    <w:p w14:paraId="7E3D9690" w14:textId="147C659F" w:rsidR="008E63D2" w:rsidRDefault="008E63D2" w:rsidP="008E63D2">
      <w:pPr>
        <w:pStyle w:val="NoSpacing"/>
      </w:pPr>
      <w:r w:rsidRPr="008E63D2">
        <w:t xml:space="preserve">As discussed </w:t>
      </w:r>
      <w:r w:rsidR="00ED58F8">
        <w:t>previously</w:t>
      </w:r>
      <w:r w:rsidRPr="008E63D2">
        <w:t>, we have removed adaptation</w:t>
      </w:r>
      <w:r w:rsidR="00FE717A">
        <w:t>-only studies, meaning this result is lost.</w:t>
      </w:r>
    </w:p>
    <w:p w14:paraId="1FF9CC37" w14:textId="27EBA120" w:rsidR="002937B4" w:rsidRDefault="00ED58F8" w:rsidP="00ED58F8">
      <w:pPr>
        <w:pStyle w:val="NoSpacing"/>
      </w:pPr>
      <w:r>
        <w:t>Our motivation for linking a typology with the case study literature follows from the general questions posed in our piece: What types of cities and topics are being studied? And what are the different ways to learn from this evidence? We see that typologies are commonly used in the urban literature</w:t>
      </w:r>
      <w:r w:rsidR="002937B4">
        <w:t xml:space="preserve">, and can structure assessments of policies and comparative case studies. For instance, the Atkins Future Proofing Cities report organises policies by a qualitative typology of cities, while </w:t>
      </w:r>
      <w:r w:rsidR="00A45360">
        <w:t xml:space="preserve">an </w:t>
      </w:r>
      <w:r w:rsidR="002937B4">
        <w:t xml:space="preserve">ICLEI </w:t>
      </w:r>
      <w:r w:rsidR="00A45360">
        <w:t xml:space="preserve">report </w:t>
      </w:r>
      <w:r w:rsidR="002937B4">
        <w:t>assesses infrastructure transitions in the specific urban context of post-industrial cities.</w:t>
      </w:r>
    </w:p>
    <w:p w14:paraId="0988D66F" w14:textId="16F1B309" w:rsidR="00BF011B" w:rsidRDefault="002937B4" w:rsidP="00ED58F8">
      <w:pPr>
        <w:pStyle w:val="NoSpacing"/>
      </w:pPr>
      <w:r>
        <w:t xml:space="preserve">Hence we make a specific suggestion: build maps of the case study evidence that are not just searchable by city size, region and topic (as we do elsewhere in the paper), but also by typology. </w:t>
      </w:r>
      <w:r w:rsidR="007B0F13">
        <w:t xml:space="preserve">In doing so, we see </w:t>
      </w:r>
      <w:r w:rsidR="00BF011B">
        <w:t xml:space="preserve">more clearly </w:t>
      </w:r>
      <w:r w:rsidR="007B0F13">
        <w:t>that specific urban types (as defined by their drivers of energy use) are very poorly researched</w:t>
      </w:r>
      <w:r w:rsidR="00BF011B">
        <w:t xml:space="preserve">; while others have masses of evidence yet to be consolidated. </w:t>
      </w:r>
      <w:r w:rsidR="007B0F13">
        <w:t>Further, we observe congruence in the types</w:t>
      </w:r>
      <w:r w:rsidR="00BF011B">
        <w:t xml:space="preserve"> of topics that are researched relative to those factors identified as important in the typology. The linking therefore articulates a much more actionable agenda</w:t>
      </w:r>
      <w:r w:rsidR="007B0F13">
        <w:t xml:space="preserve"> when it comes to identifying research needs</w:t>
      </w:r>
      <w:r w:rsidR="00BF011B">
        <w:t xml:space="preserve"> and opportunities for evidence synthesis.</w:t>
      </w:r>
    </w:p>
    <w:p w14:paraId="24F2DCEB" w14:textId="4A8FD528" w:rsidR="00A45360" w:rsidRDefault="00A45360" w:rsidP="00581D57">
      <w:pPr>
        <w:pStyle w:val="NoSpacing"/>
      </w:pPr>
      <w:r>
        <w:t>A</w:t>
      </w:r>
      <w:r w:rsidR="00BF011B">
        <w:t xml:space="preserve"> series of research gaps were raised</w:t>
      </w:r>
      <w:r>
        <w:t xml:space="preserve"> in the reviews to this article</w:t>
      </w:r>
      <w:r w:rsidR="00BF011B">
        <w:t>: cooling needs, energy poverty, pricing mechanisms, further detail on adaptation</w:t>
      </w:r>
      <w:r>
        <w:t>, and so forth</w:t>
      </w:r>
      <w:r w:rsidR="00742001">
        <w:t>. We share the</w:t>
      </w:r>
      <w:r>
        <w:t xml:space="preserve"> concern</w:t>
      </w:r>
      <w:r w:rsidR="00742001">
        <w:t xml:space="preserve"> </w:t>
      </w:r>
      <w:r>
        <w:t xml:space="preserve">that certain </w:t>
      </w:r>
      <w:r w:rsidR="00742001">
        <w:t>resear</w:t>
      </w:r>
      <w:r>
        <w:t xml:space="preserve">ch may be overlooked. Our conceptual advance is designed to address this, by showing the extent of case study literature relative to the most pressing issues faced by cities. This </w:t>
      </w:r>
      <w:r w:rsidR="00AD35AD">
        <w:t>has obvious policy relevance. W</w:t>
      </w:r>
      <w:r>
        <w:t xml:space="preserve">e state it as an idea that </w:t>
      </w:r>
      <w:r w:rsidR="00AD35AD">
        <w:t>should be further explored, regarding</w:t>
      </w:r>
      <w:r>
        <w:t xml:space="preserve">: (1) different qualitative and quantitative typologies; </w:t>
      </w:r>
      <w:r w:rsidR="00AD35AD">
        <w:t xml:space="preserve">and </w:t>
      </w:r>
      <w:r>
        <w:t>(2) opportunities for structuring synthesis projects</w:t>
      </w:r>
      <w:r w:rsidR="00AD35AD">
        <w:t xml:space="preserve"> that bridge the current gap between global quantitative urban studies, and the body of qualitative contextually rich case studies</w:t>
      </w:r>
      <w:r w:rsidR="00581D57">
        <w:t>.</w:t>
      </w:r>
    </w:p>
    <w:p w14:paraId="44D04DF7" w14:textId="00AB4D65" w:rsidR="00A45360" w:rsidRDefault="00A45360" w:rsidP="00A45360">
      <w:pPr>
        <w:pStyle w:val="NoSpacing"/>
      </w:pPr>
      <w:r>
        <w:t xml:space="preserve">In terms of actions, we have shortened and re-written this section to better communicate these messages. </w:t>
      </w:r>
      <w:r w:rsidRPr="00C13A2E">
        <w:rPr>
          <w:highlight w:val="yellow"/>
        </w:rPr>
        <w:t xml:space="preserve">Please refer to </w:t>
      </w:r>
      <w:r w:rsidR="00C13A2E" w:rsidRPr="00C13A2E">
        <w:rPr>
          <w:highlight w:val="yellow"/>
        </w:rPr>
        <w:t>lines</w:t>
      </w:r>
      <w:r w:rsidR="00412294" w:rsidRPr="00C13A2E">
        <w:rPr>
          <w:highlight w:val="yellow"/>
        </w:rPr>
        <w:t xml:space="preserve"> X</w:t>
      </w:r>
      <w:r w:rsidR="003B656A">
        <w:t xml:space="preserve"> (too large to quote here)</w:t>
      </w:r>
      <w:r w:rsidR="00412294">
        <w:t xml:space="preserve">. Additionally, we have re-drawn figure 5 </w:t>
      </w:r>
      <w:r w:rsidR="00C13A2E">
        <w:t xml:space="preserve">explicitly communicate the </w:t>
      </w:r>
      <w:r w:rsidR="00412294">
        <w:t>quantitative typology data</w:t>
      </w:r>
      <w:r w:rsidR="00C13A2E">
        <w:t xml:space="preserve"> and underlying case literature, while bringing attention to the intended outcomes of the typology/case matching (see text and arrows on the right hand side):</w:t>
      </w:r>
    </w:p>
    <w:p w14:paraId="5800659A" w14:textId="0DFA617C" w:rsidR="00412294" w:rsidRPr="00A45360" w:rsidRDefault="00AD35AD" w:rsidP="00A45360">
      <w:pPr>
        <w:pStyle w:val="NoSpacing"/>
      </w:pPr>
      <w:r>
        <w:rPr>
          <w:noProof/>
          <w:lang w:eastAsia="en-GB"/>
        </w:rPr>
        <w:lastRenderedPageBreak/>
        <w:drawing>
          <wp:inline distT="0" distB="0" distL="0" distR="0" wp14:anchorId="597A9CD3" wp14:editId="0A39DEDC">
            <wp:extent cx="5760720" cy="6147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6147435"/>
                    </a:xfrm>
                    <a:prstGeom prst="rect">
                      <a:avLst/>
                    </a:prstGeom>
                  </pic:spPr>
                </pic:pic>
              </a:graphicData>
            </a:graphic>
          </wp:inline>
        </w:drawing>
      </w:r>
    </w:p>
    <w:p w14:paraId="01EEE2A5" w14:textId="105A3831" w:rsidR="00C82A04" w:rsidRDefault="00B70198" w:rsidP="00B70198">
      <w:pPr>
        <w:spacing w:line="276" w:lineRule="auto"/>
        <w:rPr>
          <w:rFonts w:ascii="Calibri" w:hAnsi="Calibri" w:cs="Calibri"/>
        </w:rPr>
      </w:pPr>
      <w:r w:rsidRPr="00616CB9">
        <w:rPr>
          <w:rFonts w:ascii="Calibri" w:hAnsi="Calibri" w:cs="Calibri"/>
        </w:rPr>
        <w:t>Similarly, economic and pricing incentives seems to be an unexplored theme in the paper. Is this because of the underlying literature or a limited search for these terms that are otherwise significant in the mitigation literature?</w:t>
      </w:r>
    </w:p>
    <w:p w14:paraId="611C0D00" w14:textId="049AAF6E" w:rsidR="00F37392" w:rsidRDefault="00A67CB7" w:rsidP="00A67CB7">
      <w:pPr>
        <w:pStyle w:val="NoSpacing"/>
      </w:pPr>
      <w:r>
        <w:t xml:space="preserve">We can only answer this question with reference to content we find in these case studies. Our topic modelling analysis suggests economic and pricing policies are not </w:t>
      </w:r>
      <w:r w:rsidR="005174DD">
        <w:t xml:space="preserve">widely </w:t>
      </w:r>
      <w:r>
        <w:t>discussed as headline approaches to urban mitigation. For instance, the set of keywords gathered under the main policy topic (“climate governance”)</w:t>
      </w:r>
      <w:r w:rsidR="00AB5B89">
        <w:t xml:space="preserve"> – and their associated documents – mainly </w:t>
      </w:r>
      <w:r>
        <w:t xml:space="preserve">refer to generic governance issues, mitigation </w:t>
      </w:r>
      <w:r w:rsidR="00330645">
        <w:t xml:space="preserve">and adaptation </w:t>
      </w:r>
      <w:r>
        <w:t>action plans, as well as multi-level coordination.</w:t>
      </w:r>
      <w:r w:rsidR="00330645">
        <w:t xml:space="preserve"> We invite the reviewer to look at the documents most associated with this topic (</w:t>
      </w:r>
      <w:hyperlink r:id="rId8" w:history="1">
        <w:r w:rsidR="00330645" w:rsidRPr="00181D7F">
          <w:rPr>
            <w:rStyle w:val="Hyperlink"/>
          </w:rPr>
          <w:t>https://apsis.mcc-berlin.net/tmv_app/topic/130350/</w:t>
        </w:r>
      </w:hyperlink>
      <w:r w:rsidR="00330645">
        <w:t xml:space="preserve">) </w:t>
      </w:r>
      <w:r>
        <w:t>Instead, keywords such as “income” and “price” are found under the “households” topic, showing the importance of economic incentives for the analysis of household behaviours in the case study literature</w:t>
      </w:r>
      <w:r w:rsidR="00330645">
        <w:t xml:space="preserve"> (</w:t>
      </w:r>
      <w:hyperlink r:id="rId9" w:history="1">
        <w:r w:rsidR="00330645" w:rsidRPr="00181D7F">
          <w:rPr>
            <w:rStyle w:val="Hyperlink"/>
          </w:rPr>
          <w:t>https://apsis.mcc-berlin.net/tmv_app/topic/130351/</w:t>
        </w:r>
      </w:hyperlink>
      <w:r w:rsidR="00330645">
        <w:t xml:space="preserve">). </w:t>
      </w:r>
    </w:p>
    <w:p w14:paraId="657C6C24" w14:textId="49E09C73" w:rsidR="00AA03B4" w:rsidRDefault="00AA03B4" w:rsidP="00A67CB7">
      <w:pPr>
        <w:pStyle w:val="NoSpacing"/>
      </w:pPr>
      <w:r>
        <w:t>This is now noted in the manuscript:</w:t>
      </w:r>
    </w:p>
    <w:p w14:paraId="714D9F2E" w14:textId="74DFF671" w:rsidR="00AA03B4" w:rsidRDefault="00AA03B4" w:rsidP="003B656A">
      <w:pPr>
        <w:pStyle w:val="Quote"/>
      </w:pPr>
      <w:r>
        <w:lastRenderedPageBreak/>
        <w:t>“</w:t>
      </w:r>
      <w:r w:rsidR="001460F9" w:rsidRPr="001460F9">
        <w:t xml:space="preserve">Policy focused cases associated with the “climate governance” topic tend to refer to mitigation action </w:t>
      </w:r>
      <w:r w:rsidR="001460F9">
        <w:t>plans, multi-level coordination</w:t>
      </w:r>
      <w:r w:rsidR="001460F9" w:rsidRPr="001460F9">
        <w:t xml:space="preserve"> and generic governance issues (Table S1). Pricing and economic analysis appears to be only a marginal topic in the urban case study literature (as pointed out by a reviewer of this manuscript), despite the importance of fuel prices as a long-run determinant of ur</w:t>
      </w:r>
      <w:r w:rsidR="001460F9">
        <w:t xml:space="preserve">ban form and GHG emissions </w:t>
      </w:r>
      <w:r w:rsidRPr="00AA03B4">
        <w:rPr>
          <w:vertAlign w:val="superscript"/>
        </w:rPr>
        <w:t>4,13</w:t>
      </w:r>
      <w:r w:rsidRPr="00AA03B4">
        <w:t>.</w:t>
      </w:r>
      <w:r>
        <w:t>”</w:t>
      </w:r>
    </w:p>
    <w:p w14:paraId="0C2B9A09" w14:textId="77777777" w:rsidR="00B70198" w:rsidRDefault="00B70198" w:rsidP="00B70198">
      <w:pPr>
        <w:spacing w:line="276" w:lineRule="auto"/>
        <w:rPr>
          <w:rFonts w:ascii="Calibri" w:hAnsi="Calibri" w:cs="Calibri"/>
        </w:rPr>
      </w:pPr>
      <w:r w:rsidRPr="00616CB9">
        <w:rPr>
          <w:rFonts w:ascii="Calibri" w:hAnsi="Calibri" w:cs="Calibri"/>
        </w:rPr>
        <w:t>It may be useful to highlight in the abstract the finding that world regions and city scales with most future relevance are systematically unrepresented in the literature. The limited scope of comparative regional/urban case research is an important finding that does not find its way to the conclusions/abstract. That case study analysis is an underdeveloped field that has limited generalisability, is buried dep in the text.</w:t>
      </w:r>
    </w:p>
    <w:p w14:paraId="60204D92" w14:textId="77777777" w:rsidR="0015239F" w:rsidRDefault="0015239F" w:rsidP="0015239F">
      <w:pPr>
        <w:pStyle w:val="NoSpacing"/>
      </w:pPr>
      <w:r>
        <w:t xml:space="preserve">We now include the following sentence in the abstract: </w:t>
      </w:r>
    </w:p>
    <w:p w14:paraId="7721ECE8" w14:textId="48AA5363" w:rsidR="0015239F" w:rsidRDefault="0015239F" w:rsidP="0015239F">
      <w:pPr>
        <w:pStyle w:val="NoSpacing"/>
      </w:pPr>
      <w:r>
        <w:t xml:space="preserve">“We find a limited scope of comparative analysis between cities, </w:t>
      </w:r>
      <w:r w:rsidR="00AB2FD2">
        <w:t xml:space="preserve">while cases </w:t>
      </w:r>
      <w:r>
        <w:t>notably underrepresent</w:t>
      </w:r>
      <w:r w:rsidR="00AB2FD2">
        <w:t xml:space="preserve"> the</w:t>
      </w:r>
      <w:r>
        <w:t xml:space="preserve"> cities </w:t>
      </w:r>
      <w:r w:rsidR="00AB2FD2">
        <w:t xml:space="preserve">in world regions </w:t>
      </w:r>
      <w:r>
        <w:t xml:space="preserve">that have highest future </w:t>
      </w:r>
      <w:r w:rsidR="00AB2FD2">
        <w:t xml:space="preserve">mitigation </w:t>
      </w:r>
      <w:r>
        <w:t>relevance”</w:t>
      </w:r>
    </w:p>
    <w:p w14:paraId="2B444830" w14:textId="77777777" w:rsidR="00B70198" w:rsidRPr="00616CB9" w:rsidRDefault="00B70198" w:rsidP="00B70198">
      <w:pPr>
        <w:spacing w:line="276" w:lineRule="auto"/>
        <w:rPr>
          <w:rFonts w:ascii="Calibri" w:hAnsi="Calibri" w:cs="Calibri"/>
        </w:rPr>
      </w:pPr>
      <w:r w:rsidRPr="00616CB9">
        <w:rPr>
          <w:rFonts w:ascii="Calibri" w:hAnsi="Calibri" w:cs="Calibri"/>
        </w:rPr>
        <w:t xml:space="preserve">The paper provides a useful analysis of both knowledge gaps and multiple ways forward, crisper articulation in the conclusions may enhance its utility to both scientists and policymakers. </w:t>
      </w:r>
    </w:p>
    <w:p w14:paraId="75922556" w14:textId="77777777" w:rsidR="00B70198" w:rsidRPr="00616CB9" w:rsidRDefault="00B70198" w:rsidP="00B70198">
      <w:pPr>
        <w:spacing w:line="276" w:lineRule="auto"/>
        <w:rPr>
          <w:rFonts w:ascii="Calibri,Bold" w:hAnsi="Calibri,Bold" w:cs="Calibri,Bold"/>
          <w:b/>
          <w:bCs/>
        </w:rPr>
      </w:pPr>
      <w:r w:rsidRPr="00616CB9">
        <w:rPr>
          <w:rFonts w:ascii="Calibri" w:hAnsi="Calibri" w:cs="Calibri"/>
          <w:b/>
        </w:rPr>
        <w:t>Detailed/Technical Comments</w:t>
      </w:r>
    </w:p>
    <w:p w14:paraId="02AF5486" w14:textId="77777777" w:rsidR="00B70198" w:rsidRDefault="00B70198" w:rsidP="00B70198">
      <w:pPr>
        <w:spacing w:line="276" w:lineRule="auto"/>
        <w:rPr>
          <w:rFonts w:ascii="Calibri" w:hAnsi="Calibri" w:cs="Calibri"/>
        </w:rPr>
      </w:pPr>
      <w:r w:rsidRPr="00616CB9">
        <w:rPr>
          <w:rFonts w:ascii="Calibri" w:hAnsi="Calibri" w:cs="Calibri"/>
        </w:rPr>
        <w:t>1. Line 48: GDP per capita is a measure of income not wealth</w:t>
      </w:r>
    </w:p>
    <w:p w14:paraId="1B4A4AF6" w14:textId="77777777" w:rsidR="00A05FA8" w:rsidRPr="00616CB9" w:rsidRDefault="00A05FA8" w:rsidP="00A05FA8">
      <w:pPr>
        <w:pStyle w:val="NoSpacing"/>
      </w:pPr>
      <w:r>
        <w:t>We have replaced “wealth” with “income”.</w:t>
      </w:r>
    </w:p>
    <w:p w14:paraId="0C2A6E47" w14:textId="77777777" w:rsidR="00B70198" w:rsidRDefault="00B70198" w:rsidP="00B70198">
      <w:pPr>
        <w:spacing w:line="276" w:lineRule="auto"/>
        <w:rPr>
          <w:rFonts w:ascii="Calibri" w:hAnsi="Calibri" w:cs="Calibri"/>
        </w:rPr>
      </w:pPr>
      <w:r w:rsidRPr="00616CB9">
        <w:rPr>
          <w:rFonts w:ascii="Calibri" w:hAnsi="Calibri" w:cs="Calibri"/>
        </w:rPr>
        <w:t>2. Line 48: infrastructure development is different from access, which is identified as an important variable in AR5</w:t>
      </w:r>
    </w:p>
    <w:p w14:paraId="52D55908" w14:textId="0E461A95" w:rsidR="00A05FA8" w:rsidRPr="00616CB9" w:rsidRDefault="00D017D8" w:rsidP="00A05FA8">
      <w:pPr>
        <w:pStyle w:val="NoSpacing"/>
      </w:pPr>
      <w:r>
        <w:t xml:space="preserve">We have changed the text to: </w:t>
      </w:r>
      <w:r>
        <w:rPr>
          <w:rFonts w:ascii="Calibri" w:eastAsia="Calibri" w:hAnsi="Calibri" w:cs="Calibri"/>
        </w:rPr>
        <w:t xml:space="preserve">Cities vary in many dimensions, including size, income and </w:t>
      </w:r>
      <w:r w:rsidRPr="00D017D8">
        <w:rPr>
          <w:rFonts w:ascii="Calibri" w:eastAsia="Calibri" w:hAnsi="Calibri" w:cs="Calibri"/>
          <w:u w:val="single"/>
        </w:rPr>
        <w:t xml:space="preserve">rates of access to different infrastructures (such as </w:t>
      </w:r>
      <w:r w:rsidR="00AA037F">
        <w:rPr>
          <w:rFonts w:ascii="Calibri" w:eastAsia="Calibri" w:hAnsi="Calibri" w:cs="Calibri"/>
          <w:u w:val="single"/>
        </w:rPr>
        <w:t>public transportation</w:t>
      </w:r>
      <w:r w:rsidRPr="00D017D8">
        <w:rPr>
          <w:rFonts w:ascii="Calibri" w:eastAsia="Calibri" w:hAnsi="Calibri" w:cs="Calibri"/>
          <w:u w:val="single"/>
        </w:rPr>
        <w:t xml:space="preserve"> and energy services)</w:t>
      </w:r>
      <w:r>
        <w:rPr>
          <w:rFonts w:ascii="Calibri" w:eastAsia="Calibri" w:hAnsi="Calibri" w:cs="Calibri"/>
        </w:rPr>
        <w:t>.</w:t>
      </w:r>
    </w:p>
    <w:p w14:paraId="5DC56D6F" w14:textId="77777777" w:rsidR="00B70198" w:rsidRDefault="00B70198" w:rsidP="00B70198">
      <w:pPr>
        <w:spacing w:line="276" w:lineRule="auto"/>
        <w:rPr>
          <w:rFonts w:ascii="Calibri" w:hAnsi="Calibri" w:cs="Calibri"/>
        </w:rPr>
      </w:pPr>
      <w:r w:rsidRPr="00616CB9">
        <w:rPr>
          <w:rFonts w:ascii="Calibri" w:hAnsi="Calibri" w:cs="Calibri"/>
        </w:rPr>
        <w:t xml:space="preserve">3. Line 53: there is still an open debate on the definition of urban agglomerations, cities and urban areas. Why confound this by adding </w:t>
      </w:r>
      <w:proofErr w:type="spellStart"/>
      <w:r w:rsidRPr="00616CB9">
        <w:rPr>
          <w:rFonts w:ascii="Calibri" w:hAnsi="Calibri" w:cs="Calibri"/>
        </w:rPr>
        <w:t>metrpoles</w:t>
      </w:r>
      <w:proofErr w:type="spellEnd"/>
      <w:r w:rsidRPr="00616CB9">
        <w:rPr>
          <w:rFonts w:ascii="Calibri" w:hAnsi="Calibri" w:cs="Calibri"/>
        </w:rPr>
        <w:t xml:space="preserve"> in the mix? There is no consistency in national definitions of urban areas. It may be useful to reference the urban frame work (UN, 2014) that is used by the paper</w:t>
      </w:r>
    </w:p>
    <w:p w14:paraId="7A0419E1" w14:textId="519DCAA8" w:rsidR="00A05FA8" w:rsidRPr="00616CB9" w:rsidRDefault="00A05FA8" w:rsidP="00A05FA8">
      <w:pPr>
        <w:pStyle w:val="NoSpacing"/>
      </w:pPr>
      <w:r>
        <w:t xml:space="preserve">We have replaced “metropoles” with “cities”. Please note the suggested citation is </w:t>
      </w:r>
      <w:r w:rsidR="00D017D8">
        <w:t xml:space="preserve">already </w:t>
      </w:r>
      <w:r>
        <w:t xml:space="preserve">provided in the caption to the figure that is referred to in this paragraph. </w:t>
      </w:r>
    </w:p>
    <w:p w14:paraId="0A61D5C9" w14:textId="77777777" w:rsidR="00B70198" w:rsidRDefault="00B70198" w:rsidP="00B70198">
      <w:pPr>
        <w:spacing w:line="276" w:lineRule="auto"/>
        <w:rPr>
          <w:rFonts w:ascii="Calibri" w:hAnsi="Calibri" w:cs="Calibri"/>
        </w:rPr>
      </w:pPr>
      <w:r w:rsidRPr="00616CB9">
        <w:rPr>
          <w:rFonts w:ascii="Calibri" w:hAnsi="Calibri" w:cs="Calibri"/>
        </w:rPr>
        <w:t>4. Line 80: both infrastructure and building transformations are important as identified by the paper. Why privilege only one? Does the literature actually support this statement? The case study shows extensive literature on East Asian cities, which are currently significant contributors to urban and global emissions. There are large middle-income countries in this region.</w:t>
      </w:r>
    </w:p>
    <w:p w14:paraId="66533C09" w14:textId="77777777" w:rsidR="00A05FA8" w:rsidRDefault="00A05FA8" w:rsidP="00A05FA8">
      <w:pPr>
        <w:pStyle w:val="NoSpacing"/>
      </w:pPr>
      <w:r>
        <w:t xml:space="preserve">We have changed the text to: “With the window on the 1.5°C and 2°C goals rapidly closing it is essential to immediately initiate </w:t>
      </w:r>
      <w:r w:rsidR="00321D25" w:rsidRPr="00321D25">
        <w:rPr>
          <w:u w:val="single"/>
        </w:rPr>
        <w:t>urban</w:t>
      </w:r>
      <w:r w:rsidR="00321D25">
        <w:t xml:space="preserve"> </w:t>
      </w:r>
      <w:r>
        <w:t xml:space="preserve">infrastructure transformations </w:t>
      </w:r>
      <w:r w:rsidRPr="00A05FA8">
        <w:rPr>
          <w:u w:val="single"/>
        </w:rPr>
        <w:t>and comprehensive low-carbon retrofitting</w:t>
      </w:r>
      <w:r w:rsidRPr="00321D25">
        <w:rPr>
          <w:strike/>
        </w:rPr>
        <w:t xml:space="preserve"> in wealthier Northern cities</w:t>
      </w:r>
      <w:r w:rsidR="00321D25" w:rsidRPr="00321D25">
        <w:t>, worldwide</w:t>
      </w:r>
      <w:r>
        <w:t xml:space="preserve">.” </w:t>
      </w:r>
    </w:p>
    <w:p w14:paraId="22331211" w14:textId="77777777" w:rsidR="00321D25" w:rsidRDefault="00321D25" w:rsidP="00A05FA8">
      <w:pPr>
        <w:pStyle w:val="NoSpacing"/>
      </w:pPr>
      <w:r>
        <w:t>The point of this paragraph is to emphasise the trade-offs between different geographical foci in urban case studies: cases on wealthier and high-emitting cities are needed, especially considering their current and historical responsibility for carbon emissions; yet, much more work should be done on up-coming cities, where a large potential to ‘lock-in’ emissions exists. This has been clarified with the following changes:</w:t>
      </w:r>
    </w:p>
    <w:p w14:paraId="1C48E620" w14:textId="77777777" w:rsidR="00321D25" w:rsidRDefault="00321D25" w:rsidP="00321D25">
      <w:pPr>
        <w:pStyle w:val="Quote"/>
      </w:pPr>
      <w:r>
        <w:lastRenderedPageBreak/>
        <w:t>“</w:t>
      </w:r>
      <w:r w:rsidRPr="00321D25">
        <w:t xml:space="preserve">The current focus of case study research on wealthier </w:t>
      </w:r>
      <w:r w:rsidRPr="00321D25">
        <w:rPr>
          <w:u w:val="single"/>
        </w:rPr>
        <w:t>and high-emitting</w:t>
      </w:r>
      <w:r w:rsidRPr="00321D25">
        <w:t xml:space="preserve"> cities is congruent with current debates in climate ethics</w:t>
      </w:r>
      <w:r>
        <w:t>:</w:t>
      </w:r>
      <w:r w:rsidRPr="00321D25">
        <w:t xml:space="preserve"> that responsibility for drastic mitigation action rests on the shoulders of high-emitters. Nonetheless, the majority of future urban emissions growth will originate from </w:t>
      </w:r>
      <w:r w:rsidRPr="00321D25">
        <w:rPr>
          <w:u w:val="single"/>
        </w:rPr>
        <w:t xml:space="preserve">up-coming </w:t>
      </w:r>
      <w:r w:rsidRPr="00321D25">
        <w:t>Asian and African cities, where ongoing processes of urbanization and infrastructure development provide a window of opportunity for establishing urban designs consistent with low-carbon</w:t>
      </w:r>
      <w:r>
        <w:t xml:space="preserve"> mode choices and building use</w:t>
      </w:r>
      <w:r w:rsidRPr="00321D25">
        <w:t>. Guiding these growing cities towards compact, low-carbon urban forms requires a major shift in research focus.</w:t>
      </w:r>
      <w:r>
        <w:t>”</w:t>
      </w:r>
    </w:p>
    <w:p w14:paraId="2EF95A73" w14:textId="77777777" w:rsidR="00B70198" w:rsidRDefault="00B70198" w:rsidP="00B70198">
      <w:pPr>
        <w:spacing w:line="276" w:lineRule="auto"/>
        <w:rPr>
          <w:rFonts w:ascii="Calibri" w:hAnsi="Calibri" w:cs="Calibri"/>
        </w:rPr>
      </w:pPr>
      <w:r w:rsidRPr="00616CB9">
        <w:rPr>
          <w:rFonts w:ascii="Calibri" w:hAnsi="Calibri" w:cs="Calibri"/>
        </w:rPr>
        <w:t>5. Lines 85 and 86: Energy poverty is a defining characteristic of Asian and African cities. Have the authors not found this in the literature or is there a methodological gap in the search terms that they are using?</w:t>
      </w:r>
    </w:p>
    <w:p w14:paraId="2F0FB0EA" w14:textId="1DE89BEC" w:rsidR="00321D25" w:rsidRPr="00616CB9" w:rsidRDefault="00F35C27" w:rsidP="00F35C27">
      <w:pPr>
        <w:pStyle w:val="NoSpacing"/>
      </w:pPr>
      <w:r>
        <w:t>Actual</w:t>
      </w:r>
      <w:r w:rsidR="00312623">
        <w:t xml:space="preserve">ly </w:t>
      </w:r>
      <w:r>
        <w:t xml:space="preserve">we find only 14 documents that refer to “energy poverty” </w:t>
      </w:r>
      <w:r w:rsidR="00312623">
        <w:t xml:space="preserve">directly </w:t>
      </w:r>
      <w:r>
        <w:t>in the title or abstract. These are mainly situated in India, Bangladesh and South Africa.</w:t>
      </w:r>
      <w:r w:rsidR="00312623">
        <w:t xml:space="preserve"> We consider this topic out of scope for our review, as it is large enough to require a dedicated study, particularly to capture non-urban (rural) case studies.</w:t>
      </w:r>
    </w:p>
    <w:p w14:paraId="0802D142" w14:textId="77777777" w:rsidR="00B70198" w:rsidRDefault="00B70198" w:rsidP="00B70198">
      <w:pPr>
        <w:spacing w:line="276" w:lineRule="auto"/>
        <w:rPr>
          <w:rFonts w:ascii="Calibri" w:hAnsi="Calibri" w:cs="Calibri"/>
        </w:rPr>
      </w:pPr>
      <w:r w:rsidRPr="00616CB9">
        <w:rPr>
          <w:rFonts w:ascii="Calibri" w:hAnsi="Calibri" w:cs="Calibri"/>
        </w:rPr>
        <w:t>6. Line 93: a more careful use of the term agglomeration may be useful</w:t>
      </w:r>
    </w:p>
    <w:p w14:paraId="6F22990E" w14:textId="77777777" w:rsidR="00DF3655" w:rsidRPr="00616CB9" w:rsidRDefault="00DF3655" w:rsidP="00DF3655">
      <w:pPr>
        <w:pStyle w:val="NoSpacing"/>
      </w:pPr>
      <w:r>
        <w:t xml:space="preserve">We have changed the text to: “We can safely presume that coverage is even worse for small cities, even though data on the number of </w:t>
      </w:r>
      <w:r w:rsidRPr="00DF3655">
        <w:rPr>
          <w:strike/>
        </w:rPr>
        <w:t>small agglomerations</w:t>
      </w:r>
      <w:r>
        <w:t xml:space="preserve"> </w:t>
      </w:r>
      <w:r w:rsidRPr="00DF3655">
        <w:rPr>
          <w:u w:val="single"/>
        </w:rPr>
        <w:t>these</w:t>
      </w:r>
      <w:r>
        <w:t xml:space="preserve"> remains incomplete.”</w:t>
      </w:r>
    </w:p>
    <w:p w14:paraId="1D56A440" w14:textId="77777777" w:rsidR="00B70198" w:rsidRDefault="00B70198" w:rsidP="00B70198">
      <w:pPr>
        <w:spacing w:line="276" w:lineRule="auto"/>
        <w:rPr>
          <w:rFonts w:ascii="Calibri" w:hAnsi="Calibri" w:cs="Calibri"/>
        </w:rPr>
      </w:pPr>
      <w:r w:rsidRPr="00616CB9">
        <w:rPr>
          <w:rFonts w:ascii="Calibri" w:hAnsi="Calibri" w:cs="Calibri"/>
        </w:rPr>
        <w:t>7. Line 98: economic and pricing incentives seems to be an unexplored theme in the paper. Is this because of the underlying literature or a limited search for these terms that are otherwise significant in the mitigation literature?</w:t>
      </w:r>
    </w:p>
    <w:p w14:paraId="1FE7EFF6" w14:textId="77777777" w:rsidR="00DF3655" w:rsidRPr="00DF3655" w:rsidRDefault="00DF3655" w:rsidP="00DF3655">
      <w:pPr>
        <w:pStyle w:val="NoSpacing"/>
      </w:pPr>
      <w:r w:rsidRPr="00DF3655">
        <w:t>We address this issue in the general comments above.</w:t>
      </w:r>
    </w:p>
    <w:p w14:paraId="1FED7980" w14:textId="77777777" w:rsidR="00B70198" w:rsidRDefault="00B70198" w:rsidP="00B70198">
      <w:pPr>
        <w:spacing w:line="276" w:lineRule="auto"/>
        <w:rPr>
          <w:rFonts w:ascii="Calibri" w:hAnsi="Calibri" w:cs="Calibri"/>
        </w:rPr>
      </w:pPr>
      <w:r w:rsidRPr="00616CB9">
        <w:rPr>
          <w:rFonts w:ascii="Calibri" w:hAnsi="Calibri" w:cs="Calibri"/>
        </w:rPr>
        <w:t>8. Line 99: a definition of ‘well-being’ or relevant citation that helps clarify what the authors mean may be useful. This is a very ‘catholic’ term, open to a wide range of interpretation</w:t>
      </w:r>
    </w:p>
    <w:p w14:paraId="56E79B6C" w14:textId="0948AEA6" w:rsidR="00AA4ED3" w:rsidRPr="00616CB9" w:rsidRDefault="00DF3655" w:rsidP="00DF3655">
      <w:pPr>
        <w:pStyle w:val="NoSpacing"/>
      </w:pPr>
      <w:r>
        <w:t xml:space="preserve">This is an introductory sentence, with no firm definitions in mind. Our point is to frame </w:t>
      </w:r>
      <w:r w:rsidR="00AA4ED3">
        <w:t>this</w:t>
      </w:r>
      <w:r>
        <w:t xml:space="preserve"> section by suggesting that </w:t>
      </w:r>
      <w:r w:rsidR="00AA4ED3">
        <w:t>‘urban climate mitigation’ research encompasses a wide variety of topics</w:t>
      </w:r>
      <w:r w:rsidR="00544461">
        <w:t xml:space="preserve"> – and methods are needed to uncover such content across large literatures</w:t>
      </w:r>
      <w:r w:rsidR="00AA4ED3">
        <w:t>.</w:t>
      </w:r>
      <w:r w:rsidR="00544461">
        <w:t xml:space="preserve"> We have </w:t>
      </w:r>
      <w:r w:rsidR="00AA037F">
        <w:t>replaced ‘</w:t>
      </w:r>
      <w:r w:rsidR="00544461">
        <w:t xml:space="preserve">well-being’ </w:t>
      </w:r>
      <w:r w:rsidR="00AA037F">
        <w:t>with ‘social and environmental sustainability’, and reference this</w:t>
      </w:r>
      <w:r w:rsidR="00544461">
        <w:t>.</w:t>
      </w:r>
    </w:p>
    <w:p w14:paraId="0E425FB8" w14:textId="77777777" w:rsidR="00B70198" w:rsidRDefault="00B70198" w:rsidP="00B70198">
      <w:pPr>
        <w:spacing w:line="276" w:lineRule="auto"/>
        <w:rPr>
          <w:rFonts w:ascii="Calibri" w:hAnsi="Calibri" w:cs="Calibri"/>
        </w:rPr>
      </w:pPr>
      <w:r w:rsidRPr="00616CB9">
        <w:rPr>
          <w:rFonts w:ascii="Calibri" w:hAnsi="Calibri" w:cs="Calibri"/>
        </w:rPr>
        <w:t>9. Line 103: missing cooling needs in tropical regions is a major omission, given that a core theme of the paper is climate change</w:t>
      </w:r>
    </w:p>
    <w:p w14:paraId="235ED563" w14:textId="72C54E3A" w:rsidR="001D0005" w:rsidRPr="00616CB9" w:rsidRDefault="0026550A" w:rsidP="00A177BF">
      <w:pPr>
        <w:pStyle w:val="NoSpacing"/>
      </w:pPr>
      <w:r w:rsidRPr="00AD35AD">
        <w:t xml:space="preserve">After the changes we make to the literature set, described in the general comments above, cooling demand indeed emerges as a </w:t>
      </w:r>
      <w:r w:rsidR="00A177BF" w:rsidRPr="00AD35AD">
        <w:t>core</w:t>
      </w:r>
      <w:r w:rsidR="00AD35AD" w:rsidRPr="00AD35AD">
        <w:t xml:space="preserve"> topic in the analysis; it is particularly prevalent in studies on North American and Latin American cities.</w:t>
      </w:r>
    </w:p>
    <w:p w14:paraId="082CEBA5" w14:textId="77777777" w:rsidR="00B70198" w:rsidRDefault="00B70198" w:rsidP="00B70198">
      <w:pPr>
        <w:spacing w:line="276" w:lineRule="auto"/>
        <w:rPr>
          <w:rFonts w:ascii="Calibri" w:hAnsi="Calibri" w:cs="Calibri"/>
        </w:rPr>
      </w:pPr>
      <w:r w:rsidRPr="00616CB9">
        <w:rPr>
          <w:rFonts w:ascii="Calibri" w:hAnsi="Calibri" w:cs="Calibri"/>
        </w:rPr>
        <w:t xml:space="preserve">10. Line 113: the claim of ‘unsupervised learning’ being less subjective, is not substantiated in the paper. This is a complex and contested territory that may be avoided. For a sense of the complexity involved see the IPCC guidance notes on uncertainty and the considerable literature in this space (e.g. </w:t>
      </w:r>
      <w:proofErr w:type="spellStart"/>
      <w:r w:rsidRPr="00616CB9">
        <w:rPr>
          <w:rFonts w:ascii="Calibri" w:hAnsi="Calibri" w:cs="Calibri"/>
        </w:rPr>
        <w:t>Mastrandrea</w:t>
      </w:r>
      <w:proofErr w:type="spellEnd"/>
      <w:r w:rsidRPr="00616CB9">
        <w:rPr>
          <w:rFonts w:ascii="Calibri" w:hAnsi="Calibri" w:cs="Calibri"/>
        </w:rPr>
        <w:t xml:space="preserve"> et al, 2010)</w:t>
      </w:r>
    </w:p>
    <w:p w14:paraId="3E58C0A7" w14:textId="375A5E2B" w:rsidR="00AA4ED3" w:rsidRPr="00616CB9" w:rsidRDefault="006C774C" w:rsidP="006C774C">
      <w:pPr>
        <w:pStyle w:val="NoSpacing"/>
      </w:pPr>
      <w:r>
        <w:t>We have deleted this sentence.</w:t>
      </w:r>
    </w:p>
    <w:p w14:paraId="6DE3AAD8" w14:textId="42A25308" w:rsidR="00B70198" w:rsidRDefault="00B70198" w:rsidP="00B70198">
      <w:pPr>
        <w:spacing w:line="276" w:lineRule="auto"/>
        <w:rPr>
          <w:rFonts w:ascii="Calibri" w:hAnsi="Calibri" w:cs="Calibri"/>
        </w:rPr>
      </w:pPr>
      <w:r w:rsidRPr="00616CB9">
        <w:rPr>
          <w:rFonts w:ascii="Calibri" w:hAnsi="Calibri" w:cs="Calibri"/>
        </w:rPr>
        <w:t xml:space="preserve">11. Lines 118 to 124: Many key themes identified in IPCC AR5 are missing in the analysis: energy efficiency, energy storage, smart grids. Unclear whether this is a gap is in the method used or the literature. It would have been useful if piecewise continuity from the systematic reviews in this space </w:t>
      </w:r>
      <w:r w:rsidRPr="00616CB9">
        <w:rPr>
          <w:rFonts w:ascii="Calibri" w:hAnsi="Calibri" w:cs="Calibri"/>
        </w:rPr>
        <w:lastRenderedPageBreak/>
        <w:t>(many of them cited) and the thematic analysis were maintained through the paper, else key threads/mitigation options may be missed</w:t>
      </w:r>
      <w:r w:rsidR="00AD35AD">
        <w:rPr>
          <w:rFonts w:ascii="Calibri" w:hAnsi="Calibri" w:cs="Calibri"/>
        </w:rPr>
        <w:t>.</w:t>
      </w:r>
    </w:p>
    <w:p w14:paraId="055C57D6" w14:textId="658D032D" w:rsidR="00AD35AD" w:rsidRDefault="00AF67A2" w:rsidP="009E2D5A">
      <w:pPr>
        <w:pStyle w:val="NoSpacing"/>
      </w:pPr>
      <w:r w:rsidRPr="009E2D5A">
        <w:rPr>
          <w:highlight w:val="yellow"/>
        </w:rPr>
        <w:t>We are confident that these themes are found in the documents we identify: energy efficiency is captured under the ‘energy use’ topic; energy storage and smart grids in the ‘energy systems’</w:t>
      </w:r>
      <w:r w:rsidR="009E2D5A" w:rsidRPr="009E2D5A">
        <w:rPr>
          <w:highlight w:val="yellow"/>
        </w:rPr>
        <w:t xml:space="preserve"> topic. These can be seen in the stemmed keywords in SI Table 1, as well as the online resource we are planning to publish with this article: X.</w:t>
      </w:r>
    </w:p>
    <w:p w14:paraId="4E2B3AAF" w14:textId="4305F867" w:rsidR="009E2D5A" w:rsidRDefault="009E2D5A" w:rsidP="009E2D5A">
      <w:pPr>
        <w:pStyle w:val="NoSpacing"/>
        <w:rPr>
          <w:rFonts w:eastAsia="Calibri"/>
        </w:rPr>
      </w:pPr>
      <w:r>
        <w:t>Beyond the categorisation described briefly in this section, we have only limited space to discuss specific topics in detail. Furthermore, our focus and methods in the article are aimed at a broader scope – i.e. w</w:t>
      </w:r>
      <w:r>
        <w:rPr>
          <w:rFonts w:eastAsia="Calibri"/>
        </w:rPr>
        <w:t>hich cities do we know about? What topics do we know about? What comparative and secondary analysis is there of cases? And how can generalizable knowledge be derived from urban cases? We clarify this intention in the introduction</w:t>
      </w:r>
      <w:r w:rsidR="00823DB5">
        <w:rPr>
          <w:rFonts w:eastAsia="Calibri"/>
        </w:rPr>
        <w:t>, with the phrase following our methods:</w:t>
      </w:r>
    </w:p>
    <w:p w14:paraId="76660620" w14:textId="7F3CCBC3" w:rsidR="00823DB5" w:rsidRDefault="00823DB5" w:rsidP="003B656A">
      <w:pPr>
        <w:pStyle w:val="Quote"/>
      </w:pPr>
      <w:r>
        <w:t xml:space="preserve">“…We use language processing methods to extract relevant meta-data on case study locations, topics, review studies, and other information. </w:t>
      </w:r>
      <w:r w:rsidRPr="00823DB5">
        <w:rPr>
          <w:u w:val="single"/>
        </w:rPr>
        <w:t>This ‘mapping’ of the case literature is limited in analytical depth but highly comprehensive in scope, enabling researchers to ‘zoom in’ on particular topics or places of interest.</w:t>
      </w:r>
      <w:r>
        <w:rPr>
          <w:u w:val="single"/>
        </w:rPr>
        <w:t>”</w:t>
      </w:r>
    </w:p>
    <w:p w14:paraId="7B4E2A1E" w14:textId="3FA91341" w:rsidR="00EB4F6E" w:rsidRPr="006C2C45" w:rsidRDefault="00B70198" w:rsidP="006C2C45">
      <w:pPr>
        <w:spacing w:line="276" w:lineRule="auto"/>
        <w:rPr>
          <w:rFonts w:ascii="Calibri" w:hAnsi="Calibri" w:cs="Calibri"/>
        </w:rPr>
      </w:pPr>
      <w:r w:rsidRPr="00616CB9">
        <w:rPr>
          <w:rFonts w:ascii="Calibri" w:hAnsi="Calibri" w:cs="Calibri"/>
        </w:rPr>
        <w:t>12. Line 125: Climate adaptation is a field of knowledge in itself. A clear analysis of its relationship to mitigation may be useful. Conflation as just another term isn’t very useful.</w:t>
      </w:r>
    </w:p>
    <w:p w14:paraId="11F578D9" w14:textId="77777777" w:rsidR="00BE5146" w:rsidRPr="00DF3655" w:rsidRDefault="00BE5146" w:rsidP="00BE5146">
      <w:pPr>
        <w:pStyle w:val="NoSpacing"/>
      </w:pPr>
      <w:r w:rsidRPr="00DF3655">
        <w:t>We address this issue in the general comments above.</w:t>
      </w:r>
    </w:p>
    <w:p w14:paraId="6C13EAB6" w14:textId="53202614" w:rsidR="0024619C" w:rsidRDefault="00B70198">
      <w:pPr>
        <w:spacing w:line="276" w:lineRule="auto"/>
        <w:rPr>
          <w:rFonts w:ascii="Calibri" w:hAnsi="Calibri" w:cs="Calibri"/>
        </w:rPr>
      </w:pPr>
      <w:r w:rsidRPr="00616CB9">
        <w:rPr>
          <w:rFonts w:ascii="Calibri" w:hAnsi="Calibri" w:cs="Calibri"/>
        </w:rPr>
        <w:t>13. Lines 128 to 130: unsubstantiated statement. There are many other possible explanations of the importance given to emissions and urban form in East Asia, including government policy. Is there more substantial evidence on this from the regional literature?</w:t>
      </w:r>
    </w:p>
    <w:p w14:paraId="13619EB7" w14:textId="1FD055D5" w:rsidR="0024619C" w:rsidRDefault="0024619C" w:rsidP="00EB4F6E">
      <w:pPr>
        <w:pStyle w:val="NoSpacing"/>
        <w:rPr>
          <w:ins w:id="0" w:author="Felix Creutzig" w:date="2018-10-31T23:20:00Z"/>
        </w:rPr>
      </w:pPr>
      <w:ins w:id="1" w:author="Felix Creutzig" w:date="2018-10-31T23:20:00Z">
        <w:r>
          <w:t xml:space="preserve">The statement </w:t>
        </w:r>
      </w:ins>
      <w:r w:rsidR="002B22B8">
        <w:t xml:space="preserve">is </w:t>
      </w:r>
      <w:ins w:id="2" w:author="Felix Creutzig" w:date="2018-10-31T23:20:00Z">
        <w:r>
          <w:t>already qualifie</w:t>
        </w:r>
      </w:ins>
      <w:r w:rsidR="002B22B8">
        <w:t>d</w:t>
      </w:r>
      <w:ins w:id="3" w:author="Felix Creutzig" w:date="2018-10-31T23:20:00Z">
        <w:r>
          <w:t xml:space="preserve"> with “perhaps</w:t>
        </w:r>
      </w:ins>
      <w:ins w:id="4" w:author="Felix Creutzig" w:date="2018-10-31T23:21:00Z">
        <w:r>
          <w:t xml:space="preserve">”. It also provides quantitative evidence for a key part of the argument. We further qualify this statement by noting that the engineering focus not only </w:t>
        </w:r>
        <w:commentRangeStart w:id="5"/>
        <w:r>
          <w:t xml:space="preserve">translates into focus in research paper but also in government policy. </w:t>
        </w:r>
      </w:ins>
      <w:commentRangeEnd w:id="5"/>
      <w:r w:rsidR="002B22B8">
        <w:rPr>
          <w:rStyle w:val="CommentReference"/>
          <w:color w:val="auto"/>
        </w:rPr>
        <w:commentReference w:id="5"/>
      </w:r>
    </w:p>
    <w:p w14:paraId="64731685" w14:textId="231296F8" w:rsidR="00EB4F6E" w:rsidRDefault="00EB4F6E" w:rsidP="00EB4F6E">
      <w:pPr>
        <w:pStyle w:val="NoSpacing"/>
      </w:pPr>
      <w:commentRangeStart w:id="6"/>
      <w:r>
        <w:t>TO DO: Felix, do you have any thoughts? The relevant section is:</w:t>
      </w:r>
      <w:r w:rsidRPr="00EB4F6E">
        <w:t xml:space="preserve"> </w:t>
      </w:r>
    </w:p>
    <w:p w14:paraId="2E33CA21" w14:textId="6F97CF33" w:rsidR="00EB4F6E" w:rsidRDefault="00EB4F6E" w:rsidP="00EB4F6E">
      <w:pPr>
        <w:pStyle w:val="NoSpacing"/>
      </w:pPr>
      <w:r>
        <w:t>“Scaling up the analysis from individual documents to groups of documents, we observe that emissions accounting and urban form are frequent subjects of case study research situated in Asia (</w:t>
      </w:r>
      <w:r w:rsidRPr="00153D84">
        <w:fldChar w:fldCharType="begin"/>
      </w:r>
      <w:r w:rsidRPr="00153D84">
        <w:instrText xml:space="preserve"> REF _Ref512603180 \h  \* MERGEFORMAT </w:instrText>
      </w:r>
      <w:r w:rsidRPr="00153D84">
        <w:fldChar w:fldCharType="separate"/>
      </w:r>
      <w:r w:rsidRPr="00C574DD">
        <w:t xml:space="preserve">Figure </w:t>
      </w:r>
      <w:r w:rsidRPr="00C574DD">
        <w:rPr>
          <w:noProof/>
        </w:rPr>
        <w:t>3</w:t>
      </w:r>
      <w:r w:rsidRPr="00153D84">
        <w:fldChar w:fldCharType="end"/>
      </w:r>
      <w:r>
        <w:t xml:space="preserve">), perhaps reflecting strong investments into engineering disciplines and education in China and South Korea (44% of all students in China graduate in science &amp; engineering, compared with 16% in the US) </w:t>
      </w:r>
      <w:r>
        <w:fldChar w:fldCharType="begin" w:fldLock="1"/>
      </w:r>
      <w:r w:rsidR="00C80225">
        <w:instrText>ADDIN CSL_CITATION {"citationItems":[{"id":"ITEM-1","itemData":{"DOI":"10.1371/journal.pone.0151328","ISSN":"19326203","PMID":"27023182","abstract":"This paper analyzes science productivity for nine developing countries. Results show that these nations are reducing their science gap, with R&amp;D investments and scientific impact growing at more than double the rate of the developed world. But this \"catching up\" hides a very uneven picture among these nations, especially on what they are able to generate in terms of impact and output relative to their levels of investment and available resources. Moreover, unlike what one might expect, it is clear that the size of the nations and the relative scale of their R&amp;D investments are not the key drivers of efficiency.","author":[{"dropping-particle":"","family":"Gonzalez-Brambila","given":"Claudia N.","non-dropping-particle":"","parse-names":false,"suffix":""},{"dropping-particle":"","family":"Reyes-Gonzalez","given":"Leonardo","non-dropping-particle":"","parse-names":false,"suffix":""},{"dropping-particle":"","family":"Veloso","given":"Francisco","non-dropping-particle":"","parse-names":false,"suffix":""},{"dropping-particle":"","family":"Perez-Angón","given":"Miguel Angel","non-dropping-particle":"","parse-names":false,"suffix":""}],"container-title":"PLoS ONE","id":"ITEM-1","issue":"3","issued":{"date-parts":[["2016"]]},"title":"The scientific impact of developing nations","type":"article-journal","volume":"11"},"uris":["http://www.mendeley.com/documents/?uuid=d8fcfb78-d2c3-479a-bdbf-ef047c7d2b58"]}],"mendeley":{"formattedCitation":"(Gonzalez-Brambila &lt;i&gt;et al&lt;/i&gt; 2016)","plainTextFormattedCitation":"(Gonzalez-Brambila et al 2016)","previouslyFormattedCitation":"(Gonzalez-Brambila &lt;i&gt;et al&lt;/i&gt; 2016)"},"properties":{"noteIndex":0},"schema":"https://github.com/citation-style-language/schema/raw/master/csl-citation.json"}</w:instrText>
      </w:r>
      <w:r>
        <w:fldChar w:fldCharType="separate"/>
      </w:r>
      <w:r w:rsidR="008773E8" w:rsidRPr="008773E8">
        <w:rPr>
          <w:noProof/>
        </w:rPr>
        <w:t xml:space="preserve">(Gonzalez-Brambila </w:t>
      </w:r>
      <w:r w:rsidR="008773E8" w:rsidRPr="008773E8">
        <w:rPr>
          <w:i/>
          <w:noProof/>
        </w:rPr>
        <w:t>et al</w:t>
      </w:r>
      <w:r w:rsidR="008773E8" w:rsidRPr="008773E8">
        <w:rPr>
          <w:noProof/>
        </w:rPr>
        <w:t xml:space="preserve"> 2016)</w:t>
      </w:r>
      <w:r>
        <w:fldChar w:fldCharType="end"/>
      </w:r>
      <w:r>
        <w:t>. This contrasts with the ubiquity of urban governance research, capturing research on policies and policy-making, in all other regions.”</w:t>
      </w:r>
      <w:commentRangeEnd w:id="6"/>
      <w:r w:rsidR="0024619C">
        <w:rPr>
          <w:rStyle w:val="CommentReference"/>
          <w:color w:val="auto"/>
        </w:rPr>
        <w:commentReference w:id="6"/>
      </w:r>
    </w:p>
    <w:p w14:paraId="13DE22D1" w14:textId="77777777" w:rsidR="00B70198" w:rsidRDefault="00B70198" w:rsidP="00B70198">
      <w:pPr>
        <w:spacing w:line="276" w:lineRule="auto"/>
        <w:rPr>
          <w:rFonts w:ascii="Calibri" w:hAnsi="Calibri" w:cs="Calibri"/>
        </w:rPr>
      </w:pPr>
      <w:r w:rsidRPr="00616CB9">
        <w:rPr>
          <w:rFonts w:ascii="Calibri" w:hAnsi="Calibri" w:cs="Calibri"/>
        </w:rPr>
        <w:t>14. Lines 138 to 140: is this gap in the literature not an artefact of the sources used (Scopus and Web of Science) compared to the relatively rich regional literature in this space on these themes?</w:t>
      </w:r>
    </w:p>
    <w:p w14:paraId="17D5E55A" w14:textId="219D9F55" w:rsidR="001302E1" w:rsidRPr="002B22B8" w:rsidRDefault="001302E1" w:rsidP="00782976">
      <w:pPr>
        <w:pStyle w:val="NoSpacing"/>
      </w:pPr>
      <w:r>
        <w:t>We are unable to answer this question, since there is no “comprehensive” body of case study literature to compare with our study. Indeed, we believe our attempt is the most comprehensive so far</w:t>
      </w:r>
      <w:r w:rsidRPr="002B22B8">
        <w:t xml:space="preserve">, </w:t>
      </w:r>
      <w:r w:rsidR="00BE5146">
        <w:t xml:space="preserve">especially in </w:t>
      </w:r>
      <w:r w:rsidRPr="002B22B8">
        <w:t>the academic literature. Nevertheless, we condition these statements with the following:</w:t>
      </w:r>
    </w:p>
    <w:p w14:paraId="4FB828A7" w14:textId="4AB79A67" w:rsidR="002B22B8" w:rsidRPr="002B22B8" w:rsidRDefault="002B22B8" w:rsidP="003B656A">
      <w:pPr>
        <w:pStyle w:val="Quote"/>
      </w:pPr>
      <w:r w:rsidRPr="002B22B8">
        <w:t xml:space="preserve">“Emissions accounting dominates the case study work on top-tier cities in China (Beijing, Shanghai and Tianjin), while issues of water demand, urban ecology and climate governance receive less attention – at least in the mitigation focused literature we identify </w:t>
      </w:r>
      <w:r w:rsidRPr="002B22B8">
        <w:rPr>
          <w:u w:val="single"/>
        </w:rPr>
        <w:t>from Web of Science and Scopus</w:t>
      </w:r>
      <w:r w:rsidR="003B656A">
        <w:rPr>
          <w:u w:val="single"/>
        </w:rPr>
        <w:t>.</w:t>
      </w:r>
      <w:r w:rsidRPr="002B22B8">
        <w:t>”</w:t>
      </w:r>
    </w:p>
    <w:p w14:paraId="79D93E65" w14:textId="77777777" w:rsidR="00B70198" w:rsidRDefault="00B70198" w:rsidP="00B70198">
      <w:pPr>
        <w:spacing w:line="276" w:lineRule="auto"/>
        <w:rPr>
          <w:rFonts w:ascii="Calibri" w:hAnsi="Calibri" w:cs="Calibri"/>
        </w:rPr>
      </w:pPr>
      <w:r w:rsidRPr="00616CB9">
        <w:rPr>
          <w:rFonts w:ascii="Calibri" w:hAnsi="Calibri" w:cs="Calibri"/>
        </w:rPr>
        <w:t>15. Line 164: is the ‘uneven distribution’ of adaptation vs. mitigation literature in Africa and Latin America evidence of a differentiation in the key challenges faced there?</w:t>
      </w:r>
    </w:p>
    <w:p w14:paraId="40F7FC99" w14:textId="492C1224" w:rsidR="005C4D28" w:rsidRPr="00616CB9" w:rsidRDefault="002B22B8" w:rsidP="005C4D28">
      <w:pPr>
        <w:pStyle w:val="NoSpacing"/>
      </w:pPr>
      <w:r>
        <w:lastRenderedPageBreak/>
        <w:t>We address this adaptation point in the general comments above.</w:t>
      </w:r>
    </w:p>
    <w:p w14:paraId="1E3BB2F0" w14:textId="77777777" w:rsidR="00B70198" w:rsidRDefault="00B70198" w:rsidP="00B70198">
      <w:pPr>
        <w:spacing w:line="276" w:lineRule="auto"/>
        <w:rPr>
          <w:rFonts w:ascii="Calibri" w:hAnsi="Calibri" w:cs="Calibri"/>
        </w:rPr>
      </w:pPr>
      <w:r w:rsidRPr="00616CB9">
        <w:rPr>
          <w:rFonts w:ascii="Calibri" w:hAnsi="Calibri" w:cs="Calibri"/>
        </w:rPr>
        <w:t>16. Lines 169 to 170: a more nuanced articulation of this finding in relation to the available IPCC AR6 chapter outlines may be useful. Other chapters than the ‘demand chapter’ may benefit from this attention.</w:t>
      </w:r>
    </w:p>
    <w:p w14:paraId="7DCBA00E" w14:textId="77777777" w:rsidR="00FF30E2" w:rsidRDefault="00782976" w:rsidP="00FF30E2">
      <w:pPr>
        <w:pStyle w:val="NoSpacing"/>
      </w:pPr>
      <w:r w:rsidRPr="00FF30E2">
        <w:t xml:space="preserve">We have </w:t>
      </w:r>
      <w:r w:rsidR="0046134F" w:rsidRPr="00FF30E2">
        <w:t>simply removed this statement</w:t>
      </w:r>
      <w:r w:rsidR="00FF30E2" w:rsidRPr="00FF30E2">
        <w:t xml:space="preserve"> and now dedicate a new section to it to assessments (see ‘Reviews and assessments of cases’). We have limited space for a detailed outline, but give the following phrase:</w:t>
      </w:r>
    </w:p>
    <w:p w14:paraId="61A58C2B" w14:textId="5A592B8E" w:rsidR="005C4D28" w:rsidRDefault="00FF30E2" w:rsidP="003B656A">
      <w:pPr>
        <w:pStyle w:val="Quote"/>
      </w:pPr>
      <w:r>
        <w:t xml:space="preserve">“In the upcoming IPCC AR6, urban case studies will be a key evidence base for both the urban and demand chapters in Working Group III (Mitigation), not to mention the regional chapters under Working Group II (Impacts &amp; Adaptation).” </w:t>
      </w:r>
    </w:p>
    <w:p w14:paraId="734C599B" w14:textId="77777777" w:rsidR="00B70198" w:rsidRDefault="00B70198" w:rsidP="00B70198">
      <w:pPr>
        <w:spacing w:line="276" w:lineRule="auto"/>
        <w:rPr>
          <w:rFonts w:ascii="Calibri" w:hAnsi="Calibri" w:cs="Calibri"/>
        </w:rPr>
      </w:pPr>
      <w:r w:rsidRPr="00616CB9">
        <w:rPr>
          <w:rFonts w:ascii="Calibri" w:hAnsi="Calibri" w:cs="Calibri"/>
        </w:rPr>
        <w:t xml:space="preserve">17. Lines 188 to 194: more could be done with the chord diagram, in relation of existing analysis from other sources {IPCC AR5, Bartlett and Satterthwaite, 2016, </w:t>
      </w:r>
      <w:proofErr w:type="spellStart"/>
      <w:r w:rsidRPr="00616CB9">
        <w:rPr>
          <w:rFonts w:ascii="Calibri" w:hAnsi="Calibri" w:cs="Calibri"/>
        </w:rPr>
        <w:t>Rosenzweig</w:t>
      </w:r>
      <w:proofErr w:type="spellEnd"/>
      <w:r w:rsidRPr="00616CB9">
        <w:rPr>
          <w:rFonts w:ascii="Calibri" w:hAnsi="Calibri" w:cs="Calibri"/>
        </w:rPr>
        <w:t>, 2018 etc.)</w:t>
      </w:r>
    </w:p>
    <w:p w14:paraId="1A6E8E73" w14:textId="48128923" w:rsidR="00D93A69" w:rsidRDefault="001302E1">
      <w:pPr>
        <w:pStyle w:val="NoSpacing"/>
      </w:pPr>
      <w:r>
        <w:t>The</w:t>
      </w:r>
      <w:r w:rsidR="0024619C">
        <w:t xml:space="preserve">se references reflect the relevant urban assessment literature, each containing a few or many case studies. </w:t>
      </w:r>
      <w:r w:rsidR="000F2F51">
        <w:t>None of these studies systematically maps the case study literature, and the existing analysis operates on a different level. Hence a direct mapping of case studies from this books/assessment into this graph would not contribute much. Overall, w</w:t>
      </w:r>
      <w:r>
        <w:t>e are therefore not sure what is being requested and cannot respond</w:t>
      </w:r>
      <w:r w:rsidR="00FF30E2">
        <w:t>, beyond citing these obviously impor</w:t>
      </w:r>
      <w:r w:rsidR="00D93A69">
        <w:t>tant literatures under the following text:</w:t>
      </w:r>
    </w:p>
    <w:p w14:paraId="26FF3639" w14:textId="154EF7E8" w:rsidR="005C4D28" w:rsidRPr="00616CB9" w:rsidRDefault="00D93A69" w:rsidP="003B656A">
      <w:pPr>
        <w:pStyle w:val="Quote"/>
      </w:pPr>
      <w:r>
        <w:t xml:space="preserve">“There is substantial comparative work analysing mitigation and adaptation plans across hundreds of cities </w:t>
      </w:r>
      <w:r>
        <w:fldChar w:fldCharType="begin" w:fldLock="1"/>
      </w:r>
      <w:r w:rsidR="00EF7381">
        <w:instrText>ADDIN CSL_CITATION {"citationItems":[{"id":"ITEM-1","itemData":{"DOI":"10.1016/j.jclepro.2018.03.220","ISBN":"0959-6526","ISSN":"09596526","abstract":"The Paris Agreement aims to limit global mean temperature rise this century to well below 2 °C above pre-industrial levels. This target has wide-ranging implications for Europe and its cities, which are the source of substantial greenhouse gas emissions. This paper reports the state of local planning for climate change by collecting and analysing information about local climate mitigation and adaptation plans across 885 urban areas of the EU-28. A typology and framework for analysis was developed that classifies local climate plans in terms of their alignment with spatial (local, national and international) and other climate related policies. Out of eight types of local climate plans identified in total we document three types of stand-alone local climate plans classified as type A1 (autonomously produced plans), A2 (plans produced to comply with national regulations) or A3 (plans developed for international climate networks). There is wide variation among countries in the prevalence of local climate plans, with generally more plans developed by central and northern European cities. Approximately 66% of EU cities have a type A1, A2, or A3 mitigation plan, 26% an adaptation plan, and 17% a joint adaptation and mitigation plan, while about 33% lack any form of stand-alone local climate plan (i.e. what we classify as A1, A2, A3 plans). Mitigation plans are more numerous than adaptation plans, but planning for mitigation does not always precede planning for adaptation. Our analysis reveals that city size, national legislation, and international networks can influence the development of local climate plans. We found that size does matter as about 80% of the cities with above 500,000 inhabitants have a comprehensive and stand-alone mitigation and/or an adaptation plan (A1). Cities in four countries with national climate legislation (A2), i.e. Denmark, France, Slovakia and the United Kingdom, are nearly twice as likely to produce local mitigation plans, and five times more likely to produce local adaptation plans, compared to cities in countries without such legislation. A1 and A2 mitigation plans are particularly numerous in Denmark, Poland, Germany, and Finland; while A1 and A2 adaptation plans are prevalent in Denmark, Finland, UK and France. The integration of adaptation and mitigation is country-specific and can mainly be observed in two countries where local climate plans are compulsory, i.e. France and the UK. Finally, local climate plans produced for i…","author":[{"dropping-particle":"","family":"Reckien","given":"Diana","non-dropping-particle":"","parse-names":false,"suffix":""},{"dropping-particle":"","family":"Salvia","given":"Monica","non-dropping-particle":"","parse-names":false,"suffix":""},{"dropping-particle":"","family":"Heidrich","given":"Oliver","non-dropping-particle":"","parse-names":false,"suffix":""},{"dropping-particle":"","family":"Church","given":"Jon Marco","non-dropping-particle":"","parse-names":false,"suffix":""},{"dropping-particle":"","family":"Pietrapertosa","given":"Filomena","non-dropping-particle":"","parse-names":false,"suffix":""},{"dropping-particle":"","family":"Gregorio-Hurtado","given":"Sonia","non-dropping-particle":"De","parse-names":false,"suffix":""},{"dropping-particle":"","family":"D'Alonzo","given":"Valentina","non-dropping-particle":"","parse-names":false,"suffix":""},{"dropping-particle":"","family":"Foley","given":"Aoife","non-dropping-particle":"","parse-names":false,"suffix":""},{"dropping-particle":"","family":"Simoes","given":"Sofia G.","non-dropping-particle":"","parse-names":false,"suffix":""},{"dropping-particle":"","family":"Krkoška Lorencová","given":"Eliška","non-dropping-particle":"","parse-names":false,"suffix":""},{"dropping-particle":"","family":"Orru","given":"Hans","non-dropping-particle":"","parse-names":false,"suffix":""},{"dropping-particle":"","family":"Orru","given":"Kati","non-dropping-particle":"","parse-names":false,"suffix":""},{"dropping-particle":"","family":"Wejs","given":"Anja","non-dropping-particle":"","parse-names":false,"suffix":""},{"dropping-particle":"","family":"Flacke","given":"Johannes","non-dropping-particle":"","parse-names":false,"suffix":""},{"dropping-particle":"","family":"Olazabal","given":"Marta","non-dropping-particle":"","parse-names":false,"suffix":""},{"dropping-particle":"","family":"Geneletti","given":"Davide","non-dropping-particle":"","parse-names":false,"suffix":""},{"dropping-particle":"","family":"Feliu","given":"Efrén","non-dropping-particle":"","parse-names":false,"suffix":""},{"dropping-particle":"","family":"Vasilie","given":"Sergiu","non-dropping-particle":"","parse-names":false,"suffix":""},{"dropping-particle":"","family":"Nador","given":"Cristiana","non-dropping-particle":"","parse-names":false,"suffix":""},{"dropping-particle":"","family":"Krook-Riekkola","given":"Anna","non-dropping-particle":"","parse-names":false,"suffix":""},{"dropping-particle":"","family":"Matosović","given":"Marko","non-dropping-particle":"","parse-names":false,"suffix":""},{"dropping-particle":"","family":"Fokaides","given":"Paris A.","non-dropping-particle":"","parse-names":false,"suffix":""},{"dropping-particle":"","family":"Ioannou","given":"Byron I.","non-dropping-particle":"","parse-names":false,"suffix":""},{"dropping-particle":"","family":"Flamos","given":"Alexandros","non-dropping-particle":"","parse-names":false,"suffix":""},{"dropping-particle":"","family":"Spyridaki","given":"Niki Artemis","non-dropping-particle":"","parse-names":false,"suffix":""},{"dropping-particle":"V.","family":"Balzan","given":"Mario","non-dropping-particle":"","parse-names":false,"suffix":""},{"dropping-particle":"","family":"Fülöp","given":"Orsolya","non-dropping-particle":"","parse-names":false,"suffix":""},{"dropping-particle":"","family":"Paspaldzhiev","given":"Ivan","non-dropping-particle":"","parse-names":false,"suffix":""},{"dropping-particle":"","family":"Grafakos","given":"Stelios","non-dropping-particle":"","parse-names":false,"suffix":""},{"dropping-particle":"","family":"Dawson","given":"Richard","non-dropping-particle":"","parse-names":false,"suffix":""}],"container-title":"Journal of Cleaner Production","id":"ITEM-1","issued":{"date-parts":[["2018"]]},"page":"207-219","title":"How are cities planning to respond to climate change? Assessment of local climate plans from 885 cities in the EU-28","type":"article-journal","volume":"191"},"uris":["http://www.mendeley.com/documents/?uuid=f6c457e5-c371-4918-b35c-35b4f9987ac7"]},{"id":"ITEM-2","itemData":{"DOI":"10.1007/s10584-013-0989-8","ISBN":"0165-0009","ISSN":"01650009","abstract":"Abstract Urban areas are pivotal to global adaptation and mitigation efforts. But how do cities actually performin terms of climate change response? This study sheds light on the state of urban climate change adaptation and mitigation planning across Europe. Europe is an excellent test case given its advanced environmental policies and high urbanization. We performed a detailed analysis of 200 large and medium-sized cities across 11 European countries and analysed the cities’ climate change adaptation and mitigation plans. We investigate the regional distribution of plans, adaptation and mitigation foci and the extent to which planned greenhouse gas (GHG) reductions contribute to national and international climate objectives. To our knowledge, it is the first study of its kind as it does not rely on self-assessment (questionnaires or social surveys). Our results show that 35 % of European cities studied have no dedicated mitigation plan and 72%have no adaptation plan.No city has an adaptation plan without a mitigation plan. One quarter of the cities have both an adaptation and a mitigation plan and set quantitative GHG reduction targets, but those vary extensively in scope and ambition. Furthermore, we show that if the planned actions within cities are nationally representative the 11 countries investigated would achieve a 37 % reduction in GHG emissions by 2050, translating into a 27% reduction in GHG emissions for the EU as a whole. However, the actions would often be insufficient to reach national targets and fall short of the 80 % reduction in GHG emissions recommended to avoid global mean temperature rising by 2 °C above pre-industrial levels","author":[{"dropping-particle":"","family":"Reckien","given":"D.","non-dropping-particle":"","parse-names":false,"suffix":""},{"dropping-particle":"","family":"Flacke","given":"J.","non-dropping-particle":"","parse-names":false,"suffix":""},{"dropping-particle":"","family":"Dawson","given":"R. J.","non-dropping-particle":"","parse-names":false,"suffix":""},{"dropping-particle":"","family":"Heidrich","given":"O.","non-dropping-particle":"","parse-names":false,"suffix":""},{"dropping-particle":"","family":"Olazabal","given":"M.","non-dropping-particle":"","parse-names":false,"suffix":""},{"dropping-particle":"","family":"Foley","given":"A.","non-dropping-particle":"","parse-names":false,"suffix":""},{"dropping-particle":"","family":"Hamann","given":"J. J P","non-dropping-particle":"","parse-names":false,"suffix":""},{"dropping-particle":"","family":"Orru","given":"H.","non-dropping-particle":"","parse-names":false,"suffix":""},{"dropping-particle":"","family":"Salvia","given":"M.","non-dropping-particle":"","parse-names":false,"suffix":""},{"dropping-particle":"","family":"Gregorio Hurtado","given":"S.","non-dropping-particle":"de","parse-names":false,"suffix":""},{"dropping-particle":"","family":"Geneletti","given":"D.","non-dropping-particle":"","parse-names":false,"suffix":""},{"dropping-particle":"","family":"Pietrapertosa","given":"F.","non-dropping-particle":"","parse-names":false,"suffix":""}],"container-title":"Climatic Change","id":"ITEM-2","issued":{"date-parts":[["2014"]]},"page":"331-340","title":"Climate change response in Europe: What's the reality? Analysis of adaptation and mitigation plans from 200 urban areas in 11 countries","type":"article-journal","volume":"122"},"uris":["http://www.mendeley.com/documents/?uuid=54b1f900-c1b9-4dc8-89c7-5e54cf850abc"]},{"id":"ITEM-3","itemData":{"DOI":"10.1016/j.gloenvcha.2012.07.005","ISBN":"0959-3780","ISSN":"09593780","PMID":"23805029","abstract":"Cities are key sites where climate change is being addressed. Previous research has largely overlooked the multiplicity of climate change responses emerging outside formal contexts of decision-making and led by actors other than municipal governments. Moreover, existing research has largely focused on case studies of climate change mitigation in developed economies. The objective of this paper is to uncover the heterogeneous mix of actors, settings, governance arrangements and technologies involved in the governance of climate change in cities in different parts of the world. The paper focuses on urban climate change governance as a process of experimentation. Climate change experiments are presented here as interventions to try out new ideas and methods in the context of future uncertainties. They serve to understand how interventions work in practice, in new contexts where they are thought of as innovative. To study experimentation, the paper presents evidence from the analysis of a database of 627 urban climate change experiments in a sample of 100 global cities. The analysis suggests that, since 2005, experimentation is a feature of urban responses to climate change across different world regions and multiple sectors. Although experimentation does not appear to be related to particular kinds of urban economic and social conditions, some of its core features are visible. For example, experimentation tends to focus on energy. Also, both social and technical forms of experimentation are visible, but technical experimentation is more common in urban infrastructure systems. While municipal governments have a critical role in climate change experimentation, they often act alongside other actors and in a variety of forms of partnership. These findings point at experimentation as a key tool to open up new political spaces for governing climate change in the city. © 2012 Elsevier Ltd.","author":[{"dropping-particle":"","family":"Castán Broto","given":"Vanesa","non-dropping-particle":"","parse-names":false,"suffix":""},{"dropping-particle":"","family":"Bulkeley","given":"Harriet","non-dropping-particle":"","parse-names":false,"suffix":""}],"container-title":"Global Environmental Change","id":"ITEM-3","issue":"1","issued":{"date-parts":[["2013"]]},"page":"92-102","title":"A survey of urban climate change experiments in 100 cities","type":"article-journal","volume":"23"},"uris":["http://www.mendeley.com/documents/?uuid=22693620-32b6-4c9f-8930-4310dbf7d52c"]}],"mendeley":{"formattedCitation":"(Reckien &lt;i&gt;et al&lt;/i&gt; 2018, 2014, Castán Broto and Bulkeley 2013)","plainTextFormattedCitation":"(Reckien et al 2018, 2014, Castán Broto and Bulkeley 2013)","previouslyFormattedCitation":"&lt;sup&gt;24–26&lt;/sup&gt;"},"properties":{"noteIndex":0},"schema":"https://github.com/citation-style-language/schema/raw/master/csl-citation.json"}</w:instrText>
      </w:r>
      <w:r>
        <w:fldChar w:fldCharType="separate"/>
      </w:r>
      <w:r w:rsidR="00EF7381" w:rsidRPr="00EF7381">
        <w:rPr>
          <w:noProof/>
        </w:rPr>
        <w:t xml:space="preserve">(Reckien </w:t>
      </w:r>
      <w:r w:rsidR="00EF7381" w:rsidRPr="00EF7381">
        <w:rPr>
          <w:i/>
          <w:noProof/>
        </w:rPr>
        <w:t>et al</w:t>
      </w:r>
      <w:r w:rsidR="00EF7381" w:rsidRPr="00EF7381">
        <w:rPr>
          <w:noProof/>
        </w:rPr>
        <w:t xml:space="preserve"> 2018, 2014, Castán Broto and Bulkeley 2013)</w:t>
      </w:r>
      <w:r>
        <w:fldChar w:fldCharType="end"/>
      </w:r>
      <w:r>
        <w:t xml:space="preserve"> </w:t>
      </w:r>
      <w:r w:rsidRPr="00D93A69">
        <w:rPr>
          <w:u w:val="single"/>
        </w:rPr>
        <w:t>and more detailed studies published as volumes</w:t>
      </w:r>
      <w:r>
        <w:t xml:space="preserve"> </w:t>
      </w:r>
      <w:r>
        <w:fldChar w:fldCharType="begin" w:fldLock="1"/>
      </w:r>
      <w:r w:rsidR="00EF7381">
        <w:instrText>ADDIN CSL_CITATION {"citationItems":[{"id":"ITEM-1","itemData":{"DOI":"10.4324/9781315645421","ISBN":"9781315645421","author":[{"dropping-particle":"","family":"Bartlett","given":"Sheridan","non-dropping-particle":"","parse-names":false,"suffix":""},{"dropping-particle":"","family":"Satterthwaite","given":"David (Eds.)","non-dropping-particle":"","parse-names":false,"suffix":""}],"id":"ITEM-1","issued":{"date-parts":[["2016"]]},"number-of-pages":"240-262","publisher":"Routledge","publisher-place":"London","title":"Cities on a Finite Planet: Towards Transformative Responses to Climate Change","type":"book"},"uris":["http://www.mendeley.com/documents/?uuid=882255e2-8483-444f-995e-f45e2a44ad26"]}],"mendeley":{"formattedCitation":"(Bartlett and Satterthwaite 2016)","plainTextFormattedCitation":"(Bartlett and Satterthwaite 2016)","previouslyFormattedCitation":"&lt;sup&gt;27&lt;/sup&gt;"},"properties":{"noteIndex":0},"schema":"https://github.com/citation-style-language/schema/raw/master/csl-citation.json"}</w:instrText>
      </w:r>
      <w:r>
        <w:fldChar w:fldCharType="separate"/>
      </w:r>
      <w:r w:rsidR="00EF7381" w:rsidRPr="00EF7381">
        <w:rPr>
          <w:noProof/>
        </w:rPr>
        <w:t>(Bartlett and Satterthwaite 2016)</w:t>
      </w:r>
      <w:r>
        <w:fldChar w:fldCharType="end"/>
      </w:r>
      <w:r w:rsidRPr="00D93A69">
        <w:rPr>
          <w:vertAlign w:val="superscript"/>
        </w:rPr>
        <w:t>,28</w:t>
      </w:r>
      <w:r>
        <w:t xml:space="preserve">. Much attention is also paid to comparing urban carbon footprints </w:t>
      </w:r>
      <w:r>
        <w:fldChar w:fldCharType="begin" w:fldLock="1"/>
      </w:r>
      <w:r w:rsidR="00EF7381">
        <w:instrText>ADDIN CSL_CITATION {"citationItems":[{"id":"ITEM-1","itemData":{"DOI":"10.1016/j.enpol.2009.10.001","ISBN":"0301-4215","ISSN":"03014215","abstract":"A dearth of available data on carbon emissions and comparative analysis between metropolitan areas make it difficult to confirm or refute best practices and policies. To help provide benchmarks and expand our understanding of urban centers and climate change, this article offers a preliminary comparison of the carbon footprints of 12 metropolitan areas. It does this by examining emissions related to vehicles, energy used in buildings, industry, agriculture, and waste. The carbon emissions from these sources-discussed here as the metro area's partial carbon footprint-provide a foundation for identifying the pricing, land use, help metropolitan areas throughout the world respond to climate change. The article begins by exploring a sample of the existing literature on urban morphology and climate change and explaining the methodology used to calculate each area's carbon footprint. The article then depicts the specific carbon footprints for Beijing, Jakarta, London, Los Angeles, Manila, Mexico City, New Delhi, New York, São Paulo, Seoul, Singapore, and Tokyo and compares these to respective national averages. It concludes by offering suggestions for how city planners and policymakers can reduce the carbon footprint of these and possibly other large urban areas. © 2009 Elsevier Ltd.","author":[{"dropping-particle":"","family":"Sovacool","given":"Benjamin K.","non-dropping-particle":"","parse-names":false,"suffix":""},{"dropping-particle":"","family":"Brown","given":"Marilyn A.","non-dropping-particle":"","parse-names":false,"suffix":""}],"container-title":"Energy Policy","id":"ITEM-1","issue":"9","issued":{"date-parts":[["2010"]]},"page":"4856-4869","publisher":"Elsevier","title":"Twelve metropolitan carbon footprints: A preliminary comparative global assessment","type":"article-journal","volume":"38"},"uris":["http://www.mendeley.com/documents/?uuid=adb05f28-aceb-45d1-b462-49847fe06137"]},{"id":"ITEM-2","itemData":{"DOI":"10.1016/j.gloenvcha.2015.06.001","ISSN":"09593780","abstract":"Case studies demonstrate that urban greenhouse gas emissions are driven by socio-economic, climatic and urban-form specific characteristics. But neither the interdependence between attributes nor their place-specific context has been well understood. In this paper, we develop a nested typology of human settlements in England, containing both urban and rural environments, that is based on local drivers of emissions from direct energy use in nearly 7000 local areas. We reject the standard hypothesis that settlements obey a global linear model explaining emissions. The emissions of human settlement types are characterized by unique, place-specific combinations of emission drivers. We find that density and income are dominant classifiers of local carbon dioxide emissions. However, their specific impacts are particular to human settlement types as characterized by the place-specific combination of income, household size, and local climate, which are themselves spatially contextualized. Our typology strongly correlates with the geographic distribution of lifestyles. Average household carbon dioxide emissions are highest for very high income households (top 3%) living in low-density settlement areas with large houses, mostly concentrated in outer suburbs. Our results provide a first step towards enabling decision makers to go beyond one-size-fits-all approaches but instead to apply appropriate and specific mitigating measures for each type of human settlement. In turn, successful strategies could be transferred between similar types of human settlements.","author":[{"dropping-particle":"","family":"Baiocchi","given":"Giovanni","non-dropping-particle":"","parse-names":false,"suffix":""},{"dropping-particle":"","family":"Creutzig","given":"Felix","non-dropping-particle":"","parse-names":false,"suffix":""},{"dropping-particle":"","family":"Minx","given":"Jan","non-dropping-particle":"","parse-names":false,"suffix":""},{"dropping-particle":"","family":"Pichler","given":"Peter Paul","non-dropping-particle":"","parse-names":false,"suffix":""}],"container-title":"Global Environmental Change","id":"ITEM-2","issued":{"date-parts":[["2015"]]},"page":"13-21","publisher":"Elsevier Ltd","title":"A spatial typology of human settlements and their CO2 emissions in England","type":"article-journal","volume":"34"},"uris":["http://www.mendeley.com/documents/?uuid=15203874-cdc0-46a1-98b6-62c511f7a6ee"]},{"id":"ITEM-3","itemData":{"DOI":"10.1088/1748-9326/aac72a","ISBN":"4928478003292","ISSN":"17489326","abstract":"While it is understood that cities generate the majority of carbon emissions, for most cities, towns, and rural areas around the world no carbon footprint (CF) has been estimated. The Gridded Global Model of City Footprints (GGMCF) presented here downscales national CFs into a 250 m gridded model using data on population, purchasing power, and existing subnational CF studies from the US, China, EU, and Japan. Studies have shown that CFs are highly concentrated by income, with the top decile of earners driving 30%–45% of emissions. Even allowing for significant modeling uncertainties, we find that emissions are similarly concentrated in a small number of cities. The highest emitting 100 urban areas (defined as contiguous population clusters) account for 18% of the global carbon footprint. While many of the cities with the highest footprints are in countries with high carbon footprints, nearly one quarter of the top cities (41 of the top 200) are in countries with relatively low emissions. In these cities population and affluence combine to drive footprints at a scale similar to those of cities in high-income countries. We conclude that concerted action by a limited number of local governments can have a disproportionate impact on global emissions.","author":[{"dropping-particle":"","family":"Moran","given":"Daniel","non-dropping-particle":"","parse-names":false,"suffix":""},{"dropping-particle":"","family":"Kanemoto","given":"Keiichiro","non-dropping-particle":"","parse-names":false,"suffix":""},{"dropping-particle":"","family":"Jiborn","given":"Magnus","non-dropping-particle":"","parse-names":false,"suffix":""},{"dropping-particle":"","family":"Wood","given":"Richard","non-dropping-particle":"","parse-names":false,"suffix":""},{"dropping-particle":"","family":"Többen","given":"Johannes","non-dropping-particle":"","parse-names":false,"suffix":""},{"dropping-particle":"","family":"Seto","given":"Karen C.","non-dropping-particle":"","parse-names":false,"suffix":""}],"container-title":"Environmental Research Letters","id":"ITEM-3","issue":"6","issued":{"date-parts":[["2018"]]},"title":"Carbon footprints of 13 000 cities","type":"article-journal","volume":"13"},"uris":["http://www.mendeley.com/documents/?uuid=123fe426-f755-4076-b138-373540a1e3f8"]}],"mendeley":{"formattedCitation":"(Sovacool and Brown 2010, Baiocchi &lt;i&gt;et al&lt;/i&gt; 2015, Moran &lt;i&gt;et al&lt;/i&gt; 2018)","plainTextFormattedCitation":"(Sovacool and Brown 2010, Baiocchi et al 2015, Moran et al 2018)","previouslyFormattedCitation":"&lt;sup&gt;28–30&lt;/sup&gt;"},"properties":{"noteIndex":0},"schema":"https://github.com/citation-style-language/schema/raw/master/csl-citation.json"}</w:instrText>
      </w:r>
      <w:r>
        <w:fldChar w:fldCharType="separate"/>
      </w:r>
      <w:r w:rsidR="00EF7381" w:rsidRPr="00EF7381">
        <w:rPr>
          <w:noProof/>
        </w:rPr>
        <w:t xml:space="preserve">(Sovacool and Brown 2010, Baiocchi </w:t>
      </w:r>
      <w:r w:rsidR="00EF7381" w:rsidRPr="00EF7381">
        <w:rPr>
          <w:i/>
          <w:noProof/>
        </w:rPr>
        <w:t>et al</w:t>
      </w:r>
      <w:r w:rsidR="00EF7381" w:rsidRPr="00EF7381">
        <w:rPr>
          <w:noProof/>
        </w:rPr>
        <w:t xml:space="preserve"> 2015, Moran </w:t>
      </w:r>
      <w:r w:rsidR="00EF7381" w:rsidRPr="00EF7381">
        <w:rPr>
          <w:i/>
          <w:noProof/>
        </w:rPr>
        <w:t>et al</w:t>
      </w:r>
      <w:r w:rsidR="00EF7381" w:rsidRPr="00EF7381">
        <w:rPr>
          <w:noProof/>
        </w:rPr>
        <w:t xml:space="preserve"> 2018)</w:t>
      </w:r>
      <w:r>
        <w:fldChar w:fldCharType="end"/>
      </w:r>
      <w:r>
        <w:t>.”</w:t>
      </w:r>
    </w:p>
    <w:p w14:paraId="531686E5" w14:textId="77777777" w:rsidR="00B70198" w:rsidRDefault="00B70198" w:rsidP="00B70198">
      <w:pPr>
        <w:spacing w:line="276" w:lineRule="auto"/>
        <w:rPr>
          <w:rFonts w:ascii="Calibri" w:hAnsi="Calibri" w:cs="Calibri"/>
        </w:rPr>
      </w:pPr>
      <w:r w:rsidRPr="00616CB9">
        <w:rPr>
          <w:rFonts w:ascii="Calibri" w:hAnsi="Calibri" w:cs="Calibri"/>
        </w:rPr>
        <w:t>18. Line 263: any useful inferences on behaviour change as a synthetic response that could find a place here?</w:t>
      </w:r>
    </w:p>
    <w:p w14:paraId="63DF23E5" w14:textId="068352E2" w:rsidR="005C4D28" w:rsidRPr="00616CB9" w:rsidRDefault="005C4D28" w:rsidP="005C4D28">
      <w:pPr>
        <w:pStyle w:val="NoSpacing"/>
      </w:pPr>
      <w:r>
        <w:t>We do not understand this comment and haven’t taken any actions.</w:t>
      </w:r>
    </w:p>
    <w:p w14:paraId="2241D523" w14:textId="77777777" w:rsidR="00B70198" w:rsidRDefault="00B70198" w:rsidP="00B70198">
      <w:pPr>
        <w:spacing w:line="276" w:lineRule="auto"/>
        <w:rPr>
          <w:rFonts w:ascii="Calibri" w:hAnsi="Calibri" w:cs="Calibri"/>
        </w:rPr>
      </w:pPr>
      <w:r w:rsidRPr="00616CB9">
        <w:rPr>
          <w:rFonts w:ascii="Calibri" w:hAnsi="Calibri" w:cs="Calibri"/>
        </w:rPr>
        <w:t>19. Line 271: aren’t households, businesses etc. stakeholders rather than urban systems (energy, water, mobility etc.)</w:t>
      </w:r>
    </w:p>
    <w:p w14:paraId="2CD111A1" w14:textId="72193632" w:rsidR="005C4D28" w:rsidRPr="00616CB9" w:rsidRDefault="005C4D28" w:rsidP="005C4D28">
      <w:pPr>
        <w:pStyle w:val="NoSpacing"/>
      </w:pPr>
      <w:r>
        <w:t>We have changed “systems” to “stakeholders”.</w:t>
      </w:r>
    </w:p>
    <w:p w14:paraId="529A604D" w14:textId="77777777" w:rsidR="00B70198" w:rsidRDefault="00B70198" w:rsidP="00B70198">
      <w:pPr>
        <w:spacing w:line="276" w:lineRule="auto"/>
        <w:rPr>
          <w:rFonts w:ascii="Calibri" w:hAnsi="Calibri" w:cs="Calibri"/>
        </w:rPr>
      </w:pPr>
      <w:r w:rsidRPr="00616CB9">
        <w:rPr>
          <w:rFonts w:ascii="Calibri" w:hAnsi="Calibri" w:cs="Calibri"/>
        </w:rPr>
        <w:t>20. Lines 275 to 277: No relevant findings on city-region and system boundary definitions e.g. urban decarbonisation is linked to the decarbonisation of national electricity grids?</w:t>
      </w:r>
    </w:p>
    <w:p w14:paraId="08E69089" w14:textId="3B0BC292" w:rsidR="00F625E3" w:rsidRDefault="00F625E3" w:rsidP="00F625E3">
      <w:pPr>
        <w:pStyle w:val="NoSpacing"/>
      </w:pPr>
      <w:r>
        <w:t xml:space="preserve">In this sentence we state a series of key research questions, rather than demonstrate any findings. Still, we have added the following: </w:t>
      </w:r>
    </w:p>
    <w:p w14:paraId="33D63A29" w14:textId="1043A027" w:rsidR="00F625E3" w:rsidRDefault="00F625E3" w:rsidP="00F625E3">
      <w:pPr>
        <w:pStyle w:val="NoSpacing"/>
      </w:pPr>
      <w:r>
        <w:t>“</w:t>
      </w:r>
      <w:proofErr w:type="gramStart"/>
      <w:r>
        <w:t>what</w:t>
      </w:r>
      <w:proofErr w:type="gramEnd"/>
      <w:r>
        <w:t xml:space="preserve"> impacts do urban activities </w:t>
      </w:r>
      <w:r w:rsidRPr="00F625E3">
        <w:rPr>
          <w:u w:val="single"/>
        </w:rPr>
        <w:t>such as decarbonisation</w:t>
      </w:r>
      <w:r>
        <w:t xml:space="preserve"> generate, within and outside the city?”</w:t>
      </w:r>
    </w:p>
    <w:p w14:paraId="076D59D8" w14:textId="77777777" w:rsidR="00B70198" w:rsidRDefault="00B70198" w:rsidP="00B70198">
      <w:pPr>
        <w:spacing w:line="276" w:lineRule="auto"/>
        <w:rPr>
          <w:rFonts w:ascii="Calibri" w:hAnsi="Calibri" w:cs="Calibri"/>
        </w:rPr>
      </w:pPr>
      <w:r w:rsidRPr="00616CB9">
        <w:rPr>
          <w:rFonts w:ascii="Calibri" w:hAnsi="Calibri" w:cs="Calibri"/>
        </w:rPr>
        <w:t>21. Line 283: Impacts is a well-defined technical term in the climate literature, largely in the adaptation space. What kind of impacts are we speaking of here?</w:t>
      </w:r>
    </w:p>
    <w:p w14:paraId="59A04BD7" w14:textId="29FE2D27" w:rsidR="00954187" w:rsidRDefault="00F625E3" w:rsidP="00954187">
      <w:pPr>
        <w:pStyle w:val="NoSpacing"/>
      </w:pPr>
      <w:r>
        <w:t>We have changed “impacts” to “emissions” for further clarity.</w:t>
      </w:r>
    </w:p>
    <w:p w14:paraId="091C6E37" w14:textId="77777777" w:rsidR="00B70198" w:rsidRDefault="00B70198" w:rsidP="00B70198">
      <w:pPr>
        <w:spacing w:line="276" w:lineRule="auto"/>
        <w:rPr>
          <w:rFonts w:ascii="Calibri" w:hAnsi="Calibri" w:cs="Calibri"/>
        </w:rPr>
      </w:pPr>
      <w:r w:rsidRPr="00616CB9">
        <w:rPr>
          <w:rFonts w:ascii="Calibri" w:hAnsi="Calibri" w:cs="Calibri"/>
        </w:rPr>
        <w:t xml:space="preserve">22. Lines 298 to 307: significant speculation in this paragraph. This is an extensive grey- and non- Web of Science/Scopus literature in this space, both from national (NDCs) and local governments and </w:t>
      </w:r>
      <w:r w:rsidRPr="00616CB9">
        <w:rPr>
          <w:rFonts w:ascii="Calibri" w:hAnsi="Calibri" w:cs="Calibri"/>
        </w:rPr>
        <w:lastRenderedPageBreak/>
        <w:t>global urban networks (C-40, GCOM, ICLEI etc.). Without an analysis of this literature some of these extrapolations into the science-policy interface may be unfounded.</w:t>
      </w:r>
    </w:p>
    <w:p w14:paraId="6C5971DD" w14:textId="795F814B" w:rsidR="00D93A69" w:rsidRDefault="00D93A69" w:rsidP="00D93A69">
      <w:pPr>
        <w:pStyle w:val="NoSpacing"/>
      </w:pPr>
      <w:r>
        <w:t>As discussed in the general comments above, we have re-written this section. It now includes two specific examples of reports (Atkins, ICLEI) using typologies of cases to structure policy recommendations:</w:t>
      </w:r>
    </w:p>
    <w:p w14:paraId="2124FEBC" w14:textId="3C602A0E" w:rsidR="00D93A69" w:rsidRPr="00616CB9" w:rsidRDefault="003B656A" w:rsidP="003B656A">
      <w:pPr>
        <w:pStyle w:val="Quote"/>
      </w:pPr>
      <w:r>
        <w:t>“</w:t>
      </w:r>
      <w:r w:rsidR="00D93A69" w:rsidRPr="00D93A69">
        <w:t xml:space="preserve">Typologies are highly complementary with the case study method </w:t>
      </w:r>
      <w:r w:rsidR="00D93A69" w:rsidRPr="00D93A69">
        <w:rPr>
          <w:vertAlign w:val="superscript"/>
        </w:rPr>
        <w:t>50</w:t>
      </w:r>
      <w:r w:rsidR="00D93A69" w:rsidRPr="00D93A69">
        <w:t>. They narrow the universe of cases that can be meaningfully compared, such that detailed case studies on specific types of cities can be generalised to a wider set of shared contexts. This holds the promise of stimulating learning within peer groups of cities, as was attempted in the Atkins report and in similar efforts led by ICLEI, where cases on infrastructure transitions have been assessed for post-industrial cities</w:t>
      </w:r>
      <w:r w:rsidR="00D93A69" w:rsidRPr="00D93A69">
        <w:rPr>
          <w:vertAlign w:val="superscript"/>
        </w:rPr>
        <w:t xml:space="preserve"> 23</w:t>
      </w:r>
      <w:r w:rsidR="00D93A69" w:rsidRPr="00D93A69">
        <w:t>. Linking together detailed case studies within a typology framework therefore allows a series of policy relevant questions to be asked, such as: what structural urban conditions shape energy demand? Within relevant peer groups, what intervention points exist for reducing energy demand in the short, medium and long term? Within relevant peer groups, which cities have enacted climate policies, were they successful, and why?</w:t>
      </w:r>
      <w:r>
        <w:t>”</w:t>
      </w:r>
    </w:p>
    <w:p w14:paraId="3E720FD7" w14:textId="77777777" w:rsidR="00D93A69" w:rsidRDefault="00B70198" w:rsidP="00D93A69">
      <w:pPr>
        <w:spacing w:line="276" w:lineRule="auto"/>
        <w:rPr>
          <w:rFonts w:ascii="Calibri" w:hAnsi="Calibri" w:cs="Calibri"/>
        </w:rPr>
      </w:pPr>
      <w:r w:rsidRPr="00616CB9">
        <w:rPr>
          <w:rFonts w:ascii="Calibri" w:hAnsi="Calibri" w:cs="Calibri"/>
        </w:rPr>
        <w:t>23. Line 308 and 309: IPCC AR5 (</w:t>
      </w:r>
      <w:proofErr w:type="spellStart"/>
      <w:r w:rsidRPr="00616CB9">
        <w:rPr>
          <w:rFonts w:ascii="Calibri" w:hAnsi="Calibri" w:cs="Calibri"/>
        </w:rPr>
        <w:t>Ch</w:t>
      </w:r>
      <w:proofErr w:type="spellEnd"/>
      <w:r w:rsidRPr="00616CB9">
        <w:rPr>
          <w:rFonts w:ascii="Calibri" w:hAnsi="Calibri" w:cs="Calibri"/>
        </w:rPr>
        <w:t xml:space="preserve"> 8, </w:t>
      </w:r>
      <w:proofErr w:type="spellStart"/>
      <w:r w:rsidRPr="00616CB9">
        <w:rPr>
          <w:rFonts w:ascii="Calibri" w:hAnsi="Calibri" w:cs="Calibri"/>
        </w:rPr>
        <w:t>Wk</w:t>
      </w:r>
      <w:proofErr w:type="spellEnd"/>
      <w:r w:rsidRPr="00616CB9">
        <w:rPr>
          <w:rFonts w:ascii="Calibri" w:hAnsi="Calibri" w:cs="Calibri"/>
        </w:rPr>
        <w:t xml:space="preserve"> </w:t>
      </w:r>
      <w:proofErr w:type="spellStart"/>
      <w:r w:rsidRPr="00616CB9">
        <w:rPr>
          <w:rFonts w:ascii="Calibri" w:hAnsi="Calibri" w:cs="Calibri"/>
        </w:rPr>
        <w:t>Gp</w:t>
      </w:r>
      <w:proofErr w:type="spellEnd"/>
      <w:r w:rsidRPr="00616CB9">
        <w:rPr>
          <w:rFonts w:ascii="Calibri" w:hAnsi="Calibri" w:cs="Calibri"/>
        </w:rPr>
        <w:t xml:space="preserve"> II) suggests an urban typology - a critical comment on that they be useful, if the authors consider it appropriate.</w:t>
      </w:r>
    </w:p>
    <w:p w14:paraId="2961571C" w14:textId="38D67BF4" w:rsidR="00954187" w:rsidRPr="00616CB9" w:rsidRDefault="00292A5D">
      <w:pPr>
        <w:pStyle w:val="NoSpacing"/>
      </w:pPr>
      <w:r>
        <w:t>Unfortunately, we could not find a mentioning of typology/</w:t>
      </w:r>
      <w:proofErr w:type="spellStart"/>
      <w:r>
        <w:t>ies</w:t>
      </w:r>
      <w:proofErr w:type="spellEnd"/>
      <w:r>
        <w:t xml:space="preserve"> and/or archetypes in that IPCC chapter. There is a table on types of financing, but we could not find a specific recommendation to do typologies. Happy to correct that if pointed to the specific text. </w:t>
      </w:r>
    </w:p>
    <w:p w14:paraId="465E2A47" w14:textId="77777777" w:rsidR="00B70198" w:rsidRDefault="00B70198" w:rsidP="00B70198">
      <w:pPr>
        <w:spacing w:line="276" w:lineRule="auto"/>
        <w:rPr>
          <w:rFonts w:ascii="Calibri" w:hAnsi="Calibri" w:cs="Calibri"/>
        </w:rPr>
      </w:pPr>
      <w:r w:rsidRPr="00616CB9">
        <w:rPr>
          <w:rFonts w:ascii="Calibri" w:hAnsi="Calibri" w:cs="Calibri"/>
        </w:rPr>
        <w:t>24. Line 332: missing cooling days is a serious gap in this paper as noted earlier. Temperature elevation on top of urban heat island effects, is the core challenge in many regions.</w:t>
      </w:r>
    </w:p>
    <w:p w14:paraId="22C559BA" w14:textId="70E4A3E4" w:rsidR="00D93A69" w:rsidRDefault="00D93A69" w:rsidP="00D93A69">
      <w:pPr>
        <w:pStyle w:val="NoSpacing"/>
      </w:pPr>
      <w:r>
        <w:t>As mentioned above, cooling days is now captured in our topic modelling, but not in the quantitative typology we use from Creutzig et al. 2015.</w:t>
      </w:r>
    </w:p>
    <w:p w14:paraId="2588B1FF" w14:textId="77777777" w:rsidR="00B70198" w:rsidRDefault="00B70198" w:rsidP="00B70198">
      <w:pPr>
        <w:spacing w:line="276" w:lineRule="auto"/>
        <w:rPr>
          <w:rFonts w:ascii="Calibri" w:hAnsi="Calibri" w:cs="Calibri"/>
        </w:rPr>
      </w:pPr>
      <w:r w:rsidRPr="00616CB9">
        <w:rPr>
          <w:rFonts w:ascii="Calibri" w:hAnsi="Calibri" w:cs="Calibri"/>
        </w:rPr>
        <w:t>25. Line 337: a comment on non-C02 drivers from the literature may be useful esp. SLCPs/back carbon, N20 and O3</w:t>
      </w:r>
    </w:p>
    <w:p w14:paraId="6DFB4BE8" w14:textId="5C9C004A" w:rsidR="00D93A69" w:rsidRDefault="00D93A69" w:rsidP="00B70198">
      <w:pPr>
        <w:spacing w:line="276" w:lineRule="auto"/>
        <w:rPr>
          <w:rFonts w:ascii="Calibri" w:hAnsi="Calibri" w:cs="Calibri"/>
        </w:rPr>
      </w:pPr>
      <w:r>
        <w:rPr>
          <w:rFonts w:ascii="Calibri" w:hAnsi="Calibri" w:cs="Calibri"/>
        </w:rPr>
        <w:t>&amp;</w:t>
      </w:r>
    </w:p>
    <w:p w14:paraId="08215310" w14:textId="77777777" w:rsidR="00B70198" w:rsidRDefault="00B70198" w:rsidP="00B70198">
      <w:pPr>
        <w:spacing w:line="276" w:lineRule="auto"/>
        <w:rPr>
          <w:rFonts w:ascii="Calibri" w:hAnsi="Calibri" w:cs="Calibri"/>
        </w:rPr>
      </w:pPr>
      <w:r w:rsidRPr="00616CB9">
        <w:rPr>
          <w:rFonts w:ascii="Calibri" w:hAnsi="Calibri" w:cs="Calibri"/>
        </w:rPr>
        <w:t>26. Line 359 to 370: It may be unfashionable, but is technical, economic and financial feasibility not emerging as concerns in the literature?</w:t>
      </w:r>
    </w:p>
    <w:p w14:paraId="0C7E8D31" w14:textId="13093127" w:rsidR="00D93A69" w:rsidRDefault="00D93A69" w:rsidP="00726AE3">
      <w:pPr>
        <w:pStyle w:val="NoSpacing"/>
        <w:rPr>
          <w:rFonts w:ascii="Calibri" w:hAnsi="Calibri" w:cs="Calibri"/>
        </w:rPr>
      </w:pPr>
      <w:r>
        <w:t>We feel these specific suggestions are out of scope for this paper</w:t>
      </w:r>
      <w:r w:rsidR="00726AE3">
        <w:t>, which is focused on (1) mapping the broad topic space, and (2) using this as a starting point for systematic learning from cases.</w:t>
      </w:r>
      <w:r>
        <w:t xml:space="preserve"> </w:t>
      </w:r>
    </w:p>
    <w:p w14:paraId="017C54F9" w14:textId="77777777" w:rsidR="00B70198" w:rsidRPr="00616CB9" w:rsidRDefault="00B70198" w:rsidP="00B70198">
      <w:pPr>
        <w:spacing w:line="276" w:lineRule="auto"/>
        <w:rPr>
          <w:rFonts w:ascii="Calibri" w:hAnsi="Calibri" w:cs="Calibri"/>
        </w:rPr>
      </w:pPr>
      <w:r w:rsidRPr="00616CB9">
        <w:rPr>
          <w:rFonts w:ascii="Calibri" w:hAnsi="Calibri" w:cs="Calibri"/>
        </w:rPr>
        <w:t>27. Line 373: Many of the measures identified in Fig 5 are supply-sided measures. Emphasis on demand-side measures an oversight or a systematic bias in the case study literature?</w:t>
      </w:r>
    </w:p>
    <w:p w14:paraId="05B93BD8" w14:textId="21B2EA0C" w:rsidR="009732D0" w:rsidRPr="00616CB9" w:rsidRDefault="00726AE3" w:rsidP="00B85020">
      <w:pPr>
        <w:pStyle w:val="NoSpacing"/>
      </w:pPr>
      <w:r>
        <w:t>We are unsure whether the reviewer refers to the typology drivers, or the case study literature</w:t>
      </w:r>
      <w:r w:rsidR="009732D0">
        <w:t xml:space="preserve">? </w:t>
      </w:r>
      <w:r>
        <w:t xml:space="preserve">To improve clarity here, we have expanded out the case literature as a </w:t>
      </w:r>
      <w:proofErr w:type="spellStart"/>
      <w:r>
        <w:t>heatmap</w:t>
      </w:r>
      <w:proofErr w:type="spellEnd"/>
      <w:r w:rsidR="009732D0">
        <w:t xml:space="preserve"> and have simply tabled the typology data instead of using bubbles (see figure above).</w:t>
      </w:r>
    </w:p>
    <w:p w14:paraId="19D484DD" w14:textId="77777777" w:rsidR="00B70198" w:rsidRDefault="00B70198" w:rsidP="00B70198">
      <w:pPr>
        <w:spacing w:line="276" w:lineRule="auto"/>
        <w:rPr>
          <w:rFonts w:ascii="Calibri" w:hAnsi="Calibri" w:cs="Calibri"/>
        </w:rPr>
      </w:pPr>
      <w:r w:rsidRPr="00616CB9">
        <w:rPr>
          <w:rFonts w:ascii="Calibri" w:hAnsi="Calibri" w:cs="Calibri"/>
        </w:rPr>
        <w:t>28. Lines 394 to 395: Would a sub-regionalisation of Asia help unbundle this finding? Clubbing oil-producing nations in the Gulf, with South Asia and East Asia may be a simplifying assumption but may mask the generalisability of the facts.</w:t>
      </w:r>
    </w:p>
    <w:p w14:paraId="69469D3B" w14:textId="67C98488" w:rsidR="00143552" w:rsidRDefault="00143552" w:rsidP="009732D0">
      <w:pPr>
        <w:pStyle w:val="NoSpacing"/>
      </w:pPr>
      <w:r>
        <w:lastRenderedPageBreak/>
        <w:t>This is a fair point, but we have no space for further elaboration at a sub-regional level. Of course, our method for scoping case study evidence would allow this, even down to the city scale (as shown in Figure 4).</w:t>
      </w:r>
    </w:p>
    <w:p w14:paraId="08F9D2CE" w14:textId="77777777" w:rsidR="00B70198" w:rsidRPr="00616CB9" w:rsidRDefault="00B70198" w:rsidP="00B70198">
      <w:pPr>
        <w:spacing w:line="276" w:lineRule="auto"/>
        <w:rPr>
          <w:rFonts w:ascii="Calibri" w:hAnsi="Calibri" w:cs="Calibri"/>
        </w:rPr>
      </w:pPr>
      <w:r w:rsidRPr="00616CB9">
        <w:rPr>
          <w:rFonts w:ascii="Calibri" w:hAnsi="Calibri" w:cs="Calibri"/>
        </w:rPr>
        <w:t>29. Lines 402 to 403: Since both 1.5 to 2 C and adaptation have formed a subsidiary element in the narrative, would it be useful to comment on possible findings on these questions?</w:t>
      </w:r>
    </w:p>
    <w:p w14:paraId="43CFA7DA" w14:textId="2E1A2A29" w:rsidR="00B85020" w:rsidRDefault="00143552" w:rsidP="00B85020">
      <w:pPr>
        <w:pStyle w:val="NoSpacing"/>
      </w:pPr>
      <w:r>
        <w:t>We have since removed adaptation from the analysis</w:t>
      </w:r>
      <w:r w:rsidR="009732D0">
        <w:t xml:space="preserve"> (see general comments above) and now cite </w:t>
      </w:r>
      <w:r w:rsidR="009732D0" w:rsidRPr="009732D0">
        <w:t xml:space="preserve">the </w:t>
      </w:r>
      <w:r w:rsidRPr="009732D0">
        <w:t>1.5</w:t>
      </w:r>
      <w:r w:rsidRPr="009732D0">
        <w:rPr>
          <w:rFonts w:cstheme="minorHAnsi"/>
        </w:rPr>
        <w:t>°</w:t>
      </w:r>
      <w:r w:rsidRPr="009732D0">
        <w:t>C special report here.</w:t>
      </w:r>
    </w:p>
    <w:p w14:paraId="7318D082" w14:textId="77777777" w:rsidR="00B70198" w:rsidRDefault="00B70198" w:rsidP="00B70198">
      <w:pPr>
        <w:spacing w:line="276" w:lineRule="auto"/>
        <w:rPr>
          <w:rFonts w:ascii="Calibri" w:hAnsi="Calibri" w:cs="Calibri"/>
        </w:rPr>
      </w:pPr>
      <w:r w:rsidRPr="00616CB9">
        <w:rPr>
          <w:rFonts w:ascii="Calibri" w:hAnsi="Calibri" w:cs="Calibri"/>
        </w:rPr>
        <w:t>30. Figure 1: not all national and regional capital cities in the world are 1-10 million in size. Unnecessary to conflate facts</w:t>
      </w:r>
    </w:p>
    <w:p w14:paraId="64346BC7" w14:textId="04A60480" w:rsidR="00250762" w:rsidRDefault="00250762" w:rsidP="00250762">
      <w:pPr>
        <w:pStyle w:val="NoSpacing"/>
      </w:pPr>
      <w:r>
        <w:t>We have changed the text to:</w:t>
      </w:r>
    </w:p>
    <w:p w14:paraId="4A178DC1" w14:textId="2BB7F17A" w:rsidR="00250762" w:rsidRPr="00616CB9" w:rsidRDefault="003B656A" w:rsidP="00250762">
      <w:pPr>
        <w:pStyle w:val="Quote"/>
      </w:pPr>
      <w:r>
        <w:t>“</w:t>
      </w:r>
      <w:r w:rsidR="00250762" w:rsidRPr="00250762">
        <w:t>Figure 1 shows the spread of case study research across four different city sizes, from a small number of familiar ‘mega-cities’ (over 10m inhabitants), to large cities between 1-10m, and hundreds of medium (0.3-1m) and smaller (&lt;0.3m) cities. The majority of research so far has focused on larger cities, with specific mega-cities receiving particular attention</w:t>
      </w:r>
      <w:r>
        <w:t>…”</w:t>
      </w:r>
    </w:p>
    <w:p w14:paraId="1A03FF1B" w14:textId="77777777" w:rsidR="00B70198" w:rsidRDefault="00B70198" w:rsidP="00B70198">
      <w:pPr>
        <w:spacing w:line="276" w:lineRule="auto"/>
        <w:rPr>
          <w:rFonts w:ascii="Calibri" w:hAnsi="Calibri" w:cs="Calibri"/>
        </w:rPr>
      </w:pPr>
      <w:r w:rsidRPr="00616CB9">
        <w:rPr>
          <w:rFonts w:ascii="Calibri" w:hAnsi="Calibri" w:cs="Calibri"/>
        </w:rPr>
        <w:t>31. Figure 2: the salience of the data may be better represented if the bubble sizes were proportional to the share of global urban population (peach) and case studies (blue). Highlighting the world numbers would help with a visual benchmarking.</w:t>
      </w:r>
    </w:p>
    <w:p w14:paraId="50D1B971" w14:textId="538DD04C" w:rsidR="00AD0BD7" w:rsidRPr="00616CB9" w:rsidRDefault="00AD0BD7" w:rsidP="009C185D">
      <w:pPr>
        <w:pStyle w:val="NoSpacing"/>
        <w:rPr>
          <w:rFonts w:ascii="Calibri" w:hAnsi="Calibri" w:cs="Calibri"/>
        </w:rPr>
      </w:pPr>
      <w:r>
        <w:t xml:space="preserve">We experimented with proportional bubble sizes and total numbers, but felt these additions distracted from the simple statement we wish to communicate: </w:t>
      </w:r>
      <w:r w:rsidR="009C185D">
        <w:t>that small cities are under-researched relative to their peers. The share cases studies versus global urban population (in 2030) is provided in the SI text, Fig 3.</w:t>
      </w:r>
    </w:p>
    <w:p w14:paraId="265E7205" w14:textId="77777777" w:rsidR="00B70198" w:rsidRDefault="00B70198" w:rsidP="00B70198">
      <w:pPr>
        <w:spacing w:line="276" w:lineRule="auto"/>
        <w:rPr>
          <w:rFonts w:ascii="Calibri" w:hAnsi="Calibri" w:cs="Calibri"/>
        </w:rPr>
      </w:pPr>
      <w:r w:rsidRPr="00616CB9">
        <w:rPr>
          <w:rFonts w:ascii="Calibri" w:hAnsi="Calibri" w:cs="Calibri"/>
        </w:rPr>
        <w:t>32. Fig 3: would be improved if a proper city population size scale were provided or a graphical indication of the proportion of</w:t>
      </w:r>
    </w:p>
    <w:p w14:paraId="770AB40C" w14:textId="1F825BDA" w:rsidR="009C185D" w:rsidRPr="00616CB9" w:rsidRDefault="009C185D" w:rsidP="009C185D">
      <w:pPr>
        <w:pStyle w:val="NoSpacing"/>
        <w:rPr>
          <w:rFonts w:ascii="Calibri" w:hAnsi="Calibri" w:cs="Calibri"/>
        </w:rPr>
      </w:pPr>
      <w:r>
        <w:t>The size of the dots on each city are not scaled by population size, but number of case studies, as indicated in the caption text. We think that including population size would unnecessarily complicate this figure.</w:t>
      </w:r>
    </w:p>
    <w:p w14:paraId="10490109" w14:textId="77777777" w:rsidR="00B70198" w:rsidRDefault="00B70198" w:rsidP="00B70198">
      <w:pPr>
        <w:spacing w:line="276" w:lineRule="auto"/>
        <w:rPr>
          <w:rFonts w:ascii="Calibri" w:hAnsi="Calibri" w:cs="Calibri"/>
        </w:rPr>
      </w:pPr>
      <w:r w:rsidRPr="00616CB9">
        <w:rPr>
          <w:rFonts w:ascii="Calibri" w:hAnsi="Calibri" w:cs="Calibri"/>
        </w:rPr>
        <w:t>33. Fig 3: It is unclear what regionalisation the authors have used, the typical regionalisation schemed include: UN Population Division (?), IPCC, World Bank etc. Oceania is a rather mixed up category that mixes up Australia, New Zealand a number of SIDS from the Pacific. A footnote or citation may be in order. It may be useful, if the authors consider it appropriate to run an analysis between cities of fossil energy exporting cities vs. others</w:t>
      </w:r>
    </w:p>
    <w:p w14:paraId="0255F493" w14:textId="2B0502B4" w:rsidR="00D747DC" w:rsidRPr="00616CB9" w:rsidRDefault="00D747DC" w:rsidP="00D747DC">
      <w:pPr>
        <w:pStyle w:val="NoSpacing"/>
      </w:pPr>
      <w:r>
        <w:t xml:space="preserve">We use the </w:t>
      </w:r>
      <w:r w:rsidRPr="00616CB9">
        <w:t>UN Population Division</w:t>
      </w:r>
      <w:r>
        <w:t xml:space="preserve"> regionalisation. The caption to Figure 2 now reads: “</w:t>
      </w:r>
      <w:r w:rsidRPr="00E25B05">
        <w:t xml:space="preserve">Population </w:t>
      </w:r>
      <w:r w:rsidRPr="001500E5">
        <w:t>data</w:t>
      </w:r>
      <w:r>
        <w:t xml:space="preserve"> and </w:t>
      </w:r>
      <w:r w:rsidRPr="00D747DC">
        <w:rPr>
          <w:u w:val="single"/>
        </w:rPr>
        <w:t>the United Nations Population Division regionalisation are</w:t>
      </w:r>
      <w:r>
        <w:t xml:space="preserve"> </w:t>
      </w:r>
      <w:r w:rsidRPr="001500E5">
        <w:t xml:space="preserve">from ref </w:t>
      </w:r>
      <w:r w:rsidRPr="001500E5">
        <w:fldChar w:fldCharType="begin" w:fldLock="1"/>
      </w:r>
      <w:r w:rsidR="00FB79AE">
        <w:instrText>ADDIN CSL_CITATION {"citationItems":[{"id":"ITEM-1","itemData":{"author":[{"dropping-particle":"","family":"UN DESA","given":"","non-dropping-particle":"","parse-names":false,"suffix":""}],"id":"ITEM-1","issued":{"date-parts":[["2018"]]},"publisher":"United Nations, Department of Economic and Social Affairs, Population Division","publisher-place":"New York","title":"World Urbanization Prospects: The 2018 Revision","type":"book"},"uris":["http://www.mendeley.com/documents/?uuid=495483fe-5768-42f8-b20c-c42632b970fe"]}],"mendeley":{"formattedCitation":"(UN DESA 2018)","plainTextFormattedCitation":"(UN DESA 2018)","previouslyFormattedCitation":"(UN DESA 2018)"},"properties":{"noteIndex":0},"schema":"https://github.com/citation-style-language/schema/raw/master/csl-citation.json"}</w:instrText>
      </w:r>
      <w:r w:rsidRPr="001500E5">
        <w:fldChar w:fldCharType="separate"/>
      </w:r>
      <w:r w:rsidR="00C80225" w:rsidRPr="00C80225">
        <w:rPr>
          <w:noProof/>
        </w:rPr>
        <w:t>(UN DESA 2018)</w:t>
      </w:r>
      <w:r w:rsidRPr="001500E5">
        <w:fldChar w:fldCharType="end"/>
      </w:r>
      <w:r w:rsidRPr="001500E5">
        <w:t>, using agglomeration</w:t>
      </w:r>
      <w:r>
        <w:t xml:space="preserve"> data where available.” We will consider the fossil energy exporting categorisation for a further, more fine-grained publication, due to length constraints in this format.</w:t>
      </w:r>
    </w:p>
    <w:p w14:paraId="5BB97A3A" w14:textId="77777777" w:rsidR="00B70198" w:rsidRDefault="00B70198" w:rsidP="00B70198">
      <w:pPr>
        <w:spacing w:line="276" w:lineRule="auto"/>
        <w:rPr>
          <w:rFonts w:ascii="Calibri" w:hAnsi="Calibri" w:cs="Calibri"/>
        </w:rPr>
      </w:pPr>
      <w:r w:rsidRPr="00616CB9">
        <w:rPr>
          <w:rFonts w:ascii="Calibri" w:hAnsi="Calibri" w:cs="Calibri"/>
        </w:rPr>
        <w:t xml:space="preserve">34. Fig 4: the rationale for ordering the x and y axes is unclear. The visual patterns that emerge from a </w:t>
      </w:r>
      <w:proofErr w:type="spellStart"/>
      <w:r w:rsidRPr="00616CB9">
        <w:rPr>
          <w:rFonts w:ascii="Calibri" w:hAnsi="Calibri" w:cs="Calibri"/>
        </w:rPr>
        <w:t>reclustering</w:t>
      </w:r>
      <w:proofErr w:type="spellEnd"/>
      <w:r w:rsidRPr="00616CB9">
        <w:rPr>
          <w:rFonts w:ascii="Calibri" w:hAnsi="Calibri" w:cs="Calibri"/>
        </w:rPr>
        <w:t xml:space="preserve"> by increasing population size for example could be rather different. The mixing up of Adaptation with a range of mitigation options is confusing and possibly not appropriate, unless pulled out as a separate row?</w:t>
      </w:r>
    </w:p>
    <w:p w14:paraId="0D8B8F6B" w14:textId="26037D0B" w:rsidR="00D747DC" w:rsidRDefault="0022074E" w:rsidP="00D747DC">
      <w:pPr>
        <w:pStyle w:val="NoSpacing"/>
      </w:pPr>
      <w:r>
        <w:t xml:space="preserve">We do not understand – the axes are categorical and no information should be inferred from their ordering. However, we clarify in the caption that the results in each column should be interpreted </w:t>
      </w:r>
      <w:r>
        <w:lastRenderedPageBreak/>
        <w:t xml:space="preserve">individually: “The colour scale is normalised by city </w:t>
      </w:r>
      <w:r w:rsidRPr="0022074E">
        <w:rPr>
          <w:u w:val="single"/>
        </w:rPr>
        <w:t>(column)</w:t>
      </w:r>
      <w:r>
        <w:t>, indicating the main topic focus of case study literature within each city.”</w:t>
      </w:r>
    </w:p>
    <w:p w14:paraId="6EE0D43A" w14:textId="642C7CA9" w:rsidR="0022074E" w:rsidRPr="00616CB9" w:rsidRDefault="0022074E" w:rsidP="0022074E">
      <w:pPr>
        <w:pStyle w:val="NoSpacing"/>
      </w:pPr>
      <w:r w:rsidRPr="00143552">
        <w:t>We address the adaptation point in a separate response (#</w:t>
      </w:r>
      <w:r w:rsidR="00143552" w:rsidRPr="00143552">
        <w:t>12</w:t>
      </w:r>
      <w:r w:rsidRPr="00143552">
        <w:t>).</w:t>
      </w:r>
    </w:p>
    <w:p w14:paraId="7592F99B" w14:textId="77777777" w:rsidR="00B70198" w:rsidRDefault="00B70198" w:rsidP="00B70198">
      <w:pPr>
        <w:spacing w:line="276" w:lineRule="auto"/>
        <w:rPr>
          <w:rFonts w:ascii="Calibri" w:hAnsi="Calibri" w:cs="Calibri"/>
        </w:rPr>
      </w:pPr>
      <w:r w:rsidRPr="00616CB9">
        <w:rPr>
          <w:rFonts w:ascii="Calibri" w:hAnsi="Calibri" w:cs="Calibri"/>
        </w:rPr>
        <w:t>35. In the supplementary data section, the sequence of graphs could be improved by moving: Fig 4 (total population) up front, followed by Fig 2 (growth rates), then Fig 5 (case study coverage), Figure 2 and 3.</w:t>
      </w:r>
    </w:p>
    <w:p w14:paraId="4304EE2D" w14:textId="30005664" w:rsidR="00143552" w:rsidRPr="00616CB9" w:rsidRDefault="00AB7979" w:rsidP="003B656A">
      <w:pPr>
        <w:pStyle w:val="NoSpacing"/>
        <w:rPr>
          <w:rFonts w:ascii="Calibri" w:hAnsi="Calibri" w:cs="Calibri"/>
        </w:rPr>
      </w:pPr>
      <w:r>
        <w:t>We are not sure</w:t>
      </w:r>
      <w:r w:rsidR="005954E8">
        <w:t xml:space="preserve"> why this new sequence improves understanding. We have chosen to keep them </w:t>
      </w:r>
      <w:r w:rsidR="00BC32ED">
        <w:t>as before</w:t>
      </w:r>
      <w:r w:rsidR="005954E8">
        <w:t>,</w:t>
      </w:r>
      <w:r>
        <w:t xml:space="preserve"> </w:t>
      </w:r>
      <w:r w:rsidR="00BC32ED">
        <w:t xml:space="preserve">following the order of </w:t>
      </w:r>
      <w:r>
        <w:t>referencing in the main text.</w:t>
      </w:r>
    </w:p>
    <w:p w14:paraId="227E96C9" w14:textId="77777777" w:rsidR="00B70198" w:rsidRDefault="00B70198" w:rsidP="00B70198">
      <w:pPr>
        <w:spacing w:line="276" w:lineRule="auto"/>
        <w:rPr>
          <w:rFonts w:ascii="Calibri,Italic" w:hAnsi="Calibri,Italic" w:cs="Calibri,Italic"/>
          <w:i/>
          <w:iCs/>
        </w:rPr>
      </w:pPr>
      <w:r w:rsidRPr="00616CB9">
        <w:rPr>
          <w:rFonts w:ascii="Calibri" w:hAnsi="Calibri" w:cs="Calibri"/>
        </w:rPr>
        <w:t xml:space="preserve">36. Supplementary data Figure 3: is the global distribution of case studies vs. </w:t>
      </w:r>
      <w:r w:rsidRPr="00616CB9">
        <w:rPr>
          <w:rFonts w:ascii="Calibri,Italic" w:hAnsi="Calibri,Italic" w:cs="Calibri,Italic"/>
          <w:i/>
          <w:iCs/>
        </w:rPr>
        <w:t>population size</w:t>
      </w:r>
    </w:p>
    <w:p w14:paraId="2E9DADEB" w14:textId="740EF685" w:rsidR="005954E8" w:rsidRPr="005954E8" w:rsidRDefault="005954E8" w:rsidP="005954E8">
      <w:pPr>
        <w:pStyle w:val="NoSpacing"/>
        <w:rPr>
          <w:rFonts w:ascii="Calibri,Italic" w:hAnsi="Calibri,Italic" w:cs="Calibri,Italic"/>
          <w:iCs/>
        </w:rPr>
      </w:pPr>
      <w:r w:rsidRPr="005954E8">
        <w:t>As suggested, this now reads “</w:t>
      </w:r>
      <w:bookmarkStart w:id="7" w:name="_Ref512593174"/>
      <w:r w:rsidRPr="0003586C">
        <w:t xml:space="preserve">Figure </w:t>
      </w:r>
      <w:r w:rsidR="00A722FB">
        <w:rPr>
          <w:noProof/>
        </w:rPr>
        <w:fldChar w:fldCharType="begin"/>
      </w:r>
      <w:r w:rsidR="00A722FB">
        <w:rPr>
          <w:noProof/>
        </w:rPr>
        <w:instrText xml:space="preserve"> SEQ Figure \* ARABIC </w:instrText>
      </w:r>
      <w:r w:rsidR="00A722FB">
        <w:rPr>
          <w:noProof/>
        </w:rPr>
        <w:fldChar w:fldCharType="separate"/>
      </w:r>
      <w:r w:rsidR="007E790E">
        <w:rPr>
          <w:noProof/>
        </w:rPr>
        <w:t>2</w:t>
      </w:r>
      <w:r w:rsidR="00A722FB">
        <w:rPr>
          <w:noProof/>
        </w:rPr>
        <w:fldChar w:fldCharType="end"/>
      </w:r>
      <w:bookmarkEnd w:id="7"/>
      <w:r w:rsidRPr="0003586C">
        <w:t>: The global distribution of urban case studies versus population</w:t>
      </w:r>
      <w:r>
        <w:t xml:space="preserve"> </w:t>
      </w:r>
      <w:r w:rsidRPr="005954E8">
        <w:rPr>
          <w:u w:val="single"/>
        </w:rPr>
        <w:t>size</w:t>
      </w:r>
      <w:r>
        <w:t>.”</w:t>
      </w:r>
    </w:p>
    <w:p w14:paraId="6D6B7103" w14:textId="77777777" w:rsidR="00B70198" w:rsidRDefault="00B70198" w:rsidP="00B70198">
      <w:pPr>
        <w:spacing w:line="276" w:lineRule="auto"/>
        <w:rPr>
          <w:rFonts w:ascii="Calibri" w:hAnsi="Calibri" w:cs="Calibri"/>
        </w:rPr>
      </w:pPr>
      <w:r w:rsidRPr="00616CB9">
        <w:rPr>
          <w:rFonts w:ascii="Calibri" w:hAnsi="Calibri" w:cs="Calibri"/>
        </w:rPr>
        <w:t>37. Supplementary data Figure 6: is an important figure in terms of case comparisons but is unclear. For example, the referencing of cities within a region in the chord diagram e.g. North American cities referencing other North American cities requires extreme visual acuity to pull out. A better graphic scheme may be useful.</w:t>
      </w:r>
    </w:p>
    <w:p w14:paraId="17FF04BC" w14:textId="64B9ED31" w:rsidR="003B656A" w:rsidRDefault="003B656A" w:rsidP="003B656A">
      <w:pPr>
        <w:pStyle w:val="NoSpacing"/>
      </w:pPr>
      <w:r>
        <w:t>We hope the following representation does a better job, by placing a gap in the middle of within-region chords, and by clearly labelling these.</w:t>
      </w:r>
    </w:p>
    <w:p w14:paraId="0CE5233F" w14:textId="77777777" w:rsidR="003B656A" w:rsidRDefault="003B656A" w:rsidP="00B70198">
      <w:pPr>
        <w:spacing w:line="276" w:lineRule="auto"/>
        <w:rPr>
          <w:rFonts w:ascii="Calibri" w:hAnsi="Calibri" w:cs="Calibri"/>
        </w:rPr>
      </w:pPr>
    </w:p>
    <w:p w14:paraId="2623C4CB" w14:textId="77C350A0" w:rsidR="003B656A" w:rsidRDefault="003B656A" w:rsidP="00B70198">
      <w:pPr>
        <w:spacing w:line="276" w:lineRule="auto"/>
        <w:rPr>
          <w:rFonts w:ascii="Calibri" w:hAnsi="Calibri" w:cs="Calibri"/>
        </w:rPr>
      </w:pPr>
      <w:r>
        <w:rPr>
          <w:noProof/>
          <w:lang w:eastAsia="en-GB"/>
        </w:rPr>
        <w:drawing>
          <wp:inline distT="0" distB="0" distL="0" distR="0" wp14:anchorId="1AF8F3C7" wp14:editId="5BACD143">
            <wp:extent cx="3767410" cy="316608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_comparativ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2639" cy="3178882"/>
                    </a:xfrm>
                    <a:prstGeom prst="rect">
                      <a:avLst/>
                    </a:prstGeom>
                  </pic:spPr>
                </pic:pic>
              </a:graphicData>
            </a:graphic>
          </wp:inline>
        </w:drawing>
      </w:r>
    </w:p>
    <w:p w14:paraId="4DDB71AE" w14:textId="77777777" w:rsidR="00B70198" w:rsidRDefault="00B70198" w:rsidP="00B70198">
      <w:pPr>
        <w:spacing w:line="276" w:lineRule="auto"/>
        <w:rPr>
          <w:rFonts w:ascii="Calibri" w:hAnsi="Calibri" w:cs="Calibri"/>
        </w:rPr>
      </w:pPr>
      <w:r w:rsidRPr="00616CB9">
        <w:rPr>
          <w:rFonts w:ascii="Calibri" w:hAnsi="Calibri" w:cs="Calibri"/>
        </w:rPr>
        <w:t>38. The relationship between Supplementary data Fig 6 and 7 is intriguing but unexplored, analytically and in the text.</w:t>
      </w:r>
    </w:p>
    <w:p w14:paraId="64537686" w14:textId="02215F64" w:rsidR="00F40B15" w:rsidRDefault="00F40B15" w:rsidP="00F40B15">
      <w:pPr>
        <w:pStyle w:val="NoSpacing"/>
      </w:pPr>
      <w:r>
        <w:t>Yes, this is interesting. We adapt the following text to highlight the limited number of internationally comparative studies with a high n:</w:t>
      </w:r>
    </w:p>
    <w:p w14:paraId="6DBB923F" w14:textId="49983774" w:rsidR="003E24F4" w:rsidRDefault="00F40B15" w:rsidP="00F40B15">
      <w:pPr>
        <w:pStyle w:val="Quote"/>
      </w:pPr>
      <w:r>
        <w:t>“</w:t>
      </w:r>
      <w:r w:rsidR="003E24F4">
        <w:t>Considering the total scope of the urban case study literature (4,051 studies), the subset that is comparative (702 studies), and internationally comparative across more than 2 cases (67 studies), is small.</w:t>
      </w:r>
      <w:r>
        <w:t>”</w:t>
      </w:r>
    </w:p>
    <w:p w14:paraId="4AAA7AAB" w14:textId="1CD11FE1" w:rsidR="00005698" w:rsidRPr="00005698" w:rsidRDefault="00005698" w:rsidP="00005698">
      <w:pPr>
        <w:pStyle w:val="NoSpacing"/>
      </w:pPr>
      <w:r>
        <w:lastRenderedPageBreak/>
        <w:t>We will make this data available with the publication, for interested users.</w:t>
      </w:r>
    </w:p>
    <w:p w14:paraId="721BF20D" w14:textId="77777777" w:rsidR="00005698" w:rsidRDefault="00B70198" w:rsidP="00005698">
      <w:pPr>
        <w:spacing w:line="276" w:lineRule="auto"/>
        <w:rPr>
          <w:rFonts w:ascii="Calibri" w:hAnsi="Calibri" w:cs="Calibri"/>
        </w:rPr>
      </w:pPr>
      <w:r w:rsidRPr="00616CB9">
        <w:rPr>
          <w:rFonts w:ascii="Calibri" w:hAnsi="Calibri" w:cs="Calibri"/>
        </w:rPr>
        <w:t xml:space="preserve">39. Aren’t Supplementary data Tables 3 and 4 using fraction and proportion </w:t>
      </w:r>
      <w:proofErr w:type="gramStart"/>
      <w:r w:rsidRPr="00616CB9">
        <w:rPr>
          <w:rFonts w:ascii="Calibri" w:hAnsi="Calibri" w:cs="Calibri"/>
        </w:rPr>
        <w:t>interchangeably.</w:t>
      </w:r>
      <w:proofErr w:type="gramEnd"/>
      <w:r w:rsidRPr="00616CB9">
        <w:rPr>
          <w:rFonts w:ascii="Calibri" w:hAnsi="Calibri" w:cs="Calibri"/>
        </w:rPr>
        <w:t xml:space="preserve"> Wouldn’t a simple % calculation be easier to read?</w:t>
      </w:r>
    </w:p>
    <w:p w14:paraId="1FD6CD46" w14:textId="3521C3FA" w:rsidR="000E2A79" w:rsidRPr="001E443B" w:rsidRDefault="00005698" w:rsidP="00005698">
      <w:pPr>
        <w:pStyle w:val="NoSpacing"/>
      </w:pPr>
      <w:r>
        <w:t>Yes, done.</w:t>
      </w:r>
    </w:p>
    <w:p w14:paraId="76E724E7" w14:textId="77777777" w:rsidR="001E443B" w:rsidRDefault="001E443B" w:rsidP="00B70198">
      <w:pPr>
        <w:spacing w:line="276" w:lineRule="auto"/>
        <w:rPr>
          <w:rStyle w:val="Heading2Char"/>
        </w:rPr>
      </w:pPr>
    </w:p>
    <w:p w14:paraId="33327D12" w14:textId="77777777" w:rsidR="001E443B" w:rsidRDefault="00B70198" w:rsidP="001E443B">
      <w:pPr>
        <w:pStyle w:val="NoSpacing"/>
        <w:rPr>
          <w:rStyle w:val="Heading2Char"/>
        </w:rPr>
      </w:pPr>
      <w:r w:rsidRPr="00616CB9">
        <w:rPr>
          <w:rStyle w:val="Heading2Char"/>
        </w:rPr>
        <w:t>Reviewer #</w:t>
      </w:r>
      <w:r w:rsidR="00616CB9">
        <w:rPr>
          <w:rStyle w:val="Heading2Char"/>
        </w:rPr>
        <w:t>2</w:t>
      </w:r>
    </w:p>
    <w:p w14:paraId="0C0DA283" w14:textId="77777777" w:rsidR="001E443B" w:rsidRDefault="00B70198" w:rsidP="00B70198">
      <w:pPr>
        <w:spacing w:line="276" w:lineRule="auto"/>
        <w:rPr>
          <w:rFonts w:ascii="Calibri" w:hAnsi="Calibri" w:cs="Calibri"/>
        </w:rPr>
      </w:pPr>
      <w:r w:rsidRPr="001E443B">
        <w:rPr>
          <w:rFonts w:ascii="Calibri" w:hAnsi="Calibri" w:cs="Calibri"/>
        </w:rPr>
        <w:t xml:space="preserve">This is an interesting paper and points to some clear gaps in the literature, and ways existing literature could be exploited to gain more information, and makes recommendations which are valid for furthering this field. The suggestions that case studies are done and used by researchers and urban policy makers, is a strong point, but could be made a little more compelling for both communities. Therefore, the main aspect which I would suggest strengthening is a question of how some of the recommendations which are made will contribute to or result in the stated changes at the science policy interface. I refer below to a few specific places where elaboration of this nature would strengthen the paper, as well as s few other small revisions, and would recommend publication with the suggested modifications. </w:t>
      </w:r>
    </w:p>
    <w:p w14:paraId="493C40C9" w14:textId="77777777" w:rsidR="001E443B" w:rsidRDefault="00B70198" w:rsidP="00B70198">
      <w:pPr>
        <w:spacing w:line="276" w:lineRule="auto"/>
      </w:pPr>
      <w:r w:rsidRPr="00616CB9">
        <w:rPr>
          <w:b/>
        </w:rPr>
        <w:t>Primary comment:</w:t>
      </w:r>
      <w:r w:rsidRPr="00616CB9">
        <w:t xml:space="preserve"> </w:t>
      </w:r>
      <w:r w:rsidRPr="00616CB9">
        <w:br/>
        <w:t xml:space="preserve">Line 289- 297. How would review of cases which are confined to a geographically narrow scope, with the aim to initiate policy learning within that scope by drawing on a wider set of study designs and connected topics directly engage municipal stakeholders, integrate prioritizing agendas and enhance the quality of urban science policy. I think missing here is a link to the motivation and mechanisms by which the policy makers in the associated municipalities will receiving the synthesized information from the review, will it be ‘translated’ for best use for policy makers or will reviewers be done and published in ways which serve municipal authorities more directly? What will be motivations for municipalities to engage in the synthesized </w:t>
      </w:r>
      <w:proofErr w:type="gramStart"/>
      <w:r w:rsidRPr="00616CB9">
        <w:t>data.</w:t>
      </w:r>
      <w:proofErr w:type="gramEnd"/>
      <w:r w:rsidRPr="00616CB9">
        <w:t xml:space="preserve"> Also, a question of whether the synthesis of case studies being reviewed would be done in consultation with municipalities is important to explore and specify, as information can be lost of skewed in further processing. </w:t>
      </w:r>
    </w:p>
    <w:p w14:paraId="002A5E2E" w14:textId="003939C8" w:rsidR="00627ED2" w:rsidRDefault="00233826" w:rsidP="00233826">
      <w:pPr>
        <w:pStyle w:val="NoSpacing"/>
      </w:pPr>
      <w:r>
        <w:t>We were inspired by the suggestion to reframe this piece around the science-policy interface and undertook a more fundamental re-structuring. The first half of the paper remains as before (</w:t>
      </w:r>
      <w:r w:rsidR="00A72CC0">
        <w:t xml:space="preserve">i.e. </w:t>
      </w:r>
      <w:r>
        <w:t>section 1 &amp; 2 on the geographic &amp; topic distribution of case studies)</w:t>
      </w:r>
      <w:r w:rsidR="00A72CC0">
        <w:t>. T</w:t>
      </w:r>
      <w:r>
        <w:t>he second half now begins with a section titled “Three ways to learn from case study evidence”, motivated by the following text:</w:t>
      </w:r>
    </w:p>
    <w:p w14:paraId="1CFDAD69" w14:textId="768A5A5E" w:rsidR="00233826" w:rsidRDefault="00233826" w:rsidP="00233826">
      <w:pPr>
        <w:pStyle w:val="Quote"/>
      </w:pPr>
      <w:r>
        <w:t>“</w:t>
      </w:r>
      <w:r w:rsidRPr="00233826">
        <w:t>Mapping out the literature provides a starting point for in-depth synthesis. Here we consider the various ways to best make use of the growing body of case studies: as individual studies, in comparative settings, and within reviews and assessments. Our review is guided by two questions: what are the different opportunities for generalisation in each approach? And how are cases actually used by urban stakeholders, researchers and policy makers?</w:t>
      </w:r>
      <w:r>
        <w:t>”</w:t>
      </w:r>
    </w:p>
    <w:p w14:paraId="2F2A231F" w14:textId="4786B991" w:rsidR="00360669" w:rsidRDefault="00A72CC0" w:rsidP="00360669">
      <w:pPr>
        <w:pStyle w:val="NoSpacing"/>
      </w:pPr>
      <w:r>
        <w:t xml:space="preserve">We find this to be a useful entry point to various discussions. For instance, </w:t>
      </w:r>
      <w:r w:rsidR="00360669">
        <w:t>the conduct of individual cases has intrinsic value for learning among the participants involved. In addition, we see that science-policy groups (c40, ICLEI, UCCRN) are already undertaking comparative research and assessments of cases, closely based on their users’ needs. We then follow this with a final section on the complementary use of typologies and cases, discussed in the next response.</w:t>
      </w:r>
    </w:p>
    <w:p w14:paraId="06B6D76A" w14:textId="2508327D" w:rsidR="00360669" w:rsidRDefault="00360669" w:rsidP="00360669">
      <w:pPr>
        <w:pStyle w:val="NoSpacing"/>
      </w:pPr>
      <w:r>
        <w:lastRenderedPageBreak/>
        <w:t>One consequence of this is that the quoted text to this comment was cut</w:t>
      </w:r>
      <w:r w:rsidR="00EF7381">
        <w:t>,</w:t>
      </w:r>
      <w:r>
        <w:t xml:space="preserve"> to </w:t>
      </w:r>
      <w:r w:rsidR="00EF7381">
        <w:t>make space for these more concrete examples of how cases can be learned from and used in science-policy.</w:t>
      </w:r>
    </w:p>
    <w:p w14:paraId="7346DBD6" w14:textId="32EACC9A" w:rsidR="003D2008" w:rsidRDefault="003D2008" w:rsidP="003D2008">
      <w:pPr>
        <w:pStyle w:val="NoSpacing"/>
      </w:pPr>
      <w:r>
        <w:t xml:space="preserve">We have no specific suggestions as to how such information should be prepared and translated for individual municipalities. We think all the common routes for science-policy exchange should be left open – stakeholder engagement prior/during and after research; dissemination of results through reports and briefing notes; traditional media – but </w:t>
      </w:r>
      <w:r w:rsidR="002578CB">
        <w:t xml:space="preserve">if conducting </w:t>
      </w:r>
      <w:r>
        <w:t>assessments</w:t>
      </w:r>
      <w:r w:rsidR="002578CB">
        <w:t xml:space="preserve"> of the literature, we emphasise that these should be systematic (i.e. transparent, reproducible) </w:t>
      </w:r>
      <w:r>
        <w:t>in or</w:t>
      </w:r>
      <w:r w:rsidR="002578CB">
        <w:t>der to secure their credibility:</w:t>
      </w:r>
    </w:p>
    <w:p w14:paraId="5A2E07B7" w14:textId="2499DDF8" w:rsidR="002578CB" w:rsidRDefault="002578CB" w:rsidP="002578CB">
      <w:pPr>
        <w:pStyle w:val="Quote"/>
      </w:pPr>
      <w:r>
        <w:t xml:space="preserve">“Systematic evidence synthesis methods – those that deploy transparent and reproducible procedures for literature selection, quality assessment and synthesis – are the gold standard for generating a robust evidence base for policy </w:t>
      </w:r>
      <w:r>
        <w:fldChar w:fldCharType="begin" w:fldLock="1"/>
      </w:r>
      <w:r>
        <w:instrText>ADDIN CSL_CITATION {"citationItems":[{"id":"ITEM-1","itemData":{"DOI":"10.1007/s10113-014-0708-7","ISBN":"1011301407","ISSN":"1436378X","abstract":"Recent controversy has led to calls for increased standardization and transparency in the methods used to synthesize climate change research. Though these debates have focused largely on the biophysical dimen- sions of climate change, human dimensions research is equally in need of improved methodological approaches for research synthesis. Systematic review approaches, and more recently realist review methods, have been used within the health sciences for decades to guide research synthesis. Despite this, penetration of these approaches into the social and environmental sciences has been limited. Here, we present an analysis of approaches for systematic review and research synthesis and examine their applica- bility in an adaptation context. Customized review frame- works informed by systematic approaches to research synthesis provide a conceptually appropriate and practical opportunity for increasing methodological transparency and rigor in synthesizing and tracking adaptation research. This review highlights innovative applications of system- atic approaches, with a focus on the unique challenges of integrating multiple data sources and formats in reviewing climate change adaptation policy and practice. We present guidelines, key considerations, and recommendations for systematic review in the social sciences in general and adaptation research in particular. We conclude by calling for increased conceptual and methodological development of systematic review approaches to address the methodo- logical challenges of synthesizing and tracking adaptation to climate change.","author":[{"dropping-particle":"","family":"Berrang-Ford","given":"Lea","non-dropping-particle":"","parse-names":false,"suffix":""},{"dropping-particle":"","family":"Pearce","given":"Tristan","non-dropping-particle":"","parse-names":false,"suffix":""},{"dropping-particle":"","family":"Ford","given":"James D.","non-dropping-particle":"","parse-names":false,"suffix":""}],"container-title":"Regional Environmental Change","id":"ITEM-1","issued":{"date-parts":[["2015"]]},"title":"Systematic review approaches for climate change adaptation research","type":"article-journal"},"uris":["http://www.mendeley.com/documents/?uuid=33793b16-bc6b-4271-b987-e4d78fa91b6f"]},{"id":"ITEM-2","itemData":{"DOI":"10.1016/j.enpol.2006.06.008","ISSN":"03014215","abstract":"The Russian Federation has begun restructuring its electricity sector, following the standard restructuring model of complete vertical separation of generation from transmission, with the aim of creating competition in regional generation markets. This paper examines the structure of the six principal regional generation markets that are in their early stages of development and argues that they are likely to be characterized by high levels of market power on the part of individual privatized generation companies, especially during the peak winter demand season. These levels - considerably higher than those that caused competitive problems in California - seem to create a serious risk of price spikes in deregulated wholesale electricity markets, and thus of significant price increases to consumers of electricity.","author":[{"dropping-particle":"","family":"Sorrell","given":"Steve","non-dropping-particle":"","parse-names":false,"suffix":""}],"container-title":"Energy Policy","id":"ITEM-2","issue":"3","issued":{"date-parts":[["2007"]]},"page":"1858-1871","title":"Improving the evidence base for energy policy: The role of systematic reviews","type":"article-journal","volume":"35"},"uris":["http://www.mendeley.com/documents/?uuid=41daf3ab-0887-42e5-8b80-8db0b868540f"]},{"id":"ITEM-3","itemData":{"DOI":"10.1038/s41558-018-0180-3","ISSN":"1758-678X","abstract":"Literature reviews can help to inform decision-making, yet they may be subject to fatal bias if not conducted rigorously as ‘systematic reviews’. Reporting standards help authors to provide sufficient methodological detail to allow verification and replication, clarifying when key steps, such as critical appraisal, have been omitted.","author":[{"dropping-particle":"","family":"Haddaway","given":"Neal Robert","non-dropping-particle":"","parse-names":false,"suffix":""},{"dropping-particle":"","family":"Macura","given":"Biljana","non-dropping-particle":"","parse-names":false,"suffix":""}],"container-title":"Nature Climate Change","id":"ITEM-3","issued":{"date-parts":[["2018"]]},"page":"444–453","title":"The role of reporting standards in producing robust literature reviews","type":"article-journal","volume":"8"},"uris":["http://www.mendeley.com/documents/?uuid=48bcc3fc-fd49-4c74-aee5-2f48dca600a7"]}],"mendeley":{"formattedCitation":"&lt;sup&gt;38–40&lt;/sup&gt;","plainTextFormattedCitation":"38–40","previouslyFormattedCitation":"&lt;sup&gt;38–40&lt;/sup&gt;"},"properties":{"noteIndex":0},"schema":"https://github.com/citation-style-language/schema/raw/master/csl-citation.json"}</w:instrText>
      </w:r>
      <w:r>
        <w:fldChar w:fldCharType="separate"/>
      </w:r>
      <w:r w:rsidRPr="00611174">
        <w:rPr>
          <w:noProof/>
          <w:vertAlign w:val="superscript"/>
        </w:rPr>
        <w:t>38–40</w:t>
      </w:r>
      <w:r>
        <w:fldChar w:fldCharType="end"/>
      </w:r>
      <w:r>
        <w:t>.”</w:t>
      </w:r>
    </w:p>
    <w:p w14:paraId="21F6A097" w14:textId="77777777" w:rsidR="0067431F" w:rsidRDefault="00B70198" w:rsidP="00B70198">
      <w:pPr>
        <w:spacing w:line="276" w:lineRule="auto"/>
      </w:pPr>
      <w:r w:rsidRPr="00616CB9">
        <w:rPr>
          <w:b/>
        </w:rPr>
        <w:t>Line 404-408</w:t>
      </w:r>
      <w:r w:rsidRPr="00616CB9">
        <w:br/>
      </w:r>
      <w:proofErr w:type="gramStart"/>
      <w:r w:rsidRPr="00616CB9">
        <w:t>Why</w:t>
      </w:r>
      <w:proofErr w:type="gramEnd"/>
      <w:r w:rsidRPr="00616CB9">
        <w:t xml:space="preserve"> does this method result in more bottom up learning between cities? How does this method (above others) facilitate this and what would direct results/benefits be to both researchers and municipalities who are looking to learn from the reviews supplemented by city topology classification? </w:t>
      </w:r>
    </w:p>
    <w:p w14:paraId="4458C5C7" w14:textId="614E9DE3" w:rsidR="00B43E7C" w:rsidRDefault="00EF7381" w:rsidP="00EF7381">
      <w:pPr>
        <w:pStyle w:val="NoSpacing"/>
      </w:pPr>
      <w:r>
        <w:t xml:space="preserve">These are important issues. The basic premise is that maps of the literature useful and in demand from stakeholders and decision makers, who often ask ‘open framed’ questions like: How much evidence is there on X? What policies and measures have been studied? </w:t>
      </w:r>
      <w:r>
        <w:fldChar w:fldCharType="begin" w:fldLock="1"/>
      </w:r>
      <w:r>
        <w:instrText>ADDIN CSL_CITATION {"citationItems":[{"id":"ITEM-1","itemData":{"DOI":"10.1186/s13750-016-0059-6","ISBN":"2047-2382","ISSN":"20472382","abstract":"Systematic mapping was developed in social sciences in response to a lack of empirical data when answering questions using systematic review methods, and a need for a method to describe the literature across a broad subject of interest. Systematic mapping does not attempt to answer a specific question as do systematic reviews, but instead collates, describes and catalogues available evidence (e.g. primary, secondary, theoretical, economic) relating to a topic or question of interest. The included studies can be used to identify evidence for policy-relevant questions, knowledge gaps (to help direct future primary research) and knowledge clusters (sub-sets of evidence that may be suitable for secondary research, for example systematic review). Evidence synthesis in environmental sciences faces similar challenges to those found in social sciences. Here we describe the translation of systematic mapping methodology from social sciences for use in environmental sciences. We provide the first process-based methodology for systematic maps, describing the stages involved: establishing the review team and engaging stakeholders; setting the scope and question; setting inclusion criteria for studies; scoping stage; protocol development and publication; searching for evidence; screening evidence; coding; production of a systematic map database; critical appraisal (optional); describing and visualising the findings; report production and supporting information. We discuss the similarities and differences in methodology between systematic review and systematic mapping and provide guidance for those choosing which type of synthesis is most suitable for their requirements. Furthermore, we discuss the merits and uses of systematic mapping and make recommendations for improving this evolving methodology in environmental sciences.","author":[{"dropping-particle":"","family":"James","given":"Katy L.","non-dropping-particle":"","parse-names":false,"suffix":""},{"dropping-particle":"","family":"Randall","given":"Nicola P.","non-dropping-particle":"","parse-names":false,"suffix":""},{"dropping-particle":"","family":"Haddaway","given":"Neal R.","non-dropping-particle":"","parse-names":false,"suffix":""}],"container-title":"Environmental Evidence","id":"ITEM-1","issue":"1","issued":{"date-parts":[["2016"]]},"page":"1-13","publisher":"BioMed Central","title":"A methodology for systematic mapping in environmental sciences","type":"article-journal","volume":"5"},"uris":["http://www.mendeley.com/documents/?uuid=52075fd5-672c-4ef5-9349-218e3d4f6f15"]}],"mendeley":{"formattedCitation":"(James &lt;i&gt;et al&lt;/i&gt; 2016)","plainTextFormattedCitation":"(James et al 2016)"},"properties":{"noteIndex":0},"schema":"https://github.com/citation-style-language/schema/raw/master/csl-citation.json"}</w:instrText>
      </w:r>
      <w:r>
        <w:fldChar w:fldCharType="separate"/>
      </w:r>
      <w:r w:rsidRPr="00EF7381">
        <w:rPr>
          <w:noProof/>
        </w:rPr>
        <w:t xml:space="preserve">(James </w:t>
      </w:r>
      <w:r w:rsidRPr="00EF7381">
        <w:rPr>
          <w:i/>
          <w:noProof/>
        </w:rPr>
        <w:t>et al</w:t>
      </w:r>
      <w:r w:rsidRPr="00EF7381">
        <w:rPr>
          <w:noProof/>
        </w:rPr>
        <w:t xml:space="preserve"> 2016)</w:t>
      </w:r>
      <w:r>
        <w:fldChar w:fldCharType="end"/>
      </w:r>
      <w:r>
        <w:t xml:space="preserve">. </w:t>
      </w:r>
      <w:r w:rsidR="00B43E7C">
        <w:t>In the prior sections we have presented such a map (albeit at a highly aggregated level) and aimed to discuss its two potential purposes: to identify priorities for further research, and to identify opportunities for learning and synthesis.</w:t>
      </w:r>
    </w:p>
    <w:p w14:paraId="7D80A041" w14:textId="7772E86C" w:rsidR="00B43E7C" w:rsidRDefault="00B43E7C" w:rsidP="00EF7381">
      <w:pPr>
        <w:pStyle w:val="NoSpacing"/>
      </w:pPr>
      <w:r>
        <w:t>On both counts, w</w:t>
      </w:r>
      <w:r w:rsidR="00EF7381">
        <w:t>e claim</w:t>
      </w:r>
      <w:r>
        <w:t xml:space="preserve"> in this final</w:t>
      </w:r>
      <w:r w:rsidR="00DF61CC">
        <w:t xml:space="preserve"> (now edited and more concise)</w:t>
      </w:r>
      <w:r>
        <w:t xml:space="preserve"> section</w:t>
      </w:r>
      <w:r w:rsidR="00EF7381">
        <w:t xml:space="preserve"> that </w:t>
      </w:r>
      <w:r>
        <w:t xml:space="preserve">such </w:t>
      </w:r>
      <w:r w:rsidR="00EF7381">
        <w:t>evidence map</w:t>
      </w:r>
      <w:r>
        <w:t>s</w:t>
      </w:r>
      <w:r w:rsidR="00EF7381">
        <w:t xml:space="preserve"> can be made even more policy-relevant by linking </w:t>
      </w:r>
      <w:r>
        <w:t>them</w:t>
      </w:r>
      <w:r w:rsidR="00EF7381">
        <w:t xml:space="preserve"> wit</w:t>
      </w:r>
      <w:r>
        <w:t xml:space="preserve">h urban typologies (What policies and measures have been studied, </w:t>
      </w:r>
      <w:r w:rsidRPr="00B43E7C">
        <w:rPr>
          <w:i/>
        </w:rPr>
        <w:t>in what contexts?</w:t>
      </w:r>
      <w:r>
        <w:rPr>
          <w:i/>
        </w:rPr>
        <w:t xml:space="preserve">). </w:t>
      </w:r>
      <w:r>
        <w:t xml:space="preserve">We find that only specific types of cities have been studied. We also suggest that reviews of policies and measures could be usefully aggregated by typology, as is a common </w:t>
      </w:r>
      <w:r w:rsidR="00DF61CC">
        <w:t>practice in the grey literature:</w:t>
      </w:r>
    </w:p>
    <w:p w14:paraId="58356423" w14:textId="2921F477" w:rsidR="00DF61CC" w:rsidRPr="00DF61CC" w:rsidRDefault="00DF61CC" w:rsidP="00DF61CC">
      <w:pPr>
        <w:pStyle w:val="Quote"/>
      </w:pPr>
      <w:r w:rsidRPr="00DF61CC">
        <w:t xml:space="preserve">Typologies are an important feature of urban sustainability research and could be used to structure case study knowledge. The categorisation of cities based on common characteristics such as urban form, socio-economic development, and governance or institutions has obvious applications for generalising urban policy recommendations: similar structural conditions imply similar solution spaces. A good example is the Atkins Future Proofing Cities report, which groups 129 cities into 5 different types based on qualitative criteria, linking this typology to more than 100 policy options. In the academic literature, quantitative urban typologies have also been developed based on spatial, crowdsourced and ‘big’ data </w:t>
      </w:r>
      <w:r w:rsidRPr="00DF61CC">
        <w:rPr>
          <w:vertAlign w:val="superscript"/>
        </w:rPr>
        <w:t>4</w:t>
      </w:r>
      <w:proofErr w:type="gramStart"/>
      <w:r w:rsidRPr="00DF61CC">
        <w:rPr>
          <w:vertAlign w:val="superscript"/>
        </w:rPr>
        <w:t>,30,50</w:t>
      </w:r>
      <w:proofErr w:type="gramEnd"/>
      <w:r w:rsidRPr="00DF61CC">
        <w:t>.</w:t>
      </w:r>
    </w:p>
    <w:p w14:paraId="41AD7FD9" w14:textId="134F709A" w:rsidR="00B43E7C" w:rsidRDefault="00DF61CC" w:rsidP="00DF61CC">
      <w:pPr>
        <w:pStyle w:val="Quote"/>
      </w:pPr>
      <w:r w:rsidRPr="00DF61CC">
        <w:t xml:space="preserve">Typologies are highly complementary with the case study method </w:t>
      </w:r>
      <w:r w:rsidRPr="00DF61CC">
        <w:rPr>
          <w:vertAlign w:val="superscript"/>
        </w:rPr>
        <w:t>51</w:t>
      </w:r>
      <w:r w:rsidRPr="00DF61CC">
        <w:t xml:space="preserve">. They narrow the universe of cases that can be meaningfully compared, such that detailed case studies on specific types of cities can be generalised to a wider set of shared contexts. This holds the promise of stimulating learning within peer groups of cities, as was attempted in the Atkins report and in similar efforts led by ICLEI, where cases on infrastructure transitions have been assessed for post-industrial cities </w:t>
      </w:r>
      <w:r w:rsidRPr="00DF61CC">
        <w:rPr>
          <w:vertAlign w:val="superscript"/>
        </w:rPr>
        <w:t>23</w:t>
      </w:r>
      <w:r w:rsidRPr="00DF61CC">
        <w:t xml:space="preserve">. Linking together detailed case studies within a typology framework therefore allows a series of policy relevant questions to be asked, such as: what structural urban conditions shape energy demand? Within relevant peer groups, what intervention points exist for reducing energy demand in the short, </w:t>
      </w:r>
      <w:r w:rsidRPr="00DF61CC">
        <w:lastRenderedPageBreak/>
        <w:t>medium and long term? Within relevant peer groups, which cities have enacted climate policies, were they successful, and why?</w:t>
      </w:r>
    </w:p>
    <w:p w14:paraId="1763AF1C" w14:textId="77777777" w:rsidR="002578CB" w:rsidRDefault="002578CB" w:rsidP="002578CB">
      <w:pPr>
        <w:pStyle w:val="NoSpacing"/>
      </w:pPr>
      <w:r w:rsidRPr="002578CB">
        <w:rPr>
          <w:highlight w:val="yellow"/>
        </w:rPr>
        <w:t>… (</w:t>
      </w:r>
      <w:proofErr w:type="gramStart"/>
      <w:r w:rsidRPr="002578CB">
        <w:rPr>
          <w:highlight w:val="yellow"/>
        </w:rPr>
        <w:t>don’t</w:t>
      </w:r>
      <w:proofErr w:type="gramEnd"/>
      <w:r w:rsidRPr="002578CB">
        <w:rPr>
          <w:highlight w:val="yellow"/>
        </w:rPr>
        <w:t xml:space="preserve"> know how to finish this? Don’t really understand the questions </w:t>
      </w:r>
      <w:commentRangeStart w:id="8"/>
      <w:proofErr w:type="spellStart"/>
      <w:r w:rsidRPr="002578CB">
        <w:rPr>
          <w:highlight w:val="yellow"/>
        </w:rPr>
        <w:t>tbh</w:t>
      </w:r>
      <w:commentRangeEnd w:id="8"/>
      <w:proofErr w:type="spellEnd"/>
      <w:r>
        <w:rPr>
          <w:rStyle w:val="CommentReference"/>
          <w:color w:val="auto"/>
        </w:rPr>
        <w:commentReference w:id="8"/>
      </w:r>
      <w:r w:rsidRPr="002578CB">
        <w:rPr>
          <w:highlight w:val="yellow"/>
        </w:rPr>
        <w:t>)</w:t>
      </w:r>
    </w:p>
    <w:p w14:paraId="2A59EE82" w14:textId="66417FEA" w:rsidR="003D2008" w:rsidRDefault="00B70198" w:rsidP="00B70198">
      <w:pPr>
        <w:spacing w:line="276" w:lineRule="auto"/>
      </w:pPr>
      <w:r w:rsidRPr="00616CB9">
        <w:br/>
      </w:r>
      <w:r w:rsidRPr="00645D21">
        <w:t xml:space="preserve">Additionally, this question of motivation and how this will be done could be incorporated more explicitly into the opening questions to be addressed in the paper, lines 32-36. </w:t>
      </w:r>
    </w:p>
    <w:p w14:paraId="76A50822" w14:textId="6A83F846" w:rsidR="00B70198" w:rsidRPr="00616CB9" w:rsidRDefault="002578CB" w:rsidP="002578CB">
      <w:pPr>
        <w:pStyle w:val="NoSpacing"/>
        <w:rPr>
          <w:b/>
        </w:rPr>
      </w:pPr>
      <w:r w:rsidRPr="0089049B">
        <w:rPr>
          <w:highlight w:val="yellow"/>
        </w:rPr>
        <w:t>TO DO</w:t>
      </w:r>
      <w:r w:rsidR="00B70198" w:rsidRPr="00616CB9">
        <w:br/>
      </w:r>
      <w:r w:rsidR="00B70198" w:rsidRPr="00616CB9">
        <w:br/>
      </w:r>
      <w:r w:rsidR="00B70198" w:rsidRPr="00616CB9">
        <w:br/>
      </w:r>
      <w:r w:rsidR="00B70198" w:rsidRPr="00616CB9">
        <w:rPr>
          <w:b/>
        </w:rPr>
        <w:t>Additional comments:</w:t>
      </w:r>
    </w:p>
    <w:p w14:paraId="62416670" w14:textId="77777777" w:rsidR="00C4717D" w:rsidRDefault="00B70198" w:rsidP="00B70198">
      <w:pPr>
        <w:spacing w:line="276" w:lineRule="auto"/>
      </w:pPr>
      <w:r w:rsidRPr="00616CB9">
        <w:t xml:space="preserve">Table 1 is hard to read and I would restructure it so that the spacing between the different review titles is </w:t>
      </w:r>
      <w:proofErr w:type="gramStart"/>
      <w:r w:rsidRPr="00616CB9">
        <w:t>more clear</w:t>
      </w:r>
      <w:proofErr w:type="gramEnd"/>
      <w:r w:rsidRPr="00616CB9">
        <w:t xml:space="preserve">. Currently the titles blend together. </w:t>
      </w:r>
    </w:p>
    <w:p w14:paraId="066A1F9B" w14:textId="77777777" w:rsidR="002578CB" w:rsidRDefault="002578CB" w:rsidP="002578CB">
      <w:pPr>
        <w:pStyle w:val="NoSpacing"/>
      </w:pPr>
      <w:r>
        <w:t>Done. It has also been moved to the SI Text.</w:t>
      </w:r>
    </w:p>
    <w:p w14:paraId="0B1CFBE5" w14:textId="304B3236" w:rsidR="00C4717D" w:rsidRDefault="00B70198" w:rsidP="002578CB">
      <w:pPr>
        <w:pStyle w:val="NoSpacing"/>
        <w:rPr>
          <w:ins w:id="9" w:author="William Lamb" w:date="2018-11-08T11:25:00Z"/>
        </w:rPr>
      </w:pPr>
      <w:del w:id="10" w:author="William Lamb" w:date="2018-11-08T11:25:00Z">
        <w:r w:rsidRPr="00616CB9" w:rsidDel="00645D21">
          <w:br/>
        </w:r>
        <w:r w:rsidRPr="00616CB9" w:rsidDel="00645D21">
          <w:br/>
        </w:r>
      </w:del>
      <w:r w:rsidRPr="002578CB">
        <w:rPr>
          <w:color w:val="000000" w:themeColor="text1"/>
        </w:rPr>
        <w:t xml:space="preserve">Relating to figure 4, I think a stronger introduction should be given to what the figure is trying to convey in the text. I think it is a compelling figure, but it would be useful to state what can be gleaned and the main things within the figure which you would like the readers to be draw to. I think this could easily be done by extending the sentence on line 135, and adding a few additional sentence before going into the example on low-carbon transportation. Without an explanation this figure is a lot to take in. </w:t>
      </w:r>
    </w:p>
    <w:p w14:paraId="6D152721" w14:textId="6F191121" w:rsidR="00645D21" w:rsidRDefault="00144A5E" w:rsidP="00144A5E">
      <w:pPr>
        <w:pStyle w:val="NoSpacing"/>
      </w:pPr>
      <w:r>
        <w:t>We now introduce this paragraph with the following:</w:t>
      </w:r>
    </w:p>
    <w:p w14:paraId="30EAE99E" w14:textId="65BF102A" w:rsidR="00C4717D" w:rsidRDefault="00144A5E" w:rsidP="00144A5E">
      <w:pPr>
        <w:pStyle w:val="Quote"/>
      </w:pPr>
      <w:r>
        <w:t xml:space="preserve">“Where individual cities already have large literatures, particular topic trends can also be observed. </w:t>
      </w:r>
      <w:r>
        <w:fldChar w:fldCharType="begin"/>
      </w:r>
      <w:r>
        <w:instrText xml:space="preserve"> REF _Ref515539893 \h  \* MERGEFORMAT </w:instrText>
      </w:r>
      <w:r>
        <w:fldChar w:fldCharType="separate"/>
      </w:r>
      <w:r w:rsidRPr="00053266">
        <w:rPr>
          <w:b/>
        </w:rPr>
        <w:t xml:space="preserve">Figure </w:t>
      </w:r>
      <w:r>
        <w:rPr>
          <w:b/>
          <w:noProof/>
        </w:rPr>
        <w:t>4</w:t>
      </w:r>
      <w:r>
        <w:fldChar w:fldCharType="end"/>
      </w:r>
      <w:r>
        <w:t xml:space="preserve"> presents the distribution of topics within the 10 most studied cities as a </w:t>
      </w:r>
      <w:proofErr w:type="spellStart"/>
      <w:r>
        <w:t>heatmap</w:t>
      </w:r>
      <w:proofErr w:type="spellEnd"/>
      <w:r>
        <w:t>.”</w:t>
      </w:r>
    </w:p>
    <w:p w14:paraId="73D53609" w14:textId="77777777" w:rsidR="00645D21" w:rsidRDefault="00B70198" w:rsidP="00C4717D">
      <w:pPr>
        <w:pStyle w:val="NoSpacing"/>
        <w:rPr>
          <w:ins w:id="11" w:author="William Lamb" w:date="2018-11-08T11:26:00Z"/>
          <w:color w:val="000000" w:themeColor="text1"/>
        </w:rPr>
      </w:pPr>
      <w:r w:rsidRPr="00C4717D">
        <w:rPr>
          <w:color w:val="000000" w:themeColor="text1"/>
        </w:rPr>
        <w:t xml:space="preserve">Relevant to the explanation on lines 184-187, I think that it would be useful to have figure SI6 in the main text as this builds a bit of a foundation of the recommendations which are subsequently made, and the visual representation in the figure is clearer than the explanation currently given in the text. </w:t>
      </w:r>
    </w:p>
    <w:p w14:paraId="0FF36DAB" w14:textId="6C7D01F3" w:rsidR="00144A5E" w:rsidRPr="00144A5E" w:rsidRDefault="00144A5E" w:rsidP="00144A5E">
      <w:pPr>
        <w:pStyle w:val="NoSpacing"/>
      </w:pPr>
      <w:r w:rsidRPr="00144A5E">
        <w:t>The main problem here is the limited number of figures and items allowed in a perspective format. We also received feedback from Reviewer #1, who found this figure less clear.</w:t>
      </w:r>
      <w:r>
        <w:t xml:space="preserve"> Therefore w</w:t>
      </w:r>
      <w:r w:rsidRPr="00144A5E">
        <w:t xml:space="preserve">e have chosen to keep it in the SI Text, </w:t>
      </w:r>
      <w:r w:rsidRPr="0027431D">
        <w:rPr>
          <w:highlight w:val="yellow"/>
        </w:rPr>
        <w:t xml:space="preserve">but </w:t>
      </w:r>
      <w:r w:rsidR="0027431D">
        <w:rPr>
          <w:highlight w:val="yellow"/>
        </w:rPr>
        <w:t>work on the wording of the text.</w:t>
      </w:r>
    </w:p>
    <w:p w14:paraId="09150441" w14:textId="051F748F" w:rsidR="00144A5E" w:rsidRDefault="00B70198" w:rsidP="00144A5E">
      <w:pPr>
        <w:pStyle w:val="NoSpacing"/>
      </w:pPr>
      <w:r w:rsidRPr="00144A5E">
        <w:rPr>
          <w:color w:val="000000" w:themeColor="text1"/>
        </w:rPr>
        <w:t>Is line 188 again referring to SI figure 6, not 5?</w:t>
      </w:r>
      <w:r w:rsidRPr="00C4717D">
        <w:t xml:space="preserve"> </w:t>
      </w:r>
    </w:p>
    <w:p w14:paraId="3F912B97" w14:textId="18C95FF9" w:rsidR="00C4717D" w:rsidRDefault="00144A5E" w:rsidP="00C4717D">
      <w:pPr>
        <w:pStyle w:val="NoSpacing"/>
        <w:rPr>
          <w:color w:val="000000" w:themeColor="text1"/>
        </w:rPr>
      </w:pPr>
      <w:r w:rsidRPr="00144A5E">
        <w:t>It was referring to 5, but we changed the order to make this sequential and less confusing in the main</w:t>
      </w:r>
      <w:r>
        <w:t xml:space="preserve"> </w:t>
      </w:r>
      <w:r w:rsidRPr="00144A5E">
        <w:t>text.</w:t>
      </w:r>
      <w:bookmarkStart w:id="12" w:name="_GoBack"/>
      <w:bookmarkEnd w:id="12"/>
      <w:r w:rsidR="00B70198" w:rsidRPr="00144A5E">
        <w:br/>
      </w:r>
      <w:r w:rsidR="00B70198" w:rsidRPr="00C4717D">
        <w:rPr>
          <w:color w:val="000000" w:themeColor="text1"/>
        </w:rPr>
        <w:br/>
        <w:t xml:space="preserve">Relating to figure 5, there should be some inherent uncertainty in the size of the circles in the first box, on quantitative topology. To clarify the ‘scope’ of each circle, I think it could be useful to provide bounds for each circle size, (i.e. what is the highest amount of energy use which classifies Ahmedabad as low energy using cities, indicate by the point like circle in the energy use row. If there is not a strict range, then this gives me the indication that these circle represent and average of energy used by cities in a given typology, and therefore uncertainty in these values should be noted or illustrated in some way. Also relating to figure 5, in the text, line 329 ‘Figure 5’ is in bold, this should be corrected to normal text. </w:t>
      </w:r>
    </w:p>
    <w:p w14:paraId="22C75217" w14:textId="091AEE79" w:rsidR="0027431D" w:rsidRDefault="0027431D" w:rsidP="0027431D">
      <w:pPr>
        <w:pStyle w:val="NoSpacing"/>
      </w:pPr>
      <w:r w:rsidRPr="0027431D">
        <w:t xml:space="preserve">This is a good point. We just </w:t>
      </w:r>
      <w:r>
        <w:t>changed the circles to numbers and refer to uncertainties in the caption:</w:t>
      </w:r>
    </w:p>
    <w:p w14:paraId="5DCC7E6C" w14:textId="2ABEE187" w:rsidR="0027431D" w:rsidRPr="0027431D" w:rsidRDefault="0027431D" w:rsidP="0027431D">
      <w:pPr>
        <w:pStyle w:val="Quote"/>
      </w:pPr>
      <w:r>
        <w:lastRenderedPageBreak/>
        <w:t>“The typology and its data are from ref 5 (see also for uncertainty ranges); case study literature and topic analysis from this study.”</w:t>
      </w:r>
    </w:p>
    <w:p w14:paraId="57D577CF" w14:textId="77777777" w:rsidR="00C4717D" w:rsidRDefault="00B70198" w:rsidP="00C4717D">
      <w:pPr>
        <w:pStyle w:val="NoSpacing"/>
        <w:rPr>
          <w:color w:val="000000" w:themeColor="text1"/>
        </w:rPr>
      </w:pPr>
      <w:r w:rsidRPr="00C4717D">
        <w:rPr>
          <w:color w:val="000000" w:themeColor="text1"/>
        </w:rPr>
        <w:br/>
        <w:t>Overall I think that this paper is well organised and provides an interesting perspective, which is not currently represented in the literature.</w:t>
      </w:r>
      <w:r w:rsidRPr="00C4717D">
        <w:rPr>
          <w:color w:val="000000" w:themeColor="text1"/>
        </w:rPr>
        <w:br/>
      </w:r>
      <w:r w:rsidRPr="00C4717D">
        <w:rPr>
          <w:color w:val="000000" w:themeColor="text1"/>
        </w:rPr>
        <w:br/>
      </w:r>
      <w:r w:rsidRPr="00C4717D">
        <w:rPr>
          <w:color w:val="000000" w:themeColor="text1"/>
        </w:rPr>
        <w:br/>
      </w:r>
      <w:r w:rsidRPr="00C4717D">
        <w:rPr>
          <w:rStyle w:val="Heading2Char"/>
        </w:rPr>
        <w:t>Revi</w:t>
      </w:r>
      <w:r w:rsidR="00616CB9" w:rsidRPr="00C4717D">
        <w:rPr>
          <w:rStyle w:val="Heading2Char"/>
        </w:rPr>
        <w:t>ewer #3</w:t>
      </w:r>
      <w:r w:rsidRPr="00C4717D">
        <w:rPr>
          <w:color w:val="000000" w:themeColor="text1"/>
        </w:rPr>
        <w:br/>
      </w:r>
      <w:r w:rsidRPr="00C4717D">
        <w:rPr>
          <w:color w:val="000000" w:themeColor="text1"/>
        </w:rPr>
        <w:br/>
      </w:r>
      <w:proofErr w:type="gramStart"/>
      <w:r w:rsidRPr="00C4717D">
        <w:rPr>
          <w:color w:val="000000" w:themeColor="text1"/>
        </w:rPr>
        <w:t>This</w:t>
      </w:r>
      <w:proofErr w:type="gramEnd"/>
      <w:r w:rsidRPr="00C4717D">
        <w:rPr>
          <w:color w:val="000000" w:themeColor="text1"/>
        </w:rPr>
        <w:t xml:space="preserve"> paper opens up an important question but it does not provide a convincing answer. Some of the answers are very true (that the scholarship on cities and climate change focuses on large cities and particularly in the North) but these facts have been known for very long. It would be good to examine if measures have been proposed in, let’s say, the last decade and whether this pattern of research could be changed. Or whether we can identify empirical evidence of the reasons for these biases. Unfortunately, the authors do not seem to find this an important question, and they assume that calling for more research in smaller cities is sufficient to change current science drivers and orientations. </w:t>
      </w:r>
    </w:p>
    <w:p w14:paraId="608F9352" w14:textId="6CC4ACC5" w:rsidR="000602F0" w:rsidRDefault="0027431D" w:rsidP="000602F0">
      <w:pPr>
        <w:pStyle w:val="NoSpacing"/>
      </w:pPr>
      <w:r w:rsidRPr="000602F0">
        <w:t xml:space="preserve">Regarding the novelty of this research, we provide 3 contributions. (1) We substantiate claims of bias with a comprehensive assessment of urban case studies – the most comprehensive </w:t>
      </w:r>
      <w:r w:rsidR="006D2F2F">
        <w:t xml:space="preserve">to date </w:t>
      </w:r>
      <w:r w:rsidRPr="000602F0">
        <w:t xml:space="preserve">that we are currently aware of. (2) We extend the analysis of these biases into topics. As far as we know this is entirely novel, and there is a lot to learn (see for example the huge literature on energy/emissions accounting in China; or the </w:t>
      </w:r>
      <w:r w:rsidR="006D2F2F">
        <w:t xml:space="preserve">mere </w:t>
      </w:r>
      <w:r w:rsidRPr="000602F0">
        <w:t xml:space="preserve">handful of studies on buildings and heating demand in cold, wealthy cities  - Figure 5). (3) </w:t>
      </w:r>
      <w:r w:rsidR="000602F0" w:rsidRPr="000602F0">
        <w:t xml:space="preserve">We provide a detailed discussion on learning from case studies in the second half of the paper, which </w:t>
      </w:r>
      <w:r w:rsidR="006D2F2F">
        <w:t xml:space="preserve">is </w:t>
      </w:r>
      <w:r w:rsidR="000602F0" w:rsidRPr="000602F0">
        <w:t xml:space="preserve">currently missing from recent </w:t>
      </w:r>
      <w:r w:rsidR="006D2F2F">
        <w:t>commentaries</w:t>
      </w:r>
      <w:r w:rsidR="000602F0" w:rsidRPr="000602F0">
        <w:t xml:space="preserve"> </w:t>
      </w:r>
      <w:r w:rsidR="006D2F2F">
        <w:t xml:space="preserve">and discussions </w:t>
      </w:r>
      <w:r w:rsidR="000602F0" w:rsidRPr="000602F0">
        <w:t xml:space="preserve">on </w:t>
      </w:r>
      <w:r w:rsidR="006D2F2F">
        <w:t xml:space="preserve">progressing the field of </w:t>
      </w:r>
      <w:r w:rsidR="000602F0" w:rsidRPr="000602F0">
        <w:t>urban sustainability</w:t>
      </w:r>
      <w:r w:rsidR="006D2F2F">
        <w:t xml:space="preserve"> research</w:t>
      </w:r>
      <w:r w:rsidR="000602F0" w:rsidRPr="000602F0">
        <w:t>.</w:t>
      </w:r>
    </w:p>
    <w:p w14:paraId="522CCBF5" w14:textId="1DCB6BF1" w:rsidR="000602F0" w:rsidRDefault="000602F0" w:rsidP="000602F0">
      <w:pPr>
        <w:pStyle w:val="NoSpacing"/>
      </w:pPr>
      <w:r>
        <w:t xml:space="preserve">Regarding the past decade of publications, we </w:t>
      </w:r>
      <w:r w:rsidR="006518A6">
        <w:t xml:space="preserve">plot the </w:t>
      </w:r>
      <w:r>
        <w:t xml:space="preserve">growth of literature by </w:t>
      </w:r>
      <w:r w:rsidR="006518A6">
        <w:t xml:space="preserve">region and </w:t>
      </w:r>
      <w:r>
        <w:t>IPCC assessment period in Figure 4 (SI Text) and refer to it in the manuscript:</w:t>
      </w:r>
    </w:p>
    <w:p w14:paraId="1A9E898E" w14:textId="76FC14CD" w:rsidR="000602F0" w:rsidRPr="000602F0" w:rsidRDefault="000602F0" w:rsidP="000602F0">
      <w:pPr>
        <w:pStyle w:val="Quote"/>
      </w:pPr>
      <w:r>
        <w:t>“Although we do observe an uptake in case studies on Asian cities since the IPCC 5</w:t>
      </w:r>
      <w:r w:rsidRPr="00CE1148">
        <w:rPr>
          <w:vertAlign w:val="superscript"/>
        </w:rPr>
        <w:t>th</w:t>
      </w:r>
      <w:r>
        <w:t xml:space="preserve"> Assessment Report, there has only a very limited expansion of cases on African and Latin American cities (SI Text Fig 4).”</w:t>
      </w:r>
    </w:p>
    <w:p w14:paraId="778C508A" w14:textId="59FAE165" w:rsidR="000602F0" w:rsidRPr="000602F0" w:rsidRDefault="006518A6" w:rsidP="000602F0">
      <w:pPr>
        <w:pStyle w:val="NoSpacing"/>
      </w:pPr>
      <w:r>
        <w:t>Regarding the reasons for these biases, i</w:t>
      </w:r>
      <w:r w:rsidR="000602F0">
        <w:t>n the original manuscript w</w:t>
      </w:r>
      <w:r w:rsidR="000602F0" w:rsidRPr="000602F0">
        <w:t xml:space="preserve">e </w:t>
      </w:r>
      <w:r w:rsidR="000602F0">
        <w:t xml:space="preserve">made one suggestion </w:t>
      </w:r>
      <w:r>
        <w:t xml:space="preserve">on the </w:t>
      </w:r>
      <w:r w:rsidR="000602F0">
        <w:t>topic bias in East Asian cities:</w:t>
      </w:r>
    </w:p>
    <w:p w14:paraId="7C5AC117" w14:textId="052772D5" w:rsidR="000602F0" w:rsidRPr="000602F0" w:rsidRDefault="000602F0" w:rsidP="000602F0">
      <w:pPr>
        <w:pStyle w:val="Quote"/>
      </w:pPr>
      <w:r w:rsidRPr="000602F0">
        <w:rPr>
          <w:color w:val="000000" w:themeColor="text1"/>
        </w:rPr>
        <w:t>“</w:t>
      </w:r>
      <w:r w:rsidRPr="000602F0">
        <w:t>Scaling up the analysis from individual documents to groups of documents, we observe that emissions and energy accounting is a  frequent subject of case study research situated in Asia (</w:t>
      </w:r>
      <w:r w:rsidRPr="000602F0">
        <w:fldChar w:fldCharType="begin"/>
      </w:r>
      <w:r w:rsidRPr="000602F0">
        <w:instrText xml:space="preserve"> REF _Ref512603180 \h  \* MERGEFORMAT </w:instrText>
      </w:r>
      <w:r w:rsidRPr="000602F0">
        <w:fldChar w:fldCharType="separate"/>
      </w:r>
      <w:r w:rsidRPr="000602F0">
        <w:t xml:space="preserve">Figure </w:t>
      </w:r>
      <w:r w:rsidRPr="000602F0">
        <w:rPr>
          <w:noProof/>
        </w:rPr>
        <w:t>3</w:t>
      </w:r>
      <w:r w:rsidRPr="000602F0">
        <w:fldChar w:fldCharType="end"/>
      </w:r>
      <w:r w:rsidRPr="000602F0">
        <w:t xml:space="preserve">), perhaps reflecting strong investments into engineering disciplines and education in China and South Korea (44% of all students in China graduate in science &amp; engineering, compared with 16% in the US) </w:t>
      </w:r>
      <w:r w:rsidRPr="000602F0">
        <w:fldChar w:fldCharType="begin" w:fldLock="1"/>
      </w:r>
      <w:r w:rsidRPr="000602F0">
        <w:instrText>ADDIN CSL_CITATION {"citationItems":[{"id":"ITEM-1","itemData":{"DOI":"10.1371/journal.pone.0151328","ISSN":"19326203","PMID":"27023182","abstract":"This paper analyzes science productivity for nine developing countries. Results show that these nations are reducing their science gap, with R&amp;D investments and scientific impact growing at more than double the rate of the developed world. But this \"catching up\" hides a very uneven picture among these nations, especially on what they are able to generate in terms of impact and output relative to their levels of investment and available resources. Moreover, unlike what one might expect, it is clear that the size of the nations and the relative scale of their R&amp;D investments are not the key drivers of efficiency.","author":[{"dropping-particle":"","family":"Gonzalez-Brambila","given":"Claudia N.","non-dropping-particle":"","parse-names":false,"suffix":""},{"dropping-particle":"","family":"Reyes-Gonzalez","given":"Leonardo","non-dropping-particle":"","parse-names":false,"suffix":""},{"dropping-particle":"","family":"Veloso","given":"Francisco","non-dropping-particle":"","parse-names":false,"suffix":""},{"dropping-particle":"","family":"Perez-Angón","given":"Miguel Angel","non-dropping-particle":"","parse-names":false,"suffix":""}],"container-title":"PLoS ONE","id":"ITEM-1","issue":"3","issued":{"date-parts":[["2016"]]},"title":"The scientific impact of developing nations","type":"article-journal","volume":"11"},"uris":["http://www.mendeley.com/documents/?uuid=d8fcfb78-d2c3-479a-bdbf-ef047c7d2b58"]}],"mendeley":{"formattedCitation":"&lt;sup&gt;11&lt;/sup&gt;","plainTextFormattedCitation":"11","previouslyFormattedCitation":"&lt;sup&gt;11&lt;/sup&gt;"},"properties":{"noteIndex":0},"schema":"https://github.com/citation-style-language/schema/raw/master/csl-citation.json"}</w:instrText>
      </w:r>
      <w:r w:rsidRPr="000602F0">
        <w:fldChar w:fldCharType="separate"/>
      </w:r>
      <w:r w:rsidRPr="000602F0">
        <w:rPr>
          <w:noProof/>
          <w:vertAlign w:val="superscript"/>
        </w:rPr>
        <w:t>11</w:t>
      </w:r>
      <w:r w:rsidRPr="000602F0">
        <w:fldChar w:fldCharType="end"/>
      </w:r>
      <w:r w:rsidRPr="000602F0">
        <w:t>.”</w:t>
      </w:r>
    </w:p>
    <w:p w14:paraId="39F0CAAB" w14:textId="593B8308" w:rsidR="000602F0" w:rsidRPr="000602F0" w:rsidRDefault="006518A6" w:rsidP="000602F0">
      <w:pPr>
        <w:pStyle w:val="NoSpacing"/>
      </w:pPr>
      <w:r>
        <w:t>And w</w:t>
      </w:r>
      <w:r w:rsidR="00430392">
        <w:t xml:space="preserve">e now add this text later in the manuscript, </w:t>
      </w:r>
      <w:r w:rsidR="000602F0" w:rsidRPr="000602F0">
        <w:t>regarding general geographic biases in case study coverage:</w:t>
      </w:r>
    </w:p>
    <w:p w14:paraId="556D1AC3" w14:textId="44CD9CC5" w:rsidR="000602F0" w:rsidRDefault="000602F0" w:rsidP="000602F0">
      <w:pPr>
        <w:pStyle w:val="Quote"/>
      </w:pPr>
      <w:r w:rsidRPr="000602F0">
        <w:rPr>
          <w:color w:val="000000" w:themeColor="text1"/>
        </w:rPr>
        <w:t>“</w:t>
      </w:r>
      <w:r w:rsidRPr="000602F0">
        <w:t>But when it comes to selecting case study locations, practical concerns matter too. We cannot ascertain the motivations behind the case selections documented in this article, but their strong geographic and topic biases do suggest certain practical limitations. The dominance of North American and European universities in scientific publishing, as well as institutional funding biases, limited scientific capacities in the global South, and everyday travel limitations are all possible factors that confound the selection of cases on strong theoretical merit.”</w:t>
      </w:r>
    </w:p>
    <w:p w14:paraId="22575A4A" w14:textId="0318AF6A" w:rsidR="00430392" w:rsidRPr="00430392" w:rsidRDefault="00430392" w:rsidP="00430392">
      <w:pPr>
        <w:pStyle w:val="NoSpacing"/>
      </w:pPr>
      <w:r>
        <w:lastRenderedPageBreak/>
        <w:t>Strongly evidencing these claims is somewhat beyond the scope of this article, and potentially less interesting than the discussion on learning that we proceed to. Therefore we leave it this to further publications.</w:t>
      </w:r>
    </w:p>
    <w:p w14:paraId="43D4A0D1" w14:textId="4F2A5A13" w:rsidR="00907F99" w:rsidRDefault="00B70198">
      <w:pPr>
        <w:pStyle w:val="NoSpacing"/>
        <w:rPr>
          <w:color w:val="000000" w:themeColor="text1"/>
        </w:rPr>
      </w:pPr>
      <w:r w:rsidRPr="00C4717D">
        <w:rPr>
          <w:color w:val="000000" w:themeColor="text1"/>
        </w:rPr>
        <w:t xml:space="preserve">Some of the ideas of the paper are simply not right. I cannot recognise the characterisation of the urban studies field. The only references to major urban studies journals (such as Urban Studies and the International Journal of Urban Regional Research) are to the two very similar papers by Michael </w:t>
      </w:r>
      <w:proofErr w:type="spellStart"/>
      <w:r w:rsidRPr="00C4717D">
        <w:rPr>
          <w:color w:val="000000" w:themeColor="text1"/>
        </w:rPr>
        <w:t>Storper</w:t>
      </w:r>
      <w:proofErr w:type="spellEnd"/>
      <w:r w:rsidRPr="00C4717D">
        <w:rPr>
          <w:color w:val="000000" w:themeColor="text1"/>
        </w:rPr>
        <w:t xml:space="preserve"> and colleagues which represent a polemic view of the state of the field. These are polemic papers which seek to create debate and yet they are presented here as if they represent the state of the field. </w:t>
      </w:r>
    </w:p>
    <w:p w14:paraId="5650C5AC" w14:textId="24741353" w:rsidR="00907F99" w:rsidRDefault="00907F99" w:rsidP="00516DD2">
      <w:pPr>
        <w:pStyle w:val="NoSpacing"/>
        <w:spacing w:after="120"/>
      </w:pPr>
      <w:r>
        <w:t>Our concern is not the urban studies field but the question of how to systematically map and learn from</w:t>
      </w:r>
      <w:r w:rsidR="006128F8">
        <w:t xml:space="preserve"> the</w:t>
      </w:r>
      <w:r>
        <w:t xml:space="preserve"> aggregation of case studies. To our best understanding this is, so far, not a guiding question of journals like Urban Studies. In the current issue of urban studies, all papers discuss a specific case, comparative studies are not presented. This is not to say that the specific case studies don’t deserve attention and merit – to the contrary, this paper draws on them, for example. But there is a mismatch between our research question and scope of the field of urban </w:t>
      </w:r>
      <w:commentRangeStart w:id="13"/>
      <w:commentRangeStart w:id="14"/>
      <w:r>
        <w:t>studies</w:t>
      </w:r>
      <w:commentRangeEnd w:id="13"/>
      <w:r>
        <w:rPr>
          <w:rStyle w:val="CommentReference"/>
          <w:color w:val="auto"/>
        </w:rPr>
        <w:commentReference w:id="13"/>
      </w:r>
      <w:commentRangeEnd w:id="14"/>
      <w:r w:rsidR="00430392">
        <w:rPr>
          <w:rStyle w:val="CommentReference"/>
          <w:color w:val="auto"/>
        </w:rPr>
        <w:commentReference w:id="14"/>
      </w:r>
      <w:r>
        <w:t xml:space="preserve">. </w:t>
      </w:r>
    </w:p>
    <w:p w14:paraId="466A731B" w14:textId="2868F3C1" w:rsidR="006128F8" w:rsidRDefault="00516DD2" w:rsidP="00516DD2">
      <w:pPr>
        <w:pStyle w:val="NoSpacing"/>
        <w:spacing w:after="120"/>
      </w:pPr>
      <w:r w:rsidRPr="00516DD2">
        <w:t>We respond to the specific literature suggestions below.</w:t>
      </w:r>
      <w:r w:rsidR="00AD430E">
        <w:t xml:space="preserve"> However, we must</w:t>
      </w:r>
      <w:r w:rsidR="00F86444">
        <w:t xml:space="preserve"> again</w:t>
      </w:r>
      <w:r w:rsidR="00AD430E">
        <w:t xml:space="preserve"> underline the purpose of this article: it is not to provide a comprehensive and detailed summary of the extant literature in these </w:t>
      </w:r>
      <w:r w:rsidR="00F86444">
        <w:t>various</w:t>
      </w:r>
      <w:r w:rsidR="00AD430E">
        <w:t xml:space="preserve"> areas. Apart from anything else, the format just does not allow for this depth (up to 100 references). </w:t>
      </w:r>
      <w:r w:rsidR="00F86444">
        <w:t>Our aim is to conduct novel analysis to identify urban case studies, mapping these by location, topic, comparative orientation and reviews. Then we discuss why this exercise is necessary and desirable in light of the challenges faced when learning from cases. We try to make this intention clear in the introduction:</w:t>
      </w:r>
    </w:p>
    <w:p w14:paraId="407B8E11" w14:textId="38FEF498" w:rsidR="00F86444" w:rsidRPr="00F86444" w:rsidRDefault="00F86444" w:rsidP="00F86444">
      <w:pPr>
        <w:pStyle w:val="Quote"/>
      </w:pPr>
      <w:r>
        <w:t>“Urban case studies can add to our understanding of climate mitigation solutions, but an overview of the field is urgently needed. Which cities do we know about? What topics do we know about? What comparative and secondary analysis is there of cases? And how can generalizable knowledge be derived from urban cases? In this perspective we address these questions, using literature mapping approaches to develop a more systematic agenda for aggregating knowledge on urban solutions. Overall we identify a rich and varied case study literature, albeit one with regional and topic biases. We discuss the different opportunities for learning from case studies and then propose approaches that blend quantitative data and bottom-up information from cases to inform urban climate solutions.”</w:t>
      </w:r>
    </w:p>
    <w:p w14:paraId="2F77BE48" w14:textId="7CCEA3BA" w:rsidR="00516DD2" w:rsidRDefault="00B70198" w:rsidP="00516DD2">
      <w:pPr>
        <w:pStyle w:val="NoSpacing"/>
        <w:spacing w:after="120"/>
        <w:rPr>
          <w:color w:val="000000" w:themeColor="text1"/>
        </w:rPr>
      </w:pPr>
      <w:r w:rsidRPr="00C4717D">
        <w:rPr>
          <w:color w:val="000000" w:themeColor="text1"/>
        </w:rPr>
        <w:t xml:space="preserve">Some of the more interesting conclusions such as the typology of cities are approaches which are used in the private sector such as Atkins Future Proofing Cities which already proposed a very similar typology six years ago (see references below). The two options proposed by the authors about future research (city-based and comparative) are already widely used. Moreover, these are not the only approaches! The diversity of the field is really important to create and develop innovation and sectoral approaches and comparison of the development of specific innovations and technologies across cities are really important to understand the transfer of ideas from location to location. The fact that many comparative studies look at similar policy approaches in different locations is ignored in this </w:t>
      </w:r>
      <w:commentRangeStart w:id="15"/>
      <w:r w:rsidRPr="00C4717D">
        <w:rPr>
          <w:color w:val="000000" w:themeColor="text1"/>
        </w:rPr>
        <w:t>paper</w:t>
      </w:r>
      <w:commentRangeEnd w:id="15"/>
      <w:r w:rsidR="00E62F06">
        <w:rPr>
          <w:rStyle w:val="CommentReference"/>
          <w:color w:val="auto"/>
        </w:rPr>
        <w:commentReference w:id="15"/>
      </w:r>
      <w:r w:rsidRPr="00C4717D">
        <w:rPr>
          <w:color w:val="000000" w:themeColor="text1"/>
        </w:rPr>
        <w:t xml:space="preserve">. </w:t>
      </w:r>
    </w:p>
    <w:p w14:paraId="583864C5" w14:textId="7DC85933" w:rsidR="00C77ED9" w:rsidRDefault="00C77ED9" w:rsidP="00C77ED9">
      <w:pPr>
        <w:pStyle w:val="NoSpacing"/>
      </w:pPr>
      <w:r w:rsidRPr="00C77ED9">
        <w:t xml:space="preserve">To address these concerns and bring the suggested diversity forward, we have re-organised the second half of the manuscript, structuring it around two sections: (1) Three ways to learn from case study research; and (2) Bridging urban typologies and case study evidence. </w:t>
      </w:r>
      <w:r>
        <w:t xml:space="preserve">The </w:t>
      </w:r>
      <w:r w:rsidR="006128F8">
        <w:t xml:space="preserve">first of these </w:t>
      </w:r>
      <w:r>
        <w:t>is motivated by the following paragraph:</w:t>
      </w:r>
    </w:p>
    <w:p w14:paraId="1F27FE97" w14:textId="10FC240E" w:rsidR="00C77ED9" w:rsidRPr="00C77ED9" w:rsidRDefault="00C77ED9" w:rsidP="00C77ED9">
      <w:pPr>
        <w:pStyle w:val="Quote"/>
      </w:pPr>
      <w:r>
        <w:t>“</w:t>
      </w:r>
      <w:r w:rsidRPr="00233826">
        <w:t xml:space="preserve">Mapping out the literature provides a starting point for in-depth synthesis. Here we consider the various ways to best make use of the growing body of case studies: as individual studies, in comparative settings, and within reviews and assessments. Our </w:t>
      </w:r>
      <w:r w:rsidRPr="00233826">
        <w:lastRenderedPageBreak/>
        <w:t>review is guided by two questions: what are the different opportunities for generalisation in each approach? And how are cases actually used by urban stakeholders, researchers and policy makers?</w:t>
      </w:r>
      <w:r>
        <w:t>”</w:t>
      </w:r>
    </w:p>
    <w:p w14:paraId="33FFF77E" w14:textId="62282027" w:rsidR="00C77ED9" w:rsidRDefault="006128F8" w:rsidP="006128F8">
      <w:pPr>
        <w:pStyle w:val="NoSpacing"/>
        <w:rPr>
          <w:color w:val="000000" w:themeColor="text1"/>
        </w:rPr>
      </w:pPr>
      <w:r w:rsidRPr="006128F8">
        <w:t>This allows us to address many of the r</w:t>
      </w:r>
      <w:r>
        <w:t>eviewer’s concerns going forward, regarding the value of individual cases, the representation of comparative cases and recent advances in urban assessments.</w:t>
      </w:r>
    </w:p>
    <w:p w14:paraId="3B9952B2" w14:textId="5B74B966" w:rsidR="006128F8" w:rsidRDefault="00B70198" w:rsidP="006128F8">
      <w:pPr>
        <w:spacing w:line="276" w:lineRule="auto"/>
      </w:pPr>
      <w:r w:rsidRPr="00616CB9">
        <w:t xml:space="preserve">The lack of originality of this paper relates with an inaccurate conceptualisation of the field of research on cities and climate change. There is a dearth of references to work in global environmental governance. </w:t>
      </w:r>
    </w:p>
    <w:p w14:paraId="27F96588" w14:textId="77777777" w:rsidR="006128F8" w:rsidRDefault="00B70198" w:rsidP="00B70198">
      <w:pPr>
        <w:spacing w:line="276" w:lineRule="auto"/>
      </w:pPr>
      <w:r w:rsidRPr="00616CB9">
        <w:t xml:space="preserve">For example, I do not see any representation of studies that have looked systematically at climate change action in cities. A well-cited example that comes to mind is, for example, </w:t>
      </w:r>
      <w:proofErr w:type="spellStart"/>
      <w:r w:rsidRPr="00616CB9">
        <w:t>Broto</w:t>
      </w:r>
      <w:proofErr w:type="spellEnd"/>
      <w:r w:rsidRPr="00616CB9">
        <w:t xml:space="preserve">, V.C. and </w:t>
      </w:r>
      <w:proofErr w:type="spellStart"/>
      <w:r w:rsidRPr="00616CB9">
        <w:t>Bulkeley</w:t>
      </w:r>
      <w:proofErr w:type="spellEnd"/>
      <w:r w:rsidRPr="00616CB9">
        <w:t xml:space="preserve">, H., 2013. A survey of urban climate change experiments in 100 cities. Global environmental change, 23(1), pp.92-102. This kind of work is only superficially referred to, but it builds on local reporting of climate action and has had a strong impact on the UNFCCC approach to sub-national climate action (as demonstrated for example in the NAZCA platform for climate action). </w:t>
      </w:r>
    </w:p>
    <w:p w14:paraId="31C6C1ED" w14:textId="7EA23AC8" w:rsidR="006518A6" w:rsidRDefault="006518A6" w:rsidP="006518A6">
      <w:pPr>
        <w:pStyle w:val="NoSpacing"/>
      </w:pPr>
      <w:r>
        <w:t>In the ‘comparative cases’ section, we begin with the following paragraphs</w:t>
      </w:r>
      <w:r w:rsidR="00385B4B">
        <w:t>, citing these literatures:</w:t>
      </w:r>
    </w:p>
    <w:p w14:paraId="68970A7E" w14:textId="77777777" w:rsidR="00385B4B" w:rsidRDefault="00385B4B" w:rsidP="00385B4B">
      <w:pPr>
        <w:pStyle w:val="Quote"/>
      </w:pPr>
      <w:r>
        <w:t xml:space="preserve">A second common approach in the design of case studies is to implement a single methodology across multiple case locations. These comparative case studies have the advantage of enabling direct tests of generalisability, by identifying common patterns. For instance, evidence from a comparative study of 4 cities underscores the crucial need to restrict car traffic rather than rely on advancing public transit alone to decarbonize urban mobility </w:t>
      </w:r>
      <w:r>
        <w:fldChar w:fldCharType="begin" w:fldLock="1"/>
      </w:r>
      <w:r>
        <w:instrText>ADDIN CSL_CITATION {"citationItems":[{"id":"ITEM-1","itemData":{"DOI":"10.1088/1748-9326/7/4/044042","ISBN":"1748-9326","ISSN":"17489326","abstract":"Cities worldwide are increasingly becoming agents of climate change\\nmitigation, while simultaneously aiming for other goals, such as\\nimproved accessibility and clean air. Based on stakeholder interviews\\nand data analysis, we assess the current state of urban mobility\\nin the four European cities of Barcelona, Malmö, Sofia and Freiburg.\\nWe then provide scenarios of increasingly ambitious policy packages,\\nreducing greenhouse gas emissions from urban transport by up to 80%\\nfrom 2010 to 2040. We find significant concurrent co-benefits in\\ncleaner air, reduced noise ambience, fewer traffic-related injuries\\nand deaths, more physical activity, less congestion and monetary\\nfuel savings. Our scenarios suggest that non-motorized transport,\\nespecially bicycles, can occupy high modal shares, particularly in\\ncities with less than 0.5 million inhabitants. We think that this\\nkind of multi-criteria assessment of social costs and benefits is\\na useful complement to cost–benefit analysis of climate change mitigation\\nmeasures.","author":[{"dropping-particle":"","family":"Creutzig","given":"Felix","non-dropping-particle":"","parse-names":false,"suffix":""},{"dropping-particle":"","family":"Mühlhoff","given":"Rainer","non-dropping-particle":"","parse-names":false,"suffix":""},{"dropping-particle":"","family":"Römer","given":"Julia","non-dropping-particle":"","parse-names":false,"suffix":""}],"container-title":"Environmental Research Letters","id":"ITEM-1","issue":"4","issued":{"date-parts":[["2012"]]},"title":"Decarbonizing urban transport in European cities: Four cases show possibly high co-benefits","type":"article-journal","volume":"7"},"uris":["http://www.mendeley.com/documents/?uuid=c34e8718-aa6a-4ae6-b3cf-9455d2c805d7"]}],"mendeley":{"formattedCitation":"&lt;sup&gt;21&lt;/sup&gt;","plainTextFormattedCitation":"21","previouslyFormattedCitation":"&lt;sup&gt;21&lt;/sup&gt;"},"properties":{"noteIndex":0},"schema":"https://github.com/citation-style-language/schema/raw/master/csl-citation.json"}</w:instrText>
      </w:r>
      <w:r>
        <w:fldChar w:fldCharType="separate"/>
      </w:r>
      <w:r w:rsidRPr="00853738">
        <w:rPr>
          <w:noProof/>
          <w:vertAlign w:val="superscript"/>
        </w:rPr>
        <w:t>21</w:t>
      </w:r>
      <w:r>
        <w:fldChar w:fldCharType="end"/>
      </w:r>
      <w:r>
        <w:t>.</w:t>
      </w:r>
      <w:r w:rsidDel="00DA4492">
        <w:t xml:space="preserve"> </w:t>
      </w:r>
      <w:r>
        <w:t xml:space="preserve">Comparative research is also of deep interest to urban stakeholders, who may wish to understand how their peers commit to and overcome barriers in climate change mitigation. This is the basic premise behind urban cooperation groups such as C40 and ICLEI, which actively document and compare urban actions through case studies </w:t>
      </w:r>
      <w:r>
        <w:fldChar w:fldCharType="begin" w:fldLock="1"/>
      </w:r>
      <w:r>
        <w:instrText>ADDIN CSL_CITATION {"citationItems":[{"id":"ITEM-1","itemData":{"URL":"http://www.c40.org/","accessed":{"date-parts":[["2017","11","10"]]},"author":[{"dropping-particle":"","family":"C40 Cities Climate Leadership Group","given":"","non-dropping-particle":"","parse-names":false,"suffix":""}],"id":"ITEM-1","issued":{"date-parts":[["2017"]]},"title":"C40 Cities","type":"webpage"},"uris":["http://www.mendeley.com/documents/?uuid=0f062cf8-1727-46a1-a260-21630c144772"]},{"id":"ITEM-2","itemData":{"author":[{"dropping-particle":"","family":"ICLEI","given":"","non-dropping-particle":"","parse-names":false,"suffix":""}],"id":"ITEM-2","issued":{"date-parts":[["2018"]]},"publisher-place":"Bonn","title":"Urban transition insights from industrial legacy cities","type":"report"},"uris":["http://www.mendeley.com/documents/?uuid=cb43e64b-3079-4b41-b526-2d05244f5ac4"]}],"mendeley":{"formattedCitation":"&lt;sup&gt;22,23&lt;/sup&gt;","plainTextFormattedCitation":"22,23","previouslyFormattedCitation":"&lt;sup&gt;22,23&lt;/sup&gt;"},"properties":{"noteIndex":0},"schema":"https://github.com/citation-style-language/schema/raw/master/csl-citation.json"}</w:instrText>
      </w:r>
      <w:r>
        <w:fldChar w:fldCharType="separate"/>
      </w:r>
      <w:r w:rsidRPr="002B76FF">
        <w:rPr>
          <w:noProof/>
          <w:vertAlign w:val="superscript"/>
        </w:rPr>
        <w:t>22,23</w:t>
      </w:r>
      <w:r>
        <w:fldChar w:fldCharType="end"/>
      </w:r>
      <w:r>
        <w:t>; and action tracking initiatives such as the Global Climate Action NAZCA portal (REF).</w:t>
      </w:r>
    </w:p>
    <w:p w14:paraId="7FA42BFC" w14:textId="057A614A" w:rsidR="00C77ED9" w:rsidRDefault="00385B4B" w:rsidP="00385B4B">
      <w:pPr>
        <w:pStyle w:val="Quote"/>
      </w:pPr>
      <w:r>
        <w:t xml:space="preserve">There is substantial comparative work analysing mitigation and adaptation plans across hundreds of cities </w:t>
      </w:r>
      <w:r>
        <w:fldChar w:fldCharType="begin" w:fldLock="1"/>
      </w:r>
      <w:r>
        <w:instrText>ADDIN CSL_CITATION {"citationItems":[{"id":"ITEM-1","itemData":{"DOI":"10.1016/j.jclepro.2018.03.220","ISBN":"0959-6526","ISSN":"09596526","abstract":"The Paris Agreement aims to limit global mean temperature rise this century to well below 2 °C above pre-industrial levels. This target has wide-ranging implications for Europe and its cities, which are the source of substantial greenhouse gas emissions. This paper reports the state of local planning for climate change by collecting and analysing information about local climate mitigation and adaptation plans across 885 urban areas of the EU-28. A typology and framework for analysis was developed that classifies local climate plans in terms of their alignment with spatial (local, national and international) and other climate related policies. Out of eight types of local climate plans identified in total we document three types of stand-alone local climate plans classified as type A1 (autonomously produced plans), A2 (plans produced to comply with national regulations) or A3 (plans developed for international climate networks). There is wide variation among countries in the prevalence of local climate plans, with generally more plans developed by central and northern European cities. Approximately 66% of EU cities have a type A1, A2, or A3 mitigation plan, 26% an adaptation plan, and 17% a joint adaptation and mitigation plan, while about 33% lack any form of stand-alone local climate plan (i.e. what we classify as A1, A2, A3 plans). Mitigation plans are more numerous than adaptation plans, but planning for mitigation does not always precede planning for adaptation. Our analysis reveals that city size, national legislation, and international networks can influence the development of local climate plans. We found that size does matter as about 80% of the cities with above 500,000 inhabitants have a comprehensive and stand-alone mitigation and/or an adaptation plan (A1). Cities in four countries with national climate legislation (A2), i.e. Denmark, France, Slovakia and the United Kingdom, are nearly twice as likely to produce local mitigation plans, and five times more likely to produce local adaptation plans, compared to cities in countries without such legislation. A1 and A2 mitigation plans are particularly numerous in Denmark, Poland, Germany, and Finland; while A1 and A2 adaptation plans are prevalent in Denmark, Finland, UK and France. The integration of adaptation and mitigation is country-specific and can mainly be observed in two countries where local climate plans are compulsory, i.e. France and the UK. Finally, local climate plans produced for i…","author":[{"dropping-particle":"","family":"Reckien","given":"Diana","non-dropping-particle":"","parse-names":false,"suffix":""},{"dropping-particle":"","family":"Salvia","given":"Monica","non-dropping-particle":"","parse-names":false,"suffix":""},{"dropping-particle":"","family":"Heidrich","given":"Oliver","non-dropping-particle":"","parse-names":false,"suffix":""},{"dropping-particle":"","family":"Church","given":"Jon Marco","non-dropping-particle":"","parse-names":false,"suffix":""},{"dropping-particle":"","family":"Pietrapertosa","given":"Filomena","non-dropping-particle":"","parse-names":false,"suffix":""},{"dropping-particle":"","family":"Gregorio-Hurtado","given":"Sonia","non-dropping-particle":"De","parse-names":false,"suffix":""},{"dropping-particle":"","family":"D'Alonzo","given":"Valentina","non-dropping-particle":"","parse-names":false,"suffix":""},{"dropping-particle":"","family":"Foley","given":"Aoife","non-dropping-particle":"","parse-names":false,"suffix":""},{"dropping-particle":"","family":"Simoes","given":"Sofia G.","non-dropping-particle":"","parse-names":false,"suffix":""},{"dropping-particle":"","family":"Krkoška Lorencová","given":"Eliška","non-dropping-particle":"","parse-names":false,"suffix":""},{"dropping-particle":"","family":"Orru","given":"Hans","non-dropping-particle":"","parse-names":false,"suffix":""},{"dropping-particle":"","family":"Orru","given":"Kati","non-dropping-particle":"","parse-names":false,"suffix":""},{"dropping-particle":"","family":"Wejs","given":"Anja","non-dropping-particle":"","parse-names":false,"suffix":""},{"dropping-particle":"","family":"Flacke","given":"Johannes","non-dropping-particle":"","parse-names":false,"suffix":""},{"dropping-particle":"","family":"Olazabal","given":"Marta","non-dropping-particle":"","parse-names":false,"suffix":""},{"dropping-particle":"","family":"Geneletti","given":"Davide","non-dropping-particle":"","parse-names":false,"suffix":""},{"dropping-particle":"","family":"Feliu","given":"Efrén","non-dropping-particle":"","parse-names":false,"suffix":""},{"dropping-particle":"","family":"Vasilie","given":"Sergiu","non-dropping-particle":"","parse-names":false,"suffix":""},{"dropping-particle":"","family":"Nador","given":"Cristiana","non-dropping-particle":"","parse-names":false,"suffix":""},{"dropping-particle":"","family":"Krook-Riekkola","given":"Anna","non-dropping-particle":"","parse-names":false,"suffix":""},{"dropping-particle":"","family":"Matosović","given":"Marko","non-dropping-particle":"","parse-names":false,"suffix":""},{"dropping-particle":"","family":"Fokaides","given":"Paris A.","non-dropping-particle":"","parse-names":false,"suffix":""},{"dropping-particle":"","family":"Ioannou","given":"Byron I.","non-dropping-particle":"","parse-names":false,"suffix":""},{"dropping-particle":"","family":"Flamos","given":"Alexandros","non-dropping-particle":"","parse-names":false,"suffix":""},{"dropping-particle":"","family":"Spyridaki","given":"Niki Artemis","non-dropping-particle":"","parse-names":false,"suffix":""},{"dropping-particle":"V.","family":"Balzan","given":"Mario","non-dropping-particle":"","parse-names":false,"suffix":""},{"dropping-particle":"","family":"Fülöp","given":"Orsolya","non-dropping-particle":"","parse-names":false,"suffix":""},{"dropping-particle":"","family":"Paspaldzhiev","given":"Ivan","non-dropping-particle":"","parse-names":false,"suffix":""},{"dropping-particle":"","family":"Grafakos","given":"Stelios","non-dropping-particle":"","parse-names":false,"suffix":""},{"dropping-particle":"","family":"Dawson","given":"Richard","non-dropping-particle":"","parse-names":false,"suffix":""}],"container-title":"Journal of Cleaner Production","id":"ITEM-1","issued":{"date-parts":[["2018"]]},"page":"207-219","title":"How are cities planning to respond to climate change? Assessment of local climate plans from 885 cities in the EU-28","type":"article-journal","volume":"191"},"uris":["http://www.mendeley.com/documents/?uuid=f6c457e5-c371-4918-b35c-35b4f9987ac7"]},{"id":"ITEM-2","itemData":{"DOI":"10.1007/s10584-013-0989-8","ISBN":"0165-0009","ISSN":"01650009","abstract":"Abstract Urban areas are pivotal to global adaptation and mitigation efforts. But how do cities actually performin terms of climate change response? This study sheds light on the state of urban climate change adaptation and mitigation planning across Europe. Europe is an excellent test case given its advanced environmental policies and high urbanization. We performed a detailed analysis of 200 large and medium-sized cities across 11 European countries and analysed the cities’ climate change adaptation and mitigation plans. We investigate the regional distribution of plans, adaptation and mitigation foci and the extent to which planned greenhouse gas (GHG) reductions contribute to national and international climate objectives. To our knowledge, it is the first study of its kind as it does not rely on self-assessment (questionnaires or social surveys). Our results show that 35 % of European cities studied have no dedicated mitigation plan and 72%have no adaptation plan.No city has an adaptation plan without a mitigation plan. One quarter of the cities have both an adaptation and a mitigation plan and set quantitative GHG reduction targets, but those vary extensively in scope and ambition. Furthermore, we show that if the planned actions within cities are nationally representative the 11 countries investigated would achieve a 37 % reduction in GHG emissions by 2050, translating into a 27% reduction in GHG emissions for the EU as a whole. However, the actions would often be insufficient to reach national targets and fall short of the 80 % reduction in GHG emissions recommended to avoid global mean temperature rising by 2 °C above pre-industrial levels","author":[{"dropping-particle":"","family":"Reckien","given":"D.","non-dropping-particle":"","parse-names":false,"suffix":""},{"dropping-particle":"","family":"Flacke","given":"J.","non-dropping-particle":"","parse-names":false,"suffix":""},{"dropping-particle":"","family":"Dawson","given":"R. J.","non-dropping-particle":"","parse-names":false,"suffix":""},{"dropping-particle":"","family":"Heidrich","given":"O.","non-dropping-particle":"","parse-names":false,"suffix":""},{"dropping-particle":"","family":"Olazabal","given":"M.","non-dropping-particle":"","parse-names":false,"suffix":""},{"dropping-particle":"","family":"Foley","given":"A.","non-dropping-particle":"","parse-names":false,"suffix":""},{"dropping-particle":"","family":"Hamann","given":"J. J P","non-dropping-particle":"","parse-names":false,"suffix":""},{"dropping-particle":"","family":"Orru","given":"H.","non-dropping-particle":"","parse-names":false,"suffix":""},{"dropping-particle":"","family":"Salvia","given":"M.","non-dropping-particle":"","parse-names":false,"suffix":""},{"dropping-particle":"","family":"Gregorio Hurtado","given":"S.","non-dropping-particle":"de","parse-names":false,"suffix":""},{"dropping-particle":"","family":"Geneletti","given":"D.","non-dropping-particle":"","parse-names":false,"suffix":""},{"dropping-particle":"","family":"Pietrapertosa","given":"F.","non-dropping-particle":"","parse-names":false,"suffix":""}],"container-title":"Climatic Change","id":"ITEM-2","issued":{"date-parts":[["2014"]]},"page":"331-340","title":"Climate change response in Europe: What's the reality? Analysis of adaptation and mitigation plans from 200 urban areas in 11 countries","type":"article-journal","volume":"122"},"uris":["http://www.mendeley.com/documents/?uuid=54b1f900-c1b9-4dc8-89c7-5e54cf850abc"]},{"id":"ITEM-3","itemData":{"DOI":"10.1016/j.gloenvcha.2012.07.005","ISBN":"0959-3780","ISSN":"09593780","PMID":"23805029","abstract":"Cities are key sites where climate change is being addressed. Previous research has largely overlooked the multiplicity of climate change responses emerging outside formal contexts of decision-making and led by actors other than municipal governments. Moreover, existing research has largely focused on case studies of climate change mitigation in developed economies. The objective of this paper is to uncover the heterogeneous mix of actors, settings, governance arrangements and technologies involved in the governance of climate change in cities in different parts of the world. The paper focuses on urban climate change governance as a process of experimentation. Climate change experiments are presented here as interventions to try out new ideas and methods in the context of future uncertainties. They serve to understand how interventions work in practice, in new contexts where they are thought of as innovative. To study experimentation, the paper presents evidence from the analysis of a database of 627 urban climate change experiments in a sample of 100 global cities. The analysis suggests that, since 2005, experimentation is a feature of urban responses to climate change across different world regions and multiple sectors. Although experimentation does not appear to be related to particular kinds of urban economic and social conditions, some of its core features are visible. For example, experimentation tends to focus on energy. Also, both social and technical forms of experimentation are visible, but technical experimentation is more common in urban infrastructure systems. While municipal governments have a critical role in climate change experimentation, they often act alongside other actors and in a variety of forms of partnership. These findings point at experimentation as a key tool to open up new political spaces for governing climate change in the city. © 2012 Elsevier Ltd.","author":[{"dropping-particle":"","family":"Castán Broto","given":"Vanesa","non-dropping-particle":"","parse-names":false,"suffix":""},{"dropping-particle":"","family":"Bulkeley","given":"Harriet","non-dropping-particle":"","parse-names":false,"suffix":""}],"container-title":"Global Environmental Change","id":"ITEM-3","issue":"1","issued":{"date-parts":[["2013"]]},"page":"92-102","title":"A survey of urban climate change experiments in 100 cities","type":"article-journal","volume":"23"},"uris":["http://www.mendeley.com/documents/?uuid=22693620-32b6-4c9f-8930-4310dbf7d52c"]}],"mendeley":{"formattedCitation":"&lt;sup&gt;24–26&lt;/sup&gt;","plainTextFormattedCitation":"24–26","previouslyFormattedCitation":"&lt;sup&gt;24–26&lt;/sup&gt;"},"properties":{"noteIndex":0},"schema":"https://github.com/citation-style-language/schema/raw/master/csl-citation.json"}</w:instrText>
      </w:r>
      <w:r>
        <w:fldChar w:fldCharType="separate"/>
      </w:r>
      <w:r w:rsidRPr="002B76FF">
        <w:rPr>
          <w:noProof/>
          <w:vertAlign w:val="superscript"/>
        </w:rPr>
        <w:t>24–26</w:t>
      </w:r>
      <w:r>
        <w:fldChar w:fldCharType="end"/>
      </w:r>
      <w:r>
        <w:t xml:space="preserve">, and more detailed studies published as volumes </w:t>
      </w:r>
      <w:r>
        <w:fldChar w:fldCharType="begin" w:fldLock="1"/>
      </w:r>
      <w:r>
        <w:instrText>ADDIN CSL_CITATION {"citationItems":[{"id":"ITEM-1","itemData":{"DOI":"10.4324/9781315645421","ISBN":"9781315645421","author":[{"dropping-particle":"","family":"Bartlett","given":"Sheridan","non-dropping-particle":"","parse-names":false,"suffix":""},{"dropping-particle":"","family":"Satterthwaite","given":"David (Eds.)","non-dropping-particle":"","parse-names":false,"suffix":""}],"id":"ITEM-1","issued":{"date-parts":[["2016"]]},"number-of-pages":"240-262","publisher":"Routledge","publisher-place":"London","title":"Cities on a Finite Planet: Towards Transformative Responses to Climate Change","type":"book"},"uris":["http://www.mendeley.com/documents/?uuid=882255e2-8483-444f-995e-f45e2a44ad26"]},{"id":"ITEM-2","itemData":{"DOI":"10.1017/CBO9780511783142","ISBN":"9781781182192","ISSN":"02637960","abstract":"What is done, or not done, in cities in relation to climate change over the next 5-10 years will affect hundreds of millions of people, because their lives and livelihoods are at risk from global warming. What is done in cities will also have a major influence on whether the escalating risks for the whole planet will be reduced or eliminated. Climate change needs to be considered in all development plans and investments - local, regional, national and international. Urban growth must be made more climate-resilient and help reduce, rather than increase, greenhouse gas emissions. This will not be done by the market; it can only be done by governments.","author":[{"dropping-particle":"","family":"Rosenzweig","given":"C.","non-dropping-particle":"","parse-names":false,"suffix":""},{"dropping-particle":"","family":"Solecki","given":"W.","non-dropping-particle":"","parse-names":false,"suffix":""},{"dropping-particle":"","family":"Romero-lankao","given":"Patricia","non-dropping-particle":"","parse-names":false,"suffix":""},{"dropping-particle":"","family":"Mehrotra","given":"S.","non-dropping-particle":"","parse-names":false,"suffix":""},{"dropping-particle":"","family":"Dhakal","given":"S.","non-dropping-particle":"","parse-names":false,"suffix":""},{"dropping-particle":"","family":"Bowman","given":"T.","non-dropping-particle":"","parse-names":false,"suffix":""},{"dropping-particle":"","family":"Ibrahim","given":"S. Ali","non-dropping-particle":"","parse-names":false,"suffix":""}],"id":"ITEM-2","issued":{"date-parts":[["2015"]]},"publisher":"Columbia University","publisher-place":"New York","title":"ARC3.2 Summary for City Leaders","type":"report"},"uris":["http://www.mendeley.com/documents/?uuid=934b2317-f3ef-495d-8793-5c4d7fbc8cf8"]}],"mendeley":{"formattedCitation":"&lt;sup&gt;27,28&lt;/sup&gt;","plainTextFormattedCitation":"27,28","previouslyFormattedCitation":"&lt;sup&gt;27,28&lt;/sup&gt;"},"properties":{"noteIndex":0},"schema":"https://github.com/citation-style-language/schema/raw/master/csl-citation.json"}</w:instrText>
      </w:r>
      <w:r>
        <w:fldChar w:fldCharType="separate"/>
      </w:r>
      <w:r w:rsidRPr="00582A66">
        <w:rPr>
          <w:noProof/>
          <w:vertAlign w:val="superscript"/>
        </w:rPr>
        <w:t>27,28</w:t>
      </w:r>
      <w:r>
        <w:fldChar w:fldCharType="end"/>
      </w:r>
      <w:r>
        <w:t xml:space="preserve">. Much attention is also paid to comparing urban carbon footprints </w:t>
      </w:r>
      <w:r>
        <w:fldChar w:fldCharType="begin" w:fldLock="1"/>
      </w:r>
      <w:r>
        <w:instrText>ADDIN CSL_CITATION {"citationItems":[{"id":"ITEM-1","itemData":{"DOI":"10.1016/j.enpol.2009.10.001","ISBN":"0301-4215","ISSN":"03014215","abstract":"A dearth of available data on carbon emissions and comparative analysis between metropolitan areas make it difficult to confirm or refute best practices and policies. To help provide benchmarks and expand our understanding of urban centers and climate change, this article offers a preliminary comparison of the carbon footprints of 12 metropolitan areas. It does this by examining emissions related to vehicles, energy used in buildings, industry, agriculture, and waste. The carbon emissions from these sources-discussed here as the metro area's partial carbon footprint-provide a foundation for identifying the pricing, land use, help metropolitan areas throughout the world respond to climate change. The article begins by exploring a sample of the existing literature on urban morphology and climate change and explaining the methodology used to calculate each area's carbon footprint. The article then depicts the specific carbon footprints for Beijing, Jakarta, London, Los Angeles, Manila, Mexico City, New Delhi, New York, São Paulo, Seoul, Singapore, and Tokyo and compares these to respective national averages. It concludes by offering suggestions for how city planners and policymakers can reduce the carbon footprint of these and possibly other large urban areas. © 2009 Elsevier Ltd.","author":[{"dropping-particle":"","family":"Sovacool","given":"Benjamin K.","non-dropping-particle":"","parse-names":false,"suffix":""},{"dropping-particle":"","family":"Brown","given":"Marilyn A.","non-dropping-particle":"","parse-names":false,"suffix":""}],"container-title":"Energy Policy","id":"ITEM-1","issue":"9","issued":{"date-parts":[["2010"]]},"page":"4856-4869","publisher":"Elsevier","title":"Twelve metropolitan carbon footprints: A preliminary comparative global assessment","type":"article-journal","volume":"38"},"uris":["http://www.mendeley.com/documents/?uuid=adb05f28-aceb-45d1-b462-49847fe06137"]},{"id":"ITEM-2","itemData":{"DOI":"10.1016/j.gloenvcha.2015.06.001","ISSN":"09593780","abstract":"Case studies demonstrate that urban greenhouse gas emissions are driven by socio-economic, climatic and urban-form specific characteristics. But neither the interdependence between attributes nor their place-specific context has been well understood. In this paper, we develop a nested typology of human settlements in England, containing both urban and rural environments, that is based on local drivers of emissions from direct energy use in nearly 7000 local areas. We reject the standard hypothesis that settlements obey a global linear model explaining emissions. The emissions of human settlement types are characterized by unique, place-specific combinations of emission drivers. We find that density and income are dominant classifiers of local carbon dioxide emissions. However, their specific impacts are particular to human settlement types as characterized by the place-specific combination of income, household size, and local climate, which are themselves spatially contextualized. Our typology strongly correlates with the geographic distribution of lifestyles. Average household carbon dioxide emissions are highest for very high income households (top 3%) living in low-density settlement areas with large houses, mostly concentrated in outer suburbs. Our results provide a first step towards enabling decision makers to go beyond one-size-fits-all approaches but instead to apply appropriate and specific mitigating measures for each type of human settlement. In turn, successful strategies could be transferred between similar types of human settlements.","author":[{"dropping-particle":"","family":"Baiocchi","given":"Giovanni","non-dropping-particle":"","parse-names":false,"suffix":""},{"dropping-particle":"","family":"Creutzig","given":"Felix","non-dropping-particle":"","parse-names":false,"suffix":""},{"dropping-particle":"","family":"Minx","given":"Jan","non-dropping-particle":"","parse-names":false,"suffix":""},{"dropping-particle":"","family":"Pichler","given":"Peter Paul","non-dropping-particle":"","parse-names":false,"suffix":""}],"container-title":"Global Environmental Change","id":"ITEM-2","issued":{"date-parts":[["2015"]]},"page":"13-21","publisher":"Elsevier Ltd","title":"A spatial typology of human settlements and their CO2 emissions in England","type":"article-journal","volume":"34"},"uris":["http://www.mendeley.com/documents/?uuid=15203874-cdc0-46a1-98b6-62c511f7a6ee"]},{"id":"ITEM-3","itemData":{"DOI":"10.1088/1748-9326/aac72a","ISBN":"4928478003292","ISSN":"17489326","abstract":"While it is understood that cities generate the majority of carbon emissions, for most cities, towns, and rural areas around the world no carbon footprint (CF) has been estimated. The Gridded Global Model of City Footprints (GGMCF) presented here downscales national CFs into a 250 m gridded model using data on population, purchasing power, and existing subnational CF studies from the US, China, EU, and Japan. Studies have shown that CFs are highly concentrated by income, with the top decile of earners driving 30%–45% of emissions. Even allowing for significant modeling uncertainties, we find that emissions are similarly concentrated in a small number of cities. The highest emitting 100 urban areas (defined as contiguous population clusters) account for 18% of the global carbon footprint. While many of the cities with the highest footprints are in countries with high carbon footprints, nearly one quarter of the top cities (41 of the top 200) are in countries with relatively low emissions. In these cities population and affluence combine to drive footprints at a scale similar to those of cities in high-income countries. We conclude that concerted action by a limited number of local governments can have a disproportionate impact on global emissions.","author":[{"dropping-particle":"","family":"Moran","given":"Daniel","non-dropping-particle":"","parse-names":false,"suffix":""},{"dropping-particle":"","family":"Kanemoto","given":"Keiichiro","non-dropping-particle":"","parse-names":false,"suffix":""},{"dropping-particle":"","family":"Jiborn","given":"Magnus","non-dropping-particle":"","parse-names":false,"suffix":""},{"dropping-particle":"","family":"Wood","given":"Richard","non-dropping-particle":"","parse-names":false,"suffix":""},{"dropping-particle":"","family":"Többen","given":"Johannes","non-dropping-particle":"","parse-names":false,"suffix":""},{"dropping-particle":"","family":"Seto","given":"Karen C.","non-dropping-particle":"","parse-names":false,"suffix":""}],"container-title":"Environmental Research Letters","id":"ITEM-3","issue":"6","issued":{"date-parts":[["2018"]]},"title":"Carbon footprints of 13 000 cities","type":"article-journal","volume":"13"},"uris":["http://www.mendeley.com/documents/?uuid=123fe426-f755-4076-b138-373540a1e3f8"]}],"mendeley":{"formattedCitation":"&lt;sup&gt;29–31&lt;/sup&gt;","plainTextFormattedCitation":"29–31","previouslyFormattedCitation":"&lt;sup&gt;29–31&lt;/sup&gt;"},"properties":{"noteIndex":0},"schema":"https://github.com/citation-style-language/schema/raw/master/csl-citation.json"}</w:instrText>
      </w:r>
      <w:r>
        <w:fldChar w:fldCharType="separate"/>
      </w:r>
      <w:r w:rsidRPr="00582A66">
        <w:rPr>
          <w:noProof/>
          <w:vertAlign w:val="superscript"/>
        </w:rPr>
        <w:t>29–31</w:t>
      </w:r>
      <w:r>
        <w:fldChar w:fldCharType="end"/>
      </w:r>
      <w:r>
        <w:t>. L</w:t>
      </w:r>
      <w:r w:rsidRPr="00B60EC4">
        <w:t>ess known are the small-n comparative studies</w:t>
      </w:r>
      <w:r>
        <w:t>.</w:t>
      </w:r>
    </w:p>
    <w:p w14:paraId="1423A417" w14:textId="5DF9EFA0" w:rsidR="006B5374" w:rsidRDefault="00B70198" w:rsidP="00B70198">
      <w:pPr>
        <w:spacing w:line="276" w:lineRule="auto"/>
      </w:pPr>
      <w:r w:rsidRPr="00616CB9">
        <w:t>There is also a complete oversight over big data inspired research on cities, such as that impulse by the Yale Data-driven Research Initiative (</w:t>
      </w:r>
      <w:hyperlink r:id="rId13" w:history="1">
        <w:r w:rsidRPr="00616CB9">
          <w:rPr>
            <w:rStyle w:val="Hyperlink"/>
            <w:rFonts w:eastAsia="Times New Roman"/>
          </w:rPr>
          <w:t>http://datadriven.yale.edu/</w:t>
        </w:r>
      </w:hyperlink>
      <w:r w:rsidR="006B5374">
        <w:t xml:space="preserve"> )</w:t>
      </w:r>
    </w:p>
    <w:p w14:paraId="37FF1D88" w14:textId="5756B9EC" w:rsidR="00AD430E" w:rsidRDefault="00AD430E" w:rsidP="00AD430E">
      <w:pPr>
        <w:pStyle w:val="NoSpacing"/>
      </w:pPr>
      <w:r>
        <w:t>We do refer to big data inspired research, specifically in the typology section:</w:t>
      </w:r>
    </w:p>
    <w:p w14:paraId="2DFE4894" w14:textId="511CC24C" w:rsidR="00385B4B" w:rsidRDefault="00385B4B" w:rsidP="00AD430E">
      <w:pPr>
        <w:pStyle w:val="Quote"/>
      </w:pPr>
      <w:r>
        <w:t xml:space="preserve">In the academic literature, quantitative urban typologies have also been developed based on spatial, crowdsourced and ‘big’ data </w:t>
      </w:r>
      <w:r>
        <w:fldChar w:fldCharType="begin" w:fldLock="1"/>
      </w:r>
      <w:r>
        <w:instrText>ADDIN CSL_CITATION {"citationItems":[{"id":"ITEM-1","itemData":{"author":[{"dropping-particle":"","family":"Creutzig","given":"Felix","non-dropping-particle":"","parse-names":false,"suffix":""},{"dropping-particle":"","family":"Lohrey","given":"Steffen","non-dropping-particle":"","parse-names":false,"suffix":""},{"dropping-particle":"","family":"Bai","given":"Xuemei","non-dropping-particle":"","parse-names":false,"suffix":""},{"dropping-particle":"","family":"Dawson","given":"Richard","non-dropping-particle":"","parse-names":false,"suffix":""},{"dropping-particle":"","family":"Dhakal","given":"Shobhakar","non-dropping-particle":"","parse-names":false,"suffix":""},{"dropping-particle":"","family":"Lamb","given":"William F.","non-dropping-particle":"","parse-names":false,"suffix":""},{"dropping-particle":"","family":"McPhearson","given":"Timon","non-dropping-particle":"","parse-names":false,"suffix":""},{"dropping-particle":"","family":"Minx","given":"Jan C.","non-dropping-particle":"","parse-names":false,"suffix":""},{"dropping-particle":"","family":"Munoz","given":"Esteban","non-dropping-particle":"","parse-names":false,"suffix":""},{"dropping-particle":"","family":"Walsh","given":"Brenna","non-dropping-particle":"","parse-names":false,"suffix":""}],"container-title":"Global Sustainability","id":"ITEM-1","issued":{"date-parts":[["0"]]},"title":"Upscaling urban data science for global climate solutions","type":"article-journal"},"uris":["http://www.mendeley.com/documents/?uuid=00bb76b2-0a6d-4d9d-a7b4-87901d206ea9"]},{"id":"ITEM-2","itemData":{"DOI":"10.1073/pnas.1315545112","ISSN":"0027-8424","author":[{"dropping-particle":"","family":"Creutzig","given":"Felix","non-dropping-particle":"","parse-names":false,"suffix":""},{"dropping-particle":"","family":"Baiocchi","given":"Giovanni","non-dropping-particle":"","parse-names":false,"suffix":""},{"dropping-particle":"","family":"Bierkandt","given":"Robert","non-dropping-particle":"","parse-names":false,"suffix":""},{"dropping-particle":"","family":"Pichler","given":"Peter-Paul","non-dropping-particle":"","parse-names":false,"suffix":""},{"dropping-particle":"","family":"Seto","given":"Karen C.","non-dropping-particle":"","parse-names":false,"suffix":""}],"container-title":"Proceedings of the National Academy of Sciences","id":"ITEM-2","issued":{"date-parts":[["2015"]]},"title":"Global typology of urban energy use and potentials for an urbanization mitigation wedge","type":"article-journal"},"uris":["http://www.mendeley.com/documents/?uuid=0f6da94c-9a72-40eb-8c7f-ee424de9ed8c"]},{"id":"ITEM-3","itemData":{"DOI":"10.1016/j.gloenvcha.2015.06.001","ISSN":"09593780","abstract":"Case studies demonstrate that urban greenhouse gas emissions are driven by socio-economic, climatic and urban-form specific characteristics. But neither the interdependence between attributes nor their place-specific context has been well understood. In this paper, we develop a nested typology of human settlements in England, containing both urban and rural environments, that is based on local drivers of emissions from direct energy use in nearly 7000 local areas. We reject the standard hypothesis that settlements obey a global linear model explaining emissions. The emissions of human settlement types are characterized by unique, place-specific combinations of emission drivers. We find that density and income are dominant classifiers of local carbon dioxide emissions. However, their specific impacts are particular to human settlement types as characterized by the place-specific combination of income, household size, and local climate, which are themselves spatially contextualized. Our typology strongly correlates with the geographic distribution of lifestyles. Average household carbon dioxide emissions are highest for very high income households (top 3%) living in low-density settlement areas with large houses, mostly concentrated in outer suburbs. Our results provide a first step towards enabling decision makers to go beyond one-size-fits-all approaches but instead to apply appropriate and specific mitigating measures for each type of human settlement. In turn, successful strategies could be transferred between similar types of human settlements.","author":[{"dropping-particle":"","family":"Baiocchi","given":"Giovanni","non-dropping-particle":"","parse-names":false,"suffix":""},{"dropping-particle":"","family":"Creutzig","given":"Felix","non-dropping-particle":"","parse-names":false,"suffix":""},{"dropping-particle":"","family":"Minx","given":"Jan","non-dropping-particle":"","parse-names":false,"suffix":""},{"dropping-particle":"","family":"Pichler","given":"Peter Paul","non-dropping-particle":"","parse-names":false,"suffix":""}],"container-title":"Global Environmental Change","id":"ITEM-3","issued":{"date-parts":[["2015"]]},"page":"13-21","publisher":"Elsevier Ltd","title":"A spatial typology of human settlements and their CO2 emissions in England","type":"article-journal","volume":"34"},"uris":["http://www.mendeley.com/documents/?uuid=15203874-cdc0-46a1-98b6-62c511f7a6ee"]}],"mendeley":{"formattedCitation":"&lt;sup&gt;4,30,50&lt;/sup&gt;","plainTextFormattedCitation":"4,30,50","previouslyFormattedCitation":"&lt;sup&gt;4,30,49&lt;/sup&gt;"},"properties":{"noteIndex":0},"schema":"https://github.com/citation-style-language/schema/raw/master/csl-citation.json"}</w:instrText>
      </w:r>
      <w:r>
        <w:fldChar w:fldCharType="separate"/>
      </w:r>
      <w:r w:rsidRPr="008A0082">
        <w:rPr>
          <w:noProof/>
          <w:vertAlign w:val="superscript"/>
        </w:rPr>
        <w:t>4,30,50</w:t>
      </w:r>
      <w:r>
        <w:fldChar w:fldCharType="end"/>
      </w:r>
      <w:r>
        <w:t>.</w:t>
      </w:r>
    </w:p>
    <w:p w14:paraId="3527642F" w14:textId="78C42792" w:rsidR="00AD430E" w:rsidRPr="00AD430E" w:rsidRDefault="00AD430E" w:rsidP="00AD430E">
      <w:pPr>
        <w:pStyle w:val="NoSpacing"/>
      </w:pPr>
      <w:r>
        <w:t>We are not sure, however, that it warrants further attention given that our piece focuses on case studies.</w:t>
      </w:r>
    </w:p>
    <w:p w14:paraId="65FA58AA" w14:textId="77777777" w:rsidR="00FB352F" w:rsidRDefault="00B70198" w:rsidP="00B70198">
      <w:pPr>
        <w:spacing w:line="276" w:lineRule="auto"/>
      </w:pPr>
      <w:r w:rsidRPr="00616CB9">
        <w:t xml:space="preserve">Finally, there have been regionally-specific studies that the authors overlook. Many are focused on Europe or in the US, and yet, they provide an angle which is ignored here. Another well-known example is: </w:t>
      </w:r>
      <w:proofErr w:type="spellStart"/>
      <w:r w:rsidRPr="00616CB9">
        <w:t>Reckien</w:t>
      </w:r>
      <w:proofErr w:type="spellEnd"/>
      <w:r w:rsidRPr="00616CB9">
        <w:t xml:space="preserve">, D., </w:t>
      </w:r>
      <w:proofErr w:type="spellStart"/>
      <w:r w:rsidRPr="00616CB9">
        <w:t>Flacke</w:t>
      </w:r>
      <w:proofErr w:type="spellEnd"/>
      <w:r w:rsidRPr="00616CB9">
        <w:t xml:space="preserve">, J., Dawson, R.J., </w:t>
      </w:r>
      <w:proofErr w:type="spellStart"/>
      <w:r w:rsidRPr="00616CB9">
        <w:t>Heidrich</w:t>
      </w:r>
      <w:proofErr w:type="spellEnd"/>
      <w:r w:rsidRPr="00616CB9">
        <w:t xml:space="preserve">, O., </w:t>
      </w:r>
      <w:proofErr w:type="spellStart"/>
      <w:r w:rsidRPr="00616CB9">
        <w:t>Olazabal</w:t>
      </w:r>
      <w:proofErr w:type="spellEnd"/>
      <w:r w:rsidRPr="00616CB9">
        <w:t xml:space="preserve">, M., Foley, A., </w:t>
      </w:r>
      <w:proofErr w:type="spellStart"/>
      <w:r w:rsidRPr="00616CB9">
        <w:t>Hamann</w:t>
      </w:r>
      <w:proofErr w:type="spellEnd"/>
      <w:r w:rsidRPr="00616CB9">
        <w:t xml:space="preserve">, J.P., </w:t>
      </w:r>
      <w:proofErr w:type="spellStart"/>
      <w:r w:rsidRPr="00616CB9">
        <w:t>Orru</w:t>
      </w:r>
      <w:proofErr w:type="spellEnd"/>
      <w:r w:rsidRPr="00616CB9">
        <w:t xml:space="preserve">, H., Salvia, M., Hurtado, S.D.G. and </w:t>
      </w:r>
      <w:proofErr w:type="spellStart"/>
      <w:r w:rsidRPr="00616CB9">
        <w:t>Geneletti</w:t>
      </w:r>
      <w:proofErr w:type="spellEnd"/>
      <w:r w:rsidRPr="00616CB9">
        <w:t xml:space="preserve">, D., 2014. Climate change response in Europe: </w:t>
      </w:r>
      <w:r w:rsidRPr="00616CB9">
        <w:lastRenderedPageBreak/>
        <w:t>what’s the reality? Analysis of adaptation and mitigation plans from 200 urban areas in 11 countries. Climatic change, 122(1-2), pp.331-340.</w:t>
      </w:r>
    </w:p>
    <w:p w14:paraId="383EB7D8" w14:textId="211805A6" w:rsidR="00FB352F" w:rsidRDefault="00385B4B" w:rsidP="00385B4B">
      <w:pPr>
        <w:pStyle w:val="NoSpacing"/>
      </w:pPr>
      <w:r>
        <w:t>This study is cited in the above paragraphs on comparative research.</w:t>
      </w:r>
    </w:p>
    <w:p w14:paraId="4626C9C9" w14:textId="200E55CD" w:rsidR="006B5374" w:rsidRDefault="00B70198" w:rsidP="00B70198">
      <w:pPr>
        <w:spacing w:line="276" w:lineRule="auto"/>
      </w:pPr>
      <w:r w:rsidRPr="00616CB9">
        <w:t xml:space="preserve">There are numerous sector-based studies some of which have been highlighted by the authors in their systematic review part, but they overlook those which do not do a systematic review, but rather use case studies to develop frameworks. There have been many example in the energy field in journals such as Environmental Innovation and Societal Transitions or Environmental Science and Policy. Overall, there seems to have been a problem with the use of keywords and the range of papers that the authors have unveiled, with less attention to well know studies which have had influence in policy circles. This underscores the limitations of big data analysis, in comparison with experience-based understandings of the field that reach better informed solutions with less data, as already explained by Bent </w:t>
      </w:r>
      <w:proofErr w:type="spellStart"/>
      <w:r w:rsidRPr="00616CB9">
        <w:t>Flyvberg</w:t>
      </w:r>
      <w:proofErr w:type="spellEnd"/>
      <w:r w:rsidRPr="00616CB9">
        <w:t xml:space="preserve"> in his analysis of the need for social research that takes seriously the principles of </w:t>
      </w:r>
      <w:proofErr w:type="spellStart"/>
      <w:r w:rsidRPr="00616CB9">
        <w:t>phronesis</w:t>
      </w:r>
      <w:proofErr w:type="spellEnd"/>
      <w:r w:rsidRPr="00616CB9">
        <w:t>.</w:t>
      </w:r>
    </w:p>
    <w:p w14:paraId="0EF6A2C8" w14:textId="5D806FB2" w:rsidR="00F86444" w:rsidRDefault="00F86444" w:rsidP="004A0BFB">
      <w:pPr>
        <w:pStyle w:val="NoSpacing"/>
      </w:pPr>
      <w:r>
        <w:t>There is a mismatch between the case literature that we use as ‘data’ in this article, and the references cited</w:t>
      </w:r>
      <w:r w:rsidR="004A0BFB">
        <w:t>, for obvious reasons</w:t>
      </w:r>
      <w:r>
        <w:t>. We cannot give credit to th</w:t>
      </w:r>
      <w:r w:rsidR="004A0BFB">
        <w:t>e full range of studies we find.</w:t>
      </w:r>
      <w:r>
        <w:t xml:space="preserve"> </w:t>
      </w:r>
      <w:r w:rsidR="004A0BFB">
        <w:t>To avoid confusion about systematic literature omissions, we will provide the full reference list (organised by case study location and topic) as supplementary material. (It could also be easily reproduced and updated using our methodology - another advantage of this approach).</w:t>
      </w:r>
    </w:p>
    <w:p w14:paraId="319D85C0" w14:textId="5BF78AA0" w:rsidR="00385B4B" w:rsidRDefault="004A0BFB" w:rsidP="004A0BFB">
      <w:pPr>
        <w:pStyle w:val="NoSpacing"/>
      </w:pPr>
      <w:r>
        <w:t xml:space="preserve">Regarding the value of individual cases, we thank the reviewer for this suggestion, as this led us to commit </w:t>
      </w:r>
      <w:r w:rsidR="00385B4B">
        <w:t xml:space="preserve">substantial </w:t>
      </w:r>
      <w:r>
        <w:t xml:space="preserve">(and we think useful) </w:t>
      </w:r>
      <w:r w:rsidR="00385B4B">
        <w:t>edits</w:t>
      </w:r>
      <w:r w:rsidR="00AD430E">
        <w:t>. We now dedicate one of the “three ways to learn from case study research” sections to individual cases (</w:t>
      </w:r>
      <w:r w:rsidR="00AD430E" w:rsidRPr="00AD430E">
        <w:rPr>
          <w:highlight w:val="yellow"/>
        </w:rPr>
        <w:t>lines X</w:t>
      </w:r>
      <w:r w:rsidR="00AD430E">
        <w:t xml:space="preserve">). </w:t>
      </w:r>
      <w:r>
        <w:t xml:space="preserve">This references </w:t>
      </w:r>
      <w:proofErr w:type="spellStart"/>
      <w:r>
        <w:t>Flyvberg</w:t>
      </w:r>
      <w:proofErr w:type="spellEnd"/>
      <w:r>
        <w:t xml:space="preserve"> and others, making an argument for the generalisability of cases when they are selected on theoretical merit, while also discussing the intrinsic value of cases for learning and </w:t>
      </w:r>
      <w:proofErr w:type="spellStart"/>
      <w:r>
        <w:t>phronesis</w:t>
      </w:r>
      <w:proofErr w:type="spellEnd"/>
      <w:r>
        <w:t>.</w:t>
      </w:r>
    </w:p>
    <w:p w14:paraId="73DE1F94" w14:textId="30AA49D0" w:rsidR="006B5374" w:rsidRDefault="00B70198" w:rsidP="00B70198">
      <w:pPr>
        <w:spacing w:line="276" w:lineRule="auto"/>
      </w:pPr>
      <w:r w:rsidRPr="00616CB9">
        <w:t xml:space="preserve">Also this paper ignores policy studies from UN-Habitat, UCCRN, </w:t>
      </w:r>
      <w:proofErr w:type="gramStart"/>
      <w:r w:rsidRPr="00616CB9">
        <w:t>OECD</w:t>
      </w:r>
      <w:proofErr w:type="gramEnd"/>
      <w:r w:rsidRPr="00616CB9">
        <w:t xml:space="preserve">, the EU </w:t>
      </w:r>
      <w:proofErr w:type="spellStart"/>
      <w:r w:rsidRPr="00616CB9">
        <w:t>etc</w:t>
      </w:r>
      <w:proofErr w:type="spellEnd"/>
      <w:r w:rsidRPr="00616CB9">
        <w:t xml:space="preserve"> or trade reports such as ATKINS/DFID Future Cities Report, which contained one of the first attempts to compare systematically cities and develop city typologies using big data or classic work from ICLEI. </w:t>
      </w:r>
    </w:p>
    <w:p w14:paraId="461AFE7C" w14:textId="145A4896" w:rsidR="00AD430E" w:rsidRDefault="00AD430E" w:rsidP="00AD430E">
      <w:pPr>
        <w:pStyle w:val="NoSpacing"/>
      </w:pPr>
      <w:r>
        <w:t>We refer to major reviews and assessments in the third of our “three ways to learn from case studies” sections:</w:t>
      </w:r>
    </w:p>
    <w:p w14:paraId="1A15CEC3" w14:textId="2B694D96" w:rsidR="00AD430E" w:rsidRDefault="00AD430E" w:rsidP="00AD430E">
      <w:pPr>
        <w:pStyle w:val="Quote"/>
      </w:pPr>
      <w:r>
        <w:t xml:space="preserve">“A third opportunity for learning from cases is through secondary analysis in literature reviews and assessments. Concise, policy relevant advice based on the literature is in high demand from stakeholders. Such reviews and assessments can be particularly effective when stakeholders are involved at the design stage to communicate their knowledge needs </w:t>
      </w:r>
      <w:r>
        <w:fldChar w:fldCharType="begin" w:fldLock="1"/>
      </w:r>
      <w:r>
        <w:instrText>ADDIN CSL_CITATION {"citationItems":[{"id":"ITEM-1","itemData":{"URL":"http://www.c40.org/","accessed":{"date-parts":[["2017","11","10"]]},"author":[{"dropping-particle":"","family":"C40 Cities Climate Leadership Group","given":"","non-dropping-particle":"","parse-names":false,"suffix":""}],"id":"ITEM-1","issued":{"date-parts":[["2017"]]},"title":"C40 Cities","type":"webpage"},"uris":["http://www.mendeley.com/documents/?uuid=0f062cf8-1727-46a1-a260-21630c144772"]},{"id":"ITEM-2","itemData":{"author":[{"dropping-particle":"","family":"ICLEI","given":"","non-dropping-particle":"","parse-names":false,"suffix":""}],"id":"ITEM-2","issued":{"date-parts":[["2018"]]},"publisher-place":"Bonn","title":"Resilient Cities Report 2018","type":"report"},"uris":["http://www.mendeley.com/documents/?uuid=47fc9bc2-fef8-4944-8fce-581a6da0167a"]}],"mendeley":{"formattedCitation":"&lt;sup&gt;22,33&lt;/sup&gt;","plainTextFormattedCitation":"22,33","previouslyFormattedCitation":"&lt;sup&gt;22,33&lt;/sup&gt;"},"properties":{"noteIndex":0},"schema":"https://github.com/citation-style-language/schema/raw/master/csl-citation.json"}</w:instrText>
      </w:r>
      <w:r>
        <w:fldChar w:fldCharType="separate"/>
      </w:r>
      <w:r w:rsidRPr="00582A66">
        <w:rPr>
          <w:noProof/>
          <w:vertAlign w:val="superscript"/>
        </w:rPr>
        <w:t>22,33</w:t>
      </w:r>
      <w:r>
        <w:fldChar w:fldCharType="end"/>
      </w:r>
      <w:r>
        <w:t>. In the area of urban climate mitigation, there have been several assessments so far and growing activity. The Global Energy Assessment provided one of the first dedicated reviews on urban energy systems and was followed by an urban chapter in the IPCC 5</w:t>
      </w:r>
      <w:r w:rsidRPr="00CB249E">
        <w:rPr>
          <w:vertAlign w:val="superscript"/>
        </w:rPr>
        <w:t>th</w:t>
      </w:r>
      <w:r>
        <w:t xml:space="preserve"> Assessment Report (AR5) </w:t>
      </w:r>
      <w:r>
        <w:fldChar w:fldCharType="begin" w:fldLock="1"/>
      </w:r>
      <w:r>
        <w:instrText>ADDIN CSL_CITATION {"citationItems":[{"id":"ITEM-1","itemData":{"DOI":"10.1017/CBO9781107415416.018","ISBN":"978-1-107-65481-5; 978-1-107-05821-7","author":[{"dropping-particle":"","family":"Seto C.","given":"Karen","non-dropping-particle":"","parse-names":false,"suffix":""},{"dropping-particle":"","family":"Dhakal","given":"Shobhakar","non-dropping-particle":"","parse-names":false,"suffix":""},{"dropping-particle":"","family":"Bigio","given":"Anthony G.","non-dropping-particle":"","parse-names":false,"suffix":""},{"dropping-particle":"","family":"Blanco","given":"Hilda","non-dropping-particle":"","parse-names":false,"suffix":""},{"dropping-particle":"","family":"Delgado","given":"Gian Carlo","non-dropping-particle":"","parse-names":false,"suffix":""},{"dropping-particle":"","family":"Dewar","given":"David","non-dropping-particle":"","parse-names":false,"suffix":""},{"dropping-particle":"","family":"Huang","given":"Luxin","non-dropping-particle":"","parse-names":false,"suffix":""},{"dropping-particle":"","family":"Inaba","given":"Atshushi","non-dropping-particle":"","parse-names":false,"suffix":""},{"dropping-particle":"","family":"Kansal","given":"Arun","non-dropping-particle":"","parse-names":false,"suffix":""},{"dropping-particle":"","family":"Lwasa","given":"Shuaib","non-dropping-particle":"","parse-names":false,"suffix":""},{"dropping-particle":"","family":"McMahon","given":"James J.E.","non-dropping-particle":"","parse-names":false,"suffix":""},{"dropping-particle":"","family":"Müller","given":"Daniel B.","non-dropping-particle":"","parse-names":false,"suffix":""},{"dropping-particle":"","family":"Murakami","given":"Jin","non-dropping-particle":"","parse-names":false,"suffix":""},{"dropping-particle":"","family":"Nagendra","given":"Harini","non-dropping-particle":"","parse-names":false,"suffix":""},{"dropping-particle":"","family":"Ramaswami","given":"Anu","non-dropping-particle":"","parse-names":false,"suffix":""}],"chapter-number":"12","container-title":"Climate Change 2014: Mitigation of Climate Change. Contribution of Working Group III to the Fifth Assessment Report of the Intergovernmental Panel on Climate Change","id":"ITEM-1","issued":{"date-parts":[["2014"]]},"page":"923-1000","publisher":"Cambridge University Press","publisher-place":"Cambridge, United Kingdom and New York, NY, USA","title":"Human Settlements, Infrastructure, and Spatial Planning","type":"chapter"},"uris":["http://www.mendeley.com/documents/?uuid=6e2abfbd-9ab6-4330-bd35-0fcd65776391"]},{"id":"ITEM-2","itemData":{"author":[{"dropping-particle":"","family":"Grubler","given":"Arnulf","non-dropping-particle":"","parse-names":false,"suffix":""},{"dropping-particle":"","family":"Bai","given":"Xuemei","non-dropping-particle":"","parse-names":false,"suffix":""},{"dropping-particle":"","family":"Buettner","given":"Thomas","non-dropping-particle":"","parse-names":false,"suffix":""},{"dropping-particle":"","family":"Dhakal","given":"Shobhakar","non-dropping-particle":"","parse-names":false,"suffix":""},{"dropping-particle":"","family":"Fisk","given":"David","non-dropping-particle":"","parse-names":false,"suffix":""},{"dropping-particle":"","family":"Ichinose","given":"Toshiaki","non-dropping-particle":"","parse-names":false,"suffix":""},{"dropping-particle":"","family":"Keristead","given":"James","non-dropping-particle":"","parse-names":false,"suffix":""},{"dropping-particle":"","family":"Sammer","given":"Gerd","non-dropping-particle":"","parse-names":false,"suffix":""},{"dropping-particle":"","family":"Satterthwaite","given":"David","non-dropping-particle":"","parse-names":false,"suffix":""},{"dropping-particle":"","family":"Schulz","given":"Niels","non-dropping-particle":"","parse-names":false,"suffix":""},{"dropping-particle":"","family":"Shah","given":"Nilay","non-dropping-particle":"","parse-names":false,"suffix":""},{"dropping-particle":"","family":"Steinberger","given":"Julia","non-dropping-particle":"","parse-names":false,"suffix":""},{"dropping-particle":"","family":"Weiz","given":"Helga","non-dropping-particle":"","parse-names":false,"suffix":""}],"container-title":"Global Energy Assessment - Toward a Sustainable Future","id":"ITEM-2","issued":{"date-parts":[["2012"]]},"page":"1307-1400","publisher":"International Institute for Applied Systems Analysis and Cambridge University Press","publisher-place":"Cambridge, United Kingdom and New York, NY, USA","title":"Urban Energy Systems","type":"chapter"},"uris":["http://www.mendeley.com/documents/?uuid=9afd2b59-becc-451f-a12c-8ba18975469f"]}],"mendeley":{"formattedCitation":"&lt;sup&gt;34,35&lt;/sup&gt;","plainTextFormattedCitation":"34,35","previouslyFormattedCitation":"&lt;sup&gt;34,35&lt;/sup&gt;"},"properties":{"noteIndex":0},"schema":"https://github.com/citation-style-language/schema/raw/master/csl-citation.json"}</w:instrText>
      </w:r>
      <w:r>
        <w:fldChar w:fldCharType="separate"/>
      </w:r>
      <w:r w:rsidRPr="00582A66">
        <w:rPr>
          <w:noProof/>
          <w:vertAlign w:val="superscript"/>
        </w:rPr>
        <w:t>34,35</w:t>
      </w:r>
      <w:r>
        <w:fldChar w:fldCharType="end"/>
      </w:r>
      <w:r>
        <w:t xml:space="preserve"> and two assessments by the Urban Climate Change Research Network (UCCRN) </w:t>
      </w:r>
      <w:r>
        <w:fldChar w:fldCharType="begin" w:fldLock="1"/>
      </w:r>
      <w:r>
        <w:instrText>ADDIN CSL_CITATION {"citationItems":[{"id":"ITEM-1","itemData":{"DOI":"10.1017/CBO9780511783142","ISBN":"9781781182192","ISSN":"02637960","abstract":"What is done, or not done, in cities in relation to climate change over the next 5-10 years will affect hundreds of millions of people, because their lives and livelihoods are at risk from global warming. What is done in cities will also have a major influence on whether the escalating risks for the whole planet will be reduced or eliminated. Climate change needs to be considered in all development plans and investments - local, regional, national and international. Urban growth must be made more climate-resilient and help reduce, rather than increase, greenhouse gas emissions. This will not be done by the market; it can only be done by governments.","author":[{"dropping-particle":"","family":"Rosenzweig","given":"C.","non-dropping-particle":"","parse-names":false,"suffix":""},{"dropping-particle":"","family":"Solecki","given":"W.","non-dropping-particle":"","parse-names":false,"suffix":""},{"dropping-particle":"","family":"Romero-lankao","given":"Patricia","non-dropping-particle":"","parse-names":false,"suffix":""},{"dropping-particle":"","family":"Mehrotra","given":"S.","non-dropping-particle":"","parse-names":false,"suffix":""},{"dropping-particle":"","family":"Dhakal","given":"S.","non-dropping-particle":"","parse-names":false,"suffix":""},{"dropping-particle":"","family":"Bowman","given":"T.","non-dropping-particle":"","parse-names":false,"suffix":""},{"dropping-particle":"","family":"Ibrahim","given":"S. Ali","non-dropping-particle":"","parse-names":false,"suffix":""}],"id":"ITEM-1","issued":{"date-parts":[["2015"]]},"publisher":"Columbia University","publisher-place":"New York","title":"ARC3.2 Summary for City Leaders","type":"report"},"uris":["http://www.mendeley.com/documents/?uuid=934b2317-f3ef-495d-8793-5c4d7fbc8cf8"]}],"mendeley":{"formattedCitation":"&lt;sup&gt;28&lt;/sup&gt;","plainTextFormattedCitation":"28","previouslyFormattedCitation":"&lt;sup&gt;28&lt;/sup&gt;"},"properties":{"noteIndex":0},"schema":"https://github.com/citation-style-language/schema/raw/master/csl-citation.json"}</w:instrText>
      </w:r>
      <w:r>
        <w:fldChar w:fldCharType="separate"/>
      </w:r>
      <w:r w:rsidRPr="00582A66">
        <w:rPr>
          <w:noProof/>
          <w:vertAlign w:val="superscript"/>
        </w:rPr>
        <w:t>28</w:t>
      </w:r>
      <w:r>
        <w:fldChar w:fldCharType="end"/>
      </w:r>
      <w:r>
        <w:t>.”</w:t>
      </w:r>
    </w:p>
    <w:p w14:paraId="47DA88C1" w14:textId="1D7C4156" w:rsidR="00AD430E" w:rsidRDefault="00AD430E" w:rsidP="004A0BFB">
      <w:pPr>
        <w:pStyle w:val="NoSpacing"/>
      </w:pPr>
      <w:r>
        <w:t>The Atkins report is cited in the typology section, where it is of particular interest:</w:t>
      </w:r>
    </w:p>
    <w:p w14:paraId="36B387FD" w14:textId="77777777" w:rsidR="00AD430E" w:rsidRPr="00B15A24" w:rsidRDefault="00AD430E" w:rsidP="00AD430E">
      <w:pPr>
        <w:pStyle w:val="Quote"/>
      </w:pPr>
      <w:r>
        <w:t xml:space="preserve">Typologies are an important feature of urban sustainability research and could be used to structure case study knowledge. The categorisation of cities based on common characteristics such as urban form, socio-economic development, and governance or institutions has obvious applications for generalising urban policy recommendations: similar structural conditions imply similar solution spaces. </w:t>
      </w:r>
      <w:r w:rsidRPr="00AD430E">
        <w:rPr>
          <w:u w:val="single"/>
        </w:rPr>
        <w:t xml:space="preserve">A good example is the Atkins </w:t>
      </w:r>
      <w:r w:rsidRPr="00AD430E">
        <w:rPr>
          <w:i/>
          <w:u w:val="single"/>
        </w:rPr>
        <w:t xml:space="preserve">Future Proofing Cities </w:t>
      </w:r>
      <w:r w:rsidRPr="00AD430E">
        <w:rPr>
          <w:u w:val="single"/>
        </w:rPr>
        <w:t xml:space="preserve">report, which groups 129 cities into 5 different types based on </w:t>
      </w:r>
      <w:r w:rsidRPr="00AD430E">
        <w:rPr>
          <w:u w:val="single"/>
        </w:rPr>
        <w:lastRenderedPageBreak/>
        <w:t>qualitative criteria, linking this typology to more than 100 policy options (</w:t>
      </w:r>
      <w:r w:rsidRPr="00AD430E">
        <w:rPr>
          <w:highlight w:val="yellow"/>
          <w:u w:val="single"/>
        </w:rPr>
        <w:t>REFs</w:t>
      </w:r>
      <w:r w:rsidRPr="00AD430E">
        <w:rPr>
          <w:u w:val="single"/>
        </w:rPr>
        <w:t>)</w:t>
      </w:r>
      <w:r>
        <w:t xml:space="preserve">. In the academic literature, quantitative urban typologies have also been developed based on spatial, crowdsourced and ‘big’ data </w:t>
      </w:r>
      <w:r>
        <w:fldChar w:fldCharType="begin" w:fldLock="1"/>
      </w:r>
      <w:r>
        <w:instrText>ADDIN CSL_CITATION {"citationItems":[{"id":"ITEM-1","itemData":{"author":[{"dropping-particle":"","family":"Creutzig","given":"Felix","non-dropping-particle":"","parse-names":false,"suffix":""},{"dropping-particle":"","family":"Lohrey","given":"Steffen","non-dropping-particle":"","parse-names":false,"suffix":""},{"dropping-particle":"","family":"Bai","given":"Xuemei","non-dropping-particle":"","parse-names":false,"suffix":""},{"dropping-particle":"","family":"Dawson","given":"Richard","non-dropping-particle":"","parse-names":false,"suffix":""},{"dropping-particle":"","family":"Dhakal","given":"Shobhakar","non-dropping-particle":"","parse-names":false,"suffix":""},{"dropping-particle":"","family":"Lamb","given":"William F.","non-dropping-particle":"","parse-names":false,"suffix":""},{"dropping-particle":"","family":"McPhearson","given":"Timon","non-dropping-particle":"","parse-names":false,"suffix":""},{"dropping-particle":"","family":"Minx","given":"Jan C.","non-dropping-particle":"","parse-names":false,"suffix":""},{"dropping-particle":"","family":"Munoz","given":"Esteban","non-dropping-particle":"","parse-names":false,"suffix":""},{"dropping-particle":"","family":"Walsh","given":"Brenna","non-dropping-particle":"","parse-names":false,"suffix":""}],"container-title":"Global Sustainability","id":"ITEM-1","issued":{"date-parts":[["0"]]},"title":"Upscaling urban data science for global climate solutions","type":"article-journal"},"uris":["http://www.mendeley.com/documents/?uuid=00bb76b2-0a6d-4d9d-a7b4-87901d206ea9"]},{"id":"ITEM-2","itemData":{"DOI":"10.1073/pnas.1315545112","ISSN":"0027-8424","author":[{"dropping-particle":"","family":"Creutzig","given":"Felix","non-dropping-particle":"","parse-names":false,"suffix":""},{"dropping-particle":"","family":"Baiocchi","given":"Giovanni","non-dropping-particle":"","parse-names":false,"suffix":""},{"dropping-particle":"","family":"Bierkandt","given":"Robert","non-dropping-particle":"","parse-names":false,"suffix":""},{"dropping-particle":"","family":"Pichler","given":"Peter-Paul","non-dropping-particle":"","parse-names":false,"suffix":""},{"dropping-particle":"","family":"Seto","given":"Karen C.","non-dropping-particle":"","parse-names":false,"suffix":""}],"container-title":"Proceedings of the National Academy of Sciences","id":"ITEM-2","issued":{"date-parts":[["2015"]]},"title":"Global typology of urban energy use and potentials for an urbanization mitigation wedge","type":"article-journal"},"uris":["http://www.mendeley.com/documents/?uuid=0f6da94c-9a72-40eb-8c7f-ee424de9ed8c"]},{"id":"ITEM-3","itemData":{"DOI":"10.1016/j.gloenvcha.2015.06.001","ISSN":"09593780","abstract":"Case studies demonstrate that urban greenhouse gas emissions are driven by socio-economic, climatic and urban-form specific characteristics. But neither the interdependence between attributes nor their place-specific context has been well understood. In this paper, we develop a nested typology of human settlements in England, containing both urban and rural environments, that is based on local drivers of emissions from direct energy use in nearly 7000 local areas. We reject the standard hypothesis that settlements obey a global linear model explaining emissions. The emissions of human settlement types are characterized by unique, place-specific combinations of emission drivers. We find that density and income are dominant classifiers of local carbon dioxide emissions. However, their specific impacts are particular to human settlement types as characterized by the place-specific combination of income, household size, and local climate, which are themselves spatially contextualized. Our typology strongly correlates with the geographic distribution of lifestyles. Average household carbon dioxide emissions are highest for very high income households (top 3%) living in low-density settlement areas with large houses, mostly concentrated in outer suburbs. Our results provide a first step towards enabling decision makers to go beyond one-size-fits-all approaches but instead to apply appropriate and specific mitigating measures for each type of human settlement. In turn, successful strategies could be transferred between similar types of human settlements.","author":[{"dropping-particle":"","family":"Baiocchi","given":"Giovanni","non-dropping-particle":"","parse-names":false,"suffix":""},{"dropping-particle":"","family":"Creutzig","given":"Felix","non-dropping-particle":"","parse-names":false,"suffix":""},{"dropping-particle":"","family":"Minx","given":"Jan","non-dropping-particle":"","parse-names":false,"suffix":""},{"dropping-particle":"","family":"Pichler","given":"Peter Paul","non-dropping-particle":"","parse-names":false,"suffix":""}],"container-title":"Global Environmental Change","id":"ITEM-3","issued":{"date-parts":[["2015"]]},"page":"13-21","publisher":"Elsevier Ltd","title":"A spatial typology of human settlements and their CO2 emissions in England","type":"article-journal","volume":"34"},"uris":["http://www.mendeley.com/documents/?uuid=15203874-cdc0-46a1-98b6-62c511f7a6ee"]}],"mendeley":{"formattedCitation":"&lt;sup&gt;4,30,50&lt;/sup&gt;","plainTextFormattedCitation":"4,30,50","previouslyFormattedCitation":"&lt;sup&gt;4,30,49&lt;/sup&gt;"},"properties":{"noteIndex":0},"schema":"https://github.com/citation-style-language/schema/raw/master/csl-citation.json"}</w:instrText>
      </w:r>
      <w:r>
        <w:fldChar w:fldCharType="separate"/>
      </w:r>
      <w:r w:rsidRPr="008A0082">
        <w:rPr>
          <w:noProof/>
          <w:vertAlign w:val="superscript"/>
        </w:rPr>
        <w:t>4,30,50</w:t>
      </w:r>
      <w:r>
        <w:fldChar w:fldCharType="end"/>
      </w:r>
      <w:r>
        <w:t>.</w:t>
      </w:r>
    </w:p>
    <w:p w14:paraId="5371567A" w14:textId="77777777" w:rsidR="006B5374" w:rsidRDefault="00B70198" w:rsidP="00B70198">
      <w:pPr>
        <w:spacing w:line="276" w:lineRule="auto"/>
      </w:pPr>
      <w:r w:rsidRPr="00616CB9">
        <w:t xml:space="preserve">The difference is that these used qualitative coding of case studies, but the insights maybe the same or in more depth than the ones presented here. </w:t>
      </w:r>
    </w:p>
    <w:p w14:paraId="3BD8E5C2" w14:textId="69328E48" w:rsidR="004A0BFB" w:rsidRDefault="004A0BFB" w:rsidP="004A0BFB">
      <w:pPr>
        <w:pStyle w:val="NoSpacing"/>
      </w:pPr>
      <w:r>
        <w:t>We are not sure why this perspective article in a relatively short format should be compared to major assessments and reports. In addition, detailed surveys of specific topics are beyond the scope of our research questions, as we set out in the response to general comments above.</w:t>
      </w:r>
    </w:p>
    <w:p w14:paraId="322CD54F" w14:textId="77777777" w:rsidR="006B5374" w:rsidRDefault="00B70198" w:rsidP="00B70198">
      <w:pPr>
        <w:spacing w:line="276" w:lineRule="auto"/>
      </w:pPr>
      <w:r w:rsidRPr="00616CB9">
        <w:t xml:space="preserve">There are inaccuracies and inadequate statements </w:t>
      </w:r>
      <w:r w:rsidRPr="004A0BFB">
        <w:t>i</w:t>
      </w:r>
      <w:r w:rsidRPr="00616CB9">
        <w:t xml:space="preserve">n the text. Some examples: </w:t>
      </w:r>
      <w:r w:rsidRPr="00616CB9">
        <w:br/>
        <w:t xml:space="preserve">“Yet in the assessment of urban climate solutions, case studies are an unexploited resource.”- </w:t>
      </w:r>
      <w:proofErr w:type="gramStart"/>
      <w:r w:rsidRPr="00616CB9">
        <w:t>this</w:t>
      </w:r>
      <w:proofErr w:type="gramEnd"/>
      <w:r w:rsidRPr="00616CB9">
        <w:t xml:space="preserve"> is incorrect. In fact case studies are used very often, but in isolation, around ideas of best practice. It is more precise to say that a systematic analysis of 2</w:t>
      </w:r>
      <w:r w:rsidR="006B5374">
        <w:t xml:space="preserve">500+ cases has not been done. </w:t>
      </w:r>
    </w:p>
    <w:p w14:paraId="0FDE7234" w14:textId="13D779CD" w:rsidR="00FB352F" w:rsidRDefault="00FC53F8" w:rsidP="00FC53F8">
      <w:pPr>
        <w:pStyle w:val="NoSpacing"/>
      </w:pPr>
      <w:r>
        <w:t xml:space="preserve">This was a typo – it should have read “…case studies are an </w:t>
      </w:r>
      <w:r w:rsidRPr="00FC53F8">
        <w:rPr>
          <w:u w:val="single"/>
        </w:rPr>
        <w:t>underexploited</w:t>
      </w:r>
      <w:r>
        <w:t xml:space="preserve"> resource”. This statement has less commitment, but we think there is ample evidence only in the fact that no-one so far has attempted to map out the current cases. For more specific critiques that also corroborate the reviewer’s suggestion, we have edited the section on assessments:</w:t>
      </w:r>
    </w:p>
    <w:p w14:paraId="7F8935C3" w14:textId="77777777" w:rsidR="00FC53F8" w:rsidRDefault="00FC53F8" w:rsidP="00FC53F8">
      <w:pPr>
        <w:pStyle w:val="Quote"/>
      </w:pPr>
      <w:r>
        <w:t>Although the UCCRN generated an impressive knowledge base, the case studies themselves are simply placed throughout the report in boxed sections. In other words, the case content is brought to the forefront, but isn’t synthesized across topics or locations. This pattern is repeated in the recent IPCC Special Report on 1.5</w:t>
      </w:r>
      <w:r>
        <w:rPr>
          <w:rFonts w:cstheme="minorHAnsi"/>
        </w:rPr>
        <w:t>°</w:t>
      </w:r>
      <w:r>
        <w:t xml:space="preserve">C, which dedicates multiple pages to urban case studies in boxed sections (e.g. boxes 4.1, 4.4, 4.5 and 4.9). A prominent example is Box 4.5 on congestion charges, which describes three successful cases of implementation (Singapore, Stockholm and London), but does not compare nor synthesize these with failed proposals elsewhere, such as in New York City and Edinburgh </w:t>
      </w:r>
      <w:r>
        <w:fldChar w:fldCharType="begin" w:fldLock="1"/>
      </w:r>
      <w:r>
        <w:instrText>ADDIN CSL_CITATION {"citationItems":[{"id":"ITEM-1","itemData":{"DOI":"10.1080/01441640600831299","ISBN":"01441647 (ISSN)","ISSN":"01441647","abstract":"Abstract In February 2005 residents of Edinburgh in Scotland, UK, were given the opportunity to vote in a referendum on the introduction of a road user charging scheme, which had been in development for almost a decade. The public voted against the scheme by a ratio of 3:1 and it was consequently abandoned. The objective of this research was to determine the principal factors responsible for the public?s overwhelming opposition to the scheme. A postal self?completion questionnaire was distributed to 1300 randomly selected households along a transect from central to south Edinburgh. The 368 completed questionnaires returned were analysed to assess the influence of several factors on the way respondents voted in the referendum. Car use was shown to be the principal determinant of voting behaviour, with car owners strongly opposing the scheme and non?car owners only weakly supporting it. The public?s limited understanding of the scheme increased the strength of the opposing vote. Further, the public were largely unconvinced that the scheme would have achieved its dual objectives of reducing congestion and improving public transport. The findings suggest that more attention should have been paid to designing a simpler, more easily communicated scheme and convincing residents, particularly public transport users, of its benefits. Abstract In February 2005 residents of Edinburgh in Scotland, UK, were given the opportunity to vote in a referendum on the introduction of a road user charging scheme, which had been in development for almost a decade. The public voted against the scheme by a ratio of 3:1 and it was consequently abandoned. The objective of this research was to determine the principal factors responsible for the public?s overwhelming opposition to the scheme. A postal self?completion questionnaire was distributed to 1300 randomly selected households along a transect from central to south Edinburgh. The 368 completed questionnaires returned were analysed to assess the influence of several factors on the way respondents voted in the referendum. Car use was shown to be the principal determinant of voting behaviour, with car owners strongly opposing the scheme and non?car owners only weakly supporting it. The public?s limited understanding of the scheme increased the strength of the opposing vote. Further, the public were largely unconvinced that the scheme would have achieved its dual objectives of reducing congestion and improving public transport. Th…","author":[{"dropping-particle":"","family":"Gaunt","given":"Martin","non-dropping-particle":"","parse-names":false,"suffix":""},{"dropping-particle":"","family":"Rye","given":"Tom","non-dropping-particle":"","parse-names":false,"suffix":""},{"dropping-particle":"","family":"Allen","given":"Simon","non-dropping-particle":"","parse-names":false,"suffix":""}],"container-title":"Transport Reviews","id":"ITEM-1","issue":"1","issued":{"date-parts":[["2007"]]},"page":"85-102","title":"Public acceptability of road user charging: The case of Edinburgh and the 2005 referendum","type":"article-journal","volume":"27"},"uris":["http://www.mendeley.com/documents/?uuid=37a8d91a-40ad-4070-abdc-aea8c93a3833"]},{"id":"ITEM-2","itemData":{"DOI":"10.1016/j.tranpol.2010.01.013","ISBN":"0967-070X","ISSN":"0967070X","PMID":"51743461","abstract":"Public acceptance is widely recognized as a major barrier to widespread adoption of road pricing in the United States and internationally. Using New York City as a case study, this paper analyzes how Mayor Michael Bloomberg's 2007 congestion pricing proposal gained widespread public support but was ultimately blocked in the State Legislature. The paper assesses the implications of New York's experience for pursuing congestion pricing and mileage-based taxes in the United States. A central conclusion from this analysis is that gaining approval of pricing will require changing how motorists view the effect of pricing on them personally. Given the power of even small groups of auto users to block pricing through the political process, pricing proposals need to be perceived as benefiting drivers individually and not simply society at large. The paper discusses approaches to road pricing in light of New York City's experience. ?? 2010 Elsevier Ltd.","author":[{"dropping-particle":"","family":"Schaller","given":"Bruce","non-dropping-particle":"","parse-names":false,"suffix":""}],"container-title":"Transport Policy","id":"ITEM-2","issue":"4","issued":{"date-parts":[["2010"]]},"page":"266-273","publisher":"Elsevier","title":"New York City's congestion pricing experience and implications for road pricing acceptance in the United States","type":"article-journal","volume":"17"},"uris":["http://www.mendeley.com/documents/?uuid=ad84ad53-20ec-4500-b29f-15f3447ab158"]}],"mendeley":{"formattedCitation":"&lt;sup&gt;36,37&lt;/sup&gt;","plainTextFormattedCitation":"36,37","previouslyFormattedCitation":"&lt;sup&gt;36,37&lt;/sup&gt;"},"properties":{"noteIndex":0},"schema":"https://github.com/citation-style-language/schema/raw/master/csl-citation.json"}</w:instrText>
      </w:r>
      <w:r>
        <w:fldChar w:fldCharType="separate"/>
      </w:r>
      <w:r w:rsidRPr="00611174">
        <w:rPr>
          <w:noProof/>
          <w:vertAlign w:val="superscript"/>
        </w:rPr>
        <w:t>36,37</w:t>
      </w:r>
      <w:r>
        <w:fldChar w:fldCharType="end"/>
      </w:r>
      <w:r>
        <w:t xml:space="preserve">. </w:t>
      </w:r>
    </w:p>
    <w:p w14:paraId="6D79AFF6" w14:textId="77777777" w:rsidR="006B5374" w:rsidRDefault="00B70198" w:rsidP="00B70198">
      <w:pPr>
        <w:spacing w:line="276" w:lineRule="auto"/>
      </w:pPr>
      <w:r w:rsidRPr="00616CB9">
        <w:t xml:space="preserve">“There are strong size, regional and topic biases in case study coverage, and sparse efforts to conduct comparative analysis and systematic reviews.”- </w:t>
      </w:r>
      <w:proofErr w:type="gramStart"/>
      <w:r w:rsidRPr="00616CB9">
        <w:t>this</w:t>
      </w:r>
      <w:proofErr w:type="gramEnd"/>
      <w:r w:rsidRPr="00616CB9">
        <w:t xml:space="preserve"> is true, and it also relates to the structures of knowledge production; similar critiques are relevant in the climate change field more broadly. </w:t>
      </w:r>
    </w:p>
    <w:p w14:paraId="5E5B996B" w14:textId="1CD59E7D" w:rsidR="00FC53F8" w:rsidRDefault="00FC53F8" w:rsidP="00FC53F8">
      <w:pPr>
        <w:pStyle w:val="NoSpacing"/>
      </w:pPr>
      <w:r>
        <w:t>We have taken no specific actions on this comment.</w:t>
      </w:r>
    </w:p>
    <w:p w14:paraId="7846FB02" w14:textId="4C6874F4" w:rsidR="006B5374" w:rsidRDefault="00FC53F8" w:rsidP="00B70198">
      <w:pPr>
        <w:spacing w:line="276" w:lineRule="auto"/>
      </w:pPr>
      <w:r w:rsidRPr="00616CB9">
        <w:t xml:space="preserve"> </w:t>
      </w:r>
      <w:r w:rsidR="00B70198" w:rsidRPr="00616CB9">
        <w:t xml:space="preserve">“For instance, urbanists often state that cities share common structural (political, economic, or geographic) characteristics that drive urban phenomena, leading to differing path dependencies in energy consumption.”- </w:t>
      </w:r>
      <w:proofErr w:type="gramStart"/>
      <w:r w:rsidR="00B70198" w:rsidRPr="00616CB9">
        <w:t>which</w:t>
      </w:r>
      <w:proofErr w:type="gramEnd"/>
      <w:r w:rsidR="00B70198" w:rsidRPr="00616CB9">
        <w:t xml:space="preserve"> urbanists? Actually most </w:t>
      </w:r>
      <w:proofErr w:type="gramStart"/>
      <w:r w:rsidR="00B70198" w:rsidRPr="00616CB9">
        <w:t>urbanists</w:t>
      </w:r>
      <w:proofErr w:type="gramEnd"/>
      <w:r w:rsidR="00B70198" w:rsidRPr="00616CB9">
        <w:t xml:space="preserve"> state exactly the opposite: that cities follow context-specific trajectories and that one city’s experience cannot be reduced to those of other cities. The statement on comparative urban studies made before overlooks the vibrant debate on comparison that is taking place within urban studies. Comparison in urban studies is not about finding commonalities (which is often considered an outdated approach) but about relating particularities with general insights. The classic article from Bent </w:t>
      </w:r>
      <w:proofErr w:type="spellStart"/>
      <w:r w:rsidR="00B70198" w:rsidRPr="00616CB9">
        <w:t>Flyvberg</w:t>
      </w:r>
      <w:proofErr w:type="spellEnd"/>
      <w:r w:rsidR="00B70198" w:rsidRPr="00616CB9">
        <w:t xml:space="preserve"> on the use of case studies is a good place to start. Unfortunately this is not appropriate, because it shows an outdated view of the urban studies field and it is this outdated view what is use</w:t>
      </w:r>
      <w:r w:rsidR="006B5374">
        <w:t xml:space="preserve">d to mount a criticism of it. </w:t>
      </w:r>
    </w:p>
    <w:p w14:paraId="56EA229B" w14:textId="437B7D39" w:rsidR="00FB0864" w:rsidRDefault="00FC53F8" w:rsidP="00FC53F8">
      <w:pPr>
        <w:pStyle w:val="NoSpacing"/>
      </w:pPr>
      <w:r>
        <w:t xml:space="preserve">We agree this was poorly phrased – it has been deleted. Please refer to the re-structured section “Three ways to learn from case study evidence”, particularly the first of these (individual cases) where we discuss insights from </w:t>
      </w:r>
      <w:proofErr w:type="spellStart"/>
      <w:r>
        <w:t>Flyvberg</w:t>
      </w:r>
      <w:proofErr w:type="spellEnd"/>
      <w:r>
        <w:t xml:space="preserve"> and others.</w:t>
      </w:r>
    </w:p>
    <w:p w14:paraId="464627B9" w14:textId="77777777" w:rsidR="006B5374" w:rsidRDefault="00B70198" w:rsidP="00B70198">
      <w:pPr>
        <w:spacing w:line="276" w:lineRule="auto"/>
      </w:pPr>
      <w:r w:rsidRPr="00616CB9">
        <w:lastRenderedPageBreak/>
        <w:t>“These consist of a wide spread of quantitative, qualitative and mixed review approaches that are well-documented in the health sciences literature”- but there is no recognition of the multiple studies in this area in environmental governance which is a lot of more relevant. Unfortunately, the authors do not</w:t>
      </w:r>
      <w:r w:rsidR="006B5374">
        <w:t xml:space="preserve"> demonstrate they know these. </w:t>
      </w:r>
    </w:p>
    <w:p w14:paraId="545624A9" w14:textId="007B66CF" w:rsidR="00526814" w:rsidRDefault="00FC53F8" w:rsidP="002C4684">
      <w:pPr>
        <w:pStyle w:val="NoSpacing"/>
      </w:pPr>
      <w:r>
        <w:t>We cite the governance studies suggested above</w:t>
      </w:r>
      <w:r w:rsidR="002C4684">
        <w:t xml:space="preserve"> in the comparative section</w:t>
      </w:r>
      <w:r>
        <w:t xml:space="preserve">. We are happy to cite </w:t>
      </w:r>
      <w:r w:rsidR="002C4684">
        <w:t xml:space="preserve">further </w:t>
      </w:r>
      <w:r>
        <w:t xml:space="preserve">systematic </w:t>
      </w:r>
      <w:r w:rsidR="002C4684">
        <w:t>reviews here if there are any specific suggestions (please note: systematic reviews of the peer reviewed literature, not reviews of policy plans, which count as primary research). We otherwise stand by our claim that very few such studies exist in this field of work.</w:t>
      </w:r>
    </w:p>
    <w:p w14:paraId="189E7B02" w14:textId="77777777" w:rsidR="006B5374" w:rsidRDefault="00B70198" w:rsidP="00B70198">
      <w:pPr>
        <w:spacing w:line="276" w:lineRule="auto"/>
        <w:rPr>
          <w:rStyle w:val="Hyperlink"/>
          <w:rFonts w:eastAsia="Times New Roman"/>
        </w:rPr>
      </w:pPr>
      <w:r w:rsidRPr="00616CB9">
        <w:t xml:space="preserve">The typology approach is something used, particularly among consultants. See the report of Atkins on </w:t>
      </w:r>
      <w:proofErr w:type="spellStart"/>
      <w:r w:rsidRPr="00616CB9">
        <w:t>Futrue</w:t>
      </w:r>
      <w:proofErr w:type="spellEnd"/>
      <w:r w:rsidRPr="00616CB9">
        <w:t xml:space="preserve"> Proofing Cities for very similar typologies of cities: </w:t>
      </w:r>
      <w:hyperlink r:id="rId14" w:history="1">
        <w:r w:rsidRPr="00616CB9">
          <w:rPr>
            <w:rStyle w:val="Hyperlink"/>
            <w:rFonts w:eastAsia="Times New Roman"/>
          </w:rPr>
          <w:t>https://www.atkinsglobal.com/en-gb/group/sectors-and-services/services/future-proofing-cities</w:t>
        </w:r>
      </w:hyperlink>
    </w:p>
    <w:p w14:paraId="508720FF" w14:textId="6EA9FFA5" w:rsidR="002C4684" w:rsidRPr="002C4684" w:rsidRDefault="002C4684" w:rsidP="002C4684">
      <w:pPr>
        <w:pStyle w:val="NoSpacing"/>
        <w:rPr>
          <w:rStyle w:val="Hyperlink"/>
          <w:color w:val="0078D2"/>
          <w:u w:val="none"/>
        </w:rPr>
      </w:pPr>
      <w:r w:rsidRPr="002C4684">
        <w:rPr>
          <w:rStyle w:val="Hyperlink"/>
          <w:color w:val="0078D2"/>
          <w:u w:val="none"/>
        </w:rPr>
        <w:t>We refer to this explicitly in the typology section:</w:t>
      </w:r>
    </w:p>
    <w:p w14:paraId="5B293331" w14:textId="77777777" w:rsidR="002C4684" w:rsidRPr="00B15A24" w:rsidRDefault="002C4684" w:rsidP="002C4684">
      <w:pPr>
        <w:pStyle w:val="Quote"/>
      </w:pPr>
      <w:r>
        <w:t xml:space="preserve">Typologies are an important feature of urban sustainability research and could be used to structure case study knowledge. The categorisation of cities based on common characteristics such as urban form, socio-economic development, and governance or institutions has obvious applications for generalising urban policy recommendations: similar structural conditions imply similar solution spaces. A good example is the Atkins </w:t>
      </w:r>
      <w:r>
        <w:rPr>
          <w:i/>
        </w:rPr>
        <w:t xml:space="preserve">Future Proofing Cities </w:t>
      </w:r>
      <w:r w:rsidRPr="00F351C8">
        <w:t>report</w:t>
      </w:r>
      <w:r>
        <w:t xml:space="preserve">, which groups 129 cities into 5 different types based on qualitative criteria, linking this typology to more than 100 policy options (REFs). In the academic literature, quantitative urban typologies have also been developed based on spatial, crowdsourced and ‘big’ data </w:t>
      </w:r>
      <w:r>
        <w:fldChar w:fldCharType="begin" w:fldLock="1"/>
      </w:r>
      <w:r>
        <w:instrText>ADDIN CSL_CITATION {"citationItems":[{"id":"ITEM-1","itemData":{"author":[{"dropping-particle":"","family":"Creutzig","given":"Felix","non-dropping-particle":"","parse-names":false,"suffix":""},{"dropping-particle":"","family":"Lohrey","given":"Steffen","non-dropping-particle":"","parse-names":false,"suffix":""},{"dropping-particle":"","family":"Bai","given":"Xuemei","non-dropping-particle":"","parse-names":false,"suffix":""},{"dropping-particle":"","family":"Dawson","given":"Richard","non-dropping-particle":"","parse-names":false,"suffix":""},{"dropping-particle":"","family":"Dhakal","given":"Shobhakar","non-dropping-particle":"","parse-names":false,"suffix":""},{"dropping-particle":"","family":"Lamb","given":"William F.","non-dropping-particle":"","parse-names":false,"suffix":""},{"dropping-particle":"","family":"McPhearson","given":"Timon","non-dropping-particle":"","parse-names":false,"suffix":""},{"dropping-particle":"","family":"Minx","given":"Jan C.","non-dropping-particle":"","parse-names":false,"suffix":""},{"dropping-particle":"","family":"Munoz","given":"Esteban","non-dropping-particle":"","parse-names":false,"suffix":""},{"dropping-particle":"","family":"Walsh","given":"Brenna","non-dropping-particle":"","parse-names":false,"suffix":""}],"container-title":"Global Sustainability","id":"ITEM-1","issued":{"date-parts":[["0"]]},"title":"Upscaling urban data science for global climate solutions","type":"article-journal"},"uris":["http://www.mendeley.com/documents/?uuid=00bb76b2-0a6d-4d9d-a7b4-87901d206ea9"]},{"id":"ITEM-2","itemData":{"DOI":"10.1073/pnas.1315545112","ISSN":"0027-8424","author":[{"dropping-particle":"","family":"Creutzig","given":"Felix","non-dropping-particle":"","parse-names":false,"suffix":""},{"dropping-particle":"","family":"Baiocchi","given":"Giovanni","non-dropping-particle":"","parse-names":false,"suffix":""},{"dropping-particle":"","family":"Bierkandt","given":"Robert","non-dropping-particle":"","parse-names":false,"suffix":""},{"dropping-particle":"","family":"Pichler","given":"Peter-Paul","non-dropping-particle":"","parse-names":false,"suffix":""},{"dropping-particle":"","family":"Seto","given":"Karen C.","non-dropping-particle":"","parse-names":false,"suffix":""}],"container-title":"Proceedings of the National Academy of Sciences","id":"ITEM-2","issued":{"date-parts":[["2015"]]},"title":"Global typology of urban energy use and potentials for an urbanization mitigation wedge","type":"article-journal"},"uris":["http://www.mendeley.com/documents/?uuid=0f6da94c-9a72-40eb-8c7f-ee424de9ed8c"]},{"id":"ITEM-3","itemData":{"DOI":"10.1016/j.gloenvcha.2015.06.001","ISSN":"09593780","abstract":"Case studies demonstrate that urban greenhouse gas emissions are driven by socio-economic, climatic and urban-form specific characteristics. But neither the interdependence between attributes nor their place-specific context has been well understood. In this paper, we develop a nested typology of human settlements in England, containing both urban and rural environments, that is based on local drivers of emissions from direct energy use in nearly 7000 local areas. We reject the standard hypothesis that settlements obey a global linear model explaining emissions. The emissions of human settlement types are characterized by unique, place-specific combinations of emission drivers. We find that density and income are dominant classifiers of local carbon dioxide emissions. However, their specific impacts are particular to human settlement types as characterized by the place-specific combination of income, household size, and local climate, which are themselves spatially contextualized. Our typology strongly correlates with the geographic distribution of lifestyles. Average household carbon dioxide emissions are highest for very high income households (top 3%) living in low-density settlement areas with large houses, mostly concentrated in outer suburbs. Our results provide a first step towards enabling decision makers to go beyond one-size-fits-all approaches but instead to apply appropriate and specific mitigating measures for each type of human settlement. In turn, successful strategies could be transferred between similar types of human settlements.","author":[{"dropping-particle":"","family":"Baiocchi","given":"Giovanni","non-dropping-particle":"","parse-names":false,"suffix":""},{"dropping-particle":"","family":"Creutzig","given":"Felix","non-dropping-particle":"","parse-names":false,"suffix":""},{"dropping-particle":"","family":"Minx","given":"Jan","non-dropping-particle":"","parse-names":false,"suffix":""},{"dropping-particle":"","family":"Pichler","given":"Peter Paul","non-dropping-particle":"","parse-names":false,"suffix":""}],"container-title":"Global Environmental Change","id":"ITEM-3","issued":{"date-parts":[["2015"]]},"page":"13-21","publisher":"Elsevier Ltd","title":"A spatial typology of human settlements and their CO2 emissions in England","type":"article-journal","volume":"34"},"uris":["http://www.mendeley.com/documents/?uuid=15203874-cdc0-46a1-98b6-62c511f7a6ee"]}],"mendeley":{"formattedCitation":"&lt;sup&gt;4,30,50&lt;/sup&gt;","plainTextFormattedCitation":"4,30,50","previouslyFormattedCitation":"&lt;sup&gt;4,30,49&lt;/sup&gt;"},"properties":{"noteIndex":0},"schema":"https://github.com/citation-style-language/schema/raw/master/csl-citation.json"}</w:instrText>
      </w:r>
      <w:r>
        <w:fldChar w:fldCharType="separate"/>
      </w:r>
      <w:r w:rsidRPr="008A0082">
        <w:rPr>
          <w:noProof/>
          <w:vertAlign w:val="superscript"/>
        </w:rPr>
        <w:t>4,30,50</w:t>
      </w:r>
      <w:r>
        <w:fldChar w:fldCharType="end"/>
      </w:r>
      <w:r>
        <w:t>.</w:t>
      </w:r>
    </w:p>
    <w:p w14:paraId="284C3F34" w14:textId="77777777" w:rsidR="00526814" w:rsidRDefault="00B70198" w:rsidP="00B70198">
      <w:pPr>
        <w:spacing w:line="276" w:lineRule="auto"/>
      </w:pPr>
      <w:r w:rsidRPr="00616CB9">
        <w:t xml:space="preserve">“Implicit in much sustainability research is an asymmetry of knowledge exchange: cases in the global North are relevant for the South, but not vice-versa” – this is simply incorrect. In fact, decades of sustainability research show that cases in the North are often not relevant for the South. Moreover, innovations from the South also spread to the North- and the cases are so many that I do not even need to explain them. You would need to make some sort of analysis to see what is more common but as things stands, this is not an acceptable assumption. </w:t>
      </w:r>
    </w:p>
    <w:p w14:paraId="6D1F739E" w14:textId="57DC8927" w:rsidR="00526814" w:rsidRDefault="002C4684" w:rsidP="00526814">
      <w:pPr>
        <w:pStyle w:val="NoSpacing"/>
      </w:pPr>
      <w:r>
        <w:t>This phrase has been deleted. We are also aware of the recent and relevant article by Nagendra et al 2018 and cite it in our conclusion.</w:t>
      </w:r>
    </w:p>
    <w:p w14:paraId="2E690519" w14:textId="10216B56" w:rsidR="006B5374" w:rsidRDefault="00B70198" w:rsidP="00B70198">
      <w:pPr>
        <w:spacing w:line="276" w:lineRule="auto"/>
      </w:pPr>
      <w:r w:rsidRPr="00616CB9">
        <w:t>My view is that what drives research in the North are funding patterns and researchers’ interests and constraints. As I say above, ther</w:t>
      </w:r>
      <w:r w:rsidR="006B5374">
        <w:t xml:space="preserve">e is not an analysis of that. </w:t>
      </w:r>
    </w:p>
    <w:p w14:paraId="0F4B660F" w14:textId="1111A68C" w:rsidR="002C4684" w:rsidRDefault="002C4684" w:rsidP="002C4684">
      <w:pPr>
        <w:pStyle w:val="NoSpacing"/>
      </w:pPr>
      <w:r>
        <w:t>We now have a paragraph on this, but again consider any further analysis in this direction out of scope:</w:t>
      </w:r>
    </w:p>
    <w:p w14:paraId="13C35B52" w14:textId="5910C958" w:rsidR="002C4684" w:rsidRDefault="002C4684" w:rsidP="002C4684">
      <w:pPr>
        <w:pStyle w:val="Quote"/>
      </w:pPr>
      <w:r>
        <w:t>“</w:t>
      </w:r>
      <w:r w:rsidRPr="000602F0">
        <w:t>But when it comes to selecting case study locations, practical concerns matter too. We cannot ascertain the motivations behind the case selections documented in this article, but their strong geographic and topic biases do suggest certain practical limitations. The dominance of North American and European universities in scientific publishing, as well as institutional funding biases, limited scientific capacities in the global South, and everyday travel limitations are all possible factors that confound the selection of cases on strong theoretical merit.”</w:t>
      </w:r>
    </w:p>
    <w:p w14:paraId="16613DAE" w14:textId="74E254F9" w:rsidR="00EF7381" w:rsidRDefault="00B70198" w:rsidP="00B70198">
      <w:pPr>
        <w:spacing w:line="276" w:lineRule="auto"/>
      </w:pPr>
      <w:r w:rsidRPr="00616CB9">
        <w:t>If you use UNDESA data you need to use the 2018 revi</w:t>
      </w:r>
      <w:r w:rsidR="006B5374">
        <w:t>sion, rather than the 2014 one.</w:t>
      </w:r>
    </w:p>
    <w:p w14:paraId="554F39AD" w14:textId="5B647C96" w:rsidR="00EF4F58" w:rsidRPr="00616CB9" w:rsidRDefault="00EF4F58" w:rsidP="00EF4F58">
      <w:pPr>
        <w:pStyle w:val="NoSpacing"/>
      </w:pPr>
      <w:r>
        <w:t>Done.</w:t>
      </w:r>
    </w:p>
    <w:sectPr w:rsidR="00EF4F58" w:rsidRPr="00616CB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William Lamb" w:date="2018-11-15T16:59:00Z" w:initials="WL">
    <w:p w14:paraId="47DDFD5E" w14:textId="062B835D" w:rsidR="00EF7381" w:rsidRDefault="00EF7381">
      <w:pPr>
        <w:pStyle w:val="CommentText"/>
      </w:pPr>
      <w:r>
        <w:rPr>
          <w:rStyle w:val="CommentReference"/>
        </w:rPr>
        <w:annotationRef/>
      </w:r>
      <w:r>
        <w:t>@Felix: did you want to add something here?</w:t>
      </w:r>
    </w:p>
  </w:comment>
  <w:comment w:id="6" w:author="Felix Creutzig" w:date="2018-10-31T23:22:00Z" w:initials="FC">
    <w:p w14:paraId="22FFCBBF" w14:textId="774DB72A" w:rsidR="00EF7381" w:rsidRDefault="00EF7381">
      <w:pPr>
        <w:pStyle w:val="CommentText"/>
      </w:pPr>
      <w:r>
        <w:rPr>
          <w:rStyle w:val="CommentReference"/>
        </w:rPr>
        <w:annotationRef/>
      </w:r>
      <w:r>
        <w:t xml:space="preserve">To delete, if suggested edit judged as good enough. </w:t>
      </w:r>
    </w:p>
  </w:comment>
  <w:comment w:id="8" w:author="William Lamb" w:date="2018-11-19T16:46:00Z" w:initials="WL">
    <w:p w14:paraId="0EB59C57" w14:textId="4B933C7A" w:rsidR="002578CB" w:rsidRDefault="002578CB">
      <w:pPr>
        <w:pStyle w:val="CommentText"/>
      </w:pPr>
      <w:r>
        <w:rPr>
          <w:rStyle w:val="CommentReference"/>
        </w:rPr>
        <w:annotationRef/>
      </w:r>
      <w:r>
        <w:t>Anyone else want to have a go?</w:t>
      </w:r>
    </w:p>
  </w:comment>
  <w:comment w:id="13" w:author="Felix Creutzig" w:date="2018-11-01T00:33:00Z" w:initials="FC">
    <w:p w14:paraId="0687CFF4" w14:textId="521DC757" w:rsidR="00EF7381" w:rsidRDefault="00EF7381">
      <w:pPr>
        <w:pStyle w:val="CommentText"/>
      </w:pPr>
      <w:r>
        <w:rPr>
          <w:rStyle w:val="CommentReference"/>
        </w:rPr>
        <w:annotationRef/>
      </w:r>
      <w:r>
        <w:t xml:space="preserve">Ok. Need to rewrite. </w:t>
      </w:r>
    </w:p>
    <w:p w14:paraId="23C83173" w14:textId="77777777" w:rsidR="00EF7381" w:rsidRDefault="00EF7381">
      <w:pPr>
        <w:pStyle w:val="CommentText"/>
      </w:pPr>
    </w:p>
    <w:p w14:paraId="5B754825" w14:textId="49860EE1" w:rsidR="00EF7381" w:rsidRDefault="00EF7381">
      <w:pPr>
        <w:pStyle w:val="CommentText"/>
      </w:pPr>
      <w:r>
        <w:t xml:space="preserve">For example this study could be cited: </w:t>
      </w:r>
    </w:p>
    <w:p w14:paraId="3D5D90BA" w14:textId="22F15287" w:rsidR="00EF7381" w:rsidRDefault="0089049B">
      <w:pPr>
        <w:pStyle w:val="CommentText"/>
      </w:pPr>
      <w:hyperlink r:id="rId1" w:history="1">
        <w:r w:rsidR="00EF7381" w:rsidRPr="004F0DA6">
          <w:rPr>
            <w:rStyle w:val="Hyperlink"/>
          </w:rPr>
          <w:t>http://journals.sagepub.com/doi/abs/10.1080/00420980600936491?casa_token=F-IMLzaX_GUAAAAA:8nGew99ifxjr4JlcQiw5414QT6s0Dgy3wHh3Vf4IaK24hjBjhRv9OFSZPTGwWUiUtTw7tOqyzWe8</w:t>
        </w:r>
      </w:hyperlink>
    </w:p>
    <w:p w14:paraId="1B735175" w14:textId="77777777" w:rsidR="00EF7381" w:rsidRDefault="00EF7381">
      <w:pPr>
        <w:pStyle w:val="CommentText"/>
      </w:pPr>
    </w:p>
  </w:comment>
  <w:comment w:id="14" w:author="William Lamb" w:date="2018-11-19T17:26:00Z" w:initials="WL">
    <w:p w14:paraId="650E15BA" w14:textId="70FAC31F" w:rsidR="00430392" w:rsidRDefault="00430392">
      <w:pPr>
        <w:pStyle w:val="CommentText"/>
      </w:pPr>
      <w:r>
        <w:rPr>
          <w:rStyle w:val="CommentReference"/>
        </w:rPr>
        <w:annotationRef/>
      </w:r>
      <w:r>
        <w:t>@Felix: anything else to add here?</w:t>
      </w:r>
    </w:p>
  </w:comment>
  <w:comment w:id="15" w:author="Felix Creutzig" w:date="2018-11-01T00:36:00Z" w:initials="FC">
    <w:p w14:paraId="4821CF1A" w14:textId="77777777" w:rsidR="00EF7381" w:rsidRDefault="00EF7381">
      <w:pPr>
        <w:pStyle w:val="CommentText"/>
      </w:pPr>
      <w:r>
        <w:rPr>
          <w:rStyle w:val="CommentReference"/>
        </w:rPr>
        <w:annotationRef/>
      </w:r>
      <w:r>
        <w:t xml:space="preserve">It is mainly the </w:t>
      </w:r>
      <w:proofErr w:type="spellStart"/>
      <w:r>
        <w:t>harriet</w:t>
      </w:r>
      <w:proofErr w:type="spellEnd"/>
      <w:r>
        <w:t xml:space="preserve"> </w:t>
      </w:r>
      <w:proofErr w:type="spellStart"/>
      <w:r>
        <w:t>bulkeley</w:t>
      </w:r>
      <w:proofErr w:type="spellEnd"/>
      <w:r>
        <w:t xml:space="preserve"> literature. </w:t>
      </w:r>
    </w:p>
    <w:p w14:paraId="5412E64B" w14:textId="77777777" w:rsidR="00EF7381" w:rsidRDefault="00EF7381">
      <w:pPr>
        <w:pStyle w:val="CommentText"/>
      </w:pPr>
    </w:p>
    <w:p w14:paraId="1B097EB0" w14:textId="77777777" w:rsidR="00EF7381" w:rsidRDefault="00EF7381">
      <w:pPr>
        <w:pStyle w:val="CommentText"/>
      </w:pPr>
      <w:r>
        <w:t xml:space="preserve">Actually, the reviewer is most likely VC </w:t>
      </w:r>
      <w:proofErr w:type="spellStart"/>
      <w:r>
        <w:t>Broto</w:t>
      </w:r>
      <w:proofErr w:type="spellEnd"/>
      <w:r>
        <w:t xml:space="preserve">. </w:t>
      </w:r>
    </w:p>
    <w:p w14:paraId="564DDEA8" w14:textId="77777777" w:rsidR="00EF7381" w:rsidRDefault="00EF7381">
      <w:pPr>
        <w:pStyle w:val="CommentText"/>
      </w:pPr>
      <w:r>
        <w:t xml:space="preserve">This paper might be useful too: </w:t>
      </w:r>
    </w:p>
    <w:p w14:paraId="0A975813" w14:textId="124CA50E" w:rsidR="00EF7381" w:rsidRDefault="0089049B">
      <w:pPr>
        <w:pStyle w:val="CommentText"/>
      </w:pPr>
      <w:hyperlink r:id="rId2" w:history="1">
        <w:r w:rsidR="00EF7381" w:rsidRPr="004F0DA6">
          <w:rPr>
            <w:rStyle w:val="Hyperlink"/>
          </w:rPr>
          <w:t>https://www.sciencedirect.com/science/article/pii/S0301421517300095</w:t>
        </w:r>
      </w:hyperlink>
    </w:p>
    <w:p w14:paraId="10CF337C" w14:textId="68C938DD" w:rsidR="00EF7381" w:rsidRDefault="00EF7381">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DDFD5E" w15:done="0"/>
  <w15:commentEx w15:paraId="22FFCBBF" w15:done="0"/>
  <w15:commentEx w15:paraId="0EB59C57" w15:done="0"/>
  <w15:commentEx w15:paraId="1B735175" w15:done="0"/>
  <w15:commentEx w15:paraId="650E15BA" w15:paraIdParent="1B735175" w15:done="0"/>
  <w15:commentEx w15:paraId="10CF337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E93F9E"/>
    <w:multiLevelType w:val="hybridMultilevel"/>
    <w:tmpl w:val="7F7EAD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lix Creutzig">
    <w15:presenceInfo w15:providerId="AD" w15:userId="S-1-5-21-1111795796-3109892168-2533273803-1154"/>
  </w15:person>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48C"/>
    <w:rsid w:val="00000466"/>
    <w:rsid w:val="00005698"/>
    <w:rsid w:val="000255A9"/>
    <w:rsid w:val="00030206"/>
    <w:rsid w:val="00041A6D"/>
    <w:rsid w:val="00042FEC"/>
    <w:rsid w:val="000602F0"/>
    <w:rsid w:val="00082A69"/>
    <w:rsid w:val="000937F9"/>
    <w:rsid w:val="000E2A79"/>
    <w:rsid w:val="000F2F51"/>
    <w:rsid w:val="00107BE8"/>
    <w:rsid w:val="001302E1"/>
    <w:rsid w:val="00143552"/>
    <w:rsid w:val="00144A5E"/>
    <w:rsid w:val="001460F9"/>
    <w:rsid w:val="0015239F"/>
    <w:rsid w:val="001551A7"/>
    <w:rsid w:val="00173112"/>
    <w:rsid w:val="001813D6"/>
    <w:rsid w:val="001D0005"/>
    <w:rsid w:val="001E443B"/>
    <w:rsid w:val="00216C2C"/>
    <w:rsid w:val="0022074E"/>
    <w:rsid w:val="00233826"/>
    <w:rsid w:val="0024144A"/>
    <w:rsid w:val="0024619C"/>
    <w:rsid w:val="00250762"/>
    <w:rsid w:val="002578CB"/>
    <w:rsid w:val="0026550A"/>
    <w:rsid w:val="0027431D"/>
    <w:rsid w:val="00292A5D"/>
    <w:rsid w:val="00292BD0"/>
    <w:rsid w:val="002937B4"/>
    <w:rsid w:val="002B22B8"/>
    <w:rsid w:val="002B50E2"/>
    <w:rsid w:val="002C10E0"/>
    <w:rsid w:val="002C4684"/>
    <w:rsid w:val="00312623"/>
    <w:rsid w:val="00316C93"/>
    <w:rsid w:val="00321D25"/>
    <w:rsid w:val="00330645"/>
    <w:rsid w:val="00334529"/>
    <w:rsid w:val="00360669"/>
    <w:rsid w:val="003707E4"/>
    <w:rsid w:val="00385B4B"/>
    <w:rsid w:val="0038667A"/>
    <w:rsid w:val="00387493"/>
    <w:rsid w:val="003A688F"/>
    <w:rsid w:val="003B635A"/>
    <w:rsid w:val="003B656A"/>
    <w:rsid w:val="003B7219"/>
    <w:rsid w:val="003D2008"/>
    <w:rsid w:val="003D2133"/>
    <w:rsid w:val="003D2789"/>
    <w:rsid w:val="003E0479"/>
    <w:rsid w:val="003E24F4"/>
    <w:rsid w:val="00412294"/>
    <w:rsid w:val="00430392"/>
    <w:rsid w:val="0046134F"/>
    <w:rsid w:val="00472177"/>
    <w:rsid w:val="00485770"/>
    <w:rsid w:val="004A0546"/>
    <w:rsid w:val="004A0BFB"/>
    <w:rsid w:val="004A3635"/>
    <w:rsid w:val="004A5485"/>
    <w:rsid w:val="004F670A"/>
    <w:rsid w:val="00516DD2"/>
    <w:rsid w:val="005174DD"/>
    <w:rsid w:val="00526814"/>
    <w:rsid w:val="005419EA"/>
    <w:rsid w:val="00544461"/>
    <w:rsid w:val="0054480F"/>
    <w:rsid w:val="00581D57"/>
    <w:rsid w:val="00587C30"/>
    <w:rsid w:val="005954E8"/>
    <w:rsid w:val="005B0822"/>
    <w:rsid w:val="005C4D28"/>
    <w:rsid w:val="006128F8"/>
    <w:rsid w:val="00616CB9"/>
    <w:rsid w:val="00627ED2"/>
    <w:rsid w:val="00637F6A"/>
    <w:rsid w:val="00645D21"/>
    <w:rsid w:val="006518A6"/>
    <w:rsid w:val="00651FFD"/>
    <w:rsid w:val="006541CC"/>
    <w:rsid w:val="0067431F"/>
    <w:rsid w:val="006A11F1"/>
    <w:rsid w:val="006A597E"/>
    <w:rsid w:val="006B5374"/>
    <w:rsid w:val="006C2C45"/>
    <w:rsid w:val="006C774C"/>
    <w:rsid w:val="006D2F2F"/>
    <w:rsid w:val="006F5CA4"/>
    <w:rsid w:val="00726AE3"/>
    <w:rsid w:val="00736625"/>
    <w:rsid w:val="00742001"/>
    <w:rsid w:val="00782976"/>
    <w:rsid w:val="007A22D5"/>
    <w:rsid w:val="007B0F13"/>
    <w:rsid w:val="007C6EFA"/>
    <w:rsid w:val="007E790E"/>
    <w:rsid w:val="00823DB5"/>
    <w:rsid w:val="00837707"/>
    <w:rsid w:val="008476F7"/>
    <w:rsid w:val="00855F5A"/>
    <w:rsid w:val="008773E8"/>
    <w:rsid w:val="0089049B"/>
    <w:rsid w:val="008A0CB6"/>
    <w:rsid w:val="008E25E2"/>
    <w:rsid w:val="008E63D2"/>
    <w:rsid w:val="008F1EEA"/>
    <w:rsid w:val="00907F99"/>
    <w:rsid w:val="00954187"/>
    <w:rsid w:val="00966D2C"/>
    <w:rsid w:val="009732D0"/>
    <w:rsid w:val="0098253E"/>
    <w:rsid w:val="00994D86"/>
    <w:rsid w:val="009C185D"/>
    <w:rsid w:val="009D03E3"/>
    <w:rsid w:val="009D079E"/>
    <w:rsid w:val="009E2D5A"/>
    <w:rsid w:val="009E2F99"/>
    <w:rsid w:val="009F0CE7"/>
    <w:rsid w:val="009F3C75"/>
    <w:rsid w:val="00A05FA8"/>
    <w:rsid w:val="00A177BF"/>
    <w:rsid w:val="00A45360"/>
    <w:rsid w:val="00A53EC8"/>
    <w:rsid w:val="00A67CB7"/>
    <w:rsid w:val="00A722FB"/>
    <w:rsid w:val="00A72CC0"/>
    <w:rsid w:val="00A7469B"/>
    <w:rsid w:val="00A91531"/>
    <w:rsid w:val="00AA037F"/>
    <w:rsid w:val="00AA03B4"/>
    <w:rsid w:val="00AA1722"/>
    <w:rsid w:val="00AA4ED3"/>
    <w:rsid w:val="00AB2FD2"/>
    <w:rsid w:val="00AB5B89"/>
    <w:rsid w:val="00AB7979"/>
    <w:rsid w:val="00AD0BD7"/>
    <w:rsid w:val="00AD35AD"/>
    <w:rsid w:val="00AD430E"/>
    <w:rsid w:val="00AF67A2"/>
    <w:rsid w:val="00B43E7C"/>
    <w:rsid w:val="00B44B10"/>
    <w:rsid w:val="00B50E86"/>
    <w:rsid w:val="00B700AC"/>
    <w:rsid w:val="00B70198"/>
    <w:rsid w:val="00B85020"/>
    <w:rsid w:val="00B91126"/>
    <w:rsid w:val="00BB0E43"/>
    <w:rsid w:val="00BC32ED"/>
    <w:rsid w:val="00BD6398"/>
    <w:rsid w:val="00BE32AD"/>
    <w:rsid w:val="00BE5146"/>
    <w:rsid w:val="00BF011B"/>
    <w:rsid w:val="00C13A2E"/>
    <w:rsid w:val="00C40C98"/>
    <w:rsid w:val="00C45025"/>
    <w:rsid w:val="00C4717D"/>
    <w:rsid w:val="00C57302"/>
    <w:rsid w:val="00C77ED9"/>
    <w:rsid w:val="00C80225"/>
    <w:rsid w:val="00C82A04"/>
    <w:rsid w:val="00C9448C"/>
    <w:rsid w:val="00CA128D"/>
    <w:rsid w:val="00CA6871"/>
    <w:rsid w:val="00CC19A1"/>
    <w:rsid w:val="00CC25A4"/>
    <w:rsid w:val="00CC2826"/>
    <w:rsid w:val="00CC3E55"/>
    <w:rsid w:val="00D017D8"/>
    <w:rsid w:val="00D26DA4"/>
    <w:rsid w:val="00D5538D"/>
    <w:rsid w:val="00D67AC6"/>
    <w:rsid w:val="00D747DC"/>
    <w:rsid w:val="00D77A50"/>
    <w:rsid w:val="00D93A69"/>
    <w:rsid w:val="00DB10FD"/>
    <w:rsid w:val="00DB4091"/>
    <w:rsid w:val="00DE047B"/>
    <w:rsid w:val="00DE21A3"/>
    <w:rsid w:val="00DF3655"/>
    <w:rsid w:val="00DF61CC"/>
    <w:rsid w:val="00E37A57"/>
    <w:rsid w:val="00E47D4C"/>
    <w:rsid w:val="00E62F06"/>
    <w:rsid w:val="00E6362E"/>
    <w:rsid w:val="00E74E4A"/>
    <w:rsid w:val="00E96B77"/>
    <w:rsid w:val="00EB4F6E"/>
    <w:rsid w:val="00ED58F8"/>
    <w:rsid w:val="00EE4C41"/>
    <w:rsid w:val="00EF4F58"/>
    <w:rsid w:val="00EF7381"/>
    <w:rsid w:val="00F24B05"/>
    <w:rsid w:val="00F35C27"/>
    <w:rsid w:val="00F36105"/>
    <w:rsid w:val="00F37392"/>
    <w:rsid w:val="00F40B15"/>
    <w:rsid w:val="00F41477"/>
    <w:rsid w:val="00F50A8D"/>
    <w:rsid w:val="00F62375"/>
    <w:rsid w:val="00F625E3"/>
    <w:rsid w:val="00F86444"/>
    <w:rsid w:val="00F957FE"/>
    <w:rsid w:val="00FA0EC8"/>
    <w:rsid w:val="00FB0864"/>
    <w:rsid w:val="00FB352F"/>
    <w:rsid w:val="00FB79AE"/>
    <w:rsid w:val="00FC53F8"/>
    <w:rsid w:val="00FE717A"/>
    <w:rsid w:val="00FF30E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8317"/>
  <w15:chartTrackingRefBased/>
  <w15:docId w15:val="{E2EF1EAC-B324-48AD-A0D5-A8CCD125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1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1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30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198"/>
    <w:rPr>
      <w:color w:val="FF0000"/>
      <w:u w:val="single"/>
    </w:rPr>
  </w:style>
  <w:style w:type="character" w:customStyle="1" w:styleId="Heading1Char">
    <w:name w:val="Heading 1 Char"/>
    <w:basedOn w:val="DefaultParagraphFont"/>
    <w:link w:val="Heading1"/>
    <w:uiPriority w:val="9"/>
    <w:rsid w:val="00B701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198"/>
    <w:rPr>
      <w:rFonts w:asciiTheme="majorHAnsi" w:eastAsiaTheme="majorEastAsia" w:hAnsiTheme="majorHAnsi" w:cstheme="majorBidi"/>
      <w:color w:val="2E74B5" w:themeColor="accent1" w:themeShade="BF"/>
      <w:sz w:val="26"/>
      <w:szCs w:val="26"/>
    </w:rPr>
  </w:style>
  <w:style w:type="paragraph" w:styleId="NoSpacing">
    <w:name w:val="No Spacing"/>
    <w:aliases w:val="review response"/>
    <w:uiPriority w:val="1"/>
    <w:qFormat/>
    <w:rsid w:val="00B70198"/>
    <w:pPr>
      <w:spacing w:line="240" w:lineRule="auto"/>
    </w:pPr>
    <w:rPr>
      <w:color w:val="0078D2"/>
    </w:rPr>
  </w:style>
  <w:style w:type="paragraph" w:styleId="Quote">
    <w:name w:val="Quote"/>
    <w:basedOn w:val="Normal"/>
    <w:next w:val="Normal"/>
    <w:link w:val="QuoteChar"/>
    <w:uiPriority w:val="29"/>
    <w:qFormat/>
    <w:rsid w:val="00DF3655"/>
    <w:pPr>
      <w:spacing w:before="200"/>
      <w:ind w:left="567" w:right="567"/>
    </w:pPr>
    <w:rPr>
      <w:iCs/>
      <w:color w:val="0078D2"/>
    </w:rPr>
  </w:style>
  <w:style w:type="character" w:customStyle="1" w:styleId="QuoteChar">
    <w:name w:val="Quote Char"/>
    <w:basedOn w:val="DefaultParagraphFont"/>
    <w:link w:val="Quote"/>
    <w:uiPriority w:val="29"/>
    <w:rsid w:val="00DF3655"/>
    <w:rPr>
      <w:iCs/>
      <w:color w:val="0078D2"/>
    </w:rPr>
  </w:style>
  <w:style w:type="character" w:styleId="CommentReference">
    <w:name w:val="annotation reference"/>
    <w:basedOn w:val="DefaultParagraphFont"/>
    <w:uiPriority w:val="99"/>
    <w:semiHidden/>
    <w:unhideWhenUsed/>
    <w:rsid w:val="00EB4F6E"/>
    <w:rPr>
      <w:sz w:val="16"/>
      <w:szCs w:val="16"/>
    </w:rPr>
  </w:style>
  <w:style w:type="paragraph" w:styleId="CommentText">
    <w:name w:val="annotation text"/>
    <w:basedOn w:val="Normal"/>
    <w:link w:val="CommentTextChar"/>
    <w:uiPriority w:val="99"/>
    <w:semiHidden/>
    <w:unhideWhenUsed/>
    <w:rsid w:val="00EB4F6E"/>
    <w:pPr>
      <w:spacing w:line="240" w:lineRule="auto"/>
    </w:pPr>
    <w:rPr>
      <w:sz w:val="20"/>
      <w:szCs w:val="20"/>
    </w:rPr>
  </w:style>
  <w:style w:type="character" w:customStyle="1" w:styleId="CommentTextChar">
    <w:name w:val="Comment Text Char"/>
    <w:basedOn w:val="DefaultParagraphFont"/>
    <w:link w:val="CommentText"/>
    <w:uiPriority w:val="99"/>
    <w:semiHidden/>
    <w:rsid w:val="00EB4F6E"/>
    <w:rPr>
      <w:sz w:val="20"/>
      <w:szCs w:val="20"/>
    </w:rPr>
  </w:style>
  <w:style w:type="paragraph" w:styleId="CommentSubject">
    <w:name w:val="annotation subject"/>
    <w:basedOn w:val="CommentText"/>
    <w:next w:val="CommentText"/>
    <w:link w:val="CommentSubjectChar"/>
    <w:uiPriority w:val="99"/>
    <w:semiHidden/>
    <w:unhideWhenUsed/>
    <w:rsid w:val="00EB4F6E"/>
    <w:rPr>
      <w:b/>
      <w:bCs/>
    </w:rPr>
  </w:style>
  <w:style w:type="character" w:customStyle="1" w:styleId="CommentSubjectChar">
    <w:name w:val="Comment Subject Char"/>
    <w:basedOn w:val="CommentTextChar"/>
    <w:link w:val="CommentSubject"/>
    <w:uiPriority w:val="99"/>
    <w:semiHidden/>
    <w:rsid w:val="00EB4F6E"/>
    <w:rPr>
      <w:b/>
      <w:bCs/>
      <w:sz w:val="20"/>
      <w:szCs w:val="20"/>
    </w:rPr>
  </w:style>
  <w:style w:type="paragraph" w:styleId="BalloonText">
    <w:name w:val="Balloon Text"/>
    <w:basedOn w:val="Normal"/>
    <w:link w:val="BalloonTextChar"/>
    <w:uiPriority w:val="99"/>
    <w:semiHidden/>
    <w:unhideWhenUsed/>
    <w:rsid w:val="00EB4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F6E"/>
    <w:rPr>
      <w:rFonts w:ascii="Segoe UI" w:hAnsi="Segoe UI" w:cs="Segoe UI"/>
      <w:sz w:val="18"/>
      <w:szCs w:val="18"/>
    </w:rPr>
  </w:style>
  <w:style w:type="paragraph" w:styleId="Revision">
    <w:name w:val="Revision"/>
    <w:hidden/>
    <w:uiPriority w:val="99"/>
    <w:semiHidden/>
    <w:rsid w:val="005C4D28"/>
    <w:pPr>
      <w:spacing w:after="0" w:line="240" w:lineRule="auto"/>
    </w:pPr>
  </w:style>
  <w:style w:type="table" w:styleId="TableGrid">
    <w:name w:val="Table Grid"/>
    <w:basedOn w:val="TableNormal"/>
    <w:uiPriority w:val="39"/>
    <w:rsid w:val="003D2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E047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36105"/>
    <w:rPr>
      <w:color w:val="954F72" w:themeColor="followedHyperlink"/>
      <w:u w:val="single"/>
    </w:rPr>
  </w:style>
  <w:style w:type="character" w:customStyle="1" w:styleId="Heading3Char">
    <w:name w:val="Heading 3 Char"/>
    <w:basedOn w:val="DefaultParagraphFont"/>
    <w:link w:val="Heading3"/>
    <w:uiPriority w:val="9"/>
    <w:rsid w:val="00FF30E2"/>
    <w:rPr>
      <w:rFonts w:asciiTheme="majorHAnsi" w:eastAsiaTheme="majorEastAsia" w:hAnsiTheme="majorHAnsi" w:cstheme="majorBidi"/>
      <w:color w:val="1F4D78" w:themeColor="accent1" w:themeShade="7F"/>
      <w:sz w:val="24"/>
      <w:szCs w:val="24"/>
    </w:rPr>
  </w:style>
  <w:style w:type="paragraph" w:styleId="IntenseQuote">
    <w:name w:val="Intense Quote"/>
    <w:basedOn w:val="Normal"/>
    <w:next w:val="Normal"/>
    <w:link w:val="IntenseQuoteChar"/>
    <w:uiPriority w:val="30"/>
    <w:qFormat/>
    <w:rsid w:val="00DF61C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F61C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187563">
      <w:bodyDiv w:val="1"/>
      <w:marLeft w:val="0"/>
      <w:marRight w:val="0"/>
      <w:marTop w:val="0"/>
      <w:marBottom w:val="0"/>
      <w:divBdr>
        <w:top w:val="none" w:sz="0" w:space="0" w:color="auto"/>
        <w:left w:val="none" w:sz="0" w:space="0" w:color="auto"/>
        <w:bottom w:val="none" w:sz="0" w:space="0" w:color="auto"/>
        <w:right w:val="none" w:sz="0" w:space="0" w:color="auto"/>
      </w:divBdr>
      <w:divsChild>
        <w:div w:id="1192232194">
          <w:marLeft w:val="0"/>
          <w:marRight w:val="0"/>
          <w:marTop w:val="0"/>
          <w:marBottom w:val="0"/>
          <w:divBdr>
            <w:top w:val="none" w:sz="0" w:space="0" w:color="auto"/>
            <w:left w:val="none" w:sz="0" w:space="0" w:color="auto"/>
            <w:bottom w:val="none" w:sz="0" w:space="0" w:color="auto"/>
            <w:right w:val="none" w:sz="0" w:space="0" w:color="auto"/>
          </w:divBdr>
        </w:div>
      </w:divsChild>
    </w:div>
    <w:div w:id="997613495">
      <w:bodyDiv w:val="1"/>
      <w:marLeft w:val="0"/>
      <w:marRight w:val="0"/>
      <w:marTop w:val="0"/>
      <w:marBottom w:val="0"/>
      <w:divBdr>
        <w:top w:val="none" w:sz="0" w:space="0" w:color="auto"/>
        <w:left w:val="none" w:sz="0" w:space="0" w:color="auto"/>
        <w:bottom w:val="none" w:sz="0" w:space="0" w:color="auto"/>
        <w:right w:val="none" w:sz="0" w:space="0" w:color="auto"/>
      </w:divBdr>
      <w:divsChild>
        <w:div w:id="975181679">
          <w:marLeft w:val="0"/>
          <w:marRight w:val="0"/>
          <w:marTop w:val="0"/>
          <w:marBottom w:val="0"/>
          <w:divBdr>
            <w:top w:val="none" w:sz="0" w:space="0" w:color="auto"/>
            <w:left w:val="none" w:sz="0" w:space="0" w:color="auto"/>
            <w:bottom w:val="none" w:sz="0" w:space="0" w:color="auto"/>
            <w:right w:val="none" w:sz="0" w:space="0" w:color="auto"/>
          </w:divBdr>
          <w:divsChild>
            <w:div w:id="336080590">
              <w:marLeft w:val="0"/>
              <w:marRight w:val="0"/>
              <w:marTop w:val="0"/>
              <w:marBottom w:val="0"/>
              <w:divBdr>
                <w:top w:val="none" w:sz="0" w:space="0" w:color="auto"/>
                <w:left w:val="none" w:sz="0" w:space="0" w:color="auto"/>
                <w:bottom w:val="none" w:sz="0" w:space="0" w:color="auto"/>
                <w:right w:val="none" w:sz="0" w:space="0" w:color="auto"/>
              </w:divBdr>
              <w:divsChild>
                <w:div w:id="1604875436">
                  <w:marLeft w:val="0"/>
                  <w:marRight w:val="0"/>
                  <w:marTop w:val="0"/>
                  <w:marBottom w:val="0"/>
                  <w:divBdr>
                    <w:top w:val="none" w:sz="0" w:space="0" w:color="auto"/>
                    <w:left w:val="none" w:sz="0" w:space="0" w:color="auto"/>
                    <w:bottom w:val="none" w:sz="0" w:space="0" w:color="auto"/>
                    <w:right w:val="none" w:sz="0" w:space="0" w:color="auto"/>
                  </w:divBdr>
                </w:div>
                <w:div w:id="138034071">
                  <w:marLeft w:val="0"/>
                  <w:marRight w:val="0"/>
                  <w:marTop w:val="0"/>
                  <w:marBottom w:val="0"/>
                  <w:divBdr>
                    <w:top w:val="none" w:sz="0" w:space="0" w:color="auto"/>
                    <w:left w:val="none" w:sz="0" w:space="0" w:color="auto"/>
                    <w:bottom w:val="none" w:sz="0" w:space="0" w:color="auto"/>
                    <w:right w:val="none" w:sz="0" w:space="0" w:color="auto"/>
                  </w:divBdr>
                </w:div>
                <w:div w:id="4408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24">
          <w:marLeft w:val="0"/>
          <w:marRight w:val="0"/>
          <w:marTop w:val="0"/>
          <w:marBottom w:val="0"/>
          <w:divBdr>
            <w:top w:val="none" w:sz="0" w:space="0" w:color="auto"/>
            <w:left w:val="none" w:sz="0" w:space="0" w:color="auto"/>
            <w:bottom w:val="none" w:sz="0" w:space="0" w:color="auto"/>
            <w:right w:val="none" w:sz="0" w:space="0" w:color="auto"/>
          </w:divBdr>
        </w:div>
        <w:div w:id="540675340">
          <w:marLeft w:val="0"/>
          <w:marRight w:val="0"/>
          <w:marTop w:val="0"/>
          <w:marBottom w:val="0"/>
          <w:divBdr>
            <w:top w:val="none" w:sz="0" w:space="0" w:color="auto"/>
            <w:left w:val="none" w:sz="0" w:space="0" w:color="auto"/>
            <w:bottom w:val="none" w:sz="0" w:space="0" w:color="auto"/>
            <w:right w:val="none" w:sz="0" w:space="0" w:color="auto"/>
          </w:divBdr>
        </w:div>
        <w:div w:id="242953808">
          <w:marLeft w:val="0"/>
          <w:marRight w:val="0"/>
          <w:marTop w:val="0"/>
          <w:marBottom w:val="0"/>
          <w:divBdr>
            <w:top w:val="none" w:sz="0" w:space="0" w:color="auto"/>
            <w:left w:val="none" w:sz="0" w:space="0" w:color="auto"/>
            <w:bottom w:val="none" w:sz="0" w:space="0" w:color="auto"/>
            <w:right w:val="none" w:sz="0" w:space="0" w:color="auto"/>
          </w:divBdr>
        </w:div>
        <w:div w:id="1166046673">
          <w:marLeft w:val="0"/>
          <w:marRight w:val="0"/>
          <w:marTop w:val="0"/>
          <w:marBottom w:val="0"/>
          <w:divBdr>
            <w:top w:val="none" w:sz="0" w:space="0" w:color="auto"/>
            <w:left w:val="none" w:sz="0" w:space="0" w:color="auto"/>
            <w:bottom w:val="none" w:sz="0" w:space="0" w:color="auto"/>
            <w:right w:val="none" w:sz="0" w:space="0" w:color="auto"/>
          </w:divBdr>
        </w:div>
        <w:div w:id="2138404520">
          <w:marLeft w:val="0"/>
          <w:marRight w:val="0"/>
          <w:marTop w:val="0"/>
          <w:marBottom w:val="0"/>
          <w:divBdr>
            <w:top w:val="none" w:sz="0" w:space="0" w:color="auto"/>
            <w:left w:val="none" w:sz="0" w:space="0" w:color="auto"/>
            <w:bottom w:val="none" w:sz="0" w:space="0" w:color="auto"/>
            <w:right w:val="none" w:sz="0" w:space="0" w:color="auto"/>
          </w:divBdr>
        </w:div>
        <w:div w:id="1037854614">
          <w:marLeft w:val="0"/>
          <w:marRight w:val="0"/>
          <w:marTop w:val="0"/>
          <w:marBottom w:val="0"/>
          <w:divBdr>
            <w:top w:val="none" w:sz="0" w:space="0" w:color="auto"/>
            <w:left w:val="none" w:sz="0" w:space="0" w:color="auto"/>
            <w:bottom w:val="none" w:sz="0" w:space="0" w:color="auto"/>
            <w:right w:val="none" w:sz="0" w:space="0" w:color="auto"/>
          </w:divBdr>
        </w:div>
        <w:div w:id="342126048">
          <w:marLeft w:val="0"/>
          <w:marRight w:val="0"/>
          <w:marTop w:val="0"/>
          <w:marBottom w:val="0"/>
          <w:divBdr>
            <w:top w:val="none" w:sz="0" w:space="0" w:color="auto"/>
            <w:left w:val="none" w:sz="0" w:space="0" w:color="auto"/>
            <w:bottom w:val="none" w:sz="0" w:space="0" w:color="auto"/>
            <w:right w:val="none" w:sz="0" w:space="0" w:color="auto"/>
          </w:divBdr>
        </w:div>
        <w:div w:id="1244220079">
          <w:marLeft w:val="0"/>
          <w:marRight w:val="0"/>
          <w:marTop w:val="0"/>
          <w:marBottom w:val="0"/>
          <w:divBdr>
            <w:top w:val="none" w:sz="0" w:space="0" w:color="auto"/>
            <w:left w:val="none" w:sz="0" w:space="0" w:color="auto"/>
            <w:bottom w:val="none" w:sz="0" w:space="0" w:color="auto"/>
            <w:right w:val="none" w:sz="0" w:space="0" w:color="auto"/>
          </w:divBdr>
        </w:div>
        <w:div w:id="754742067">
          <w:marLeft w:val="0"/>
          <w:marRight w:val="0"/>
          <w:marTop w:val="0"/>
          <w:marBottom w:val="0"/>
          <w:divBdr>
            <w:top w:val="none" w:sz="0" w:space="0" w:color="auto"/>
            <w:left w:val="none" w:sz="0" w:space="0" w:color="auto"/>
            <w:bottom w:val="none" w:sz="0" w:space="0" w:color="auto"/>
            <w:right w:val="none" w:sz="0" w:space="0" w:color="auto"/>
          </w:divBdr>
        </w:div>
        <w:div w:id="681468959">
          <w:marLeft w:val="0"/>
          <w:marRight w:val="0"/>
          <w:marTop w:val="0"/>
          <w:marBottom w:val="0"/>
          <w:divBdr>
            <w:top w:val="none" w:sz="0" w:space="0" w:color="auto"/>
            <w:left w:val="none" w:sz="0" w:space="0" w:color="auto"/>
            <w:bottom w:val="none" w:sz="0" w:space="0" w:color="auto"/>
            <w:right w:val="none" w:sz="0" w:space="0" w:color="auto"/>
          </w:divBdr>
        </w:div>
        <w:div w:id="842472489">
          <w:marLeft w:val="0"/>
          <w:marRight w:val="0"/>
          <w:marTop w:val="0"/>
          <w:marBottom w:val="0"/>
          <w:divBdr>
            <w:top w:val="none" w:sz="0" w:space="0" w:color="auto"/>
            <w:left w:val="none" w:sz="0" w:space="0" w:color="auto"/>
            <w:bottom w:val="none" w:sz="0" w:space="0" w:color="auto"/>
            <w:right w:val="none" w:sz="0" w:space="0" w:color="auto"/>
          </w:divBdr>
        </w:div>
        <w:div w:id="1883785370">
          <w:marLeft w:val="0"/>
          <w:marRight w:val="0"/>
          <w:marTop w:val="0"/>
          <w:marBottom w:val="0"/>
          <w:divBdr>
            <w:top w:val="none" w:sz="0" w:space="0" w:color="auto"/>
            <w:left w:val="none" w:sz="0" w:space="0" w:color="auto"/>
            <w:bottom w:val="none" w:sz="0" w:space="0" w:color="auto"/>
            <w:right w:val="none" w:sz="0" w:space="0" w:color="auto"/>
          </w:divBdr>
        </w:div>
      </w:divsChild>
    </w:div>
    <w:div w:id="1072658467">
      <w:bodyDiv w:val="1"/>
      <w:marLeft w:val="0"/>
      <w:marRight w:val="0"/>
      <w:marTop w:val="0"/>
      <w:marBottom w:val="0"/>
      <w:divBdr>
        <w:top w:val="none" w:sz="0" w:space="0" w:color="auto"/>
        <w:left w:val="none" w:sz="0" w:space="0" w:color="auto"/>
        <w:bottom w:val="none" w:sz="0" w:space="0" w:color="auto"/>
        <w:right w:val="none" w:sz="0" w:space="0" w:color="auto"/>
      </w:divBdr>
      <w:divsChild>
        <w:div w:id="1902593248">
          <w:marLeft w:val="0"/>
          <w:marRight w:val="0"/>
          <w:marTop w:val="0"/>
          <w:marBottom w:val="0"/>
          <w:divBdr>
            <w:top w:val="none" w:sz="0" w:space="0" w:color="auto"/>
            <w:left w:val="none" w:sz="0" w:space="0" w:color="auto"/>
            <w:bottom w:val="none" w:sz="0" w:space="0" w:color="auto"/>
            <w:right w:val="none" w:sz="0" w:space="0" w:color="auto"/>
          </w:divBdr>
          <w:divsChild>
            <w:div w:id="540478464">
              <w:marLeft w:val="0"/>
              <w:marRight w:val="0"/>
              <w:marTop w:val="0"/>
              <w:marBottom w:val="0"/>
              <w:divBdr>
                <w:top w:val="none" w:sz="0" w:space="0" w:color="auto"/>
                <w:left w:val="none" w:sz="0" w:space="0" w:color="auto"/>
                <w:bottom w:val="none" w:sz="0" w:space="0" w:color="auto"/>
                <w:right w:val="none" w:sz="0" w:space="0" w:color="auto"/>
              </w:divBdr>
              <w:divsChild>
                <w:div w:id="1089813416">
                  <w:marLeft w:val="0"/>
                  <w:marRight w:val="0"/>
                  <w:marTop w:val="0"/>
                  <w:marBottom w:val="0"/>
                  <w:divBdr>
                    <w:top w:val="none" w:sz="0" w:space="0" w:color="auto"/>
                    <w:left w:val="none" w:sz="0" w:space="0" w:color="auto"/>
                    <w:bottom w:val="none" w:sz="0" w:space="0" w:color="auto"/>
                    <w:right w:val="none" w:sz="0" w:space="0" w:color="auto"/>
                  </w:divBdr>
                </w:div>
                <w:div w:id="1094009721">
                  <w:marLeft w:val="0"/>
                  <w:marRight w:val="0"/>
                  <w:marTop w:val="0"/>
                  <w:marBottom w:val="0"/>
                  <w:divBdr>
                    <w:top w:val="none" w:sz="0" w:space="0" w:color="auto"/>
                    <w:left w:val="none" w:sz="0" w:space="0" w:color="auto"/>
                    <w:bottom w:val="none" w:sz="0" w:space="0" w:color="auto"/>
                    <w:right w:val="none" w:sz="0" w:space="0" w:color="auto"/>
                  </w:divBdr>
                </w:div>
                <w:div w:id="4358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9990">
          <w:marLeft w:val="0"/>
          <w:marRight w:val="0"/>
          <w:marTop w:val="0"/>
          <w:marBottom w:val="0"/>
          <w:divBdr>
            <w:top w:val="none" w:sz="0" w:space="0" w:color="auto"/>
            <w:left w:val="none" w:sz="0" w:space="0" w:color="auto"/>
            <w:bottom w:val="none" w:sz="0" w:space="0" w:color="auto"/>
            <w:right w:val="none" w:sz="0" w:space="0" w:color="auto"/>
          </w:divBdr>
        </w:div>
        <w:div w:id="1890796407">
          <w:marLeft w:val="0"/>
          <w:marRight w:val="0"/>
          <w:marTop w:val="0"/>
          <w:marBottom w:val="0"/>
          <w:divBdr>
            <w:top w:val="none" w:sz="0" w:space="0" w:color="auto"/>
            <w:left w:val="none" w:sz="0" w:space="0" w:color="auto"/>
            <w:bottom w:val="none" w:sz="0" w:space="0" w:color="auto"/>
            <w:right w:val="none" w:sz="0" w:space="0" w:color="auto"/>
          </w:divBdr>
        </w:div>
        <w:div w:id="1172833632">
          <w:marLeft w:val="0"/>
          <w:marRight w:val="0"/>
          <w:marTop w:val="0"/>
          <w:marBottom w:val="0"/>
          <w:divBdr>
            <w:top w:val="none" w:sz="0" w:space="0" w:color="auto"/>
            <w:left w:val="none" w:sz="0" w:space="0" w:color="auto"/>
            <w:bottom w:val="none" w:sz="0" w:space="0" w:color="auto"/>
            <w:right w:val="none" w:sz="0" w:space="0" w:color="auto"/>
          </w:divBdr>
        </w:div>
        <w:div w:id="1141656809">
          <w:marLeft w:val="0"/>
          <w:marRight w:val="0"/>
          <w:marTop w:val="0"/>
          <w:marBottom w:val="0"/>
          <w:divBdr>
            <w:top w:val="none" w:sz="0" w:space="0" w:color="auto"/>
            <w:left w:val="none" w:sz="0" w:space="0" w:color="auto"/>
            <w:bottom w:val="none" w:sz="0" w:space="0" w:color="auto"/>
            <w:right w:val="none" w:sz="0" w:space="0" w:color="auto"/>
          </w:divBdr>
        </w:div>
        <w:div w:id="908150793">
          <w:marLeft w:val="0"/>
          <w:marRight w:val="0"/>
          <w:marTop w:val="0"/>
          <w:marBottom w:val="0"/>
          <w:divBdr>
            <w:top w:val="none" w:sz="0" w:space="0" w:color="auto"/>
            <w:left w:val="none" w:sz="0" w:space="0" w:color="auto"/>
            <w:bottom w:val="none" w:sz="0" w:space="0" w:color="auto"/>
            <w:right w:val="none" w:sz="0" w:space="0" w:color="auto"/>
          </w:divBdr>
        </w:div>
        <w:div w:id="234976977">
          <w:marLeft w:val="0"/>
          <w:marRight w:val="0"/>
          <w:marTop w:val="0"/>
          <w:marBottom w:val="0"/>
          <w:divBdr>
            <w:top w:val="none" w:sz="0" w:space="0" w:color="auto"/>
            <w:left w:val="none" w:sz="0" w:space="0" w:color="auto"/>
            <w:bottom w:val="none" w:sz="0" w:space="0" w:color="auto"/>
            <w:right w:val="none" w:sz="0" w:space="0" w:color="auto"/>
          </w:divBdr>
        </w:div>
        <w:div w:id="1723020350">
          <w:marLeft w:val="0"/>
          <w:marRight w:val="0"/>
          <w:marTop w:val="0"/>
          <w:marBottom w:val="0"/>
          <w:divBdr>
            <w:top w:val="none" w:sz="0" w:space="0" w:color="auto"/>
            <w:left w:val="none" w:sz="0" w:space="0" w:color="auto"/>
            <w:bottom w:val="none" w:sz="0" w:space="0" w:color="auto"/>
            <w:right w:val="none" w:sz="0" w:space="0" w:color="auto"/>
          </w:divBdr>
        </w:div>
        <w:div w:id="1361468625">
          <w:marLeft w:val="0"/>
          <w:marRight w:val="0"/>
          <w:marTop w:val="0"/>
          <w:marBottom w:val="0"/>
          <w:divBdr>
            <w:top w:val="none" w:sz="0" w:space="0" w:color="auto"/>
            <w:left w:val="none" w:sz="0" w:space="0" w:color="auto"/>
            <w:bottom w:val="none" w:sz="0" w:space="0" w:color="auto"/>
            <w:right w:val="none" w:sz="0" w:space="0" w:color="auto"/>
          </w:divBdr>
        </w:div>
        <w:div w:id="1467040457">
          <w:marLeft w:val="0"/>
          <w:marRight w:val="0"/>
          <w:marTop w:val="0"/>
          <w:marBottom w:val="0"/>
          <w:divBdr>
            <w:top w:val="none" w:sz="0" w:space="0" w:color="auto"/>
            <w:left w:val="none" w:sz="0" w:space="0" w:color="auto"/>
            <w:bottom w:val="none" w:sz="0" w:space="0" w:color="auto"/>
            <w:right w:val="none" w:sz="0" w:space="0" w:color="auto"/>
          </w:divBdr>
        </w:div>
        <w:div w:id="853307378">
          <w:marLeft w:val="0"/>
          <w:marRight w:val="0"/>
          <w:marTop w:val="0"/>
          <w:marBottom w:val="0"/>
          <w:divBdr>
            <w:top w:val="none" w:sz="0" w:space="0" w:color="auto"/>
            <w:left w:val="none" w:sz="0" w:space="0" w:color="auto"/>
            <w:bottom w:val="none" w:sz="0" w:space="0" w:color="auto"/>
            <w:right w:val="none" w:sz="0" w:space="0" w:color="auto"/>
          </w:divBdr>
        </w:div>
        <w:div w:id="1161971935">
          <w:marLeft w:val="0"/>
          <w:marRight w:val="0"/>
          <w:marTop w:val="0"/>
          <w:marBottom w:val="0"/>
          <w:divBdr>
            <w:top w:val="none" w:sz="0" w:space="0" w:color="auto"/>
            <w:left w:val="none" w:sz="0" w:space="0" w:color="auto"/>
            <w:bottom w:val="none" w:sz="0" w:space="0" w:color="auto"/>
            <w:right w:val="none" w:sz="0" w:space="0" w:color="auto"/>
          </w:divBdr>
        </w:div>
        <w:div w:id="926957845">
          <w:marLeft w:val="0"/>
          <w:marRight w:val="0"/>
          <w:marTop w:val="0"/>
          <w:marBottom w:val="0"/>
          <w:divBdr>
            <w:top w:val="none" w:sz="0" w:space="0" w:color="auto"/>
            <w:left w:val="none" w:sz="0" w:space="0" w:color="auto"/>
            <w:bottom w:val="none" w:sz="0" w:space="0" w:color="auto"/>
            <w:right w:val="none" w:sz="0" w:space="0" w:color="auto"/>
          </w:divBdr>
        </w:div>
      </w:divsChild>
    </w:div>
    <w:div w:id="1256287480">
      <w:bodyDiv w:val="1"/>
      <w:marLeft w:val="0"/>
      <w:marRight w:val="0"/>
      <w:marTop w:val="0"/>
      <w:marBottom w:val="0"/>
      <w:divBdr>
        <w:top w:val="none" w:sz="0" w:space="0" w:color="auto"/>
        <w:left w:val="none" w:sz="0" w:space="0" w:color="auto"/>
        <w:bottom w:val="none" w:sz="0" w:space="0" w:color="auto"/>
        <w:right w:val="none" w:sz="0" w:space="0" w:color="auto"/>
      </w:divBdr>
      <w:divsChild>
        <w:div w:id="1879660172">
          <w:marLeft w:val="0"/>
          <w:marRight w:val="0"/>
          <w:marTop w:val="0"/>
          <w:marBottom w:val="0"/>
          <w:divBdr>
            <w:top w:val="none" w:sz="0" w:space="0" w:color="auto"/>
            <w:left w:val="none" w:sz="0" w:space="0" w:color="auto"/>
            <w:bottom w:val="none" w:sz="0" w:space="0" w:color="auto"/>
            <w:right w:val="none" w:sz="0" w:space="0" w:color="auto"/>
          </w:divBdr>
        </w:div>
        <w:div w:id="1343775464">
          <w:marLeft w:val="0"/>
          <w:marRight w:val="0"/>
          <w:marTop w:val="0"/>
          <w:marBottom w:val="0"/>
          <w:divBdr>
            <w:top w:val="none" w:sz="0" w:space="0" w:color="auto"/>
            <w:left w:val="none" w:sz="0" w:space="0" w:color="auto"/>
            <w:bottom w:val="none" w:sz="0" w:space="0" w:color="auto"/>
            <w:right w:val="none" w:sz="0" w:space="0" w:color="auto"/>
          </w:divBdr>
        </w:div>
        <w:div w:id="215970644">
          <w:marLeft w:val="0"/>
          <w:marRight w:val="0"/>
          <w:marTop w:val="0"/>
          <w:marBottom w:val="0"/>
          <w:divBdr>
            <w:top w:val="none" w:sz="0" w:space="0" w:color="auto"/>
            <w:left w:val="none" w:sz="0" w:space="0" w:color="auto"/>
            <w:bottom w:val="none" w:sz="0" w:space="0" w:color="auto"/>
            <w:right w:val="none" w:sz="0" w:space="0" w:color="auto"/>
          </w:divBdr>
        </w:div>
        <w:div w:id="2124036785">
          <w:marLeft w:val="0"/>
          <w:marRight w:val="0"/>
          <w:marTop w:val="0"/>
          <w:marBottom w:val="0"/>
          <w:divBdr>
            <w:top w:val="none" w:sz="0" w:space="0" w:color="auto"/>
            <w:left w:val="none" w:sz="0" w:space="0" w:color="auto"/>
            <w:bottom w:val="none" w:sz="0" w:space="0" w:color="auto"/>
            <w:right w:val="none" w:sz="0" w:space="0" w:color="auto"/>
          </w:divBdr>
        </w:div>
        <w:div w:id="1064062550">
          <w:marLeft w:val="0"/>
          <w:marRight w:val="0"/>
          <w:marTop w:val="0"/>
          <w:marBottom w:val="0"/>
          <w:divBdr>
            <w:top w:val="none" w:sz="0" w:space="0" w:color="auto"/>
            <w:left w:val="none" w:sz="0" w:space="0" w:color="auto"/>
            <w:bottom w:val="none" w:sz="0" w:space="0" w:color="auto"/>
            <w:right w:val="none" w:sz="0" w:space="0" w:color="auto"/>
          </w:divBdr>
        </w:div>
        <w:div w:id="1607425946">
          <w:marLeft w:val="0"/>
          <w:marRight w:val="0"/>
          <w:marTop w:val="0"/>
          <w:marBottom w:val="0"/>
          <w:divBdr>
            <w:top w:val="none" w:sz="0" w:space="0" w:color="auto"/>
            <w:left w:val="none" w:sz="0" w:space="0" w:color="auto"/>
            <w:bottom w:val="none" w:sz="0" w:space="0" w:color="auto"/>
            <w:right w:val="none" w:sz="0" w:space="0" w:color="auto"/>
          </w:divBdr>
        </w:div>
        <w:div w:id="783040069">
          <w:marLeft w:val="0"/>
          <w:marRight w:val="0"/>
          <w:marTop w:val="0"/>
          <w:marBottom w:val="0"/>
          <w:divBdr>
            <w:top w:val="none" w:sz="0" w:space="0" w:color="auto"/>
            <w:left w:val="none" w:sz="0" w:space="0" w:color="auto"/>
            <w:bottom w:val="none" w:sz="0" w:space="0" w:color="auto"/>
            <w:right w:val="none" w:sz="0" w:space="0" w:color="auto"/>
          </w:divBdr>
        </w:div>
        <w:div w:id="1817070700">
          <w:marLeft w:val="0"/>
          <w:marRight w:val="0"/>
          <w:marTop w:val="0"/>
          <w:marBottom w:val="0"/>
          <w:divBdr>
            <w:top w:val="none" w:sz="0" w:space="0" w:color="auto"/>
            <w:left w:val="none" w:sz="0" w:space="0" w:color="auto"/>
            <w:bottom w:val="none" w:sz="0" w:space="0" w:color="auto"/>
            <w:right w:val="none" w:sz="0" w:space="0" w:color="auto"/>
          </w:divBdr>
        </w:div>
        <w:div w:id="1501578942">
          <w:marLeft w:val="0"/>
          <w:marRight w:val="0"/>
          <w:marTop w:val="0"/>
          <w:marBottom w:val="0"/>
          <w:divBdr>
            <w:top w:val="none" w:sz="0" w:space="0" w:color="auto"/>
            <w:left w:val="none" w:sz="0" w:space="0" w:color="auto"/>
            <w:bottom w:val="none" w:sz="0" w:space="0" w:color="auto"/>
            <w:right w:val="none" w:sz="0" w:space="0" w:color="auto"/>
          </w:divBdr>
        </w:div>
        <w:div w:id="348341065">
          <w:marLeft w:val="0"/>
          <w:marRight w:val="0"/>
          <w:marTop w:val="0"/>
          <w:marBottom w:val="0"/>
          <w:divBdr>
            <w:top w:val="none" w:sz="0" w:space="0" w:color="auto"/>
            <w:left w:val="none" w:sz="0" w:space="0" w:color="auto"/>
            <w:bottom w:val="none" w:sz="0" w:space="0" w:color="auto"/>
            <w:right w:val="none" w:sz="0" w:space="0" w:color="auto"/>
          </w:divBdr>
        </w:div>
        <w:div w:id="1492134511">
          <w:marLeft w:val="0"/>
          <w:marRight w:val="0"/>
          <w:marTop w:val="0"/>
          <w:marBottom w:val="0"/>
          <w:divBdr>
            <w:top w:val="none" w:sz="0" w:space="0" w:color="auto"/>
            <w:left w:val="none" w:sz="0" w:space="0" w:color="auto"/>
            <w:bottom w:val="none" w:sz="0" w:space="0" w:color="auto"/>
            <w:right w:val="none" w:sz="0" w:space="0" w:color="auto"/>
          </w:divBdr>
        </w:div>
        <w:div w:id="1795099975">
          <w:marLeft w:val="0"/>
          <w:marRight w:val="0"/>
          <w:marTop w:val="0"/>
          <w:marBottom w:val="0"/>
          <w:divBdr>
            <w:top w:val="none" w:sz="0" w:space="0" w:color="auto"/>
            <w:left w:val="none" w:sz="0" w:space="0" w:color="auto"/>
            <w:bottom w:val="none" w:sz="0" w:space="0" w:color="auto"/>
            <w:right w:val="none" w:sz="0" w:space="0" w:color="auto"/>
          </w:divBdr>
        </w:div>
      </w:divsChild>
    </w:div>
    <w:div w:id="1852647250">
      <w:bodyDiv w:val="1"/>
      <w:marLeft w:val="0"/>
      <w:marRight w:val="0"/>
      <w:marTop w:val="0"/>
      <w:marBottom w:val="0"/>
      <w:divBdr>
        <w:top w:val="none" w:sz="0" w:space="0" w:color="auto"/>
        <w:left w:val="none" w:sz="0" w:space="0" w:color="auto"/>
        <w:bottom w:val="none" w:sz="0" w:space="0" w:color="auto"/>
        <w:right w:val="none" w:sz="0" w:space="0" w:color="auto"/>
      </w:divBdr>
      <w:divsChild>
        <w:div w:id="503980087">
          <w:marLeft w:val="0"/>
          <w:marRight w:val="0"/>
          <w:marTop w:val="0"/>
          <w:marBottom w:val="0"/>
          <w:divBdr>
            <w:top w:val="none" w:sz="0" w:space="0" w:color="auto"/>
            <w:left w:val="none" w:sz="0" w:space="0" w:color="auto"/>
            <w:bottom w:val="none" w:sz="0" w:space="0" w:color="auto"/>
            <w:right w:val="none" w:sz="0" w:space="0" w:color="auto"/>
          </w:divBdr>
        </w:div>
        <w:div w:id="2135362547">
          <w:marLeft w:val="0"/>
          <w:marRight w:val="0"/>
          <w:marTop w:val="0"/>
          <w:marBottom w:val="0"/>
          <w:divBdr>
            <w:top w:val="none" w:sz="0" w:space="0" w:color="auto"/>
            <w:left w:val="none" w:sz="0" w:space="0" w:color="auto"/>
            <w:bottom w:val="none" w:sz="0" w:space="0" w:color="auto"/>
            <w:right w:val="none" w:sz="0" w:space="0" w:color="auto"/>
          </w:divBdr>
        </w:div>
        <w:div w:id="1883445503">
          <w:marLeft w:val="0"/>
          <w:marRight w:val="0"/>
          <w:marTop w:val="0"/>
          <w:marBottom w:val="0"/>
          <w:divBdr>
            <w:top w:val="none" w:sz="0" w:space="0" w:color="auto"/>
            <w:left w:val="none" w:sz="0" w:space="0" w:color="auto"/>
            <w:bottom w:val="none" w:sz="0" w:space="0" w:color="auto"/>
            <w:right w:val="none" w:sz="0" w:space="0" w:color="auto"/>
          </w:divBdr>
        </w:div>
        <w:div w:id="1833250855">
          <w:marLeft w:val="0"/>
          <w:marRight w:val="0"/>
          <w:marTop w:val="0"/>
          <w:marBottom w:val="0"/>
          <w:divBdr>
            <w:top w:val="none" w:sz="0" w:space="0" w:color="auto"/>
            <w:left w:val="none" w:sz="0" w:space="0" w:color="auto"/>
            <w:bottom w:val="none" w:sz="0" w:space="0" w:color="auto"/>
            <w:right w:val="none" w:sz="0" w:space="0" w:color="auto"/>
          </w:divBdr>
        </w:div>
        <w:div w:id="1383091621">
          <w:marLeft w:val="0"/>
          <w:marRight w:val="0"/>
          <w:marTop w:val="0"/>
          <w:marBottom w:val="0"/>
          <w:divBdr>
            <w:top w:val="none" w:sz="0" w:space="0" w:color="auto"/>
            <w:left w:val="none" w:sz="0" w:space="0" w:color="auto"/>
            <w:bottom w:val="none" w:sz="0" w:space="0" w:color="auto"/>
            <w:right w:val="none" w:sz="0" w:space="0" w:color="auto"/>
          </w:divBdr>
        </w:div>
        <w:div w:id="1664502376">
          <w:marLeft w:val="0"/>
          <w:marRight w:val="0"/>
          <w:marTop w:val="0"/>
          <w:marBottom w:val="0"/>
          <w:divBdr>
            <w:top w:val="none" w:sz="0" w:space="0" w:color="auto"/>
            <w:left w:val="none" w:sz="0" w:space="0" w:color="auto"/>
            <w:bottom w:val="none" w:sz="0" w:space="0" w:color="auto"/>
            <w:right w:val="none" w:sz="0" w:space="0" w:color="auto"/>
          </w:divBdr>
        </w:div>
        <w:div w:id="176577803">
          <w:marLeft w:val="0"/>
          <w:marRight w:val="0"/>
          <w:marTop w:val="0"/>
          <w:marBottom w:val="0"/>
          <w:divBdr>
            <w:top w:val="none" w:sz="0" w:space="0" w:color="auto"/>
            <w:left w:val="none" w:sz="0" w:space="0" w:color="auto"/>
            <w:bottom w:val="none" w:sz="0" w:space="0" w:color="auto"/>
            <w:right w:val="none" w:sz="0" w:space="0" w:color="auto"/>
          </w:divBdr>
        </w:div>
        <w:div w:id="359009919">
          <w:marLeft w:val="0"/>
          <w:marRight w:val="0"/>
          <w:marTop w:val="0"/>
          <w:marBottom w:val="0"/>
          <w:divBdr>
            <w:top w:val="none" w:sz="0" w:space="0" w:color="auto"/>
            <w:left w:val="none" w:sz="0" w:space="0" w:color="auto"/>
            <w:bottom w:val="none" w:sz="0" w:space="0" w:color="auto"/>
            <w:right w:val="none" w:sz="0" w:space="0" w:color="auto"/>
          </w:divBdr>
        </w:div>
        <w:div w:id="443311535">
          <w:marLeft w:val="0"/>
          <w:marRight w:val="0"/>
          <w:marTop w:val="0"/>
          <w:marBottom w:val="0"/>
          <w:divBdr>
            <w:top w:val="none" w:sz="0" w:space="0" w:color="auto"/>
            <w:left w:val="none" w:sz="0" w:space="0" w:color="auto"/>
            <w:bottom w:val="none" w:sz="0" w:space="0" w:color="auto"/>
            <w:right w:val="none" w:sz="0" w:space="0" w:color="auto"/>
          </w:divBdr>
        </w:div>
        <w:div w:id="216280543">
          <w:marLeft w:val="0"/>
          <w:marRight w:val="0"/>
          <w:marTop w:val="0"/>
          <w:marBottom w:val="0"/>
          <w:divBdr>
            <w:top w:val="none" w:sz="0" w:space="0" w:color="auto"/>
            <w:left w:val="none" w:sz="0" w:space="0" w:color="auto"/>
            <w:bottom w:val="none" w:sz="0" w:space="0" w:color="auto"/>
            <w:right w:val="none" w:sz="0" w:space="0" w:color="auto"/>
          </w:divBdr>
        </w:div>
        <w:div w:id="1576823292">
          <w:marLeft w:val="0"/>
          <w:marRight w:val="0"/>
          <w:marTop w:val="0"/>
          <w:marBottom w:val="0"/>
          <w:divBdr>
            <w:top w:val="none" w:sz="0" w:space="0" w:color="auto"/>
            <w:left w:val="none" w:sz="0" w:space="0" w:color="auto"/>
            <w:bottom w:val="none" w:sz="0" w:space="0" w:color="auto"/>
            <w:right w:val="none" w:sz="0" w:space="0" w:color="auto"/>
          </w:divBdr>
        </w:div>
        <w:div w:id="60838009">
          <w:marLeft w:val="0"/>
          <w:marRight w:val="0"/>
          <w:marTop w:val="0"/>
          <w:marBottom w:val="0"/>
          <w:divBdr>
            <w:top w:val="none" w:sz="0" w:space="0" w:color="auto"/>
            <w:left w:val="none" w:sz="0" w:space="0" w:color="auto"/>
            <w:bottom w:val="none" w:sz="0" w:space="0" w:color="auto"/>
            <w:right w:val="none" w:sz="0" w:space="0" w:color="auto"/>
          </w:divBdr>
        </w:div>
      </w:divsChild>
    </w:div>
    <w:div w:id="1978955309">
      <w:bodyDiv w:val="1"/>
      <w:marLeft w:val="0"/>
      <w:marRight w:val="0"/>
      <w:marTop w:val="0"/>
      <w:marBottom w:val="0"/>
      <w:divBdr>
        <w:top w:val="none" w:sz="0" w:space="0" w:color="auto"/>
        <w:left w:val="none" w:sz="0" w:space="0" w:color="auto"/>
        <w:bottom w:val="none" w:sz="0" w:space="0" w:color="auto"/>
        <w:right w:val="none" w:sz="0" w:space="0" w:color="auto"/>
      </w:divBdr>
      <w:divsChild>
        <w:div w:id="1048728466">
          <w:marLeft w:val="0"/>
          <w:marRight w:val="0"/>
          <w:marTop w:val="0"/>
          <w:marBottom w:val="0"/>
          <w:divBdr>
            <w:top w:val="none" w:sz="0" w:space="0" w:color="auto"/>
            <w:left w:val="none" w:sz="0" w:space="0" w:color="auto"/>
            <w:bottom w:val="none" w:sz="0" w:space="0" w:color="auto"/>
            <w:right w:val="none" w:sz="0" w:space="0" w:color="auto"/>
          </w:divBdr>
          <w:divsChild>
            <w:div w:id="162357777">
              <w:marLeft w:val="0"/>
              <w:marRight w:val="0"/>
              <w:marTop w:val="0"/>
              <w:marBottom w:val="0"/>
              <w:divBdr>
                <w:top w:val="none" w:sz="0" w:space="0" w:color="auto"/>
                <w:left w:val="none" w:sz="0" w:space="0" w:color="auto"/>
                <w:bottom w:val="none" w:sz="0" w:space="0" w:color="auto"/>
                <w:right w:val="none" w:sz="0" w:space="0" w:color="auto"/>
              </w:divBdr>
              <w:divsChild>
                <w:div w:id="1465925112">
                  <w:marLeft w:val="0"/>
                  <w:marRight w:val="0"/>
                  <w:marTop w:val="0"/>
                  <w:marBottom w:val="0"/>
                  <w:divBdr>
                    <w:top w:val="none" w:sz="0" w:space="0" w:color="auto"/>
                    <w:left w:val="none" w:sz="0" w:space="0" w:color="auto"/>
                    <w:bottom w:val="none" w:sz="0" w:space="0" w:color="auto"/>
                    <w:right w:val="none" w:sz="0" w:space="0" w:color="auto"/>
                  </w:divBdr>
                </w:div>
                <w:div w:id="1536961199">
                  <w:marLeft w:val="0"/>
                  <w:marRight w:val="0"/>
                  <w:marTop w:val="0"/>
                  <w:marBottom w:val="0"/>
                  <w:divBdr>
                    <w:top w:val="none" w:sz="0" w:space="0" w:color="auto"/>
                    <w:left w:val="none" w:sz="0" w:space="0" w:color="auto"/>
                    <w:bottom w:val="none" w:sz="0" w:space="0" w:color="auto"/>
                    <w:right w:val="none" w:sz="0" w:space="0" w:color="auto"/>
                  </w:divBdr>
                </w:div>
                <w:div w:id="1528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2872">
          <w:marLeft w:val="0"/>
          <w:marRight w:val="0"/>
          <w:marTop w:val="0"/>
          <w:marBottom w:val="0"/>
          <w:divBdr>
            <w:top w:val="none" w:sz="0" w:space="0" w:color="auto"/>
            <w:left w:val="none" w:sz="0" w:space="0" w:color="auto"/>
            <w:bottom w:val="none" w:sz="0" w:space="0" w:color="auto"/>
            <w:right w:val="none" w:sz="0" w:space="0" w:color="auto"/>
          </w:divBdr>
        </w:div>
        <w:div w:id="1205213173">
          <w:marLeft w:val="0"/>
          <w:marRight w:val="0"/>
          <w:marTop w:val="0"/>
          <w:marBottom w:val="0"/>
          <w:divBdr>
            <w:top w:val="none" w:sz="0" w:space="0" w:color="auto"/>
            <w:left w:val="none" w:sz="0" w:space="0" w:color="auto"/>
            <w:bottom w:val="none" w:sz="0" w:space="0" w:color="auto"/>
            <w:right w:val="none" w:sz="0" w:space="0" w:color="auto"/>
          </w:divBdr>
        </w:div>
        <w:div w:id="515192177">
          <w:marLeft w:val="0"/>
          <w:marRight w:val="0"/>
          <w:marTop w:val="0"/>
          <w:marBottom w:val="0"/>
          <w:divBdr>
            <w:top w:val="none" w:sz="0" w:space="0" w:color="auto"/>
            <w:left w:val="none" w:sz="0" w:space="0" w:color="auto"/>
            <w:bottom w:val="none" w:sz="0" w:space="0" w:color="auto"/>
            <w:right w:val="none" w:sz="0" w:space="0" w:color="auto"/>
          </w:divBdr>
        </w:div>
        <w:div w:id="948005402">
          <w:marLeft w:val="0"/>
          <w:marRight w:val="0"/>
          <w:marTop w:val="0"/>
          <w:marBottom w:val="0"/>
          <w:divBdr>
            <w:top w:val="none" w:sz="0" w:space="0" w:color="auto"/>
            <w:left w:val="none" w:sz="0" w:space="0" w:color="auto"/>
            <w:bottom w:val="none" w:sz="0" w:space="0" w:color="auto"/>
            <w:right w:val="none" w:sz="0" w:space="0" w:color="auto"/>
          </w:divBdr>
        </w:div>
        <w:div w:id="388380444">
          <w:marLeft w:val="0"/>
          <w:marRight w:val="0"/>
          <w:marTop w:val="0"/>
          <w:marBottom w:val="0"/>
          <w:divBdr>
            <w:top w:val="none" w:sz="0" w:space="0" w:color="auto"/>
            <w:left w:val="none" w:sz="0" w:space="0" w:color="auto"/>
            <w:bottom w:val="none" w:sz="0" w:space="0" w:color="auto"/>
            <w:right w:val="none" w:sz="0" w:space="0" w:color="auto"/>
          </w:divBdr>
        </w:div>
        <w:div w:id="1430007602">
          <w:marLeft w:val="0"/>
          <w:marRight w:val="0"/>
          <w:marTop w:val="0"/>
          <w:marBottom w:val="0"/>
          <w:divBdr>
            <w:top w:val="none" w:sz="0" w:space="0" w:color="auto"/>
            <w:left w:val="none" w:sz="0" w:space="0" w:color="auto"/>
            <w:bottom w:val="none" w:sz="0" w:space="0" w:color="auto"/>
            <w:right w:val="none" w:sz="0" w:space="0" w:color="auto"/>
          </w:divBdr>
        </w:div>
        <w:div w:id="370037112">
          <w:marLeft w:val="0"/>
          <w:marRight w:val="0"/>
          <w:marTop w:val="0"/>
          <w:marBottom w:val="0"/>
          <w:divBdr>
            <w:top w:val="none" w:sz="0" w:space="0" w:color="auto"/>
            <w:left w:val="none" w:sz="0" w:space="0" w:color="auto"/>
            <w:bottom w:val="none" w:sz="0" w:space="0" w:color="auto"/>
            <w:right w:val="none" w:sz="0" w:space="0" w:color="auto"/>
          </w:divBdr>
        </w:div>
        <w:div w:id="77019391">
          <w:marLeft w:val="0"/>
          <w:marRight w:val="0"/>
          <w:marTop w:val="0"/>
          <w:marBottom w:val="0"/>
          <w:divBdr>
            <w:top w:val="none" w:sz="0" w:space="0" w:color="auto"/>
            <w:left w:val="none" w:sz="0" w:space="0" w:color="auto"/>
            <w:bottom w:val="none" w:sz="0" w:space="0" w:color="auto"/>
            <w:right w:val="none" w:sz="0" w:space="0" w:color="auto"/>
          </w:divBdr>
        </w:div>
        <w:div w:id="386030883">
          <w:marLeft w:val="0"/>
          <w:marRight w:val="0"/>
          <w:marTop w:val="0"/>
          <w:marBottom w:val="0"/>
          <w:divBdr>
            <w:top w:val="none" w:sz="0" w:space="0" w:color="auto"/>
            <w:left w:val="none" w:sz="0" w:space="0" w:color="auto"/>
            <w:bottom w:val="none" w:sz="0" w:space="0" w:color="auto"/>
            <w:right w:val="none" w:sz="0" w:space="0" w:color="auto"/>
          </w:divBdr>
        </w:div>
        <w:div w:id="510224889">
          <w:marLeft w:val="0"/>
          <w:marRight w:val="0"/>
          <w:marTop w:val="0"/>
          <w:marBottom w:val="0"/>
          <w:divBdr>
            <w:top w:val="none" w:sz="0" w:space="0" w:color="auto"/>
            <w:left w:val="none" w:sz="0" w:space="0" w:color="auto"/>
            <w:bottom w:val="none" w:sz="0" w:space="0" w:color="auto"/>
            <w:right w:val="none" w:sz="0" w:space="0" w:color="auto"/>
          </w:divBdr>
        </w:div>
        <w:div w:id="652176613">
          <w:marLeft w:val="0"/>
          <w:marRight w:val="0"/>
          <w:marTop w:val="0"/>
          <w:marBottom w:val="0"/>
          <w:divBdr>
            <w:top w:val="none" w:sz="0" w:space="0" w:color="auto"/>
            <w:left w:val="none" w:sz="0" w:space="0" w:color="auto"/>
            <w:bottom w:val="none" w:sz="0" w:space="0" w:color="auto"/>
            <w:right w:val="none" w:sz="0" w:space="0" w:color="auto"/>
          </w:divBdr>
        </w:div>
        <w:div w:id="947003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pii/S0301421517300095" TargetMode="External"/><Relationship Id="rId1" Type="http://schemas.openxmlformats.org/officeDocument/2006/relationships/hyperlink" Target="http://journals.sagepub.com/doi/abs/10.1080/00420980600936491?casa_token=F-IMLzaX_GUAAAAA:8nGew99ifxjr4JlcQiw5414QT6s0Dgy3wHh3Vf4IaK24hjBjhRv9OFSZPTGwWUiUtTw7tOqyzWe8"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apsis.mcc-berlin.net/tmv_app/topic/130350/" TargetMode="External"/><Relationship Id="rId13" Type="http://schemas.openxmlformats.org/officeDocument/2006/relationships/hyperlink" Target="http://datadriven.yale.edu/"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apsis.mcc-berlin.net/tmv_app/topic/130351/" TargetMode="External"/><Relationship Id="rId14" Type="http://schemas.openxmlformats.org/officeDocument/2006/relationships/hyperlink" Target="https://www.atkinsglobal.com/en-gb/group/sectors-and-services/services/future-proofing-c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4B35A-F8CA-41AA-BB9A-ADBF328D5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24233</Words>
  <Characters>138131</Characters>
  <Application>Microsoft Office Word</Application>
  <DocSecurity>0</DocSecurity>
  <Lines>1151</Lines>
  <Paragraphs>324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36</cp:revision>
  <dcterms:created xsi:type="dcterms:W3CDTF">2018-11-01T16:12:00Z</dcterms:created>
  <dcterms:modified xsi:type="dcterms:W3CDTF">2018-11-19T20:37:00Z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http://www.zotero.org/styles/current-opinion-in-environmental-sustainability</vt:lpwstr>
  </property>
  <property fmtid="{D5CDD505-2E9C-101B-9397-08002B2CF9AE}" pid="5" name="Mendeley Recent Style Name 1_1">
    <vt:lpwstr>Current Opinion in Environmental Sustainability</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http://www.zotero.org/styles/environmental-research-letters</vt:lpwstr>
  </property>
</Properties>
</file>