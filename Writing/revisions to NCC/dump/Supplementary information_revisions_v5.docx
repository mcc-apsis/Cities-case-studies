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CB" w:rsidRDefault="00726ECB" w:rsidP="001F2217">
      <w:pPr>
        <w:pStyle w:val="Heading1"/>
        <w:spacing w:line="360" w:lineRule="auto"/>
        <w:rPr>
          <w:rFonts w:eastAsia="Calibri"/>
        </w:rPr>
      </w:pPr>
      <w:r>
        <w:rPr>
          <w:rFonts w:eastAsia="Calibri"/>
        </w:rPr>
        <w:t>Learning about urban climate solutions</w:t>
      </w:r>
    </w:p>
    <w:p w:rsidR="001F2217" w:rsidRDefault="001F2217" w:rsidP="00726ECB">
      <w:pPr>
        <w:pStyle w:val="Heading1"/>
        <w:spacing w:before="0"/>
        <w:rPr>
          <w:rFonts w:eastAsia="Calibri"/>
        </w:rPr>
      </w:pPr>
      <w:r w:rsidRPr="00BC536B">
        <w:rPr>
          <w:rFonts w:eastAsia="Calibri"/>
        </w:rPr>
        <w:t>Supplementary information</w:t>
      </w:r>
    </w:p>
    <w:p w:rsidR="00726ECB" w:rsidRPr="00726ECB" w:rsidRDefault="00726ECB" w:rsidP="00726ECB"/>
    <w:p w:rsidR="00726ECB" w:rsidRDefault="00726ECB" w:rsidP="00726ECB">
      <w:pPr>
        <w:spacing w:line="480" w:lineRule="auto"/>
        <w:rPr>
          <w:rFonts w:ascii="Calibri" w:eastAsia="Calibri" w:hAnsi="Calibri" w:cs="Calibri"/>
        </w:rPr>
      </w:pPr>
      <w:r>
        <w:rPr>
          <w:rFonts w:ascii="Calibri" w:eastAsia="Calibri" w:hAnsi="Calibri" w:cs="Calibri"/>
        </w:rPr>
        <w:t>William F. Lamb</w:t>
      </w:r>
      <w:r w:rsidRPr="0044150C">
        <w:rPr>
          <w:rFonts w:ascii="Calibri" w:eastAsia="Calibri" w:hAnsi="Calibri" w:cs="Calibri"/>
          <w:vertAlign w:val="superscript"/>
        </w:rPr>
        <w:t>1</w:t>
      </w:r>
      <w:r>
        <w:rPr>
          <w:rFonts w:ascii="Calibri" w:eastAsia="Calibri" w:hAnsi="Calibri" w:cs="Calibri"/>
          <w:vertAlign w:val="superscript"/>
        </w:rPr>
        <w:t>*</w:t>
      </w:r>
      <w:r>
        <w:rPr>
          <w:rFonts w:ascii="Calibri" w:eastAsia="Calibri" w:hAnsi="Calibri" w:cs="Calibri"/>
        </w:rPr>
        <w:t>, Felix Creutzig</w:t>
      </w:r>
      <w:r w:rsidRPr="0044150C">
        <w:rPr>
          <w:rFonts w:ascii="Calibri" w:eastAsia="Calibri" w:hAnsi="Calibri" w:cs="Calibri"/>
          <w:vertAlign w:val="superscript"/>
        </w:rPr>
        <w:t>1</w:t>
      </w:r>
      <w:proofErr w:type="gramStart"/>
      <w:r w:rsidRPr="0044150C">
        <w:rPr>
          <w:rFonts w:ascii="Calibri" w:eastAsia="Calibri" w:hAnsi="Calibri" w:cs="Calibri"/>
          <w:vertAlign w:val="superscript"/>
        </w:rPr>
        <w:t>,2</w:t>
      </w:r>
      <w:proofErr w:type="gramEnd"/>
      <w:r>
        <w:rPr>
          <w:rFonts w:ascii="Calibri" w:eastAsia="Calibri" w:hAnsi="Calibri" w:cs="Calibri"/>
        </w:rPr>
        <w:t>, Max C. Callaghan</w:t>
      </w:r>
      <w:r w:rsidRPr="0044150C">
        <w:rPr>
          <w:rFonts w:ascii="Calibri" w:eastAsia="Calibri" w:hAnsi="Calibri" w:cs="Calibri"/>
          <w:vertAlign w:val="superscript"/>
        </w:rPr>
        <w:t>1,3</w:t>
      </w:r>
      <w:r>
        <w:rPr>
          <w:rFonts w:ascii="Calibri" w:eastAsia="Calibri" w:hAnsi="Calibri" w:cs="Calibri"/>
        </w:rPr>
        <w:t>, Jan C. Minx</w:t>
      </w:r>
      <w:r w:rsidRPr="0044150C">
        <w:rPr>
          <w:rFonts w:ascii="Calibri" w:eastAsia="Calibri" w:hAnsi="Calibri" w:cs="Calibri"/>
          <w:vertAlign w:val="superscript"/>
        </w:rPr>
        <w:t>1,3</w:t>
      </w:r>
    </w:p>
    <w:p w:rsidR="00726ECB" w:rsidRDefault="00726ECB" w:rsidP="00726ECB">
      <w:pPr>
        <w:rPr>
          <w:lang w:val="en-US"/>
        </w:rPr>
      </w:pPr>
      <w:r w:rsidRPr="00E86264">
        <w:rPr>
          <w:vertAlign w:val="superscript"/>
          <w:lang w:val="en-US"/>
        </w:rPr>
        <w:t>1</w:t>
      </w:r>
      <w:r>
        <w:rPr>
          <w:vertAlign w:val="superscript"/>
          <w:lang w:val="en-US"/>
        </w:rPr>
        <w:t xml:space="preserve"> </w:t>
      </w:r>
      <w:r>
        <w:rPr>
          <w:lang w:val="en-US"/>
        </w:rPr>
        <w:t xml:space="preserve">Mercator Research Institute on Global Commons and Climate Change, </w:t>
      </w:r>
      <w:proofErr w:type="spellStart"/>
      <w:r>
        <w:rPr>
          <w:lang w:val="en-US"/>
        </w:rPr>
        <w:t>Torgauer</w:t>
      </w:r>
      <w:proofErr w:type="spellEnd"/>
      <w:r>
        <w:rPr>
          <w:lang w:val="en-US"/>
        </w:rPr>
        <w:t xml:space="preserve"> </w:t>
      </w:r>
      <w:proofErr w:type="spellStart"/>
      <w:r>
        <w:rPr>
          <w:lang w:val="en-US"/>
        </w:rPr>
        <w:t>Stra</w:t>
      </w:r>
      <w:r w:rsidRPr="008F7906">
        <w:rPr>
          <w:rFonts w:cstheme="minorHAnsi"/>
        </w:rPr>
        <w:t>ße</w:t>
      </w:r>
      <w:proofErr w:type="spellEnd"/>
      <w:r>
        <w:rPr>
          <w:lang w:val="en-US"/>
        </w:rPr>
        <w:t xml:space="preserve"> 12-15, EUREF Campus #19, 10829 Berlin, Germany</w:t>
      </w:r>
    </w:p>
    <w:p w:rsidR="007F7C87" w:rsidRPr="0068627E" w:rsidRDefault="007F7C87" w:rsidP="007F7C87">
      <w:pPr>
        <w:rPr>
          <w:rPrChange w:id="0" w:author="William Lamb" w:date="2018-10-31T15:11:00Z">
            <w:rPr>
              <w:lang w:val="de-DE"/>
            </w:rPr>
          </w:rPrChange>
        </w:rPr>
      </w:pPr>
      <w:r>
        <w:rPr>
          <w:vertAlign w:val="superscript"/>
          <w:lang w:val="de-DE"/>
        </w:rPr>
        <w:t>2</w:t>
      </w:r>
      <w:r w:rsidRPr="0044150C">
        <w:rPr>
          <w:vertAlign w:val="superscript"/>
          <w:lang w:val="de-DE"/>
        </w:rPr>
        <w:t xml:space="preserve"> </w:t>
      </w:r>
      <w:r w:rsidRPr="0044150C">
        <w:rPr>
          <w:lang w:val="de-DE"/>
        </w:rPr>
        <w:t xml:space="preserve">Technische Universität Berlin, Straße des 17. </w:t>
      </w:r>
      <w:proofErr w:type="spellStart"/>
      <w:r w:rsidRPr="0068627E">
        <w:rPr>
          <w:rPrChange w:id="1" w:author="William Lamb" w:date="2018-10-31T15:11:00Z">
            <w:rPr>
              <w:lang w:val="de-DE"/>
            </w:rPr>
          </w:rPrChange>
        </w:rPr>
        <w:t>Juni</w:t>
      </w:r>
      <w:proofErr w:type="spellEnd"/>
      <w:r w:rsidRPr="0068627E">
        <w:rPr>
          <w:rPrChange w:id="2" w:author="William Lamb" w:date="2018-10-31T15:11:00Z">
            <w:rPr>
              <w:lang w:val="de-DE"/>
            </w:rPr>
          </w:rPrChange>
        </w:rPr>
        <w:t xml:space="preserve"> 135, 10623 Berlin, Germany</w:t>
      </w:r>
    </w:p>
    <w:p w:rsidR="00726ECB" w:rsidRPr="00AD53D6" w:rsidRDefault="007F7C87" w:rsidP="00726ECB">
      <w:pPr>
        <w:rPr>
          <w:lang w:val="en-US"/>
        </w:rPr>
      </w:pPr>
      <w:r>
        <w:rPr>
          <w:vertAlign w:val="superscript"/>
          <w:lang w:val="en-US"/>
        </w:rPr>
        <w:t>3</w:t>
      </w:r>
      <w:r w:rsidR="00726ECB" w:rsidRPr="00AD53D6">
        <w:rPr>
          <w:vertAlign w:val="superscript"/>
          <w:lang w:val="en-US"/>
        </w:rPr>
        <w:t xml:space="preserve"> </w:t>
      </w:r>
      <w:r w:rsidR="00726ECB" w:rsidRPr="00AD53D6">
        <w:rPr>
          <w:lang w:val="en-US"/>
        </w:rPr>
        <w:t>School of Earth and Environment, University of Leeds</w:t>
      </w:r>
      <w:r w:rsidR="00726ECB" w:rsidRPr="00990775">
        <w:rPr>
          <w:lang w:val="en-US"/>
        </w:rPr>
        <w:t xml:space="preserve">, </w:t>
      </w:r>
      <w:r w:rsidR="00726ECB" w:rsidRPr="00AD53D6">
        <w:rPr>
          <w:lang w:val="en-US"/>
        </w:rPr>
        <w:t>Leeds LS2 9JT, UK</w:t>
      </w:r>
    </w:p>
    <w:p w:rsidR="00726ECB" w:rsidRPr="00EE4AF4" w:rsidRDefault="00726ECB" w:rsidP="00726ECB">
      <w:pPr>
        <w:spacing w:line="480" w:lineRule="auto"/>
        <w:rPr>
          <w:rFonts w:ascii="Calibri" w:eastAsia="Calibri" w:hAnsi="Calibri" w:cs="Calibri"/>
        </w:rPr>
      </w:pPr>
      <w:r w:rsidRPr="00EE4AF4">
        <w:rPr>
          <w:rFonts w:ascii="Calibri" w:eastAsia="Calibri" w:hAnsi="Calibri" w:cs="Calibri"/>
        </w:rPr>
        <w:t xml:space="preserve">* </w:t>
      </w:r>
      <w:r w:rsidR="00CB2532">
        <w:rPr>
          <w:rStyle w:val="Hyperlink"/>
          <w:rFonts w:ascii="Calibri" w:eastAsia="Calibri" w:hAnsi="Calibri" w:cs="Calibri"/>
        </w:rPr>
        <w:fldChar w:fldCharType="begin"/>
      </w:r>
      <w:r w:rsidR="00CB2532">
        <w:rPr>
          <w:rStyle w:val="Hyperlink"/>
          <w:rFonts w:ascii="Calibri" w:eastAsia="Calibri" w:hAnsi="Calibri" w:cs="Calibri"/>
        </w:rPr>
        <w:instrText xml:space="preserve"> HYPERLINK "mailto:lamb@mcc-berlin.net" </w:instrText>
      </w:r>
      <w:ins w:id="3" w:author="William Lamb" w:date="2018-11-19T17:02:00Z">
        <w:r w:rsidR="00D14612">
          <w:rPr>
            <w:rStyle w:val="Hyperlink"/>
            <w:rFonts w:ascii="Calibri" w:eastAsia="Calibri" w:hAnsi="Calibri" w:cs="Calibri"/>
          </w:rPr>
        </w:r>
      </w:ins>
      <w:r w:rsidR="00CB2532">
        <w:rPr>
          <w:rStyle w:val="Hyperlink"/>
          <w:rFonts w:ascii="Calibri" w:eastAsia="Calibri" w:hAnsi="Calibri" w:cs="Calibri"/>
        </w:rPr>
        <w:fldChar w:fldCharType="separate"/>
      </w:r>
      <w:r w:rsidRPr="00EE4AF4">
        <w:rPr>
          <w:rStyle w:val="Hyperlink"/>
          <w:rFonts w:ascii="Calibri" w:eastAsia="Calibri" w:hAnsi="Calibri" w:cs="Calibri"/>
        </w:rPr>
        <w:t>lamb@mcc-berlin.net</w:t>
      </w:r>
      <w:r w:rsidR="00CB2532">
        <w:rPr>
          <w:rStyle w:val="Hyperlink"/>
          <w:rFonts w:ascii="Calibri" w:eastAsia="Calibri" w:hAnsi="Calibri" w:cs="Calibri"/>
        </w:rPr>
        <w:fldChar w:fldCharType="end"/>
      </w:r>
    </w:p>
    <w:p w:rsidR="00726ECB" w:rsidRPr="00EE4AF4" w:rsidRDefault="00726ECB" w:rsidP="00726ECB"/>
    <w:p w:rsidR="001F2217" w:rsidRDefault="001F2217" w:rsidP="001F2217">
      <w:pPr>
        <w:pStyle w:val="Heading2"/>
        <w:spacing w:line="360" w:lineRule="auto"/>
        <w:rPr>
          <w:rFonts w:eastAsia="Calibri"/>
        </w:rPr>
      </w:pPr>
      <w:r>
        <w:rPr>
          <w:rFonts w:eastAsia="Calibri"/>
        </w:rPr>
        <w:t>Additional Figures and Tables</w:t>
      </w:r>
    </w:p>
    <w:p w:rsidR="001F2217" w:rsidDel="00D765F0" w:rsidRDefault="001F2217" w:rsidP="001F2217">
      <w:pPr>
        <w:spacing w:line="360" w:lineRule="auto"/>
        <w:rPr>
          <w:del w:id="4" w:author="William Lamb" w:date="2018-10-31T15:27:00Z"/>
        </w:rPr>
      </w:pPr>
    </w:p>
    <w:p w:rsidR="001F2217" w:rsidRDefault="001F2217" w:rsidP="001F2217">
      <w:pPr>
        <w:keepNext/>
        <w:spacing w:line="360" w:lineRule="auto"/>
      </w:pPr>
      <w:r>
        <w:rPr>
          <w:noProof/>
        </w:rPr>
        <w:drawing>
          <wp:inline distT="0" distB="0" distL="0" distR="0" wp14:anchorId="55430C47" wp14:editId="083AD538">
            <wp:extent cx="5760720" cy="1867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_Fig_popgrowt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1867535"/>
                    </a:xfrm>
                    <a:prstGeom prst="rect">
                      <a:avLst/>
                    </a:prstGeom>
                  </pic:spPr>
                </pic:pic>
              </a:graphicData>
            </a:graphic>
          </wp:inline>
        </w:drawing>
      </w:r>
    </w:p>
    <w:p w:rsidR="001F2217" w:rsidRDefault="001F2217" w:rsidP="001F2217">
      <w:pPr>
        <w:pStyle w:val="Caption"/>
        <w:spacing w:line="360" w:lineRule="auto"/>
        <w:rPr>
          <w:ins w:id="5" w:author="William Lamb" w:date="2018-10-31T15:27:00Z"/>
        </w:rPr>
      </w:pPr>
      <w:bookmarkStart w:id="6" w:name="_Ref516043656"/>
      <w:r w:rsidRPr="00F372B6">
        <w:rPr>
          <w:b/>
        </w:rPr>
        <w:t xml:space="preserve">Figure </w:t>
      </w:r>
      <w:r>
        <w:rPr>
          <w:b/>
        </w:rPr>
        <w:fldChar w:fldCharType="begin"/>
      </w:r>
      <w:r>
        <w:rPr>
          <w:b/>
        </w:rPr>
        <w:instrText xml:space="preserve"> SEQ Figure \r 1 \* ARABIC </w:instrText>
      </w:r>
      <w:r>
        <w:rPr>
          <w:b/>
        </w:rPr>
        <w:fldChar w:fldCharType="separate"/>
      </w:r>
      <w:r w:rsidR="00D14612">
        <w:rPr>
          <w:b/>
          <w:noProof/>
        </w:rPr>
        <w:t>1</w:t>
      </w:r>
      <w:r>
        <w:rPr>
          <w:b/>
        </w:rPr>
        <w:fldChar w:fldCharType="end"/>
      </w:r>
      <w:bookmarkEnd w:id="6"/>
      <w:r w:rsidRPr="00F372B6">
        <w:rPr>
          <w:b/>
        </w:rPr>
        <w:t xml:space="preserve">: </w:t>
      </w:r>
      <w:r w:rsidRPr="0003586C">
        <w:rPr>
          <w:b/>
        </w:rPr>
        <w:t>Projected population growth rate by region and city size</w:t>
      </w:r>
      <w:r w:rsidRPr="0003586C">
        <w:rPr>
          <w:b/>
          <w:noProof/>
        </w:rPr>
        <w:t>, 2015-2030</w:t>
      </w:r>
      <w:r>
        <w:rPr>
          <w:b/>
          <w:noProof/>
        </w:rPr>
        <w:t xml:space="preserve">. </w:t>
      </w:r>
      <w:r w:rsidRPr="00E25B05">
        <w:t>Population dat</w:t>
      </w:r>
      <w:r w:rsidRPr="001500E5">
        <w:t xml:space="preserve">a from ref </w:t>
      </w:r>
      <w:r w:rsidRPr="001500E5">
        <w:fldChar w:fldCharType="begin" w:fldLock="1"/>
      </w:r>
      <w:r w:rsidRPr="001500E5">
        <w:instrText>ADDIN CSL_CITATION { "citationItems" : [ { "id" : "ITEM-1", "itemData" : { "author" : [ { "dropping-particle" : "", "family" : "UN DESA", "given" : "", "non-dropping-particle" : "", "parse-names" : false, "suffix" : "" } ], "id" : "ITEM-1", "issued" : { "date-parts" : [ [ "2015" ] ] }, "publisher" : "United Nations, Department of Economic and Social Affairs, Population Division", "publisher-place" : "New York", "title" : "World Urbanization Prospects: The 2014 Revision", "type" : "book" }, "uris" : [ "http://www.mendeley.com/documents/?uuid=495483fe-5768-42f8-b20c-c42632b970fe" ] } ], "mendeley" : { "formattedCitation" : "&lt;sup&gt;7&lt;/sup&gt;", "plainTextFormattedCitation" : "7", "previouslyFormattedCitation" : "&lt;sup&gt;7&lt;/sup&gt;" }, "properties" : { "noteIndex" : 0 }, "schema" : "https://github.com/citation-style-language/schema/raw/master/csl-citation.json" }</w:instrText>
      </w:r>
      <w:r w:rsidRPr="001500E5">
        <w:fldChar w:fldCharType="separate"/>
      </w:r>
      <w:r w:rsidRPr="001500E5">
        <w:rPr>
          <w:i w:val="0"/>
          <w:noProof/>
        </w:rPr>
        <w:t>7</w:t>
      </w:r>
      <w:r w:rsidRPr="001500E5">
        <w:fldChar w:fldCharType="end"/>
      </w:r>
      <w:r w:rsidRPr="001500E5">
        <w:t>, using agglomeration data where available.</w:t>
      </w:r>
    </w:p>
    <w:p w:rsidR="00D765F0" w:rsidRPr="00D765F0" w:rsidDel="00D765F0" w:rsidRDefault="00D765F0">
      <w:pPr>
        <w:rPr>
          <w:del w:id="7" w:author="William Lamb" w:date="2018-10-31T15:33:00Z"/>
          <w:rPrChange w:id="8" w:author="William Lamb" w:date="2018-10-31T15:27:00Z">
            <w:rPr>
              <w:del w:id="9" w:author="William Lamb" w:date="2018-10-31T15:33:00Z"/>
              <w:b/>
              <w:noProof/>
            </w:rPr>
          </w:rPrChange>
        </w:rPr>
        <w:pPrChange w:id="10" w:author="William Lamb" w:date="2018-10-31T15:27:00Z">
          <w:pPr>
            <w:pStyle w:val="Caption"/>
            <w:spacing w:line="360" w:lineRule="auto"/>
          </w:pPr>
        </w:pPrChange>
      </w:pPr>
    </w:p>
    <w:p w:rsidR="00D765F0" w:rsidRPr="00D765F0" w:rsidDel="00D765F0" w:rsidRDefault="00D765F0">
      <w:pPr>
        <w:pStyle w:val="Caption"/>
        <w:rPr>
          <w:del w:id="11" w:author="William Lamb" w:date="2018-10-31T15:33:00Z"/>
          <w:b/>
          <w:rPrChange w:id="12" w:author="William Lamb" w:date="2018-10-31T15:28:00Z">
            <w:rPr>
              <w:del w:id="13" w:author="William Lamb" w:date="2018-10-31T15:33:00Z"/>
            </w:rPr>
          </w:rPrChange>
        </w:rPr>
        <w:pPrChange w:id="14" w:author="William Lamb" w:date="2018-10-31T15:28:00Z">
          <w:pPr>
            <w:spacing w:line="360" w:lineRule="auto"/>
          </w:pPr>
        </w:pPrChange>
      </w:pPr>
    </w:p>
    <w:p w:rsidR="001F2217" w:rsidDel="0068627E" w:rsidRDefault="001F2217" w:rsidP="001F2217">
      <w:pPr>
        <w:keepNext/>
        <w:spacing w:line="360" w:lineRule="auto"/>
        <w:rPr>
          <w:del w:id="15" w:author="William Lamb" w:date="2018-10-31T15:11:00Z"/>
        </w:rPr>
      </w:pPr>
      <w:del w:id="16" w:author="William Lamb" w:date="2018-10-31T15:11:00Z">
        <w:r w:rsidDel="0068627E">
          <w:rPr>
            <w:noProof/>
          </w:rPr>
          <w:lastRenderedPageBreak/>
          <w:drawing>
            <wp:inline distT="0" distB="0" distL="0" distR="0" wp14:anchorId="54126C28" wp14:editId="61CC17D1">
              <wp:extent cx="5760720" cy="18910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_Fig_cita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891030"/>
                      </a:xfrm>
                      <a:prstGeom prst="rect">
                        <a:avLst/>
                      </a:prstGeom>
                    </pic:spPr>
                  </pic:pic>
                </a:graphicData>
              </a:graphic>
            </wp:inline>
          </w:drawing>
        </w:r>
      </w:del>
    </w:p>
    <w:p w:rsidR="001F2217" w:rsidDel="0068627E" w:rsidRDefault="001F2217" w:rsidP="001F2217">
      <w:pPr>
        <w:pStyle w:val="Caption"/>
        <w:spacing w:line="360" w:lineRule="auto"/>
        <w:rPr>
          <w:del w:id="17" w:author="William Lamb" w:date="2018-10-31T15:11:00Z"/>
        </w:rPr>
      </w:pPr>
      <w:bookmarkStart w:id="18" w:name="_Ref512426515"/>
      <w:bookmarkStart w:id="19" w:name="_Ref512426509"/>
      <w:del w:id="20" w:author="William Lamb" w:date="2018-10-31T15:11:00Z">
        <w:r w:rsidRPr="0003586C" w:rsidDel="0068627E">
          <w:rPr>
            <w:b/>
          </w:rPr>
          <w:delText xml:space="preserve">Figure </w:delText>
        </w:r>
        <w:r w:rsidDel="0068627E">
          <w:rPr>
            <w:b/>
            <w:i w:val="0"/>
            <w:iCs w:val="0"/>
          </w:rPr>
          <w:fldChar w:fldCharType="begin"/>
        </w:r>
        <w:r w:rsidDel="0068627E">
          <w:rPr>
            <w:b/>
          </w:rPr>
          <w:delInstrText xml:space="preserve"> SEQ Figure \* ARABIC </w:delInstrText>
        </w:r>
        <w:r w:rsidDel="0068627E">
          <w:rPr>
            <w:b/>
            <w:i w:val="0"/>
            <w:iCs w:val="0"/>
          </w:rPr>
          <w:fldChar w:fldCharType="separate"/>
        </w:r>
        <w:r w:rsidR="007F7C87" w:rsidDel="0068627E">
          <w:rPr>
            <w:b/>
            <w:noProof/>
          </w:rPr>
          <w:delText>2</w:delText>
        </w:r>
        <w:r w:rsidDel="0068627E">
          <w:rPr>
            <w:b/>
            <w:i w:val="0"/>
            <w:iCs w:val="0"/>
          </w:rPr>
          <w:fldChar w:fldCharType="end"/>
        </w:r>
        <w:bookmarkEnd w:id="18"/>
        <w:r w:rsidRPr="0003586C" w:rsidDel="0068627E">
          <w:rPr>
            <w:b/>
          </w:rPr>
          <w:delText>: Average citations of urban case studies by region and city size</w:delText>
        </w:r>
        <w:bookmarkEnd w:id="19"/>
        <w:r w:rsidDel="0068627E">
          <w:rPr>
            <w:b/>
          </w:rPr>
          <w:delText xml:space="preserve">. </w:delText>
        </w:r>
        <w:r w:rsidRPr="007C390D" w:rsidDel="0068627E">
          <w:delText>Citations are divided equally among cities in double-counted articles.</w:delText>
        </w:r>
        <w:r w:rsidDel="0068627E">
          <w:delText xml:space="preserve"> </w:delText>
        </w:r>
        <w:r w:rsidRPr="00E25B05" w:rsidDel="0068627E">
          <w:delText xml:space="preserve">Population </w:delText>
        </w:r>
        <w:r w:rsidRPr="001500E5" w:rsidDel="0068627E">
          <w:delText xml:space="preserve">data from ref </w:delText>
        </w:r>
        <w:r w:rsidRPr="001500E5" w:rsidDel="0068627E">
          <w:rPr>
            <w:i w:val="0"/>
            <w:iCs w:val="0"/>
          </w:rPr>
          <w:fldChar w:fldCharType="begin" w:fldLock="1"/>
        </w:r>
        <w:r w:rsidRPr="001500E5" w:rsidDel="0068627E">
          <w:delInstrText>ADDIN CSL_CITATION { "citationItems" : [ { "id" : "ITEM-1", "itemData" : { "author" : [ { "dropping-particle" : "", "family" : "UN DESA", "given" : "", "non-dropping-particle" : "", "parse-names" : false, "suffix" : "" } ], "id" : "ITEM-1", "issued" : { "date-parts" : [ [ "2015" ] ] }, "publisher" : "United Nations, Department of Economic and Social Affairs, Population Division", "publisher-place" : "New York", "title" : "World Urbanization Prospects: The 2014 Revision", "type" : "book" }, "uris" : [ "http://www.mendeley.com/documents/?uuid=495483fe-5768-42f8-b20c-c42632b970fe" ] } ], "mendeley" : { "formattedCitation" : "&lt;sup&gt;7&lt;/sup&gt;", "plainTextFormattedCitation" : "7", "previouslyFormattedCitation" : "&lt;sup&gt;7&lt;/sup&gt;" }, "properties" : { "noteIndex" : 0 }, "schema" : "https://github.com/citation-style-language/schema/raw/master/csl-citation.json" }</w:delInstrText>
        </w:r>
        <w:r w:rsidRPr="001500E5" w:rsidDel="0068627E">
          <w:rPr>
            <w:i w:val="0"/>
            <w:iCs w:val="0"/>
          </w:rPr>
          <w:fldChar w:fldCharType="separate"/>
        </w:r>
        <w:r w:rsidRPr="001500E5" w:rsidDel="0068627E">
          <w:rPr>
            <w:i w:val="0"/>
            <w:noProof/>
          </w:rPr>
          <w:delText>7</w:delText>
        </w:r>
        <w:r w:rsidRPr="001500E5" w:rsidDel="0068627E">
          <w:rPr>
            <w:i w:val="0"/>
            <w:iCs w:val="0"/>
          </w:rPr>
          <w:fldChar w:fldCharType="end"/>
        </w:r>
        <w:r w:rsidRPr="001500E5" w:rsidDel="0068627E">
          <w:delText>, using agglomeration data where available.</w:delText>
        </w:r>
      </w:del>
    </w:p>
    <w:p w:rsidR="00726ECB" w:rsidRPr="00726ECB" w:rsidDel="00D765F0" w:rsidRDefault="00726ECB" w:rsidP="00726ECB">
      <w:pPr>
        <w:rPr>
          <w:del w:id="21" w:author="William Lamb" w:date="2018-10-31T15:33:00Z"/>
        </w:rPr>
      </w:pPr>
    </w:p>
    <w:p w:rsidR="001F2217" w:rsidRDefault="001F2217" w:rsidP="001F2217">
      <w:pPr>
        <w:keepNext/>
        <w:spacing w:line="360" w:lineRule="auto"/>
      </w:pPr>
      <w:del w:id="22" w:author="William Lamb" w:date="2018-10-31T15:24:00Z">
        <w:r w:rsidDel="0068627E">
          <w:rPr>
            <w:noProof/>
          </w:rPr>
          <w:drawing>
            <wp:inline distT="0" distB="0" distL="0" distR="0" wp14:anchorId="6DBA8C3B" wp14:editId="28A2B570">
              <wp:extent cx="5760720" cy="1868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_Fig_study_distribu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del>
      <w:ins w:id="23" w:author="William Lamb" w:date="2018-11-14T15:14:00Z">
        <w:r w:rsidR="009D17E5">
          <w:rPr>
            <w:noProof/>
          </w:rPr>
          <w:drawing>
            <wp:inline distT="0" distB="0" distL="0" distR="0">
              <wp:extent cx="5760720" cy="1886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_Fig_study_distribu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86585"/>
                      </a:xfrm>
                      <a:prstGeom prst="rect">
                        <a:avLst/>
                      </a:prstGeom>
                    </pic:spPr>
                  </pic:pic>
                </a:graphicData>
              </a:graphic>
            </wp:inline>
          </w:drawing>
        </w:r>
      </w:ins>
    </w:p>
    <w:p w:rsidR="001F2217" w:rsidRDefault="001F2217" w:rsidP="001F2217">
      <w:pPr>
        <w:pStyle w:val="Caption"/>
        <w:spacing w:line="360" w:lineRule="auto"/>
        <w:rPr>
          <w:ins w:id="24" w:author="William Lamb" w:date="2018-10-31T15:33:00Z"/>
        </w:rPr>
      </w:pPr>
      <w:bookmarkStart w:id="25" w:name="_Ref512593174"/>
      <w:r w:rsidRPr="0003586C">
        <w:rPr>
          <w:b/>
        </w:rPr>
        <w:t xml:space="preserve">Figure </w:t>
      </w:r>
      <w:r>
        <w:rPr>
          <w:b/>
        </w:rPr>
        <w:fldChar w:fldCharType="begin"/>
      </w:r>
      <w:r>
        <w:rPr>
          <w:b/>
        </w:rPr>
        <w:instrText xml:space="preserve"> SEQ Figure \* ARABIC </w:instrText>
      </w:r>
      <w:r>
        <w:rPr>
          <w:b/>
        </w:rPr>
        <w:fldChar w:fldCharType="separate"/>
      </w:r>
      <w:ins w:id="26" w:author="William Lamb" w:date="2018-11-19T17:02:00Z">
        <w:r w:rsidR="00D14612">
          <w:rPr>
            <w:b/>
            <w:noProof/>
          </w:rPr>
          <w:t>2</w:t>
        </w:r>
      </w:ins>
      <w:del w:id="27" w:author="William Lamb" w:date="2018-10-31T15:34:00Z">
        <w:r w:rsidR="007F7C87" w:rsidDel="00D765F0">
          <w:rPr>
            <w:b/>
            <w:noProof/>
          </w:rPr>
          <w:delText>3</w:delText>
        </w:r>
      </w:del>
      <w:r>
        <w:rPr>
          <w:b/>
        </w:rPr>
        <w:fldChar w:fldCharType="end"/>
      </w:r>
      <w:bookmarkEnd w:id="25"/>
      <w:r w:rsidRPr="0003586C">
        <w:rPr>
          <w:b/>
        </w:rPr>
        <w:t>: The global distribution of urban case studies versus population</w:t>
      </w:r>
      <w:ins w:id="28" w:author="William Lamb" w:date="2018-10-25T12:23:00Z">
        <w:r w:rsidR="00E64C3B">
          <w:rPr>
            <w:b/>
          </w:rPr>
          <w:t xml:space="preserve"> size</w:t>
        </w:r>
      </w:ins>
      <w:r>
        <w:t xml:space="preserve">. To normalise, where the numerator (% of global population in a region &amp; city size) exceeds the denominator (% of case studies in a region &amp; city size), we subtract the fraction from 2. </w:t>
      </w:r>
      <w:r w:rsidRPr="00E25B05">
        <w:t>Population data from ref</w:t>
      </w:r>
      <w:r w:rsidRPr="001500E5">
        <w:t xml:space="preserve"> </w:t>
      </w:r>
      <w:r w:rsidRPr="001500E5">
        <w:fldChar w:fldCharType="begin" w:fldLock="1"/>
      </w:r>
      <w:r w:rsidRPr="001500E5">
        <w:instrText>ADDIN CSL_CITATION { "citationItems" : [ { "id" : "ITEM-1", "itemData" : { "author" : [ { "dropping-particle" : "", "family" : "UN DESA", "given" : "", "non-dropping-particle" : "", "parse-names" : false, "suffix" : "" } ], "id" : "ITEM-1", "issued" : { "date-parts" : [ [ "2015" ] ] }, "publisher" : "United Nations, Department of Economic and Social Affairs, Population Division", "publisher-place" : "New York", "title" : "World Urbanization Prospects: The 2014 Revision", "type" : "book" }, "uris" : [ "http://www.mendeley.com/documents/?uuid=495483fe-5768-42f8-b20c-c42632b970fe" ] } ], "mendeley" : { "formattedCitation" : "&lt;sup&gt;7&lt;/sup&gt;", "plainTextFormattedCitation" : "7", "previouslyFormattedCitation" : "&lt;sup&gt;7&lt;/sup&gt;" }, "properties" : { "noteIndex" : 0 }, "schema" : "https://github.com/citation-style-language/schema/raw/master/csl-citation.json" }</w:instrText>
      </w:r>
      <w:r w:rsidRPr="001500E5">
        <w:fldChar w:fldCharType="separate"/>
      </w:r>
      <w:r w:rsidRPr="001500E5">
        <w:rPr>
          <w:i w:val="0"/>
          <w:noProof/>
        </w:rPr>
        <w:t>7</w:t>
      </w:r>
      <w:r w:rsidRPr="001500E5">
        <w:fldChar w:fldCharType="end"/>
      </w:r>
      <w:r w:rsidRPr="00E25B05">
        <w:t>, using</w:t>
      </w:r>
      <w:r>
        <w:t xml:space="preserve"> agglomeration data where available.</w:t>
      </w:r>
    </w:p>
    <w:p w:rsidR="00D765F0" w:rsidRPr="00DA5870" w:rsidDel="006F62D1" w:rsidRDefault="00D765F0">
      <w:pPr>
        <w:rPr>
          <w:del w:id="29" w:author="William Lamb" w:date="2018-10-31T15:35:00Z"/>
        </w:rPr>
        <w:pPrChange w:id="30" w:author="William Lamb" w:date="2018-10-31T15:33:00Z">
          <w:pPr>
            <w:pStyle w:val="Caption"/>
            <w:spacing w:line="360" w:lineRule="auto"/>
          </w:pPr>
        </w:pPrChange>
      </w:pPr>
    </w:p>
    <w:p w:rsidR="00726ECB" w:rsidRPr="00726ECB" w:rsidDel="006F62D1" w:rsidRDefault="00726ECB" w:rsidP="00726ECB">
      <w:pPr>
        <w:rPr>
          <w:del w:id="31" w:author="William Lamb" w:date="2018-10-31T15:35:00Z"/>
        </w:rPr>
      </w:pPr>
    </w:p>
    <w:p w:rsidR="001F2217" w:rsidRPr="007D3019" w:rsidDel="006F62D1" w:rsidRDefault="001F2217" w:rsidP="001F2217">
      <w:pPr>
        <w:rPr>
          <w:del w:id="32" w:author="William Lamb" w:date="2018-10-31T15:35:00Z"/>
        </w:rPr>
      </w:pPr>
    </w:p>
    <w:p w:rsidR="001F2217" w:rsidRDefault="001F2217" w:rsidP="001F2217">
      <w:pPr>
        <w:keepNext/>
        <w:spacing w:line="360" w:lineRule="auto"/>
      </w:pPr>
      <w:r>
        <w:rPr>
          <w:noProof/>
        </w:rPr>
        <w:lastRenderedPageBreak/>
        <w:drawing>
          <wp:inline distT="0" distB="0" distL="0" distR="0" wp14:anchorId="051742DD" wp14:editId="686CBC19">
            <wp:extent cx="576072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_Fig_total_p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190750"/>
                    </a:xfrm>
                    <a:prstGeom prst="rect">
                      <a:avLst/>
                    </a:prstGeom>
                  </pic:spPr>
                </pic:pic>
              </a:graphicData>
            </a:graphic>
          </wp:inline>
        </w:drawing>
      </w:r>
    </w:p>
    <w:p w:rsidR="001F2217" w:rsidRDefault="001F2217" w:rsidP="001F2217">
      <w:pPr>
        <w:pStyle w:val="Caption"/>
        <w:spacing w:line="360" w:lineRule="auto"/>
        <w:rPr>
          <w:ins w:id="33" w:author="William Lamb" w:date="2018-10-31T15:35:00Z"/>
        </w:rPr>
      </w:pPr>
      <w:bookmarkStart w:id="34" w:name="_Ref516043755"/>
      <w:bookmarkStart w:id="35" w:name="_Ref512599852"/>
      <w:r w:rsidRPr="0003586C">
        <w:rPr>
          <w:b/>
        </w:rPr>
        <w:t xml:space="preserve">Figure </w:t>
      </w:r>
      <w:r>
        <w:rPr>
          <w:b/>
        </w:rPr>
        <w:fldChar w:fldCharType="begin"/>
      </w:r>
      <w:r>
        <w:rPr>
          <w:b/>
        </w:rPr>
        <w:instrText xml:space="preserve"> SEQ Figure \* ARABIC </w:instrText>
      </w:r>
      <w:r>
        <w:rPr>
          <w:b/>
        </w:rPr>
        <w:fldChar w:fldCharType="separate"/>
      </w:r>
      <w:ins w:id="36" w:author="William Lamb" w:date="2018-11-19T17:02:00Z">
        <w:r w:rsidR="00D14612">
          <w:rPr>
            <w:b/>
            <w:noProof/>
          </w:rPr>
          <w:t>3</w:t>
        </w:r>
      </w:ins>
      <w:del w:id="37" w:author="William Lamb" w:date="2018-10-31T15:35:00Z">
        <w:r w:rsidR="007F7C87" w:rsidDel="006F62D1">
          <w:rPr>
            <w:b/>
            <w:noProof/>
          </w:rPr>
          <w:delText>4</w:delText>
        </w:r>
      </w:del>
      <w:r>
        <w:rPr>
          <w:b/>
        </w:rPr>
        <w:fldChar w:fldCharType="end"/>
      </w:r>
      <w:bookmarkEnd w:id="34"/>
      <w:r w:rsidRPr="0003586C">
        <w:rPr>
          <w:b/>
        </w:rPr>
        <w:t xml:space="preserve">: </w:t>
      </w:r>
      <w:bookmarkEnd w:id="35"/>
      <w:r w:rsidRPr="00F372B6">
        <w:rPr>
          <w:b/>
        </w:rPr>
        <w:t xml:space="preserve">Total urban population </w:t>
      </w:r>
      <w:r>
        <w:rPr>
          <w:b/>
        </w:rPr>
        <w:t>in 2030</w:t>
      </w:r>
      <w:r w:rsidRPr="00F372B6">
        <w:rPr>
          <w:b/>
        </w:rPr>
        <w:t xml:space="preserve"> by region and city</w:t>
      </w:r>
      <w:r w:rsidRPr="00F372B6">
        <w:rPr>
          <w:b/>
          <w:noProof/>
        </w:rPr>
        <w:t xml:space="preserve"> size</w:t>
      </w:r>
      <w:r>
        <w:rPr>
          <w:b/>
          <w:noProof/>
        </w:rPr>
        <w:t xml:space="preserve">. </w:t>
      </w:r>
      <w:r w:rsidRPr="00E25B05">
        <w:t xml:space="preserve">Population data from </w:t>
      </w:r>
      <w:r w:rsidRPr="001500E5">
        <w:t xml:space="preserve">ref </w:t>
      </w:r>
      <w:r w:rsidRPr="001500E5">
        <w:fldChar w:fldCharType="begin" w:fldLock="1"/>
      </w:r>
      <w:r w:rsidRPr="001500E5">
        <w:instrText>ADDIN CSL_CITATION { "citationItems" : [ { "id" : "ITEM-1", "itemData" : { "author" : [ { "dropping-particle" : "", "family" : "UN DESA", "given" : "", "non-dropping-particle" : "", "parse-names" : false, "suffix" : "" } ], "id" : "ITEM-1", "issued" : { "date-parts" : [ [ "2015" ] ] }, "publisher" : "United Nations, Department of Economic and Social Affairs, Population Division", "publisher-place" : "New York", "title" : "World Urbanization Prospects: The 2014 Revision", "type" : "book" }, "uris" : [ "http://www.mendeley.com/documents/?uuid=495483fe-5768-42f8-b20c-c42632b970fe" ] } ], "mendeley" : { "formattedCitation" : "&lt;sup&gt;7&lt;/sup&gt;", "plainTextFormattedCitation" : "7", "previouslyFormattedCitation" : "&lt;sup&gt;7&lt;/sup&gt;" }, "properties" : { "noteIndex" : 0 }, "schema" : "https://github.com/citation-style-language/schema/raw/master/csl-citation.json" }</w:instrText>
      </w:r>
      <w:r w:rsidRPr="001500E5">
        <w:fldChar w:fldCharType="separate"/>
      </w:r>
      <w:r w:rsidRPr="001500E5">
        <w:rPr>
          <w:i w:val="0"/>
          <w:noProof/>
        </w:rPr>
        <w:t>7</w:t>
      </w:r>
      <w:r w:rsidRPr="001500E5">
        <w:fldChar w:fldCharType="end"/>
      </w:r>
      <w:r w:rsidRPr="00E25B05">
        <w:t>, using</w:t>
      </w:r>
      <w:r>
        <w:t xml:space="preserve"> agglomeration data where available.</w:t>
      </w:r>
    </w:p>
    <w:p w:rsidR="006F62D1" w:rsidRPr="00DA5870" w:rsidRDefault="006F62D1">
      <w:pPr>
        <w:rPr>
          <w:ins w:id="38" w:author="William Lamb" w:date="2018-10-31T15:35:00Z"/>
        </w:rPr>
        <w:pPrChange w:id="39" w:author="William Lamb" w:date="2018-10-31T15:35:00Z">
          <w:pPr>
            <w:pStyle w:val="Caption"/>
            <w:spacing w:line="360" w:lineRule="auto"/>
          </w:pPr>
        </w:pPrChange>
      </w:pPr>
    </w:p>
    <w:p w:rsidR="006F62D1" w:rsidRDefault="009D17E5" w:rsidP="006F62D1">
      <w:pPr>
        <w:keepNext/>
        <w:spacing w:line="360" w:lineRule="auto"/>
        <w:rPr>
          <w:ins w:id="40" w:author="William Lamb" w:date="2018-10-31T15:35:00Z"/>
        </w:rPr>
      </w:pPr>
      <w:ins w:id="41" w:author="William Lamb" w:date="2018-11-14T15:25:00Z">
        <w:r>
          <w:rPr>
            <w:noProof/>
          </w:rPr>
          <w:drawing>
            <wp:inline distT="0" distB="0" distL="0" distR="0">
              <wp:extent cx="5760720" cy="274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_Fig_postAR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49550"/>
                      </a:xfrm>
                      <a:prstGeom prst="rect">
                        <a:avLst/>
                      </a:prstGeom>
                    </pic:spPr>
                  </pic:pic>
                </a:graphicData>
              </a:graphic>
            </wp:inline>
          </w:drawing>
        </w:r>
      </w:ins>
    </w:p>
    <w:p w:rsidR="006F62D1" w:rsidRPr="00CE1148" w:rsidRDefault="006F62D1" w:rsidP="006F62D1">
      <w:pPr>
        <w:pStyle w:val="Caption"/>
        <w:rPr>
          <w:ins w:id="42" w:author="William Lamb" w:date="2018-10-31T15:35:00Z"/>
          <w:b/>
        </w:rPr>
      </w:pPr>
      <w:ins w:id="43" w:author="William Lamb" w:date="2018-10-31T15:35:00Z">
        <w:r w:rsidRPr="00CE1148">
          <w:rPr>
            <w:b/>
          </w:rPr>
          <w:t xml:space="preserve">Figure </w:t>
        </w:r>
        <w:r w:rsidRPr="00CE1148">
          <w:rPr>
            <w:b/>
          </w:rPr>
          <w:fldChar w:fldCharType="begin"/>
        </w:r>
        <w:r w:rsidRPr="00CE1148">
          <w:rPr>
            <w:b/>
          </w:rPr>
          <w:instrText xml:space="preserve"> SEQ Figure \* ARABIC </w:instrText>
        </w:r>
        <w:r w:rsidRPr="00CE1148">
          <w:rPr>
            <w:b/>
          </w:rPr>
          <w:fldChar w:fldCharType="separate"/>
        </w:r>
      </w:ins>
      <w:ins w:id="44" w:author="William Lamb" w:date="2018-11-19T17:02:00Z">
        <w:r w:rsidR="00D14612">
          <w:rPr>
            <w:b/>
            <w:noProof/>
          </w:rPr>
          <w:t>4</w:t>
        </w:r>
      </w:ins>
      <w:ins w:id="45" w:author="William Lamb" w:date="2018-10-31T15:35:00Z">
        <w:r w:rsidRPr="00CE1148">
          <w:rPr>
            <w:b/>
          </w:rPr>
          <w:fldChar w:fldCharType="end"/>
        </w:r>
        <w:r w:rsidRPr="00CE1148">
          <w:rPr>
            <w:b/>
          </w:rPr>
          <w:t>: Total articles and regional proportions of case study literature by IPCC Assessment Period</w:t>
        </w:r>
      </w:ins>
    </w:p>
    <w:p w:rsidR="006F62D1" w:rsidRPr="006F62D1" w:rsidRDefault="006F62D1">
      <w:pPr>
        <w:rPr>
          <w:rPrChange w:id="46" w:author="William Lamb" w:date="2018-10-31T15:35:00Z">
            <w:rPr>
              <w:b/>
              <w:noProof/>
            </w:rPr>
          </w:rPrChange>
        </w:rPr>
        <w:pPrChange w:id="47" w:author="William Lamb" w:date="2018-10-31T15:35:00Z">
          <w:pPr>
            <w:pStyle w:val="Caption"/>
            <w:spacing w:line="360" w:lineRule="auto"/>
          </w:pPr>
        </w:pPrChange>
      </w:pPr>
    </w:p>
    <w:p w:rsidR="001F2217" w:rsidRPr="007D3019" w:rsidRDefault="001F2217" w:rsidP="001F2217"/>
    <w:p w:rsidR="001F2217" w:rsidRDefault="001F2217" w:rsidP="001F2217">
      <w:pPr>
        <w:keepNext/>
        <w:spacing w:line="360" w:lineRule="auto"/>
      </w:pPr>
      <w:del w:id="48" w:author="William Lamb" w:date="2018-10-31T16:01:00Z">
        <w:r w:rsidDel="00900881">
          <w:rPr>
            <w:noProof/>
          </w:rPr>
          <w:lastRenderedPageBreak/>
          <w:drawing>
            <wp:inline distT="0" distB="0" distL="0" distR="0" wp14:anchorId="2E79048B" wp14:editId="73B00CD4">
              <wp:extent cx="5760720" cy="18522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_Fig_case_cover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852295"/>
                      </a:xfrm>
                      <a:prstGeom prst="rect">
                        <a:avLst/>
                      </a:prstGeom>
                    </pic:spPr>
                  </pic:pic>
                </a:graphicData>
              </a:graphic>
            </wp:inline>
          </w:drawing>
        </w:r>
      </w:del>
      <w:ins w:id="49" w:author="William Lamb" w:date="2018-11-14T15:27:00Z">
        <w:r w:rsidR="000E5254">
          <w:rPr>
            <w:noProof/>
          </w:rPr>
          <w:drawing>
            <wp:inline distT="0" distB="0" distL="0" distR="0">
              <wp:extent cx="5760720" cy="1868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_Fig_case_cover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ins>
    </w:p>
    <w:p w:rsidR="001F2217" w:rsidRDefault="001F2217" w:rsidP="001F2217">
      <w:pPr>
        <w:pStyle w:val="Caption"/>
        <w:spacing w:line="360" w:lineRule="auto"/>
      </w:pPr>
      <w:bookmarkStart w:id="50" w:name="_Ref516045240"/>
      <w:r w:rsidRPr="007115BB">
        <w:rPr>
          <w:b/>
        </w:rPr>
        <w:t xml:space="preserve">Figure </w:t>
      </w:r>
      <w:r w:rsidRPr="007115BB">
        <w:rPr>
          <w:b/>
        </w:rPr>
        <w:fldChar w:fldCharType="begin"/>
      </w:r>
      <w:r w:rsidRPr="007115BB">
        <w:rPr>
          <w:b/>
        </w:rPr>
        <w:instrText xml:space="preserve"> SEQ Figure \* ARABIC </w:instrText>
      </w:r>
      <w:r w:rsidRPr="007115BB">
        <w:rPr>
          <w:b/>
        </w:rPr>
        <w:fldChar w:fldCharType="separate"/>
      </w:r>
      <w:r w:rsidR="00D14612">
        <w:rPr>
          <w:b/>
          <w:noProof/>
        </w:rPr>
        <w:t>5</w:t>
      </w:r>
      <w:r w:rsidRPr="007115BB">
        <w:rPr>
          <w:b/>
        </w:rPr>
        <w:fldChar w:fldCharType="end"/>
      </w:r>
      <w:bookmarkEnd w:id="50"/>
      <w:r w:rsidRPr="007115BB">
        <w:rPr>
          <w:b/>
        </w:rPr>
        <w:t>: Direct coverage of case studies</w:t>
      </w:r>
      <w:r>
        <w:rPr>
          <w:b/>
        </w:rPr>
        <w:t xml:space="preserve">. </w:t>
      </w:r>
      <w:r w:rsidRPr="007D3019">
        <w:t>Missing values for small cities</w:t>
      </w:r>
      <w:r>
        <w:t xml:space="preserve"> are due to absent data; missing values for mega-cities (Africa, Oceania) indicate no documented mega-cities in these regions as of 2015. </w:t>
      </w:r>
      <w:r w:rsidRPr="00E25B05">
        <w:t>Population data fro</w:t>
      </w:r>
      <w:r w:rsidRPr="001500E5">
        <w:t xml:space="preserve">m ref </w:t>
      </w:r>
      <w:r w:rsidRPr="001500E5">
        <w:fldChar w:fldCharType="begin" w:fldLock="1"/>
      </w:r>
      <w:r w:rsidRPr="001500E5">
        <w:instrText>ADDIN CSL_CITATION { "citationItems" : [ { "id" : "ITEM-1", "itemData" : { "author" : [ { "dropping-particle" : "", "family" : "UN DESA", "given" : "", "non-dropping-particle" : "", "parse-names" : false, "suffix" : "" } ], "id" : "ITEM-1", "issued" : { "date-parts" : [ [ "2015" ] ] }, "publisher" : "United Nations, Department of Economic and Social Affairs, Population Division", "publisher-place" : "New York", "title" : "World Urbanization Prospects: The 2014 Revision", "type" : "book" }, "uris" : [ "http://www.mendeley.com/documents/?uuid=495483fe-5768-42f8-b20c-c42632b970fe" ] } ], "mendeley" : { "formattedCitation" : "&lt;sup&gt;7&lt;/sup&gt;", "plainTextFormattedCitation" : "7", "previouslyFormattedCitation" : "&lt;sup&gt;7&lt;/sup&gt;" }, "properties" : { "noteIndex" : 0 }, "schema" : "https://github.com/citation-style-language/schema/raw/master/csl-citation.json" }</w:instrText>
      </w:r>
      <w:r w:rsidRPr="001500E5">
        <w:fldChar w:fldCharType="separate"/>
      </w:r>
      <w:r w:rsidRPr="001500E5">
        <w:rPr>
          <w:i w:val="0"/>
          <w:noProof/>
        </w:rPr>
        <w:t>7</w:t>
      </w:r>
      <w:r w:rsidRPr="001500E5">
        <w:fldChar w:fldCharType="end"/>
      </w:r>
      <w:r w:rsidRPr="001500E5">
        <w:t>, using agglomeration data where available.</w:t>
      </w:r>
    </w:p>
    <w:p w:rsidR="00726ECB" w:rsidRPr="00726ECB" w:rsidRDefault="00726ECB" w:rsidP="00726ECB"/>
    <w:tbl>
      <w:tblPr>
        <w:tblW w:w="10088" w:type="dxa"/>
        <w:tblLook w:val="04A0" w:firstRow="1" w:lastRow="0" w:firstColumn="1" w:lastColumn="0" w:noHBand="0" w:noVBand="1"/>
        <w:tblPrChange w:id="51" w:author="William Lamb" w:date="2018-11-19T15:06:00Z">
          <w:tblPr>
            <w:tblW w:w="10088" w:type="dxa"/>
            <w:tblLook w:val="04A0" w:firstRow="1" w:lastRow="0" w:firstColumn="1" w:lastColumn="0" w:noHBand="0" w:noVBand="1"/>
          </w:tblPr>
        </w:tblPrChange>
      </w:tblPr>
      <w:tblGrid>
        <w:gridCol w:w="709"/>
        <w:gridCol w:w="2659"/>
        <w:gridCol w:w="4996"/>
        <w:gridCol w:w="1724"/>
        <w:tblGridChange w:id="52">
          <w:tblGrid>
            <w:gridCol w:w="709"/>
            <w:gridCol w:w="2659"/>
            <w:gridCol w:w="5144"/>
            <w:gridCol w:w="1576"/>
          </w:tblGrid>
        </w:tblGridChange>
      </w:tblGrid>
      <w:tr w:rsidR="001F2217" w:rsidRPr="00E77AAE" w:rsidTr="004F0212">
        <w:trPr>
          <w:trHeight w:val="300"/>
          <w:trPrChange w:id="53" w:author="William Lamb" w:date="2018-11-19T15:06:00Z">
            <w:trPr>
              <w:trHeight w:val="300"/>
            </w:trPr>
          </w:trPrChange>
        </w:trPr>
        <w:tc>
          <w:tcPr>
            <w:tcW w:w="709" w:type="dxa"/>
            <w:tcBorders>
              <w:top w:val="single" w:sz="4" w:space="0" w:color="auto"/>
              <w:left w:val="nil"/>
              <w:bottom w:val="single" w:sz="4" w:space="0" w:color="auto"/>
              <w:right w:val="nil"/>
            </w:tcBorders>
            <w:shd w:val="clear" w:color="auto" w:fill="auto"/>
            <w:noWrap/>
            <w:hideMark/>
            <w:tcPrChange w:id="54" w:author="William Lamb" w:date="2018-11-19T15:06:00Z">
              <w:tcPr>
                <w:tcW w:w="709" w:type="dxa"/>
                <w:tcBorders>
                  <w:top w:val="single" w:sz="4" w:space="0" w:color="auto"/>
                  <w:left w:val="nil"/>
                  <w:bottom w:val="single" w:sz="4" w:space="0" w:color="auto"/>
                  <w:right w:val="nil"/>
                </w:tcBorders>
                <w:shd w:val="clear" w:color="auto" w:fill="auto"/>
                <w:noWrap/>
                <w:hideMark/>
              </w:tcPr>
            </w:tcPrChange>
          </w:tcPr>
          <w:p w:rsidR="001F2217" w:rsidRPr="00E77AAE" w:rsidRDefault="001F2217" w:rsidP="0000526F">
            <w:pPr>
              <w:spacing w:after="0" w:line="240" w:lineRule="auto"/>
              <w:rPr>
                <w:rFonts w:ascii="Calibri" w:eastAsia="Times New Roman" w:hAnsi="Calibri" w:cs="Calibri"/>
                <w:b/>
                <w:color w:val="000000"/>
              </w:rPr>
            </w:pPr>
            <w:bookmarkStart w:id="55" w:name="RANGE!A1:D18"/>
            <w:r w:rsidRPr="00E77AAE">
              <w:rPr>
                <w:rFonts w:ascii="Calibri" w:eastAsia="Times New Roman" w:hAnsi="Calibri" w:cs="Calibri"/>
                <w:b/>
                <w:color w:val="000000"/>
              </w:rPr>
              <w:t>ID</w:t>
            </w:r>
            <w:bookmarkEnd w:id="55"/>
          </w:p>
        </w:tc>
        <w:tc>
          <w:tcPr>
            <w:tcW w:w="2659" w:type="dxa"/>
            <w:tcBorders>
              <w:top w:val="single" w:sz="4" w:space="0" w:color="auto"/>
              <w:left w:val="nil"/>
              <w:bottom w:val="single" w:sz="4" w:space="0" w:color="auto"/>
              <w:right w:val="nil"/>
            </w:tcBorders>
            <w:shd w:val="clear" w:color="auto" w:fill="auto"/>
            <w:noWrap/>
            <w:hideMark/>
            <w:tcPrChange w:id="56" w:author="William Lamb" w:date="2018-11-19T15:06:00Z">
              <w:tcPr>
                <w:tcW w:w="2659" w:type="dxa"/>
                <w:tcBorders>
                  <w:top w:val="single" w:sz="4" w:space="0" w:color="auto"/>
                  <w:left w:val="nil"/>
                  <w:bottom w:val="single" w:sz="4" w:space="0" w:color="auto"/>
                  <w:right w:val="nil"/>
                </w:tcBorders>
                <w:shd w:val="clear" w:color="auto" w:fill="auto"/>
                <w:noWrap/>
                <w:hideMark/>
              </w:tcPr>
            </w:tcPrChange>
          </w:tcPr>
          <w:p w:rsidR="001F2217" w:rsidRPr="00E77AAE" w:rsidRDefault="001F2217" w:rsidP="0000526F">
            <w:pPr>
              <w:spacing w:after="0" w:line="240" w:lineRule="auto"/>
              <w:rPr>
                <w:rFonts w:ascii="Calibri" w:eastAsia="Times New Roman" w:hAnsi="Calibri" w:cs="Calibri"/>
                <w:b/>
                <w:color w:val="000000"/>
              </w:rPr>
            </w:pPr>
            <w:r w:rsidRPr="00E77AAE">
              <w:rPr>
                <w:rFonts w:ascii="Calibri" w:eastAsia="Times New Roman" w:hAnsi="Calibri" w:cs="Calibri"/>
                <w:b/>
                <w:color w:val="000000"/>
              </w:rPr>
              <w:t>Topic Name</w:t>
            </w:r>
          </w:p>
        </w:tc>
        <w:tc>
          <w:tcPr>
            <w:tcW w:w="4996" w:type="dxa"/>
            <w:tcBorders>
              <w:top w:val="single" w:sz="4" w:space="0" w:color="auto"/>
              <w:left w:val="nil"/>
              <w:bottom w:val="single" w:sz="4" w:space="0" w:color="auto"/>
              <w:right w:val="nil"/>
            </w:tcBorders>
            <w:shd w:val="clear" w:color="auto" w:fill="auto"/>
            <w:noWrap/>
            <w:hideMark/>
            <w:tcPrChange w:id="57" w:author="William Lamb" w:date="2018-11-19T15:06:00Z">
              <w:tcPr>
                <w:tcW w:w="5144" w:type="dxa"/>
                <w:tcBorders>
                  <w:top w:val="single" w:sz="4" w:space="0" w:color="auto"/>
                  <w:left w:val="nil"/>
                  <w:bottom w:val="single" w:sz="4" w:space="0" w:color="auto"/>
                  <w:right w:val="nil"/>
                </w:tcBorders>
                <w:shd w:val="clear" w:color="auto" w:fill="auto"/>
                <w:noWrap/>
                <w:hideMark/>
              </w:tcPr>
            </w:tcPrChange>
          </w:tcPr>
          <w:p w:rsidR="001F2217" w:rsidRPr="00E77AAE" w:rsidRDefault="001F2217" w:rsidP="0000526F">
            <w:pPr>
              <w:spacing w:after="0" w:line="240" w:lineRule="auto"/>
              <w:rPr>
                <w:rFonts w:ascii="Calibri" w:eastAsia="Times New Roman" w:hAnsi="Calibri" w:cs="Calibri"/>
                <w:b/>
                <w:color w:val="000000"/>
              </w:rPr>
            </w:pPr>
            <w:r w:rsidRPr="00E77AAE">
              <w:rPr>
                <w:rFonts w:ascii="Calibri" w:eastAsia="Times New Roman" w:hAnsi="Calibri" w:cs="Calibri"/>
                <w:b/>
                <w:color w:val="000000"/>
              </w:rPr>
              <w:t>Stemmed Keywords</w:t>
            </w:r>
          </w:p>
        </w:tc>
        <w:tc>
          <w:tcPr>
            <w:tcW w:w="1724" w:type="dxa"/>
            <w:tcBorders>
              <w:top w:val="single" w:sz="4" w:space="0" w:color="auto"/>
              <w:left w:val="nil"/>
              <w:bottom w:val="single" w:sz="4" w:space="0" w:color="auto"/>
              <w:right w:val="nil"/>
            </w:tcBorders>
            <w:shd w:val="clear" w:color="auto" w:fill="auto"/>
            <w:noWrap/>
            <w:hideMark/>
            <w:tcPrChange w:id="58" w:author="William Lamb" w:date="2018-11-19T15:06:00Z">
              <w:tcPr>
                <w:tcW w:w="1576" w:type="dxa"/>
                <w:tcBorders>
                  <w:top w:val="single" w:sz="4" w:space="0" w:color="auto"/>
                  <w:left w:val="nil"/>
                  <w:bottom w:val="single" w:sz="4" w:space="0" w:color="auto"/>
                  <w:right w:val="nil"/>
                </w:tcBorders>
                <w:shd w:val="clear" w:color="auto" w:fill="auto"/>
                <w:noWrap/>
                <w:hideMark/>
              </w:tcPr>
            </w:tcPrChange>
          </w:tcPr>
          <w:p w:rsidR="001F2217" w:rsidRPr="00E77AAE" w:rsidRDefault="001F2217" w:rsidP="0000526F">
            <w:pPr>
              <w:spacing w:after="0" w:line="240" w:lineRule="auto"/>
              <w:jc w:val="right"/>
              <w:rPr>
                <w:rFonts w:ascii="Calibri" w:eastAsia="Times New Roman" w:hAnsi="Calibri" w:cs="Calibri"/>
                <w:b/>
                <w:color w:val="000000"/>
              </w:rPr>
            </w:pPr>
            <w:r w:rsidRPr="00E77AAE">
              <w:rPr>
                <w:rFonts w:ascii="Calibri" w:eastAsia="Times New Roman" w:hAnsi="Calibri" w:cs="Calibri"/>
                <w:b/>
                <w:color w:val="000000"/>
              </w:rPr>
              <w:t>Marginal Topic Distribution</w:t>
            </w:r>
            <w:ins w:id="59" w:author="William Lamb" w:date="2018-11-19T15:06:00Z">
              <w:r w:rsidR="004F0212">
                <w:rPr>
                  <w:rFonts w:ascii="Calibri" w:eastAsia="Times New Roman" w:hAnsi="Calibri" w:cs="Calibri"/>
                  <w:b/>
                  <w:color w:val="000000"/>
                </w:rPr>
                <w:t xml:space="preserve"> (%)</w:t>
              </w:r>
            </w:ins>
          </w:p>
        </w:tc>
      </w:tr>
      <w:tr w:rsidR="000E5254" w:rsidRPr="00E77AAE" w:rsidTr="004F0212">
        <w:trPr>
          <w:trHeight w:val="340"/>
          <w:trPrChange w:id="60" w:author="William Lamb" w:date="2018-11-19T15:06:00Z">
            <w:trPr>
              <w:trHeight w:val="340"/>
            </w:trPr>
          </w:trPrChange>
        </w:trPr>
        <w:tc>
          <w:tcPr>
            <w:tcW w:w="709" w:type="dxa"/>
            <w:tcBorders>
              <w:top w:val="single" w:sz="4" w:space="0" w:color="auto"/>
              <w:left w:val="nil"/>
              <w:bottom w:val="nil"/>
              <w:right w:val="nil"/>
            </w:tcBorders>
            <w:shd w:val="clear" w:color="auto" w:fill="auto"/>
            <w:noWrap/>
            <w:hideMark/>
            <w:tcPrChange w:id="61" w:author="William Lamb" w:date="2018-11-19T15:06:00Z">
              <w:tcPr>
                <w:tcW w:w="709" w:type="dxa"/>
                <w:tcBorders>
                  <w:top w:val="single" w:sz="4" w:space="0" w:color="auto"/>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sidRPr="00E77AAE">
              <w:rPr>
                <w:rFonts w:ascii="Calibri" w:eastAsia="Times New Roman" w:hAnsi="Calibri" w:cs="Calibri"/>
                <w:color w:val="000000"/>
              </w:rPr>
              <w:t>1</w:t>
            </w:r>
          </w:p>
        </w:tc>
        <w:tc>
          <w:tcPr>
            <w:tcW w:w="2659" w:type="dxa"/>
            <w:tcBorders>
              <w:top w:val="nil"/>
              <w:left w:val="nil"/>
              <w:bottom w:val="nil"/>
              <w:right w:val="nil"/>
            </w:tcBorders>
            <w:shd w:val="clear" w:color="auto" w:fill="auto"/>
            <w:noWrap/>
            <w:tcPrChange w:id="62"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eastAsia="Times New Roman" w:hAnsi="Calibri" w:cs="Calibri"/>
                <w:color w:val="000000"/>
              </w:rPr>
            </w:pPr>
            <w:r>
              <w:rPr>
                <w:rFonts w:ascii="Calibri" w:hAnsi="Calibri" w:cs="Calibri"/>
                <w:color w:val="000000"/>
              </w:rPr>
              <w:t>Climate governance</w:t>
            </w:r>
          </w:p>
        </w:tc>
        <w:tc>
          <w:tcPr>
            <w:tcW w:w="4996" w:type="dxa"/>
            <w:tcBorders>
              <w:top w:val="single" w:sz="4" w:space="0" w:color="auto"/>
              <w:left w:val="nil"/>
              <w:bottom w:val="nil"/>
              <w:right w:val="nil"/>
            </w:tcBorders>
            <w:shd w:val="clear" w:color="auto" w:fill="auto"/>
            <w:noWrap/>
            <w:hideMark/>
            <w:tcPrChange w:id="63" w:author="William Lamb" w:date="2018-11-19T15:06:00Z">
              <w:tcPr>
                <w:tcW w:w="5144" w:type="dxa"/>
                <w:tcBorders>
                  <w:top w:val="single" w:sz="4" w:space="0" w:color="auto"/>
                  <w:left w:val="nil"/>
                  <w:bottom w:val="nil"/>
                  <w:right w:val="nil"/>
                </w:tcBorders>
                <w:shd w:val="clear" w:color="auto" w:fill="auto"/>
                <w:noWrap/>
                <w:hideMark/>
              </w:tcPr>
            </w:tcPrChange>
          </w:tcPr>
          <w:p w:rsidR="000E5254" w:rsidRDefault="000E5254" w:rsidP="000E5254">
            <w:pPr>
              <w:rPr>
                <w:rFonts w:ascii="Calibri" w:eastAsia="Times New Roman" w:hAnsi="Calibri" w:cs="Calibri"/>
                <w:color w:val="000000"/>
              </w:rPr>
            </w:pPr>
            <w:proofErr w:type="spellStart"/>
            <w:r>
              <w:rPr>
                <w:rFonts w:ascii="Calibri" w:hAnsi="Calibri" w:cs="Calibri"/>
                <w:color w:val="000000"/>
              </w:rPr>
              <w:t>climat</w:t>
            </w:r>
            <w:proofErr w:type="spellEnd"/>
            <w:r>
              <w:rPr>
                <w:rFonts w:ascii="Calibri" w:hAnsi="Calibri" w:cs="Calibri"/>
                <w:color w:val="000000"/>
              </w:rPr>
              <w:t xml:space="preserve">; </w:t>
            </w:r>
            <w:proofErr w:type="spellStart"/>
            <w:r>
              <w:rPr>
                <w:rFonts w:ascii="Calibri" w:hAnsi="Calibri" w:cs="Calibri"/>
                <w:color w:val="000000"/>
              </w:rPr>
              <w:t>chang</w:t>
            </w:r>
            <w:proofErr w:type="spellEnd"/>
            <w:r>
              <w:rPr>
                <w:rFonts w:ascii="Calibri" w:hAnsi="Calibri" w:cs="Calibri"/>
                <w:color w:val="000000"/>
              </w:rPr>
              <w:t xml:space="preserve">; </w:t>
            </w:r>
            <w:proofErr w:type="spellStart"/>
            <w:r>
              <w:rPr>
                <w:rFonts w:ascii="Calibri" w:hAnsi="Calibri" w:cs="Calibri"/>
                <w:color w:val="000000"/>
              </w:rPr>
              <w:t>polici</w:t>
            </w:r>
            <w:proofErr w:type="spellEnd"/>
            <w:r>
              <w:rPr>
                <w:rFonts w:ascii="Calibri" w:hAnsi="Calibri" w:cs="Calibri"/>
                <w:color w:val="000000"/>
              </w:rPr>
              <w:t>; local; govern</w:t>
            </w:r>
          </w:p>
        </w:tc>
        <w:tc>
          <w:tcPr>
            <w:tcW w:w="1724" w:type="dxa"/>
            <w:tcBorders>
              <w:top w:val="single" w:sz="4" w:space="0" w:color="auto"/>
              <w:left w:val="nil"/>
              <w:bottom w:val="nil"/>
              <w:right w:val="nil"/>
            </w:tcBorders>
            <w:shd w:val="clear" w:color="auto" w:fill="auto"/>
            <w:noWrap/>
            <w:hideMark/>
            <w:tcPrChange w:id="64" w:author="William Lamb" w:date="2018-11-19T15:06:00Z">
              <w:tcPr>
                <w:tcW w:w="1576" w:type="dxa"/>
                <w:tcBorders>
                  <w:top w:val="single" w:sz="4" w:space="0" w:color="auto"/>
                  <w:left w:val="nil"/>
                  <w:bottom w:val="nil"/>
                  <w:right w:val="nil"/>
                </w:tcBorders>
                <w:shd w:val="clear" w:color="auto" w:fill="auto"/>
                <w:noWrap/>
                <w:hideMark/>
              </w:tcPr>
            </w:tcPrChange>
          </w:tcPr>
          <w:p w:rsidR="000E5254" w:rsidRDefault="000E5254" w:rsidP="000E5254">
            <w:pPr>
              <w:rPr>
                <w:rFonts w:ascii="Calibri" w:eastAsia="Times New Roman" w:hAnsi="Calibri" w:cs="Calibri"/>
                <w:color w:val="000000"/>
              </w:rPr>
            </w:pPr>
            <w:r>
              <w:rPr>
                <w:rFonts w:ascii="Calibri" w:hAnsi="Calibri" w:cs="Calibri"/>
                <w:color w:val="000000"/>
              </w:rPr>
              <w:t>8.2</w:t>
            </w:r>
          </w:p>
        </w:tc>
      </w:tr>
      <w:tr w:rsidR="000E5254" w:rsidRPr="00E77AAE" w:rsidTr="004F0212">
        <w:trPr>
          <w:trHeight w:val="340"/>
          <w:trPrChange w:id="65" w:author="William Lamb" w:date="2018-11-19T15:06:00Z">
            <w:trPr>
              <w:trHeight w:val="340"/>
            </w:trPr>
          </w:trPrChange>
        </w:trPr>
        <w:tc>
          <w:tcPr>
            <w:tcW w:w="709" w:type="dxa"/>
            <w:tcBorders>
              <w:top w:val="nil"/>
              <w:left w:val="nil"/>
              <w:bottom w:val="nil"/>
              <w:right w:val="nil"/>
            </w:tcBorders>
            <w:shd w:val="clear" w:color="auto" w:fill="auto"/>
            <w:noWrap/>
            <w:hideMark/>
            <w:tcPrChange w:id="66"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sidRPr="00E77AAE">
              <w:rPr>
                <w:rFonts w:ascii="Calibri" w:eastAsia="Times New Roman" w:hAnsi="Calibri" w:cs="Calibri"/>
                <w:color w:val="000000"/>
              </w:rPr>
              <w:t>2</w:t>
            </w:r>
          </w:p>
        </w:tc>
        <w:tc>
          <w:tcPr>
            <w:tcW w:w="2659" w:type="dxa"/>
            <w:tcBorders>
              <w:top w:val="nil"/>
              <w:left w:val="nil"/>
              <w:bottom w:val="nil"/>
              <w:right w:val="nil"/>
            </w:tcBorders>
            <w:shd w:val="clear" w:color="auto" w:fill="auto"/>
            <w:noWrap/>
            <w:tcPrChange w:id="67"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Energy consumption</w:t>
            </w:r>
          </w:p>
        </w:tc>
        <w:tc>
          <w:tcPr>
            <w:tcW w:w="4996" w:type="dxa"/>
            <w:tcBorders>
              <w:top w:val="nil"/>
              <w:left w:val="nil"/>
              <w:bottom w:val="nil"/>
              <w:right w:val="nil"/>
            </w:tcBorders>
            <w:shd w:val="clear" w:color="auto" w:fill="auto"/>
            <w:noWrap/>
            <w:hideMark/>
            <w:tcPrChange w:id="68"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proofErr w:type="spellStart"/>
            <w:r>
              <w:rPr>
                <w:rFonts w:ascii="Calibri" w:hAnsi="Calibri" w:cs="Calibri"/>
                <w:color w:val="000000"/>
              </w:rPr>
              <w:t>energi</w:t>
            </w:r>
            <w:proofErr w:type="spellEnd"/>
            <w:r>
              <w:rPr>
                <w:rFonts w:ascii="Calibri" w:hAnsi="Calibri" w:cs="Calibri"/>
                <w:color w:val="000000"/>
              </w:rPr>
              <w:t xml:space="preserve">; </w:t>
            </w:r>
            <w:proofErr w:type="spellStart"/>
            <w:r>
              <w:rPr>
                <w:rFonts w:ascii="Calibri" w:hAnsi="Calibri" w:cs="Calibri"/>
                <w:color w:val="000000"/>
              </w:rPr>
              <w:t>consumpt</w:t>
            </w:r>
            <w:proofErr w:type="spellEnd"/>
            <w:r>
              <w:rPr>
                <w:rFonts w:ascii="Calibri" w:hAnsi="Calibri" w:cs="Calibri"/>
                <w:color w:val="000000"/>
              </w:rPr>
              <w:t xml:space="preserve">; </w:t>
            </w:r>
            <w:proofErr w:type="spellStart"/>
            <w:r>
              <w:rPr>
                <w:rFonts w:ascii="Calibri" w:hAnsi="Calibri" w:cs="Calibri"/>
                <w:color w:val="000000"/>
              </w:rPr>
              <w:t>effici</w:t>
            </w:r>
            <w:proofErr w:type="spellEnd"/>
            <w:r>
              <w:rPr>
                <w:rFonts w:ascii="Calibri" w:hAnsi="Calibri" w:cs="Calibri"/>
                <w:color w:val="000000"/>
              </w:rPr>
              <w:t>; sector; renew</w:t>
            </w:r>
          </w:p>
        </w:tc>
        <w:tc>
          <w:tcPr>
            <w:tcW w:w="1724" w:type="dxa"/>
            <w:tcBorders>
              <w:top w:val="nil"/>
              <w:left w:val="nil"/>
              <w:bottom w:val="nil"/>
              <w:right w:val="nil"/>
            </w:tcBorders>
            <w:shd w:val="clear" w:color="auto" w:fill="auto"/>
            <w:noWrap/>
            <w:hideMark/>
            <w:tcPrChange w:id="69"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7.8</w:t>
            </w:r>
          </w:p>
        </w:tc>
      </w:tr>
      <w:tr w:rsidR="000E5254" w:rsidRPr="00E77AAE" w:rsidTr="004F0212">
        <w:trPr>
          <w:trHeight w:val="340"/>
          <w:trPrChange w:id="70" w:author="William Lamb" w:date="2018-11-19T15:06:00Z">
            <w:trPr>
              <w:trHeight w:val="340"/>
            </w:trPr>
          </w:trPrChange>
        </w:trPr>
        <w:tc>
          <w:tcPr>
            <w:tcW w:w="709" w:type="dxa"/>
            <w:tcBorders>
              <w:top w:val="nil"/>
              <w:left w:val="nil"/>
              <w:bottom w:val="nil"/>
              <w:right w:val="nil"/>
            </w:tcBorders>
            <w:shd w:val="clear" w:color="auto" w:fill="auto"/>
            <w:noWrap/>
            <w:hideMark/>
            <w:tcPrChange w:id="71"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2659" w:type="dxa"/>
            <w:tcBorders>
              <w:top w:val="nil"/>
              <w:left w:val="nil"/>
              <w:bottom w:val="nil"/>
              <w:right w:val="nil"/>
            </w:tcBorders>
            <w:shd w:val="clear" w:color="auto" w:fill="auto"/>
            <w:noWrap/>
            <w:tcPrChange w:id="72"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Urban form</w:t>
            </w:r>
          </w:p>
        </w:tc>
        <w:tc>
          <w:tcPr>
            <w:tcW w:w="4996" w:type="dxa"/>
            <w:tcBorders>
              <w:top w:val="nil"/>
              <w:left w:val="nil"/>
              <w:bottom w:val="nil"/>
              <w:right w:val="nil"/>
            </w:tcBorders>
            <w:shd w:val="clear" w:color="auto" w:fill="auto"/>
            <w:noWrap/>
            <w:hideMark/>
            <w:tcPrChange w:id="73"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 xml:space="preserve">urban; area; land; plan; </w:t>
            </w:r>
            <w:proofErr w:type="spellStart"/>
            <w:r>
              <w:rPr>
                <w:rFonts w:ascii="Calibri" w:hAnsi="Calibri" w:cs="Calibri"/>
                <w:color w:val="000000"/>
              </w:rPr>
              <w:t>ecolog</w:t>
            </w:r>
            <w:proofErr w:type="spellEnd"/>
          </w:p>
        </w:tc>
        <w:tc>
          <w:tcPr>
            <w:tcW w:w="1724" w:type="dxa"/>
            <w:tcBorders>
              <w:top w:val="nil"/>
              <w:left w:val="nil"/>
              <w:bottom w:val="nil"/>
              <w:right w:val="nil"/>
            </w:tcBorders>
            <w:shd w:val="clear" w:color="auto" w:fill="auto"/>
            <w:noWrap/>
            <w:hideMark/>
            <w:tcPrChange w:id="74"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6.9</w:t>
            </w:r>
          </w:p>
        </w:tc>
      </w:tr>
      <w:tr w:rsidR="000E5254" w:rsidRPr="00E77AAE" w:rsidTr="004F0212">
        <w:trPr>
          <w:trHeight w:val="340"/>
          <w:trPrChange w:id="75" w:author="William Lamb" w:date="2018-11-19T15:06:00Z">
            <w:trPr>
              <w:trHeight w:val="340"/>
            </w:trPr>
          </w:trPrChange>
        </w:trPr>
        <w:tc>
          <w:tcPr>
            <w:tcW w:w="709" w:type="dxa"/>
            <w:tcBorders>
              <w:top w:val="nil"/>
              <w:left w:val="nil"/>
              <w:bottom w:val="nil"/>
              <w:right w:val="nil"/>
            </w:tcBorders>
            <w:shd w:val="clear" w:color="auto" w:fill="auto"/>
            <w:noWrap/>
            <w:hideMark/>
            <w:tcPrChange w:id="76"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2659" w:type="dxa"/>
            <w:tcBorders>
              <w:top w:val="nil"/>
              <w:left w:val="nil"/>
              <w:bottom w:val="nil"/>
              <w:right w:val="nil"/>
            </w:tcBorders>
            <w:shd w:val="clear" w:color="auto" w:fill="auto"/>
            <w:noWrap/>
            <w:tcPrChange w:id="77"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CO2 emissions</w:t>
            </w:r>
          </w:p>
        </w:tc>
        <w:tc>
          <w:tcPr>
            <w:tcW w:w="4996" w:type="dxa"/>
            <w:tcBorders>
              <w:top w:val="nil"/>
              <w:left w:val="nil"/>
              <w:bottom w:val="nil"/>
              <w:right w:val="nil"/>
            </w:tcBorders>
            <w:shd w:val="clear" w:color="auto" w:fill="auto"/>
            <w:noWrap/>
            <w:hideMark/>
            <w:tcPrChange w:id="78"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 xml:space="preserve">carbon; </w:t>
            </w:r>
            <w:proofErr w:type="spellStart"/>
            <w:r>
              <w:rPr>
                <w:rFonts w:ascii="Calibri" w:hAnsi="Calibri" w:cs="Calibri"/>
                <w:color w:val="000000"/>
              </w:rPr>
              <w:t>emiss</w:t>
            </w:r>
            <w:proofErr w:type="spellEnd"/>
            <w:r>
              <w:rPr>
                <w:rFonts w:ascii="Calibri" w:hAnsi="Calibri" w:cs="Calibri"/>
                <w:color w:val="000000"/>
              </w:rPr>
              <w:t xml:space="preserve">; </w:t>
            </w:r>
            <w:proofErr w:type="spellStart"/>
            <w:r>
              <w:rPr>
                <w:rFonts w:ascii="Calibri" w:hAnsi="Calibri" w:cs="Calibri"/>
                <w:color w:val="000000"/>
              </w:rPr>
              <w:t>industri</w:t>
            </w:r>
            <w:proofErr w:type="spellEnd"/>
            <w:r>
              <w:rPr>
                <w:rFonts w:ascii="Calibri" w:hAnsi="Calibri" w:cs="Calibri"/>
                <w:color w:val="000000"/>
              </w:rPr>
              <w:t xml:space="preserve">; low; </w:t>
            </w:r>
            <w:proofErr w:type="spellStart"/>
            <w:r>
              <w:rPr>
                <w:rFonts w:ascii="Calibri" w:hAnsi="Calibri" w:cs="Calibri"/>
                <w:color w:val="000000"/>
              </w:rPr>
              <w:t>intens</w:t>
            </w:r>
            <w:proofErr w:type="spellEnd"/>
          </w:p>
        </w:tc>
        <w:tc>
          <w:tcPr>
            <w:tcW w:w="1724" w:type="dxa"/>
            <w:tcBorders>
              <w:top w:val="nil"/>
              <w:left w:val="nil"/>
              <w:bottom w:val="nil"/>
              <w:right w:val="nil"/>
            </w:tcBorders>
            <w:shd w:val="clear" w:color="auto" w:fill="auto"/>
            <w:noWrap/>
            <w:hideMark/>
            <w:tcPrChange w:id="79"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6.4</w:t>
            </w:r>
          </w:p>
        </w:tc>
      </w:tr>
      <w:tr w:rsidR="000E5254" w:rsidRPr="00E77AAE" w:rsidTr="004F0212">
        <w:trPr>
          <w:trHeight w:val="340"/>
          <w:trPrChange w:id="80" w:author="William Lamb" w:date="2018-11-19T15:06:00Z">
            <w:trPr>
              <w:trHeight w:val="340"/>
            </w:trPr>
          </w:trPrChange>
        </w:trPr>
        <w:tc>
          <w:tcPr>
            <w:tcW w:w="709" w:type="dxa"/>
            <w:tcBorders>
              <w:top w:val="nil"/>
              <w:left w:val="nil"/>
              <w:bottom w:val="nil"/>
              <w:right w:val="nil"/>
            </w:tcBorders>
            <w:shd w:val="clear" w:color="auto" w:fill="auto"/>
            <w:noWrap/>
            <w:hideMark/>
            <w:tcPrChange w:id="81"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5</w:t>
            </w:r>
          </w:p>
        </w:tc>
        <w:tc>
          <w:tcPr>
            <w:tcW w:w="2659" w:type="dxa"/>
            <w:tcBorders>
              <w:top w:val="nil"/>
              <w:left w:val="nil"/>
              <w:bottom w:val="nil"/>
              <w:right w:val="nil"/>
            </w:tcBorders>
            <w:shd w:val="clear" w:color="auto" w:fill="auto"/>
            <w:noWrap/>
            <w:tcPrChange w:id="82"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Buildings</w:t>
            </w:r>
          </w:p>
        </w:tc>
        <w:tc>
          <w:tcPr>
            <w:tcW w:w="4996" w:type="dxa"/>
            <w:tcBorders>
              <w:top w:val="nil"/>
              <w:left w:val="nil"/>
              <w:bottom w:val="nil"/>
              <w:right w:val="nil"/>
            </w:tcBorders>
            <w:shd w:val="clear" w:color="auto" w:fill="auto"/>
            <w:noWrap/>
            <w:hideMark/>
            <w:tcPrChange w:id="83"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 xml:space="preserve">build; design; </w:t>
            </w:r>
            <w:proofErr w:type="spellStart"/>
            <w:r>
              <w:rPr>
                <w:rFonts w:ascii="Calibri" w:hAnsi="Calibri" w:cs="Calibri"/>
                <w:color w:val="000000"/>
              </w:rPr>
              <w:t>residenti</w:t>
            </w:r>
            <w:proofErr w:type="spellEnd"/>
            <w:r>
              <w:rPr>
                <w:rFonts w:ascii="Calibri" w:hAnsi="Calibri" w:cs="Calibri"/>
                <w:color w:val="000000"/>
              </w:rPr>
              <w:t xml:space="preserve">; </w:t>
            </w:r>
            <w:proofErr w:type="spellStart"/>
            <w:r>
              <w:rPr>
                <w:rFonts w:ascii="Calibri" w:hAnsi="Calibri" w:cs="Calibri"/>
                <w:color w:val="000000"/>
              </w:rPr>
              <w:t>energi</w:t>
            </w:r>
            <w:proofErr w:type="spellEnd"/>
            <w:r>
              <w:rPr>
                <w:rFonts w:ascii="Calibri" w:hAnsi="Calibri" w:cs="Calibri"/>
                <w:color w:val="000000"/>
              </w:rPr>
              <w:t>; retrofit</w:t>
            </w:r>
          </w:p>
        </w:tc>
        <w:tc>
          <w:tcPr>
            <w:tcW w:w="1724" w:type="dxa"/>
            <w:tcBorders>
              <w:top w:val="nil"/>
              <w:left w:val="nil"/>
              <w:bottom w:val="nil"/>
              <w:right w:val="nil"/>
            </w:tcBorders>
            <w:shd w:val="clear" w:color="auto" w:fill="auto"/>
            <w:noWrap/>
            <w:hideMark/>
            <w:tcPrChange w:id="84"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6.3</w:t>
            </w:r>
          </w:p>
        </w:tc>
      </w:tr>
      <w:tr w:rsidR="000E5254" w:rsidRPr="00E77AAE" w:rsidTr="004F0212">
        <w:trPr>
          <w:trHeight w:val="340"/>
          <w:trPrChange w:id="85" w:author="William Lamb" w:date="2018-11-19T15:06:00Z">
            <w:trPr>
              <w:trHeight w:val="340"/>
            </w:trPr>
          </w:trPrChange>
        </w:trPr>
        <w:tc>
          <w:tcPr>
            <w:tcW w:w="709" w:type="dxa"/>
            <w:tcBorders>
              <w:top w:val="nil"/>
              <w:left w:val="nil"/>
              <w:bottom w:val="nil"/>
              <w:right w:val="nil"/>
            </w:tcBorders>
            <w:shd w:val="clear" w:color="auto" w:fill="auto"/>
            <w:noWrap/>
            <w:hideMark/>
            <w:tcPrChange w:id="86"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6</w:t>
            </w:r>
          </w:p>
        </w:tc>
        <w:tc>
          <w:tcPr>
            <w:tcW w:w="2659" w:type="dxa"/>
            <w:tcBorders>
              <w:top w:val="nil"/>
              <w:left w:val="nil"/>
              <w:bottom w:val="nil"/>
              <w:right w:val="nil"/>
            </w:tcBorders>
            <w:shd w:val="clear" w:color="auto" w:fill="auto"/>
            <w:noWrap/>
            <w:tcPrChange w:id="87"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Air pollution</w:t>
            </w:r>
          </w:p>
        </w:tc>
        <w:tc>
          <w:tcPr>
            <w:tcW w:w="4996" w:type="dxa"/>
            <w:tcBorders>
              <w:top w:val="nil"/>
              <w:left w:val="nil"/>
              <w:bottom w:val="nil"/>
              <w:right w:val="nil"/>
            </w:tcBorders>
            <w:shd w:val="clear" w:color="auto" w:fill="auto"/>
            <w:noWrap/>
            <w:hideMark/>
            <w:tcPrChange w:id="88"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 xml:space="preserve">air; </w:t>
            </w:r>
            <w:proofErr w:type="spellStart"/>
            <w:r>
              <w:rPr>
                <w:rFonts w:ascii="Calibri" w:hAnsi="Calibri" w:cs="Calibri"/>
                <w:color w:val="000000"/>
              </w:rPr>
              <w:t>pollut</w:t>
            </w:r>
            <w:proofErr w:type="spellEnd"/>
            <w:r>
              <w:rPr>
                <w:rFonts w:ascii="Calibri" w:hAnsi="Calibri" w:cs="Calibri"/>
                <w:color w:val="000000"/>
              </w:rPr>
              <w:t xml:space="preserve">; </w:t>
            </w:r>
            <w:proofErr w:type="spellStart"/>
            <w:r>
              <w:rPr>
                <w:rFonts w:ascii="Calibri" w:hAnsi="Calibri" w:cs="Calibri"/>
                <w:color w:val="000000"/>
              </w:rPr>
              <w:t>qualiti</w:t>
            </w:r>
            <w:proofErr w:type="spellEnd"/>
            <w:r>
              <w:rPr>
                <w:rFonts w:ascii="Calibri" w:hAnsi="Calibri" w:cs="Calibri"/>
                <w:color w:val="000000"/>
              </w:rPr>
              <w:t xml:space="preserve">; health; </w:t>
            </w:r>
            <w:proofErr w:type="spellStart"/>
            <w:r>
              <w:rPr>
                <w:rFonts w:ascii="Calibri" w:hAnsi="Calibri" w:cs="Calibri"/>
                <w:color w:val="000000"/>
              </w:rPr>
              <w:t>concentr</w:t>
            </w:r>
            <w:proofErr w:type="spellEnd"/>
          </w:p>
        </w:tc>
        <w:tc>
          <w:tcPr>
            <w:tcW w:w="1724" w:type="dxa"/>
            <w:tcBorders>
              <w:top w:val="nil"/>
              <w:left w:val="nil"/>
              <w:bottom w:val="nil"/>
              <w:right w:val="nil"/>
            </w:tcBorders>
            <w:shd w:val="clear" w:color="auto" w:fill="auto"/>
            <w:noWrap/>
            <w:hideMark/>
            <w:tcPrChange w:id="89"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5.6</w:t>
            </w:r>
          </w:p>
        </w:tc>
      </w:tr>
      <w:tr w:rsidR="000E5254" w:rsidRPr="00E77AAE" w:rsidTr="004F0212">
        <w:trPr>
          <w:trHeight w:val="340"/>
          <w:trPrChange w:id="90" w:author="William Lamb" w:date="2018-11-19T15:06:00Z">
            <w:trPr>
              <w:trHeight w:val="340"/>
            </w:trPr>
          </w:trPrChange>
        </w:trPr>
        <w:tc>
          <w:tcPr>
            <w:tcW w:w="709" w:type="dxa"/>
            <w:tcBorders>
              <w:top w:val="nil"/>
              <w:left w:val="nil"/>
              <w:bottom w:val="nil"/>
              <w:right w:val="nil"/>
            </w:tcBorders>
            <w:shd w:val="clear" w:color="auto" w:fill="auto"/>
            <w:noWrap/>
            <w:hideMark/>
            <w:tcPrChange w:id="91"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7</w:t>
            </w:r>
          </w:p>
        </w:tc>
        <w:tc>
          <w:tcPr>
            <w:tcW w:w="2659" w:type="dxa"/>
            <w:tcBorders>
              <w:top w:val="nil"/>
              <w:left w:val="nil"/>
              <w:bottom w:val="nil"/>
              <w:right w:val="nil"/>
            </w:tcBorders>
            <w:shd w:val="clear" w:color="auto" w:fill="auto"/>
            <w:noWrap/>
            <w:tcPrChange w:id="92"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GHG emissions</w:t>
            </w:r>
          </w:p>
        </w:tc>
        <w:tc>
          <w:tcPr>
            <w:tcW w:w="4996" w:type="dxa"/>
            <w:tcBorders>
              <w:top w:val="nil"/>
              <w:left w:val="nil"/>
              <w:bottom w:val="nil"/>
              <w:right w:val="nil"/>
            </w:tcBorders>
            <w:shd w:val="clear" w:color="auto" w:fill="auto"/>
            <w:noWrap/>
            <w:hideMark/>
            <w:tcPrChange w:id="93"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proofErr w:type="spellStart"/>
            <w:r>
              <w:rPr>
                <w:rFonts w:ascii="Calibri" w:hAnsi="Calibri" w:cs="Calibri"/>
                <w:color w:val="000000"/>
              </w:rPr>
              <w:t>emiss</w:t>
            </w:r>
            <w:proofErr w:type="spellEnd"/>
            <w:r>
              <w:rPr>
                <w:rFonts w:ascii="Calibri" w:hAnsi="Calibri" w:cs="Calibri"/>
                <w:color w:val="000000"/>
              </w:rPr>
              <w:t xml:space="preserve">; </w:t>
            </w:r>
            <w:proofErr w:type="spellStart"/>
            <w:r>
              <w:rPr>
                <w:rFonts w:ascii="Calibri" w:hAnsi="Calibri" w:cs="Calibri"/>
                <w:color w:val="000000"/>
              </w:rPr>
              <w:t>ghg</w:t>
            </w:r>
            <w:proofErr w:type="spellEnd"/>
            <w:r>
              <w:rPr>
                <w:rFonts w:ascii="Calibri" w:hAnsi="Calibri" w:cs="Calibri"/>
                <w:color w:val="000000"/>
              </w:rPr>
              <w:t xml:space="preserve">; </w:t>
            </w:r>
            <w:proofErr w:type="spellStart"/>
            <w:r>
              <w:rPr>
                <w:rFonts w:ascii="Calibri" w:hAnsi="Calibri" w:cs="Calibri"/>
                <w:color w:val="000000"/>
              </w:rPr>
              <w:t>greenhous</w:t>
            </w:r>
            <w:proofErr w:type="spellEnd"/>
            <w:r>
              <w:rPr>
                <w:rFonts w:ascii="Calibri" w:hAnsi="Calibri" w:cs="Calibri"/>
                <w:color w:val="000000"/>
              </w:rPr>
              <w:t xml:space="preserve">; </w:t>
            </w:r>
            <w:proofErr w:type="spellStart"/>
            <w:r>
              <w:rPr>
                <w:rFonts w:ascii="Calibri" w:hAnsi="Calibri" w:cs="Calibri"/>
                <w:color w:val="000000"/>
              </w:rPr>
              <w:t>reduct</w:t>
            </w:r>
            <w:proofErr w:type="spellEnd"/>
            <w:r>
              <w:rPr>
                <w:rFonts w:ascii="Calibri" w:hAnsi="Calibri" w:cs="Calibri"/>
                <w:color w:val="000000"/>
              </w:rPr>
              <w:t xml:space="preserve">; </w:t>
            </w:r>
            <w:proofErr w:type="spellStart"/>
            <w:r>
              <w:rPr>
                <w:rFonts w:ascii="Calibri" w:hAnsi="Calibri" w:cs="Calibri"/>
                <w:color w:val="000000"/>
              </w:rPr>
              <w:t>inventori</w:t>
            </w:r>
            <w:proofErr w:type="spellEnd"/>
          </w:p>
        </w:tc>
        <w:tc>
          <w:tcPr>
            <w:tcW w:w="1724" w:type="dxa"/>
            <w:tcBorders>
              <w:top w:val="nil"/>
              <w:left w:val="nil"/>
              <w:bottom w:val="nil"/>
              <w:right w:val="nil"/>
            </w:tcBorders>
            <w:shd w:val="clear" w:color="auto" w:fill="auto"/>
            <w:noWrap/>
            <w:hideMark/>
            <w:tcPrChange w:id="94"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5.6</w:t>
            </w:r>
          </w:p>
        </w:tc>
      </w:tr>
      <w:tr w:rsidR="000E5254" w:rsidRPr="00E77AAE" w:rsidTr="004F0212">
        <w:trPr>
          <w:trHeight w:val="340"/>
          <w:trPrChange w:id="95" w:author="William Lamb" w:date="2018-11-19T15:06:00Z">
            <w:trPr>
              <w:trHeight w:val="340"/>
            </w:trPr>
          </w:trPrChange>
        </w:trPr>
        <w:tc>
          <w:tcPr>
            <w:tcW w:w="709" w:type="dxa"/>
            <w:tcBorders>
              <w:top w:val="nil"/>
              <w:left w:val="nil"/>
              <w:bottom w:val="nil"/>
              <w:right w:val="nil"/>
            </w:tcBorders>
            <w:shd w:val="clear" w:color="auto" w:fill="auto"/>
            <w:noWrap/>
            <w:hideMark/>
            <w:tcPrChange w:id="96"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8</w:t>
            </w:r>
          </w:p>
        </w:tc>
        <w:tc>
          <w:tcPr>
            <w:tcW w:w="2659" w:type="dxa"/>
            <w:tcBorders>
              <w:top w:val="nil"/>
              <w:left w:val="nil"/>
              <w:bottom w:val="nil"/>
              <w:right w:val="nil"/>
            </w:tcBorders>
            <w:shd w:val="clear" w:color="auto" w:fill="auto"/>
            <w:noWrap/>
            <w:tcPrChange w:id="97"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Transportation</w:t>
            </w:r>
          </w:p>
        </w:tc>
        <w:tc>
          <w:tcPr>
            <w:tcW w:w="4996" w:type="dxa"/>
            <w:tcBorders>
              <w:top w:val="nil"/>
              <w:left w:val="nil"/>
              <w:bottom w:val="nil"/>
              <w:right w:val="nil"/>
            </w:tcBorders>
            <w:shd w:val="clear" w:color="auto" w:fill="auto"/>
            <w:noWrap/>
            <w:hideMark/>
            <w:tcPrChange w:id="98"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transport; traffic; travel; public; car</w:t>
            </w:r>
          </w:p>
        </w:tc>
        <w:tc>
          <w:tcPr>
            <w:tcW w:w="1724" w:type="dxa"/>
            <w:tcBorders>
              <w:top w:val="nil"/>
              <w:left w:val="nil"/>
              <w:bottom w:val="nil"/>
              <w:right w:val="nil"/>
            </w:tcBorders>
            <w:shd w:val="clear" w:color="auto" w:fill="auto"/>
            <w:noWrap/>
            <w:hideMark/>
            <w:tcPrChange w:id="99"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5.2</w:t>
            </w:r>
          </w:p>
        </w:tc>
      </w:tr>
      <w:tr w:rsidR="000E5254" w:rsidRPr="00E77AAE" w:rsidTr="004F0212">
        <w:trPr>
          <w:trHeight w:val="340"/>
          <w:trPrChange w:id="100" w:author="William Lamb" w:date="2018-11-19T15:06:00Z">
            <w:trPr>
              <w:trHeight w:val="340"/>
            </w:trPr>
          </w:trPrChange>
        </w:trPr>
        <w:tc>
          <w:tcPr>
            <w:tcW w:w="709" w:type="dxa"/>
            <w:tcBorders>
              <w:top w:val="nil"/>
              <w:left w:val="nil"/>
              <w:bottom w:val="nil"/>
              <w:right w:val="nil"/>
            </w:tcBorders>
            <w:shd w:val="clear" w:color="auto" w:fill="auto"/>
            <w:noWrap/>
            <w:hideMark/>
            <w:tcPrChange w:id="101"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9</w:t>
            </w:r>
          </w:p>
        </w:tc>
        <w:tc>
          <w:tcPr>
            <w:tcW w:w="2659" w:type="dxa"/>
            <w:tcBorders>
              <w:top w:val="nil"/>
              <w:left w:val="nil"/>
              <w:bottom w:val="nil"/>
              <w:right w:val="nil"/>
            </w:tcBorders>
            <w:shd w:val="clear" w:color="auto" w:fill="auto"/>
            <w:noWrap/>
            <w:tcPrChange w:id="102"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Vehicles</w:t>
            </w:r>
          </w:p>
        </w:tc>
        <w:tc>
          <w:tcPr>
            <w:tcW w:w="4996" w:type="dxa"/>
            <w:tcBorders>
              <w:top w:val="nil"/>
              <w:left w:val="nil"/>
              <w:bottom w:val="nil"/>
              <w:right w:val="nil"/>
            </w:tcBorders>
            <w:shd w:val="clear" w:color="auto" w:fill="auto"/>
            <w:noWrap/>
            <w:hideMark/>
            <w:tcPrChange w:id="103"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proofErr w:type="spellStart"/>
            <w:r>
              <w:rPr>
                <w:rFonts w:ascii="Calibri" w:hAnsi="Calibri" w:cs="Calibri"/>
                <w:color w:val="000000"/>
              </w:rPr>
              <w:t>vehicl</w:t>
            </w:r>
            <w:proofErr w:type="spellEnd"/>
            <w:r>
              <w:rPr>
                <w:rFonts w:ascii="Calibri" w:hAnsi="Calibri" w:cs="Calibri"/>
                <w:color w:val="000000"/>
              </w:rPr>
              <w:t xml:space="preserve">; </w:t>
            </w:r>
            <w:proofErr w:type="spellStart"/>
            <w:r>
              <w:rPr>
                <w:rFonts w:ascii="Calibri" w:hAnsi="Calibri" w:cs="Calibri"/>
                <w:color w:val="000000"/>
              </w:rPr>
              <w:t>electr</w:t>
            </w:r>
            <w:proofErr w:type="spellEnd"/>
            <w:r>
              <w:rPr>
                <w:rFonts w:ascii="Calibri" w:hAnsi="Calibri" w:cs="Calibri"/>
                <w:color w:val="000000"/>
              </w:rPr>
              <w:t xml:space="preserve">; fuel; </w:t>
            </w:r>
            <w:proofErr w:type="spellStart"/>
            <w:r>
              <w:rPr>
                <w:rFonts w:ascii="Calibri" w:hAnsi="Calibri" w:cs="Calibri"/>
                <w:color w:val="000000"/>
              </w:rPr>
              <w:t>charg</w:t>
            </w:r>
            <w:proofErr w:type="spellEnd"/>
            <w:r>
              <w:rPr>
                <w:rFonts w:ascii="Calibri" w:hAnsi="Calibri" w:cs="Calibri"/>
                <w:color w:val="000000"/>
              </w:rPr>
              <w:t xml:space="preserve">; </w:t>
            </w:r>
            <w:proofErr w:type="spellStart"/>
            <w:r>
              <w:rPr>
                <w:rFonts w:ascii="Calibri" w:hAnsi="Calibri" w:cs="Calibri"/>
                <w:color w:val="000000"/>
              </w:rPr>
              <w:t>batteri</w:t>
            </w:r>
            <w:proofErr w:type="spellEnd"/>
          </w:p>
        </w:tc>
        <w:tc>
          <w:tcPr>
            <w:tcW w:w="1724" w:type="dxa"/>
            <w:tcBorders>
              <w:top w:val="nil"/>
              <w:left w:val="nil"/>
              <w:bottom w:val="nil"/>
              <w:right w:val="nil"/>
            </w:tcBorders>
            <w:shd w:val="clear" w:color="auto" w:fill="auto"/>
            <w:noWrap/>
            <w:hideMark/>
            <w:tcPrChange w:id="104"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4.9</w:t>
            </w:r>
          </w:p>
        </w:tc>
      </w:tr>
      <w:tr w:rsidR="000E5254" w:rsidRPr="00E77AAE" w:rsidTr="004F0212">
        <w:trPr>
          <w:trHeight w:val="340"/>
          <w:trPrChange w:id="105" w:author="William Lamb" w:date="2018-11-19T15:06:00Z">
            <w:trPr>
              <w:trHeight w:val="340"/>
            </w:trPr>
          </w:trPrChange>
        </w:trPr>
        <w:tc>
          <w:tcPr>
            <w:tcW w:w="709" w:type="dxa"/>
            <w:tcBorders>
              <w:top w:val="nil"/>
              <w:left w:val="nil"/>
              <w:bottom w:val="nil"/>
              <w:right w:val="nil"/>
            </w:tcBorders>
            <w:shd w:val="clear" w:color="auto" w:fill="auto"/>
            <w:noWrap/>
            <w:hideMark/>
            <w:tcPrChange w:id="106"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sidRPr="00E77AAE">
              <w:rPr>
                <w:rFonts w:ascii="Calibri" w:eastAsia="Times New Roman" w:hAnsi="Calibri" w:cs="Calibri"/>
                <w:color w:val="000000"/>
              </w:rPr>
              <w:t>1</w:t>
            </w:r>
            <w:r>
              <w:rPr>
                <w:rFonts w:ascii="Calibri" w:eastAsia="Times New Roman" w:hAnsi="Calibri" w:cs="Calibri"/>
                <w:color w:val="000000"/>
              </w:rPr>
              <w:t>0</w:t>
            </w:r>
          </w:p>
        </w:tc>
        <w:tc>
          <w:tcPr>
            <w:tcW w:w="2659" w:type="dxa"/>
            <w:tcBorders>
              <w:top w:val="nil"/>
              <w:left w:val="nil"/>
              <w:bottom w:val="nil"/>
              <w:right w:val="nil"/>
            </w:tcBorders>
            <w:shd w:val="clear" w:color="auto" w:fill="auto"/>
            <w:noWrap/>
            <w:tcPrChange w:id="107"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Cooling demand</w:t>
            </w:r>
          </w:p>
        </w:tc>
        <w:tc>
          <w:tcPr>
            <w:tcW w:w="4996" w:type="dxa"/>
            <w:tcBorders>
              <w:top w:val="nil"/>
              <w:left w:val="nil"/>
              <w:bottom w:val="nil"/>
              <w:right w:val="nil"/>
            </w:tcBorders>
            <w:shd w:val="clear" w:color="auto" w:fill="auto"/>
            <w:noWrap/>
            <w:hideMark/>
            <w:tcPrChange w:id="108"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 xml:space="preserve">roof; cool; </w:t>
            </w:r>
            <w:proofErr w:type="spellStart"/>
            <w:r>
              <w:rPr>
                <w:rFonts w:ascii="Calibri" w:hAnsi="Calibri" w:cs="Calibri"/>
                <w:color w:val="000000"/>
              </w:rPr>
              <w:t>temperatur</w:t>
            </w:r>
            <w:proofErr w:type="spellEnd"/>
            <w:r>
              <w:rPr>
                <w:rFonts w:ascii="Calibri" w:hAnsi="Calibri" w:cs="Calibri"/>
                <w:color w:val="000000"/>
              </w:rPr>
              <w:t xml:space="preserve">; thermal; </w:t>
            </w:r>
            <w:proofErr w:type="spellStart"/>
            <w:r>
              <w:rPr>
                <w:rFonts w:ascii="Calibri" w:hAnsi="Calibri" w:cs="Calibri"/>
                <w:color w:val="000000"/>
              </w:rPr>
              <w:t>climat</w:t>
            </w:r>
            <w:proofErr w:type="spellEnd"/>
          </w:p>
        </w:tc>
        <w:tc>
          <w:tcPr>
            <w:tcW w:w="1724" w:type="dxa"/>
            <w:tcBorders>
              <w:top w:val="nil"/>
              <w:left w:val="nil"/>
              <w:bottom w:val="nil"/>
              <w:right w:val="nil"/>
            </w:tcBorders>
            <w:shd w:val="clear" w:color="auto" w:fill="auto"/>
            <w:noWrap/>
            <w:hideMark/>
            <w:tcPrChange w:id="109"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4.8</w:t>
            </w:r>
          </w:p>
        </w:tc>
      </w:tr>
      <w:tr w:rsidR="000E5254" w:rsidRPr="00E77AAE" w:rsidTr="004F0212">
        <w:trPr>
          <w:trHeight w:val="340"/>
          <w:trPrChange w:id="110" w:author="William Lamb" w:date="2018-11-19T15:06:00Z">
            <w:trPr>
              <w:trHeight w:val="340"/>
            </w:trPr>
          </w:trPrChange>
        </w:trPr>
        <w:tc>
          <w:tcPr>
            <w:tcW w:w="709" w:type="dxa"/>
            <w:tcBorders>
              <w:top w:val="nil"/>
              <w:left w:val="nil"/>
              <w:bottom w:val="nil"/>
              <w:right w:val="nil"/>
            </w:tcBorders>
            <w:shd w:val="clear" w:color="auto" w:fill="auto"/>
            <w:noWrap/>
            <w:hideMark/>
            <w:tcPrChange w:id="111"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2659" w:type="dxa"/>
            <w:tcBorders>
              <w:top w:val="nil"/>
              <w:left w:val="nil"/>
              <w:bottom w:val="nil"/>
              <w:right w:val="nil"/>
            </w:tcBorders>
            <w:shd w:val="clear" w:color="auto" w:fill="auto"/>
            <w:noWrap/>
            <w:tcPrChange w:id="112"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Renewable energy</w:t>
            </w:r>
          </w:p>
        </w:tc>
        <w:tc>
          <w:tcPr>
            <w:tcW w:w="4996" w:type="dxa"/>
            <w:tcBorders>
              <w:top w:val="nil"/>
              <w:left w:val="nil"/>
              <w:bottom w:val="nil"/>
              <w:right w:val="nil"/>
            </w:tcBorders>
            <w:shd w:val="clear" w:color="auto" w:fill="auto"/>
            <w:noWrap/>
            <w:hideMark/>
            <w:tcPrChange w:id="113"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 xml:space="preserve">solar; power; wind; renew; </w:t>
            </w:r>
            <w:proofErr w:type="spellStart"/>
            <w:r>
              <w:rPr>
                <w:rFonts w:ascii="Calibri" w:hAnsi="Calibri" w:cs="Calibri"/>
                <w:color w:val="000000"/>
              </w:rPr>
              <w:t>electr</w:t>
            </w:r>
            <w:proofErr w:type="spellEnd"/>
          </w:p>
        </w:tc>
        <w:tc>
          <w:tcPr>
            <w:tcW w:w="1724" w:type="dxa"/>
            <w:tcBorders>
              <w:top w:val="nil"/>
              <w:left w:val="nil"/>
              <w:bottom w:val="nil"/>
              <w:right w:val="nil"/>
            </w:tcBorders>
            <w:shd w:val="clear" w:color="auto" w:fill="auto"/>
            <w:noWrap/>
            <w:hideMark/>
            <w:tcPrChange w:id="114"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4.7</w:t>
            </w:r>
          </w:p>
        </w:tc>
      </w:tr>
      <w:tr w:rsidR="000E5254" w:rsidRPr="00E77AAE" w:rsidTr="004F0212">
        <w:trPr>
          <w:trHeight w:val="340"/>
          <w:trPrChange w:id="115" w:author="William Lamb" w:date="2018-11-19T15:06:00Z">
            <w:trPr>
              <w:trHeight w:val="340"/>
            </w:trPr>
          </w:trPrChange>
        </w:trPr>
        <w:tc>
          <w:tcPr>
            <w:tcW w:w="709" w:type="dxa"/>
            <w:tcBorders>
              <w:top w:val="nil"/>
              <w:left w:val="nil"/>
              <w:bottom w:val="nil"/>
              <w:right w:val="nil"/>
            </w:tcBorders>
            <w:shd w:val="clear" w:color="auto" w:fill="auto"/>
            <w:noWrap/>
            <w:hideMark/>
            <w:tcPrChange w:id="116"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12</w:t>
            </w:r>
          </w:p>
        </w:tc>
        <w:tc>
          <w:tcPr>
            <w:tcW w:w="2659" w:type="dxa"/>
            <w:tcBorders>
              <w:top w:val="nil"/>
              <w:left w:val="nil"/>
              <w:bottom w:val="nil"/>
              <w:right w:val="nil"/>
            </w:tcBorders>
            <w:shd w:val="clear" w:color="auto" w:fill="auto"/>
            <w:noWrap/>
            <w:tcPrChange w:id="117"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Households</w:t>
            </w:r>
          </w:p>
        </w:tc>
        <w:tc>
          <w:tcPr>
            <w:tcW w:w="4996" w:type="dxa"/>
            <w:tcBorders>
              <w:top w:val="nil"/>
              <w:left w:val="nil"/>
              <w:bottom w:val="nil"/>
              <w:right w:val="nil"/>
            </w:tcBorders>
            <w:shd w:val="clear" w:color="auto" w:fill="auto"/>
            <w:noWrap/>
            <w:hideMark/>
            <w:tcPrChange w:id="118"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 xml:space="preserve">household; </w:t>
            </w:r>
            <w:proofErr w:type="spellStart"/>
            <w:r>
              <w:rPr>
                <w:rFonts w:ascii="Calibri" w:hAnsi="Calibri" w:cs="Calibri"/>
                <w:color w:val="000000"/>
              </w:rPr>
              <w:t>incom</w:t>
            </w:r>
            <w:proofErr w:type="spellEnd"/>
            <w:r>
              <w:rPr>
                <w:rFonts w:ascii="Calibri" w:hAnsi="Calibri" w:cs="Calibri"/>
                <w:color w:val="000000"/>
              </w:rPr>
              <w:t xml:space="preserve">; </w:t>
            </w:r>
            <w:proofErr w:type="spellStart"/>
            <w:r>
              <w:rPr>
                <w:rFonts w:ascii="Calibri" w:hAnsi="Calibri" w:cs="Calibri"/>
                <w:color w:val="000000"/>
              </w:rPr>
              <w:t>behavior</w:t>
            </w:r>
            <w:proofErr w:type="spellEnd"/>
            <w:r>
              <w:rPr>
                <w:rFonts w:ascii="Calibri" w:hAnsi="Calibri" w:cs="Calibri"/>
                <w:color w:val="000000"/>
              </w:rPr>
              <w:t xml:space="preserve">; survey; </w:t>
            </w:r>
            <w:proofErr w:type="spellStart"/>
            <w:r>
              <w:rPr>
                <w:rFonts w:ascii="Calibri" w:hAnsi="Calibri" w:cs="Calibri"/>
                <w:color w:val="000000"/>
              </w:rPr>
              <w:t>resid</w:t>
            </w:r>
            <w:proofErr w:type="spellEnd"/>
          </w:p>
        </w:tc>
        <w:tc>
          <w:tcPr>
            <w:tcW w:w="1724" w:type="dxa"/>
            <w:tcBorders>
              <w:top w:val="nil"/>
              <w:left w:val="nil"/>
              <w:bottom w:val="nil"/>
              <w:right w:val="nil"/>
            </w:tcBorders>
            <w:shd w:val="clear" w:color="auto" w:fill="auto"/>
            <w:noWrap/>
            <w:hideMark/>
            <w:tcPrChange w:id="119"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4.6</w:t>
            </w:r>
          </w:p>
        </w:tc>
      </w:tr>
      <w:tr w:rsidR="000E5254" w:rsidRPr="00E77AAE" w:rsidTr="004F0212">
        <w:trPr>
          <w:trHeight w:val="340"/>
          <w:trPrChange w:id="120" w:author="William Lamb" w:date="2018-11-19T15:06:00Z">
            <w:trPr>
              <w:trHeight w:val="340"/>
            </w:trPr>
          </w:trPrChange>
        </w:trPr>
        <w:tc>
          <w:tcPr>
            <w:tcW w:w="709" w:type="dxa"/>
            <w:tcBorders>
              <w:top w:val="nil"/>
              <w:left w:val="nil"/>
              <w:bottom w:val="nil"/>
              <w:right w:val="nil"/>
            </w:tcBorders>
            <w:shd w:val="clear" w:color="auto" w:fill="auto"/>
            <w:noWrap/>
            <w:hideMark/>
            <w:tcPrChange w:id="121"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lastRenderedPageBreak/>
              <w:t>13</w:t>
            </w:r>
          </w:p>
        </w:tc>
        <w:tc>
          <w:tcPr>
            <w:tcW w:w="2659" w:type="dxa"/>
            <w:tcBorders>
              <w:top w:val="nil"/>
              <w:left w:val="nil"/>
              <w:bottom w:val="nil"/>
              <w:right w:val="nil"/>
            </w:tcBorders>
            <w:shd w:val="clear" w:color="auto" w:fill="auto"/>
            <w:noWrap/>
            <w:tcPrChange w:id="122"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Waste management</w:t>
            </w:r>
          </w:p>
        </w:tc>
        <w:tc>
          <w:tcPr>
            <w:tcW w:w="4996" w:type="dxa"/>
            <w:tcBorders>
              <w:top w:val="nil"/>
              <w:left w:val="nil"/>
              <w:bottom w:val="nil"/>
              <w:right w:val="nil"/>
            </w:tcBorders>
            <w:shd w:val="clear" w:color="auto" w:fill="auto"/>
            <w:noWrap/>
            <w:hideMark/>
            <w:tcPrChange w:id="123"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proofErr w:type="spellStart"/>
            <w:r>
              <w:rPr>
                <w:rFonts w:ascii="Calibri" w:hAnsi="Calibri" w:cs="Calibri"/>
                <w:color w:val="000000"/>
              </w:rPr>
              <w:t>wast</w:t>
            </w:r>
            <w:proofErr w:type="spellEnd"/>
            <w:r>
              <w:rPr>
                <w:rFonts w:ascii="Calibri" w:hAnsi="Calibri" w:cs="Calibri"/>
                <w:color w:val="000000"/>
              </w:rPr>
              <w:t xml:space="preserve">; </w:t>
            </w:r>
            <w:proofErr w:type="spellStart"/>
            <w:r>
              <w:rPr>
                <w:rFonts w:ascii="Calibri" w:hAnsi="Calibri" w:cs="Calibri"/>
                <w:color w:val="000000"/>
              </w:rPr>
              <w:t>landfil</w:t>
            </w:r>
            <w:proofErr w:type="spellEnd"/>
            <w:r>
              <w:rPr>
                <w:rFonts w:ascii="Calibri" w:hAnsi="Calibri" w:cs="Calibri"/>
                <w:color w:val="000000"/>
              </w:rPr>
              <w:t xml:space="preserve">; solid; </w:t>
            </w:r>
            <w:proofErr w:type="spellStart"/>
            <w:r>
              <w:rPr>
                <w:rFonts w:ascii="Calibri" w:hAnsi="Calibri" w:cs="Calibri"/>
                <w:color w:val="000000"/>
              </w:rPr>
              <w:t>recycl</w:t>
            </w:r>
            <w:proofErr w:type="spellEnd"/>
            <w:r>
              <w:rPr>
                <w:rFonts w:ascii="Calibri" w:hAnsi="Calibri" w:cs="Calibri"/>
                <w:color w:val="000000"/>
              </w:rPr>
              <w:t xml:space="preserve">; </w:t>
            </w:r>
            <w:proofErr w:type="spellStart"/>
            <w:r>
              <w:rPr>
                <w:rFonts w:ascii="Calibri" w:hAnsi="Calibri" w:cs="Calibri"/>
                <w:color w:val="000000"/>
              </w:rPr>
              <w:t>msw</w:t>
            </w:r>
            <w:proofErr w:type="spellEnd"/>
          </w:p>
        </w:tc>
        <w:tc>
          <w:tcPr>
            <w:tcW w:w="1724" w:type="dxa"/>
            <w:tcBorders>
              <w:top w:val="nil"/>
              <w:left w:val="nil"/>
              <w:bottom w:val="nil"/>
              <w:right w:val="nil"/>
            </w:tcBorders>
            <w:shd w:val="clear" w:color="auto" w:fill="auto"/>
            <w:noWrap/>
            <w:hideMark/>
            <w:tcPrChange w:id="124"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4.4</w:t>
            </w:r>
          </w:p>
        </w:tc>
      </w:tr>
      <w:tr w:rsidR="000E5254" w:rsidRPr="00E77AAE" w:rsidTr="004F0212">
        <w:trPr>
          <w:trHeight w:val="340"/>
          <w:trPrChange w:id="125" w:author="William Lamb" w:date="2018-11-19T15:06:00Z">
            <w:trPr>
              <w:trHeight w:val="340"/>
            </w:trPr>
          </w:trPrChange>
        </w:trPr>
        <w:tc>
          <w:tcPr>
            <w:tcW w:w="709" w:type="dxa"/>
            <w:tcBorders>
              <w:top w:val="nil"/>
              <w:left w:val="nil"/>
              <w:bottom w:val="nil"/>
              <w:right w:val="nil"/>
            </w:tcBorders>
            <w:shd w:val="clear" w:color="auto" w:fill="auto"/>
            <w:noWrap/>
            <w:hideMark/>
            <w:tcPrChange w:id="126" w:author="William Lamb" w:date="2018-11-19T15:06:00Z">
              <w:tcPr>
                <w:tcW w:w="709" w:type="dxa"/>
                <w:tcBorders>
                  <w:top w:val="nil"/>
                  <w:left w:val="nil"/>
                  <w:bottom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14</w:t>
            </w:r>
          </w:p>
        </w:tc>
        <w:tc>
          <w:tcPr>
            <w:tcW w:w="2659" w:type="dxa"/>
            <w:tcBorders>
              <w:top w:val="nil"/>
              <w:left w:val="nil"/>
              <w:bottom w:val="nil"/>
              <w:right w:val="nil"/>
            </w:tcBorders>
            <w:shd w:val="clear" w:color="auto" w:fill="auto"/>
            <w:noWrap/>
            <w:tcPrChange w:id="127" w:author="William Lamb" w:date="2018-11-19T15:06:00Z">
              <w:tcPr>
                <w:tcW w:w="2659" w:type="dxa"/>
                <w:tcBorders>
                  <w:top w:val="nil"/>
                  <w:left w:val="nil"/>
                  <w:bottom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Heat demand</w:t>
            </w:r>
          </w:p>
        </w:tc>
        <w:tc>
          <w:tcPr>
            <w:tcW w:w="4996" w:type="dxa"/>
            <w:tcBorders>
              <w:top w:val="nil"/>
              <w:left w:val="nil"/>
              <w:bottom w:val="nil"/>
              <w:right w:val="nil"/>
            </w:tcBorders>
            <w:shd w:val="clear" w:color="auto" w:fill="auto"/>
            <w:noWrap/>
            <w:hideMark/>
            <w:tcPrChange w:id="128"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heat; district; demand; pump; thermal</w:t>
            </w:r>
          </w:p>
        </w:tc>
        <w:tc>
          <w:tcPr>
            <w:tcW w:w="1724" w:type="dxa"/>
            <w:tcBorders>
              <w:top w:val="nil"/>
              <w:left w:val="nil"/>
              <w:bottom w:val="nil"/>
              <w:right w:val="nil"/>
            </w:tcBorders>
            <w:shd w:val="clear" w:color="auto" w:fill="auto"/>
            <w:noWrap/>
            <w:hideMark/>
            <w:tcPrChange w:id="129"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4.3</w:t>
            </w:r>
          </w:p>
        </w:tc>
      </w:tr>
      <w:tr w:rsidR="000E5254" w:rsidRPr="00E77AAE" w:rsidTr="004F0212">
        <w:trPr>
          <w:trHeight w:val="340"/>
          <w:trPrChange w:id="130" w:author="William Lamb" w:date="2018-11-19T15:06:00Z">
            <w:trPr>
              <w:trHeight w:val="340"/>
            </w:trPr>
          </w:trPrChange>
        </w:trPr>
        <w:tc>
          <w:tcPr>
            <w:tcW w:w="709" w:type="dxa"/>
            <w:tcBorders>
              <w:top w:val="nil"/>
              <w:left w:val="nil"/>
              <w:right w:val="nil"/>
            </w:tcBorders>
            <w:shd w:val="clear" w:color="auto" w:fill="auto"/>
            <w:noWrap/>
            <w:hideMark/>
            <w:tcPrChange w:id="131" w:author="William Lamb" w:date="2018-11-19T15:06:00Z">
              <w:tcPr>
                <w:tcW w:w="709" w:type="dxa"/>
                <w:tcBorders>
                  <w:top w:val="nil"/>
                  <w:left w:val="nil"/>
                  <w:right w:val="nil"/>
                </w:tcBorders>
                <w:shd w:val="clear" w:color="auto" w:fill="auto"/>
                <w:noWrap/>
                <w:hideMark/>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2659" w:type="dxa"/>
            <w:tcBorders>
              <w:top w:val="nil"/>
              <w:left w:val="nil"/>
              <w:right w:val="nil"/>
            </w:tcBorders>
            <w:shd w:val="clear" w:color="auto" w:fill="auto"/>
            <w:noWrap/>
            <w:tcPrChange w:id="132" w:author="William Lamb" w:date="2018-11-19T15:06:00Z">
              <w:tcPr>
                <w:tcW w:w="2659" w:type="dxa"/>
                <w:tcBorders>
                  <w:top w:val="nil"/>
                  <w:left w:val="nil"/>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Water demand</w:t>
            </w:r>
          </w:p>
        </w:tc>
        <w:tc>
          <w:tcPr>
            <w:tcW w:w="4996" w:type="dxa"/>
            <w:tcBorders>
              <w:top w:val="nil"/>
              <w:left w:val="nil"/>
              <w:bottom w:val="nil"/>
              <w:right w:val="nil"/>
            </w:tcBorders>
            <w:shd w:val="clear" w:color="auto" w:fill="auto"/>
            <w:noWrap/>
            <w:hideMark/>
            <w:tcPrChange w:id="133" w:author="William Lamb" w:date="2018-11-19T15:06:00Z">
              <w:tcPr>
                <w:tcW w:w="5144"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 xml:space="preserve">water; </w:t>
            </w:r>
            <w:proofErr w:type="spellStart"/>
            <w:r>
              <w:rPr>
                <w:rFonts w:ascii="Calibri" w:hAnsi="Calibri" w:cs="Calibri"/>
                <w:color w:val="000000"/>
              </w:rPr>
              <w:t>suppli</w:t>
            </w:r>
            <w:proofErr w:type="spellEnd"/>
            <w:r>
              <w:rPr>
                <w:rFonts w:ascii="Calibri" w:hAnsi="Calibri" w:cs="Calibri"/>
                <w:color w:val="000000"/>
              </w:rPr>
              <w:t xml:space="preserve">; treatment; </w:t>
            </w:r>
            <w:proofErr w:type="spellStart"/>
            <w:r>
              <w:rPr>
                <w:rFonts w:ascii="Calibri" w:hAnsi="Calibri" w:cs="Calibri"/>
                <w:color w:val="000000"/>
              </w:rPr>
              <w:t>wastewat</w:t>
            </w:r>
            <w:proofErr w:type="spellEnd"/>
            <w:r>
              <w:rPr>
                <w:rFonts w:ascii="Calibri" w:hAnsi="Calibri" w:cs="Calibri"/>
                <w:color w:val="000000"/>
              </w:rPr>
              <w:t xml:space="preserve">; </w:t>
            </w:r>
            <w:proofErr w:type="spellStart"/>
            <w:r>
              <w:rPr>
                <w:rFonts w:ascii="Calibri" w:hAnsi="Calibri" w:cs="Calibri"/>
                <w:color w:val="000000"/>
              </w:rPr>
              <w:t>manag</w:t>
            </w:r>
            <w:proofErr w:type="spellEnd"/>
          </w:p>
        </w:tc>
        <w:tc>
          <w:tcPr>
            <w:tcW w:w="1724" w:type="dxa"/>
            <w:tcBorders>
              <w:top w:val="nil"/>
              <w:left w:val="nil"/>
              <w:bottom w:val="nil"/>
              <w:right w:val="nil"/>
            </w:tcBorders>
            <w:shd w:val="clear" w:color="auto" w:fill="auto"/>
            <w:noWrap/>
            <w:hideMark/>
            <w:tcPrChange w:id="134" w:author="William Lamb" w:date="2018-11-19T15:06:00Z">
              <w:tcPr>
                <w:tcW w:w="1576" w:type="dxa"/>
                <w:tcBorders>
                  <w:top w:val="nil"/>
                  <w:left w:val="nil"/>
                  <w:bottom w:val="nil"/>
                  <w:right w:val="nil"/>
                </w:tcBorders>
                <w:shd w:val="clear" w:color="auto" w:fill="auto"/>
                <w:noWrap/>
                <w:hideMark/>
              </w:tcPr>
            </w:tcPrChange>
          </w:tcPr>
          <w:p w:rsidR="000E5254" w:rsidRDefault="000E5254" w:rsidP="000E5254">
            <w:pPr>
              <w:rPr>
                <w:rFonts w:ascii="Calibri" w:hAnsi="Calibri" w:cs="Calibri"/>
                <w:color w:val="000000"/>
              </w:rPr>
            </w:pPr>
            <w:r>
              <w:rPr>
                <w:rFonts w:ascii="Calibri" w:hAnsi="Calibri" w:cs="Calibri"/>
                <w:color w:val="000000"/>
              </w:rPr>
              <w:t>4.1</w:t>
            </w:r>
          </w:p>
        </w:tc>
      </w:tr>
      <w:tr w:rsidR="000E5254" w:rsidRPr="00E77AAE" w:rsidTr="004F0212">
        <w:trPr>
          <w:trHeight w:val="340"/>
          <w:trPrChange w:id="135" w:author="William Lamb" w:date="2018-11-19T15:06:00Z">
            <w:trPr>
              <w:trHeight w:val="340"/>
            </w:trPr>
          </w:trPrChange>
        </w:trPr>
        <w:tc>
          <w:tcPr>
            <w:tcW w:w="709" w:type="dxa"/>
            <w:tcBorders>
              <w:top w:val="nil"/>
              <w:left w:val="nil"/>
              <w:bottom w:val="single" w:sz="4" w:space="0" w:color="auto"/>
              <w:right w:val="nil"/>
            </w:tcBorders>
            <w:shd w:val="clear" w:color="auto" w:fill="auto"/>
            <w:noWrap/>
            <w:tcPrChange w:id="136" w:author="William Lamb" w:date="2018-11-19T15:06:00Z">
              <w:tcPr>
                <w:tcW w:w="709" w:type="dxa"/>
                <w:tcBorders>
                  <w:top w:val="nil"/>
                  <w:left w:val="nil"/>
                  <w:bottom w:val="single" w:sz="4" w:space="0" w:color="auto"/>
                  <w:right w:val="nil"/>
                </w:tcBorders>
                <w:shd w:val="clear" w:color="auto" w:fill="auto"/>
                <w:noWrap/>
              </w:tcPr>
            </w:tcPrChange>
          </w:tcPr>
          <w:p w:rsidR="000E5254" w:rsidRPr="00E77AAE" w:rsidRDefault="000E5254" w:rsidP="000E5254">
            <w:pPr>
              <w:spacing w:after="0" w:line="240" w:lineRule="auto"/>
              <w:rPr>
                <w:rFonts w:ascii="Calibri" w:eastAsia="Times New Roman" w:hAnsi="Calibri" w:cs="Calibri"/>
                <w:color w:val="000000"/>
              </w:rPr>
            </w:pPr>
            <w:r>
              <w:rPr>
                <w:rFonts w:ascii="Calibri" w:eastAsia="Times New Roman" w:hAnsi="Calibri" w:cs="Calibri"/>
                <w:color w:val="000000"/>
              </w:rPr>
              <w:t>16</w:t>
            </w:r>
          </w:p>
        </w:tc>
        <w:tc>
          <w:tcPr>
            <w:tcW w:w="2659" w:type="dxa"/>
            <w:tcBorders>
              <w:top w:val="nil"/>
              <w:left w:val="nil"/>
              <w:bottom w:val="single" w:sz="4" w:space="0" w:color="auto"/>
              <w:right w:val="nil"/>
            </w:tcBorders>
            <w:shd w:val="clear" w:color="auto" w:fill="auto"/>
            <w:noWrap/>
            <w:tcPrChange w:id="137" w:author="William Lamb" w:date="2018-11-19T15:06:00Z">
              <w:tcPr>
                <w:tcW w:w="2659" w:type="dxa"/>
                <w:tcBorders>
                  <w:top w:val="nil"/>
                  <w:left w:val="nil"/>
                  <w:bottom w:val="single" w:sz="4" w:space="0" w:color="auto"/>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Urban ecology</w:t>
            </w:r>
          </w:p>
        </w:tc>
        <w:tc>
          <w:tcPr>
            <w:tcW w:w="4996" w:type="dxa"/>
            <w:tcBorders>
              <w:top w:val="nil"/>
              <w:left w:val="nil"/>
              <w:bottom w:val="single" w:sz="4" w:space="0" w:color="auto"/>
              <w:right w:val="nil"/>
            </w:tcBorders>
            <w:shd w:val="clear" w:color="auto" w:fill="auto"/>
            <w:noWrap/>
            <w:tcPrChange w:id="138" w:author="William Lamb" w:date="2018-11-19T15:06:00Z">
              <w:tcPr>
                <w:tcW w:w="5144" w:type="dxa"/>
                <w:tcBorders>
                  <w:top w:val="nil"/>
                  <w:left w:val="nil"/>
                  <w:bottom w:val="single" w:sz="4" w:space="0" w:color="auto"/>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 xml:space="preserve">tree; forest; benefit; </w:t>
            </w:r>
            <w:proofErr w:type="spellStart"/>
            <w:r>
              <w:rPr>
                <w:rFonts w:ascii="Calibri" w:hAnsi="Calibri" w:cs="Calibri"/>
                <w:color w:val="000000"/>
              </w:rPr>
              <w:t>speci</w:t>
            </w:r>
            <w:proofErr w:type="spellEnd"/>
            <w:r>
              <w:rPr>
                <w:rFonts w:ascii="Calibri" w:hAnsi="Calibri" w:cs="Calibri"/>
                <w:color w:val="000000"/>
              </w:rPr>
              <w:t>; plant</w:t>
            </w:r>
          </w:p>
        </w:tc>
        <w:tc>
          <w:tcPr>
            <w:tcW w:w="1724" w:type="dxa"/>
            <w:tcBorders>
              <w:top w:val="nil"/>
              <w:left w:val="nil"/>
              <w:bottom w:val="single" w:sz="4" w:space="0" w:color="auto"/>
              <w:right w:val="nil"/>
            </w:tcBorders>
            <w:shd w:val="clear" w:color="auto" w:fill="auto"/>
            <w:noWrap/>
            <w:tcPrChange w:id="139" w:author="William Lamb" w:date="2018-11-19T15:06:00Z">
              <w:tcPr>
                <w:tcW w:w="1576" w:type="dxa"/>
                <w:tcBorders>
                  <w:top w:val="nil"/>
                  <w:left w:val="nil"/>
                  <w:bottom w:val="single" w:sz="4" w:space="0" w:color="auto"/>
                  <w:right w:val="nil"/>
                </w:tcBorders>
                <w:shd w:val="clear" w:color="auto" w:fill="auto"/>
                <w:noWrap/>
              </w:tcPr>
            </w:tcPrChange>
          </w:tcPr>
          <w:p w:rsidR="000E5254" w:rsidRDefault="000E5254" w:rsidP="000E5254">
            <w:pPr>
              <w:rPr>
                <w:rFonts w:ascii="Calibri" w:hAnsi="Calibri" w:cs="Calibri"/>
                <w:color w:val="000000"/>
              </w:rPr>
            </w:pPr>
            <w:r>
              <w:rPr>
                <w:rFonts w:ascii="Calibri" w:hAnsi="Calibri" w:cs="Calibri"/>
                <w:color w:val="000000"/>
              </w:rPr>
              <w:t>3.2</w:t>
            </w:r>
          </w:p>
        </w:tc>
      </w:tr>
    </w:tbl>
    <w:p w:rsidR="001F2217" w:rsidRDefault="001F2217" w:rsidP="001F2217">
      <w:pPr>
        <w:pStyle w:val="Caption"/>
        <w:spacing w:line="360" w:lineRule="auto"/>
        <w:rPr>
          <w:ins w:id="140" w:author="William Lamb" w:date="2018-11-19T17:01:00Z"/>
        </w:rPr>
      </w:pPr>
      <w:bookmarkStart w:id="141" w:name="_Ref512600234"/>
      <w:r w:rsidRPr="0003586C">
        <w:rPr>
          <w:b/>
        </w:rPr>
        <w:t xml:space="preserve">Table </w:t>
      </w:r>
      <w:r w:rsidRPr="0003586C">
        <w:rPr>
          <w:b/>
        </w:rPr>
        <w:fldChar w:fldCharType="begin"/>
      </w:r>
      <w:r w:rsidRPr="0003586C">
        <w:rPr>
          <w:b/>
        </w:rPr>
        <w:instrText xml:space="preserve"> SEQ Table \</w:instrText>
      </w:r>
      <w:r>
        <w:rPr>
          <w:b/>
        </w:rPr>
        <w:instrText>r 1 \</w:instrText>
      </w:r>
      <w:r w:rsidRPr="0003586C">
        <w:rPr>
          <w:b/>
        </w:rPr>
        <w:instrText xml:space="preserve">* ARABIC </w:instrText>
      </w:r>
      <w:r w:rsidRPr="0003586C">
        <w:rPr>
          <w:b/>
        </w:rPr>
        <w:fldChar w:fldCharType="separate"/>
      </w:r>
      <w:r w:rsidR="00D14612">
        <w:rPr>
          <w:b/>
          <w:noProof/>
        </w:rPr>
        <w:t>1</w:t>
      </w:r>
      <w:r w:rsidRPr="0003586C">
        <w:rPr>
          <w:b/>
          <w:noProof/>
        </w:rPr>
        <w:fldChar w:fldCharType="end"/>
      </w:r>
      <w:bookmarkEnd w:id="141"/>
      <w:r w:rsidRPr="0003586C">
        <w:rPr>
          <w:b/>
        </w:rPr>
        <w:t>: List of topics and their keywords</w:t>
      </w:r>
      <w:r>
        <w:rPr>
          <w:b/>
        </w:rPr>
        <w:t xml:space="preserve">. </w:t>
      </w:r>
      <w:r w:rsidRPr="001E2305">
        <w:t>Topic names are manually coded by the authors based on a review of the stemmed keywords and associated documents.</w:t>
      </w:r>
      <w:r>
        <w:t xml:space="preserve"> The marginal topic distribution denotes </w:t>
      </w:r>
      <w:r w:rsidRPr="001E2305">
        <w:t>the percentage of the document set where this topic is found</w:t>
      </w:r>
      <w:r>
        <w:t xml:space="preserve">. </w:t>
      </w:r>
      <w:r w:rsidR="005B343F">
        <w:t>Two topics were manually removed, due to the marginal information they provided.</w:t>
      </w:r>
    </w:p>
    <w:p w:rsidR="00D14612" w:rsidRDefault="00D14612" w:rsidP="00D14612">
      <w:pPr>
        <w:rPr>
          <w:ins w:id="142" w:author="William Lamb" w:date="2018-11-19T17:01:00Z"/>
        </w:rPr>
        <w:pPrChange w:id="143" w:author="William Lamb" w:date="2018-11-19T17:01:00Z">
          <w:pPr>
            <w:pStyle w:val="Caption"/>
            <w:spacing w:line="360" w:lineRule="auto"/>
          </w:pPr>
        </w:pPrChange>
      </w:pPr>
    </w:p>
    <w:p w:rsidR="00D14612" w:rsidRDefault="00D14612" w:rsidP="00D14612">
      <w:pPr>
        <w:pStyle w:val="Caption"/>
        <w:keepNext/>
        <w:spacing w:line="360" w:lineRule="auto"/>
        <w:rPr>
          <w:ins w:id="144" w:author="William Lamb" w:date="2018-11-19T17:02:00Z"/>
        </w:rPr>
        <w:pPrChange w:id="145" w:author="William Lamb" w:date="2018-11-19T17:02:00Z">
          <w:pPr>
            <w:pStyle w:val="Caption"/>
            <w:spacing w:line="360" w:lineRule="auto"/>
          </w:pPr>
        </w:pPrChange>
      </w:pPr>
      <w:ins w:id="146" w:author="William Lamb" w:date="2018-11-19T17:01:00Z">
        <w:r>
          <w:rPr>
            <w:noProof/>
          </w:rPr>
          <w:drawing>
            <wp:inline distT="0" distB="0" distL="0" distR="0" wp14:anchorId="0281A81B" wp14:editId="431AC869">
              <wp:extent cx="4434849" cy="303124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_Fig_comparativ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4849" cy="3031242"/>
                      </a:xfrm>
                      <a:prstGeom prst="rect">
                        <a:avLst/>
                      </a:prstGeom>
                    </pic:spPr>
                  </pic:pic>
                </a:graphicData>
              </a:graphic>
            </wp:inline>
          </w:drawing>
        </w:r>
      </w:ins>
    </w:p>
    <w:p w:rsidR="00D14612" w:rsidRPr="00D14612" w:rsidRDefault="00D14612" w:rsidP="00D14612">
      <w:pPr>
        <w:pStyle w:val="Caption"/>
        <w:rPr>
          <w:ins w:id="147" w:author="William Lamb" w:date="2018-11-19T17:01:00Z"/>
          <w:i w:val="0"/>
          <w:iCs w:val="0"/>
          <w:color w:val="auto"/>
          <w:sz w:val="22"/>
          <w:szCs w:val="22"/>
          <w:rPrChange w:id="148" w:author="William Lamb" w:date="2018-11-19T17:02:00Z">
            <w:rPr>
              <w:ins w:id="149" w:author="William Lamb" w:date="2018-11-19T17:01:00Z"/>
              <w:b/>
            </w:rPr>
          </w:rPrChange>
        </w:rPr>
        <w:pPrChange w:id="150" w:author="William Lamb" w:date="2018-11-19T17:02:00Z">
          <w:pPr>
            <w:pStyle w:val="Caption"/>
            <w:spacing w:line="360" w:lineRule="auto"/>
          </w:pPr>
        </w:pPrChange>
      </w:pPr>
      <w:ins w:id="151" w:author="William Lamb" w:date="2018-11-19T17:02:00Z">
        <w:r>
          <w:t xml:space="preserve">Figure </w:t>
        </w:r>
        <w:r>
          <w:fldChar w:fldCharType="begin"/>
        </w:r>
        <w:r>
          <w:instrText xml:space="preserve"> SEQ Figure \* ARABIC </w:instrText>
        </w:r>
      </w:ins>
      <w:r>
        <w:fldChar w:fldCharType="separate"/>
      </w:r>
      <w:ins w:id="152" w:author="William Lamb" w:date="2018-11-19T17:02:00Z">
        <w:r>
          <w:rPr>
            <w:noProof/>
          </w:rPr>
          <w:t>6</w:t>
        </w:r>
        <w:r>
          <w:fldChar w:fldCharType="end"/>
        </w:r>
        <w:r>
          <w:t xml:space="preserve">: </w:t>
        </w:r>
        <w:r w:rsidRPr="007936DF">
          <w:t>Number of cities mentioned in comparative studies</w:t>
        </w:r>
      </w:ins>
    </w:p>
    <w:p w:rsidR="00D14612" w:rsidRPr="00D14612" w:rsidRDefault="00D14612" w:rsidP="00D14612">
      <w:pPr>
        <w:pPrChange w:id="153" w:author="William Lamb" w:date="2018-11-19T17:01:00Z">
          <w:pPr>
            <w:pStyle w:val="Caption"/>
            <w:spacing w:line="360" w:lineRule="auto"/>
          </w:pPr>
        </w:pPrChange>
      </w:pPr>
    </w:p>
    <w:p w:rsidR="001F2217" w:rsidRPr="00E253E1" w:rsidRDefault="001F2217" w:rsidP="001F2217"/>
    <w:p w:rsidR="001F2217" w:rsidRDefault="001F2217">
      <w:pPr>
        <w:keepNext/>
        <w:spacing w:line="360" w:lineRule="auto"/>
        <w:jc w:val="center"/>
        <w:pPrChange w:id="154" w:author="William Lamb" w:date="2018-11-15T14:10:00Z">
          <w:pPr>
            <w:keepNext/>
            <w:spacing w:line="360" w:lineRule="auto"/>
          </w:pPr>
        </w:pPrChange>
      </w:pPr>
      <w:del w:id="155" w:author="William Lamb" w:date="2018-11-15T14:09:00Z">
        <w:r w:rsidDel="00D16DBE">
          <w:rPr>
            <w:rFonts w:ascii="Calibri" w:eastAsia="Calibri" w:hAnsi="Calibri" w:cs="Calibri"/>
            <w:noProof/>
          </w:rPr>
          <w:lastRenderedPageBreak/>
          <w:drawing>
            <wp:inline distT="0" distB="0" distL="0" distR="0" wp14:anchorId="43E91408" wp14:editId="5FB249DA">
              <wp:extent cx="3184190" cy="293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_comparati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1888" cy="2954475"/>
                      </a:xfrm>
                      <a:prstGeom prst="rect">
                        <a:avLst/>
                      </a:prstGeom>
                    </pic:spPr>
                  </pic:pic>
                </a:graphicData>
              </a:graphic>
            </wp:inline>
          </w:drawing>
        </w:r>
      </w:del>
      <w:ins w:id="156" w:author="William Lamb" w:date="2018-11-15T14:09:00Z">
        <w:r w:rsidR="00D16DBE">
          <w:rPr>
            <w:noProof/>
          </w:rPr>
          <w:drawing>
            <wp:inline distT="0" distB="0" distL="0" distR="0">
              <wp:extent cx="3767410" cy="316608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_comparati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2639" cy="3178882"/>
                      </a:xfrm>
                      <a:prstGeom prst="rect">
                        <a:avLst/>
                      </a:prstGeom>
                    </pic:spPr>
                  </pic:pic>
                </a:graphicData>
              </a:graphic>
            </wp:inline>
          </w:drawing>
        </w:r>
      </w:ins>
    </w:p>
    <w:p w:rsidR="001F2217" w:rsidRDefault="001F2217" w:rsidP="001F2217">
      <w:pPr>
        <w:pStyle w:val="Caption"/>
        <w:spacing w:line="360" w:lineRule="auto"/>
      </w:pPr>
      <w:bookmarkStart w:id="157" w:name="_Ref515031775"/>
      <w:r w:rsidRPr="00711765">
        <w:rPr>
          <w:b/>
        </w:rPr>
        <w:t xml:space="preserve">Figure </w:t>
      </w:r>
      <w:r>
        <w:rPr>
          <w:b/>
        </w:rPr>
        <w:fldChar w:fldCharType="begin"/>
      </w:r>
      <w:r>
        <w:rPr>
          <w:b/>
        </w:rPr>
        <w:instrText xml:space="preserve"> SEQ Figure \* ARABIC </w:instrText>
      </w:r>
      <w:r>
        <w:rPr>
          <w:b/>
        </w:rPr>
        <w:fldChar w:fldCharType="separate"/>
      </w:r>
      <w:ins w:id="158" w:author="William Lamb" w:date="2018-11-19T17:02:00Z">
        <w:r w:rsidR="00D14612">
          <w:rPr>
            <w:b/>
            <w:noProof/>
          </w:rPr>
          <w:t>7</w:t>
        </w:r>
      </w:ins>
      <w:del w:id="159" w:author="William Lamb" w:date="2018-11-19T17:02:00Z">
        <w:r w:rsidR="006F62D1" w:rsidDel="00D14612">
          <w:rPr>
            <w:b/>
            <w:noProof/>
          </w:rPr>
          <w:delText>6</w:delText>
        </w:r>
      </w:del>
      <w:r>
        <w:rPr>
          <w:b/>
        </w:rPr>
        <w:fldChar w:fldCharType="end"/>
      </w:r>
      <w:bookmarkEnd w:id="157"/>
      <w:r w:rsidRPr="00711765">
        <w:rPr>
          <w:b/>
        </w:rPr>
        <w:t xml:space="preserve">: </w:t>
      </w:r>
      <w:r>
        <w:rPr>
          <w:b/>
        </w:rPr>
        <w:t xml:space="preserve">Inter and intra-regional comparative </w:t>
      </w:r>
      <w:r w:rsidRPr="00711765">
        <w:rPr>
          <w:b/>
        </w:rPr>
        <w:t xml:space="preserve">research </w:t>
      </w:r>
      <w:r>
        <w:rPr>
          <w:b/>
        </w:rPr>
        <w:t xml:space="preserve">on </w:t>
      </w:r>
      <w:r w:rsidRPr="00711765">
        <w:rPr>
          <w:b/>
        </w:rPr>
        <w:t>urban climate mitigation.</w:t>
      </w:r>
      <w:r>
        <w:t xml:space="preserve"> Each link in the chord diagram is based on the pairwise coupling of two cities within a document. Documents where more than one city is mentioned in the abstract are used, totalling 699 studi</w:t>
      </w:r>
      <w:bookmarkStart w:id="160" w:name="_GoBack"/>
      <w:bookmarkEnd w:id="160"/>
      <w:r>
        <w:t>es. The proportion of regional couplings that pair with other regions (i.e. inter-regional urban comparisons) are indicated as percentages.</w:t>
      </w:r>
    </w:p>
    <w:p w:rsidR="00726ECB" w:rsidRPr="00726ECB" w:rsidRDefault="00726ECB" w:rsidP="00726ECB"/>
    <w:tbl>
      <w:tblPr>
        <w:tblW w:w="9067" w:type="dxa"/>
        <w:tblLayout w:type="fixed"/>
        <w:tblLook w:val="04A0" w:firstRow="1" w:lastRow="0" w:firstColumn="1" w:lastColumn="0" w:noHBand="0" w:noVBand="1"/>
      </w:tblPr>
      <w:tblGrid>
        <w:gridCol w:w="1418"/>
        <w:gridCol w:w="987"/>
        <w:gridCol w:w="4111"/>
        <w:gridCol w:w="2551"/>
        <w:tblGridChange w:id="161">
          <w:tblGrid>
            <w:gridCol w:w="1418"/>
            <w:gridCol w:w="987"/>
            <w:gridCol w:w="4111"/>
            <w:gridCol w:w="2551"/>
          </w:tblGrid>
        </w:tblGridChange>
      </w:tblGrid>
      <w:tr w:rsidR="001F2217" w:rsidRPr="000713E9" w:rsidTr="0000526F">
        <w:trPr>
          <w:trHeight w:val="340"/>
        </w:trPr>
        <w:tc>
          <w:tcPr>
            <w:tcW w:w="1418" w:type="dxa"/>
            <w:tcBorders>
              <w:top w:val="single" w:sz="4" w:space="0" w:color="auto"/>
              <w:bottom w:val="single" w:sz="4" w:space="0" w:color="auto"/>
            </w:tcBorders>
          </w:tcPr>
          <w:p w:rsidR="001F2217" w:rsidRPr="00DF4486" w:rsidRDefault="001F2217">
            <w:pPr>
              <w:spacing w:after="0" w:line="240" w:lineRule="auto"/>
              <w:rPr>
                <w:rFonts w:ascii="Calibri" w:eastAsia="Times New Roman" w:hAnsi="Calibri" w:cs="Calibri"/>
                <w:b/>
                <w:color w:val="000000"/>
              </w:rPr>
              <w:pPrChange w:id="162" w:author="William Lamb" w:date="2018-11-16T11:49:00Z">
                <w:pPr>
                  <w:spacing w:after="0" w:line="360" w:lineRule="auto"/>
                </w:pPr>
              </w:pPrChange>
            </w:pPr>
            <w:r w:rsidRPr="00DF4486">
              <w:rPr>
                <w:rFonts w:ascii="Calibri" w:eastAsia="Times New Roman" w:hAnsi="Calibri" w:cs="Calibri"/>
                <w:b/>
                <w:color w:val="000000"/>
              </w:rPr>
              <w:t>Authors</w:t>
            </w:r>
          </w:p>
        </w:tc>
        <w:tc>
          <w:tcPr>
            <w:tcW w:w="987" w:type="dxa"/>
            <w:tcBorders>
              <w:top w:val="single" w:sz="4" w:space="0" w:color="auto"/>
              <w:bottom w:val="single" w:sz="4" w:space="0" w:color="auto"/>
            </w:tcBorders>
          </w:tcPr>
          <w:p w:rsidR="001F2217" w:rsidRPr="00DF4486" w:rsidRDefault="001F2217">
            <w:pPr>
              <w:spacing w:after="0" w:line="240" w:lineRule="auto"/>
              <w:rPr>
                <w:rFonts w:ascii="Calibri" w:eastAsia="Times New Roman" w:hAnsi="Calibri" w:cs="Calibri"/>
                <w:b/>
                <w:color w:val="000000"/>
              </w:rPr>
              <w:pPrChange w:id="163" w:author="William Lamb" w:date="2018-11-16T11:49:00Z">
                <w:pPr>
                  <w:spacing w:after="0" w:line="360" w:lineRule="auto"/>
                </w:pPr>
              </w:pPrChange>
            </w:pPr>
            <w:r w:rsidRPr="00DF4486">
              <w:rPr>
                <w:rFonts w:ascii="Calibri" w:eastAsia="Times New Roman" w:hAnsi="Calibri" w:cs="Calibri"/>
                <w:b/>
                <w:color w:val="000000"/>
              </w:rPr>
              <w:t>Year</w:t>
            </w:r>
          </w:p>
        </w:tc>
        <w:tc>
          <w:tcPr>
            <w:tcW w:w="4111" w:type="dxa"/>
            <w:tcBorders>
              <w:top w:val="single" w:sz="4" w:space="0" w:color="auto"/>
              <w:bottom w:val="single" w:sz="4" w:space="0" w:color="auto"/>
            </w:tcBorders>
            <w:shd w:val="clear" w:color="auto" w:fill="auto"/>
            <w:noWrap/>
          </w:tcPr>
          <w:p w:rsidR="001F2217" w:rsidRPr="000713E9" w:rsidRDefault="001F2217">
            <w:pPr>
              <w:spacing w:after="0" w:line="240" w:lineRule="auto"/>
              <w:rPr>
                <w:rFonts w:ascii="Calibri" w:eastAsia="Times New Roman" w:hAnsi="Calibri" w:cs="Calibri"/>
                <w:b/>
                <w:color w:val="000000"/>
              </w:rPr>
              <w:pPrChange w:id="164" w:author="William Lamb" w:date="2018-11-16T11:49:00Z">
                <w:pPr>
                  <w:spacing w:after="0" w:line="360" w:lineRule="auto"/>
                </w:pPr>
              </w:pPrChange>
            </w:pPr>
            <w:r w:rsidRPr="00DF4486">
              <w:rPr>
                <w:rFonts w:ascii="Calibri" w:eastAsia="Times New Roman" w:hAnsi="Calibri" w:cs="Calibri"/>
                <w:b/>
                <w:color w:val="000000"/>
              </w:rPr>
              <w:t>Title</w:t>
            </w:r>
          </w:p>
        </w:tc>
        <w:tc>
          <w:tcPr>
            <w:tcW w:w="2551" w:type="dxa"/>
            <w:tcBorders>
              <w:top w:val="single" w:sz="4" w:space="0" w:color="auto"/>
              <w:bottom w:val="single" w:sz="4" w:space="0" w:color="auto"/>
            </w:tcBorders>
            <w:shd w:val="clear" w:color="auto" w:fill="auto"/>
            <w:noWrap/>
          </w:tcPr>
          <w:p w:rsidR="001F2217" w:rsidRPr="000713E9" w:rsidRDefault="001F2217">
            <w:pPr>
              <w:spacing w:after="0" w:line="240" w:lineRule="auto"/>
              <w:rPr>
                <w:rFonts w:ascii="Calibri" w:eastAsia="Times New Roman" w:hAnsi="Calibri" w:cs="Calibri"/>
                <w:b/>
                <w:color w:val="000000"/>
              </w:rPr>
              <w:pPrChange w:id="165" w:author="William Lamb" w:date="2018-11-16T11:49:00Z">
                <w:pPr>
                  <w:spacing w:after="0" w:line="360" w:lineRule="auto"/>
                </w:pPr>
              </w:pPrChange>
            </w:pPr>
            <w:r w:rsidRPr="00DF4486">
              <w:rPr>
                <w:rFonts w:ascii="Calibri" w:eastAsia="Times New Roman" w:hAnsi="Calibri" w:cs="Calibri"/>
                <w:b/>
                <w:color w:val="000000"/>
              </w:rPr>
              <w:t>Topics</w:t>
            </w:r>
          </w:p>
        </w:tc>
      </w:tr>
      <w:tr w:rsidR="001F2217" w:rsidRPr="000713E9" w:rsidTr="00D77212">
        <w:tblPrEx>
          <w:tblW w:w="9067" w:type="dxa"/>
          <w:tblLayout w:type="fixed"/>
          <w:tblPrExChange w:id="166" w:author="William Lamb" w:date="2018-11-16T11:49:00Z">
            <w:tblPrEx>
              <w:tblW w:w="9067" w:type="dxa"/>
              <w:tblLayout w:type="fixed"/>
            </w:tblPrEx>
          </w:tblPrExChange>
        </w:tblPrEx>
        <w:trPr>
          <w:trHeight w:val="1343"/>
          <w:trPrChange w:id="167" w:author="William Lamb" w:date="2018-11-16T11:49:00Z">
            <w:trPr>
              <w:trHeight w:val="1644"/>
            </w:trPr>
          </w:trPrChange>
        </w:trPr>
        <w:tc>
          <w:tcPr>
            <w:tcW w:w="1418" w:type="dxa"/>
            <w:tcBorders>
              <w:top w:val="single" w:sz="4" w:space="0" w:color="auto"/>
            </w:tcBorders>
            <w:tcPrChange w:id="168" w:author="William Lamb" w:date="2018-11-16T11:49:00Z">
              <w:tcPr>
                <w:tcW w:w="1418" w:type="dxa"/>
                <w:tcBorders>
                  <w:top w:val="single" w:sz="4" w:space="0" w:color="auto"/>
                </w:tcBorders>
              </w:tcPr>
            </w:tcPrChange>
          </w:tcPr>
          <w:p w:rsidR="001F2217" w:rsidRPr="000713E9" w:rsidRDefault="001F2217">
            <w:pPr>
              <w:spacing w:after="0" w:line="240" w:lineRule="auto"/>
              <w:rPr>
                <w:rFonts w:ascii="Calibri" w:eastAsia="Times New Roman" w:hAnsi="Calibri" w:cs="Calibri"/>
                <w:color w:val="000000"/>
              </w:rPr>
              <w:pPrChange w:id="169" w:author="William Lamb" w:date="2018-11-16T11:49:00Z">
                <w:pPr>
                  <w:spacing w:after="0" w:line="360" w:lineRule="auto"/>
                </w:pPr>
              </w:pPrChange>
            </w:pPr>
            <w:r w:rsidRPr="000713E9">
              <w:rPr>
                <w:rFonts w:ascii="Calibri" w:eastAsia="Times New Roman" w:hAnsi="Calibri" w:cs="Calibri"/>
                <w:color w:val="000000"/>
              </w:rPr>
              <w:t>Khalil, H.A.E.E.</w:t>
            </w:r>
          </w:p>
        </w:tc>
        <w:tc>
          <w:tcPr>
            <w:tcW w:w="987" w:type="dxa"/>
            <w:tcBorders>
              <w:top w:val="single" w:sz="4" w:space="0" w:color="auto"/>
            </w:tcBorders>
            <w:tcPrChange w:id="170" w:author="William Lamb" w:date="2018-11-16T11:49:00Z">
              <w:tcPr>
                <w:tcW w:w="987" w:type="dxa"/>
                <w:tcBorders>
                  <w:top w:val="single" w:sz="4" w:space="0" w:color="auto"/>
                </w:tcBorders>
              </w:tcPr>
            </w:tcPrChange>
          </w:tcPr>
          <w:p w:rsidR="001F2217" w:rsidRPr="000713E9" w:rsidRDefault="001F2217">
            <w:pPr>
              <w:spacing w:after="0" w:line="240" w:lineRule="auto"/>
              <w:rPr>
                <w:rFonts w:ascii="Calibri" w:eastAsia="Times New Roman" w:hAnsi="Calibri" w:cs="Calibri"/>
                <w:color w:val="000000"/>
              </w:rPr>
              <w:pPrChange w:id="171" w:author="William Lamb" w:date="2018-11-16T11:49:00Z">
                <w:pPr>
                  <w:spacing w:after="0" w:line="360" w:lineRule="auto"/>
                </w:pPr>
              </w:pPrChange>
            </w:pPr>
            <w:r w:rsidRPr="000713E9">
              <w:rPr>
                <w:rFonts w:ascii="Calibri" w:eastAsia="Times New Roman" w:hAnsi="Calibri" w:cs="Calibri"/>
                <w:color w:val="000000"/>
              </w:rPr>
              <w:t>2009</w:t>
            </w:r>
          </w:p>
        </w:tc>
        <w:tc>
          <w:tcPr>
            <w:tcW w:w="4111" w:type="dxa"/>
            <w:tcBorders>
              <w:top w:val="single" w:sz="4" w:space="0" w:color="auto"/>
            </w:tcBorders>
            <w:shd w:val="clear" w:color="auto" w:fill="auto"/>
            <w:noWrap/>
            <w:tcPrChange w:id="172" w:author="William Lamb" w:date="2018-11-16T11:49:00Z">
              <w:tcPr>
                <w:tcW w:w="4111" w:type="dxa"/>
                <w:tcBorders>
                  <w:top w:val="single" w:sz="4" w:space="0" w:color="auto"/>
                </w:tcBorders>
                <w:shd w:val="clear" w:color="auto" w:fill="auto"/>
                <w:noWrap/>
              </w:tcPr>
            </w:tcPrChange>
          </w:tcPr>
          <w:p w:rsidR="001F2217" w:rsidRPr="000713E9" w:rsidRDefault="001F2217">
            <w:pPr>
              <w:spacing w:after="0" w:line="240" w:lineRule="auto"/>
              <w:rPr>
                <w:rFonts w:ascii="Calibri" w:eastAsia="Times New Roman" w:hAnsi="Calibri" w:cs="Calibri"/>
                <w:color w:val="000000"/>
              </w:rPr>
              <w:pPrChange w:id="173" w:author="William Lamb" w:date="2018-11-16T11:49:00Z">
                <w:pPr>
                  <w:spacing w:after="0" w:line="360" w:lineRule="auto"/>
                </w:pPr>
              </w:pPrChange>
            </w:pPr>
            <w:r w:rsidRPr="000713E9">
              <w:rPr>
                <w:rFonts w:ascii="Calibri" w:eastAsia="Times New Roman" w:hAnsi="Calibri" w:cs="Calibri"/>
                <w:color w:val="000000"/>
              </w:rPr>
              <w:t>Energy efficiency strategies in urban planning of cites</w:t>
            </w:r>
          </w:p>
        </w:tc>
        <w:tc>
          <w:tcPr>
            <w:tcW w:w="2551" w:type="dxa"/>
            <w:tcBorders>
              <w:top w:val="single" w:sz="4" w:space="0" w:color="auto"/>
            </w:tcBorders>
            <w:shd w:val="clear" w:color="auto" w:fill="auto"/>
            <w:noWrap/>
            <w:tcPrChange w:id="174" w:author="William Lamb" w:date="2018-11-16T11:49:00Z">
              <w:tcPr>
                <w:tcW w:w="2551" w:type="dxa"/>
                <w:tcBorders>
                  <w:top w:val="single" w:sz="4" w:space="0" w:color="auto"/>
                </w:tcBorders>
                <w:shd w:val="clear" w:color="auto" w:fill="auto"/>
                <w:noWrap/>
              </w:tcPr>
            </w:tcPrChange>
          </w:tcPr>
          <w:p w:rsidR="001F2217" w:rsidRPr="000713E9" w:rsidRDefault="001546DE">
            <w:pPr>
              <w:spacing w:after="0" w:line="240" w:lineRule="auto"/>
              <w:rPr>
                <w:rFonts w:ascii="Calibri" w:eastAsia="Times New Roman" w:hAnsi="Calibri" w:cs="Calibri"/>
                <w:color w:val="000000"/>
              </w:rPr>
              <w:pPrChange w:id="175" w:author="William Lamb" w:date="2018-11-16T11:49:00Z">
                <w:pPr>
                  <w:spacing w:after="0" w:line="360" w:lineRule="auto"/>
                </w:pPr>
              </w:pPrChange>
            </w:pPr>
            <w:r>
              <w:rPr>
                <w:rFonts w:ascii="Calibri" w:eastAsia="Times New Roman" w:hAnsi="Calibri" w:cs="Calibri"/>
                <w:color w:val="000000"/>
              </w:rPr>
              <w:t>Buildings; Climate governance; energy use; urban form</w:t>
            </w:r>
          </w:p>
        </w:tc>
      </w:tr>
      <w:tr w:rsidR="001F2217" w:rsidRPr="000713E9" w:rsidTr="00D77212">
        <w:tblPrEx>
          <w:tblW w:w="9067" w:type="dxa"/>
          <w:tblLayout w:type="fixed"/>
          <w:tblPrExChange w:id="176" w:author="William Lamb" w:date="2018-11-16T11:49:00Z">
            <w:tblPrEx>
              <w:tblW w:w="9067" w:type="dxa"/>
              <w:tblLayout w:type="fixed"/>
            </w:tblPrEx>
          </w:tblPrExChange>
        </w:tblPrEx>
        <w:trPr>
          <w:trHeight w:val="1343"/>
          <w:trPrChange w:id="177" w:author="William Lamb" w:date="2018-11-16T11:49:00Z">
            <w:trPr>
              <w:trHeight w:val="1644"/>
            </w:trPr>
          </w:trPrChange>
        </w:trPr>
        <w:tc>
          <w:tcPr>
            <w:tcW w:w="1418" w:type="dxa"/>
            <w:tcPrChange w:id="178" w:author="William Lamb" w:date="2018-11-16T11:49:00Z">
              <w:tcPr>
                <w:tcW w:w="1418" w:type="dxa"/>
              </w:tcPr>
            </w:tcPrChange>
          </w:tcPr>
          <w:p w:rsidR="001F2217" w:rsidRPr="00173E10" w:rsidRDefault="001F2217">
            <w:pPr>
              <w:spacing w:after="0" w:line="240" w:lineRule="auto"/>
              <w:rPr>
                <w:rFonts w:ascii="Calibri" w:eastAsia="Times New Roman" w:hAnsi="Calibri" w:cs="Calibri"/>
                <w:color w:val="000000"/>
              </w:rPr>
              <w:pPrChange w:id="179" w:author="William Lamb" w:date="2018-11-16T11:49:00Z">
                <w:pPr>
                  <w:spacing w:after="0" w:line="360" w:lineRule="auto"/>
                </w:pPr>
              </w:pPrChange>
            </w:pPr>
            <w:proofErr w:type="spellStart"/>
            <w:r w:rsidRPr="00173E10">
              <w:rPr>
                <w:rFonts w:ascii="Calibri" w:eastAsia="Times New Roman" w:hAnsi="Calibri" w:cs="Calibri"/>
                <w:color w:val="000000"/>
              </w:rPr>
              <w:lastRenderedPageBreak/>
              <w:t>Attia</w:t>
            </w:r>
            <w:proofErr w:type="spellEnd"/>
            <w:r w:rsidRPr="00173E10">
              <w:rPr>
                <w:rFonts w:ascii="Calibri" w:eastAsia="Times New Roman" w:hAnsi="Calibri" w:cs="Calibri"/>
                <w:color w:val="000000"/>
              </w:rPr>
              <w:t xml:space="preserve">, S &amp; De </w:t>
            </w:r>
            <w:proofErr w:type="spellStart"/>
            <w:r w:rsidRPr="00173E10">
              <w:rPr>
                <w:rFonts w:ascii="Calibri" w:eastAsia="Times New Roman" w:hAnsi="Calibri" w:cs="Calibri"/>
                <w:color w:val="000000"/>
              </w:rPr>
              <w:t>Herde</w:t>
            </w:r>
            <w:proofErr w:type="spellEnd"/>
            <w:r w:rsidRPr="00173E10">
              <w:rPr>
                <w:rFonts w:ascii="Calibri" w:eastAsia="Times New Roman" w:hAnsi="Calibri" w:cs="Calibri"/>
                <w:color w:val="000000"/>
              </w:rPr>
              <w:t>, A</w:t>
            </w:r>
          </w:p>
        </w:tc>
        <w:tc>
          <w:tcPr>
            <w:tcW w:w="987" w:type="dxa"/>
            <w:tcPrChange w:id="180" w:author="William Lamb" w:date="2018-11-16T11:49:00Z">
              <w:tcPr>
                <w:tcW w:w="987" w:type="dxa"/>
              </w:tcPr>
            </w:tcPrChange>
          </w:tcPr>
          <w:p w:rsidR="001F2217" w:rsidRPr="000713E9" w:rsidRDefault="001F2217">
            <w:pPr>
              <w:spacing w:after="0" w:line="240" w:lineRule="auto"/>
              <w:rPr>
                <w:rFonts w:ascii="Calibri" w:eastAsia="Times New Roman" w:hAnsi="Calibri" w:cs="Calibri"/>
                <w:color w:val="000000"/>
              </w:rPr>
              <w:pPrChange w:id="181" w:author="William Lamb" w:date="2018-11-16T11:49:00Z">
                <w:pPr>
                  <w:spacing w:after="0" w:line="360" w:lineRule="auto"/>
                </w:pPr>
              </w:pPrChange>
            </w:pPr>
            <w:r w:rsidRPr="000713E9">
              <w:rPr>
                <w:rFonts w:ascii="Calibri" w:eastAsia="Times New Roman" w:hAnsi="Calibri" w:cs="Calibri"/>
                <w:color w:val="000000"/>
              </w:rPr>
              <w:t>2010</w:t>
            </w:r>
          </w:p>
        </w:tc>
        <w:tc>
          <w:tcPr>
            <w:tcW w:w="4111" w:type="dxa"/>
            <w:shd w:val="clear" w:color="auto" w:fill="auto"/>
            <w:noWrap/>
            <w:hideMark/>
            <w:tcPrChange w:id="182" w:author="William Lamb" w:date="2018-11-16T11:49:00Z">
              <w:tcPr>
                <w:tcW w:w="4111" w:type="dxa"/>
                <w:shd w:val="clear" w:color="auto" w:fill="auto"/>
                <w:noWrap/>
                <w:hideMark/>
              </w:tcPr>
            </w:tcPrChange>
          </w:tcPr>
          <w:p w:rsidR="001F2217" w:rsidRPr="000713E9" w:rsidRDefault="001F2217">
            <w:pPr>
              <w:spacing w:after="0" w:line="240" w:lineRule="auto"/>
              <w:rPr>
                <w:rFonts w:ascii="Calibri" w:eastAsia="Times New Roman" w:hAnsi="Calibri" w:cs="Calibri"/>
                <w:color w:val="000000"/>
              </w:rPr>
              <w:pPrChange w:id="183" w:author="William Lamb" w:date="2018-11-16T11:49:00Z">
                <w:pPr>
                  <w:spacing w:after="0" w:line="360" w:lineRule="auto"/>
                </w:pPr>
              </w:pPrChange>
            </w:pPr>
            <w:r w:rsidRPr="000713E9">
              <w:rPr>
                <w:rFonts w:ascii="Calibri" w:eastAsia="Times New Roman" w:hAnsi="Calibri" w:cs="Calibri"/>
                <w:color w:val="000000"/>
              </w:rPr>
              <w:t>Active solar retrofit of a residential house, A case study in Egypt</w:t>
            </w:r>
          </w:p>
        </w:tc>
        <w:tc>
          <w:tcPr>
            <w:tcW w:w="2551" w:type="dxa"/>
            <w:shd w:val="clear" w:color="auto" w:fill="auto"/>
            <w:noWrap/>
            <w:hideMark/>
            <w:tcPrChange w:id="184" w:author="William Lamb" w:date="2018-11-16T11:49:00Z">
              <w:tcPr>
                <w:tcW w:w="2551" w:type="dxa"/>
                <w:shd w:val="clear" w:color="auto" w:fill="auto"/>
                <w:noWrap/>
                <w:hideMark/>
              </w:tcPr>
            </w:tcPrChange>
          </w:tcPr>
          <w:p w:rsidR="001F2217" w:rsidRPr="000713E9" w:rsidRDefault="001546DE">
            <w:pPr>
              <w:spacing w:after="0" w:line="240" w:lineRule="auto"/>
              <w:rPr>
                <w:rFonts w:ascii="Calibri" w:eastAsia="Times New Roman" w:hAnsi="Calibri" w:cs="Calibri"/>
                <w:color w:val="000000"/>
              </w:rPr>
              <w:pPrChange w:id="185" w:author="William Lamb" w:date="2018-11-16T11:49:00Z">
                <w:pPr>
                  <w:spacing w:after="0" w:line="360" w:lineRule="auto"/>
                </w:pPr>
              </w:pPrChange>
            </w:pPr>
            <w:r>
              <w:rPr>
                <w:rFonts w:ascii="Calibri" w:eastAsia="Times New Roman" w:hAnsi="Calibri" w:cs="Calibri"/>
                <w:color w:val="000000"/>
              </w:rPr>
              <w:t>Buildings; Heat demand; Cooling demand; Renewable energy</w:t>
            </w:r>
          </w:p>
        </w:tc>
      </w:tr>
      <w:tr w:rsidR="001F2217" w:rsidRPr="000713E9" w:rsidTr="00D77212">
        <w:tblPrEx>
          <w:tblW w:w="9067" w:type="dxa"/>
          <w:tblLayout w:type="fixed"/>
          <w:tblPrExChange w:id="186" w:author="William Lamb" w:date="2018-11-16T11:49:00Z">
            <w:tblPrEx>
              <w:tblW w:w="9067" w:type="dxa"/>
              <w:tblLayout w:type="fixed"/>
            </w:tblPrEx>
          </w:tblPrExChange>
        </w:tblPrEx>
        <w:trPr>
          <w:trHeight w:val="1343"/>
          <w:trPrChange w:id="187" w:author="William Lamb" w:date="2018-11-16T11:49:00Z">
            <w:trPr>
              <w:trHeight w:val="1644"/>
            </w:trPr>
          </w:trPrChange>
        </w:trPr>
        <w:tc>
          <w:tcPr>
            <w:tcW w:w="1418" w:type="dxa"/>
            <w:tcPrChange w:id="188" w:author="William Lamb" w:date="2018-11-16T11:49:00Z">
              <w:tcPr>
                <w:tcW w:w="1418" w:type="dxa"/>
              </w:tcPr>
            </w:tcPrChange>
          </w:tcPr>
          <w:p w:rsidR="001F2217" w:rsidRPr="000713E9" w:rsidRDefault="001F2217">
            <w:pPr>
              <w:spacing w:after="0" w:line="240" w:lineRule="auto"/>
              <w:rPr>
                <w:rFonts w:ascii="Calibri" w:eastAsia="Times New Roman" w:hAnsi="Calibri" w:cs="Calibri"/>
                <w:color w:val="000000"/>
              </w:rPr>
              <w:pPrChange w:id="189" w:author="William Lamb" w:date="2018-11-16T11:49:00Z">
                <w:pPr>
                  <w:spacing w:after="0" w:line="360" w:lineRule="auto"/>
                </w:pPr>
              </w:pPrChange>
            </w:pPr>
            <w:proofErr w:type="spellStart"/>
            <w:r w:rsidRPr="000713E9">
              <w:rPr>
                <w:rFonts w:ascii="Calibri" w:eastAsia="Times New Roman" w:hAnsi="Calibri" w:cs="Calibri"/>
                <w:color w:val="000000"/>
              </w:rPr>
              <w:t>Fahmy</w:t>
            </w:r>
            <w:proofErr w:type="spellEnd"/>
            <w:r w:rsidRPr="000713E9">
              <w:rPr>
                <w:rFonts w:ascii="Calibri" w:eastAsia="Times New Roman" w:hAnsi="Calibri" w:cs="Calibri"/>
                <w:color w:val="000000"/>
              </w:rPr>
              <w:t>, M</w:t>
            </w:r>
            <w:r>
              <w:rPr>
                <w:rFonts w:ascii="Calibri" w:eastAsia="Times New Roman" w:hAnsi="Calibri" w:cs="Calibri"/>
                <w:color w:val="000000"/>
              </w:rPr>
              <w:t xml:space="preserve"> &amp; </w:t>
            </w:r>
            <w:proofErr w:type="spellStart"/>
            <w:r w:rsidRPr="000713E9">
              <w:rPr>
                <w:rFonts w:ascii="Calibri" w:eastAsia="Times New Roman" w:hAnsi="Calibri" w:cs="Calibri"/>
                <w:color w:val="000000"/>
              </w:rPr>
              <w:t>Sharples</w:t>
            </w:r>
            <w:proofErr w:type="spellEnd"/>
            <w:r w:rsidRPr="000713E9">
              <w:rPr>
                <w:rFonts w:ascii="Calibri" w:eastAsia="Times New Roman" w:hAnsi="Calibri" w:cs="Calibri"/>
                <w:color w:val="000000"/>
              </w:rPr>
              <w:t>, S</w:t>
            </w:r>
          </w:p>
        </w:tc>
        <w:tc>
          <w:tcPr>
            <w:tcW w:w="987" w:type="dxa"/>
            <w:tcPrChange w:id="190" w:author="William Lamb" w:date="2018-11-16T11:49:00Z">
              <w:tcPr>
                <w:tcW w:w="987" w:type="dxa"/>
              </w:tcPr>
            </w:tcPrChange>
          </w:tcPr>
          <w:p w:rsidR="001F2217" w:rsidRPr="000713E9" w:rsidRDefault="001F2217">
            <w:pPr>
              <w:spacing w:after="0" w:line="240" w:lineRule="auto"/>
              <w:rPr>
                <w:rFonts w:ascii="Calibri" w:eastAsia="Times New Roman" w:hAnsi="Calibri" w:cs="Calibri"/>
                <w:color w:val="000000"/>
              </w:rPr>
              <w:pPrChange w:id="191" w:author="William Lamb" w:date="2018-11-16T11:49:00Z">
                <w:pPr>
                  <w:spacing w:after="0" w:line="360" w:lineRule="auto"/>
                </w:pPr>
              </w:pPrChange>
            </w:pPr>
            <w:r w:rsidRPr="000713E9">
              <w:rPr>
                <w:rFonts w:ascii="Calibri" w:eastAsia="Times New Roman" w:hAnsi="Calibri" w:cs="Calibri"/>
                <w:color w:val="000000"/>
              </w:rPr>
              <w:t>2011</w:t>
            </w:r>
          </w:p>
        </w:tc>
        <w:tc>
          <w:tcPr>
            <w:tcW w:w="4111" w:type="dxa"/>
            <w:shd w:val="clear" w:color="auto" w:fill="auto"/>
            <w:noWrap/>
            <w:hideMark/>
            <w:tcPrChange w:id="192" w:author="William Lamb" w:date="2018-11-16T11:49:00Z">
              <w:tcPr>
                <w:tcW w:w="4111" w:type="dxa"/>
                <w:shd w:val="clear" w:color="auto" w:fill="auto"/>
                <w:noWrap/>
                <w:hideMark/>
              </w:tcPr>
            </w:tcPrChange>
          </w:tcPr>
          <w:p w:rsidR="001F2217" w:rsidRPr="000713E9" w:rsidRDefault="001F2217">
            <w:pPr>
              <w:spacing w:after="0" w:line="240" w:lineRule="auto"/>
              <w:rPr>
                <w:rFonts w:ascii="Calibri" w:eastAsia="Times New Roman" w:hAnsi="Calibri" w:cs="Calibri"/>
                <w:color w:val="000000"/>
              </w:rPr>
              <w:pPrChange w:id="193" w:author="William Lamb" w:date="2018-11-16T11:49:00Z">
                <w:pPr>
                  <w:spacing w:after="0" w:line="360" w:lineRule="auto"/>
                </w:pPr>
              </w:pPrChange>
            </w:pPr>
            <w:r w:rsidRPr="000713E9">
              <w:rPr>
                <w:rFonts w:ascii="Calibri" w:eastAsia="Times New Roman" w:hAnsi="Calibri" w:cs="Calibri"/>
                <w:color w:val="000000"/>
              </w:rPr>
              <w:t>Urban form, thermal comfort and building CO2 emissions - a numerical analysis in Cairo</w:t>
            </w:r>
          </w:p>
        </w:tc>
        <w:tc>
          <w:tcPr>
            <w:tcW w:w="2551" w:type="dxa"/>
            <w:shd w:val="clear" w:color="auto" w:fill="auto"/>
            <w:noWrap/>
            <w:hideMark/>
            <w:tcPrChange w:id="194" w:author="William Lamb" w:date="2018-11-16T11:49:00Z">
              <w:tcPr>
                <w:tcW w:w="2551" w:type="dxa"/>
                <w:shd w:val="clear" w:color="auto" w:fill="auto"/>
                <w:noWrap/>
                <w:hideMark/>
              </w:tcPr>
            </w:tcPrChange>
          </w:tcPr>
          <w:p w:rsidR="001F2217" w:rsidRPr="000713E9" w:rsidRDefault="001546DE">
            <w:pPr>
              <w:spacing w:after="0" w:line="240" w:lineRule="auto"/>
              <w:rPr>
                <w:rFonts w:ascii="Calibri" w:eastAsia="Times New Roman" w:hAnsi="Calibri" w:cs="Calibri"/>
                <w:color w:val="000000"/>
              </w:rPr>
              <w:pPrChange w:id="195" w:author="William Lamb" w:date="2018-11-16T11:49:00Z">
                <w:pPr>
                  <w:spacing w:after="0" w:line="360" w:lineRule="auto"/>
                </w:pPr>
              </w:pPrChange>
            </w:pPr>
            <w:r>
              <w:rPr>
                <w:rFonts w:ascii="Calibri" w:eastAsia="Times New Roman" w:hAnsi="Calibri" w:cs="Calibri"/>
                <w:color w:val="000000"/>
              </w:rPr>
              <w:t>Buildings; GHG emissions; Cooling demand; Urban form</w:t>
            </w:r>
          </w:p>
        </w:tc>
      </w:tr>
      <w:tr w:rsidR="001F2217" w:rsidRPr="000713E9" w:rsidTr="00D77212">
        <w:tblPrEx>
          <w:tblW w:w="9067" w:type="dxa"/>
          <w:tblLayout w:type="fixed"/>
          <w:tblPrExChange w:id="196" w:author="William Lamb" w:date="2018-11-16T11:49:00Z">
            <w:tblPrEx>
              <w:tblW w:w="9067" w:type="dxa"/>
              <w:tblLayout w:type="fixed"/>
            </w:tblPrEx>
          </w:tblPrExChange>
        </w:tblPrEx>
        <w:trPr>
          <w:trHeight w:val="1343"/>
          <w:trPrChange w:id="197" w:author="William Lamb" w:date="2018-11-16T11:49:00Z">
            <w:trPr>
              <w:trHeight w:val="1644"/>
            </w:trPr>
          </w:trPrChange>
        </w:trPr>
        <w:tc>
          <w:tcPr>
            <w:tcW w:w="1418" w:type="dxa"/>
            <w:tcPrChange w:id="198" w:author="William Lamb" w:date="2018-11-16T11:49:00Z">
              <w:tcPr>
                <w:tcW w:w="1418" w:type="dxa"/>
              </w:tcPr>
            </w:tcPrChange>
          </w:tcPr>
          <w:p w:rsidR="001F2217" w:rsidRPr="000713E9" w:rsidRDefault="001F2217">
            <w:pPr>
              <w:spacing w:after="0" w:line="240" w:lineRule="auto"/>
              <w:rPr>
                <w:rFonts w:ascii="Calibri" w:eastAsia="Times New Roman" w:hAnsi="Calibri" w:cs="Calibri"/>
                <w:color w:val="000000"/>
              </w:rPr>
              <w:pPrChange w:id="199" w:author="William Lamb" w:date="2018-11-16T11:49:00Z">
                <w:pPr>
                  <w:spacing w:after="0" w:line="360" w:lineRule="auto"/>
                </w:pPr>
              </w:pPrChange>
            </w:pPr>
            <w:r w:rsidRPr="00173E10">
              <w:rPr>
                <w:rFonts w:ascii="Calibri" w:eastAsia="Times New Roman" w:hAnsi="Calibri" w:cs="Calibri"/>
                <w:color w:val="000000"/>
              </w:rPr>
              <w:t>El-</w:t>
            </w:r>
            <w:proofErr w:type="spellStart"/>
            <w:r w:rsidRPr="00173E10">
              <w:rPr>
                <w:rFonts w:ascii="Calibri" w:eastAsia="Times New Roman" w:hAnsi="Calibri" w:cs="Calibri"/>
                <w:color w:val="000000"/>
              </w:rPr>
              <w:t>Deeb</w:t>
            </w:r>
            <w:proofErr w:type="spellEnd"/>
            <w:r w:rsidRPr="00173E10">
              <w:rPr>
                <w:rFonts w:ascii="Calibri" w:eastAsia="Times New Roman" w:hAnsi="Calibri" w:cs="Calibri"/>
                <w:color w:val="000000"/>
              </w:rPr>
              <w:t>, K, El-</w:t>
            </w:r>
            <w:proofErr w:type="spellStart"/>
            <w:r w:rsidRPr="00173E10">
              <w:rPr>
                <w:rFonts w:ascii="Calibri" w:eastAsia="Times New Roman" w:hAnsi="Calibri" w:cs="Calibri"/>
                <w:color w:val="000000"/>
              </w:rPr>
              <w:t>Zafarany</w:t>
            </w:r>
            <w:proofErr w:type="spellEnd"/>
            <w:r w:rsidRPr="00173E10">
              <w:rPr>
                <w:rFonts w:ascii="Calibri" w:eastAsia="Times New Roman" w:hAnsi="Calibri" w:cs="Calibri"/>
                <w:color w:val="000000"/>
              </w:rPr>
              <w:t xml:space="preserve">, A &amp; </w:t>
            </w:r>
            <w:proofErr w:type="spellStart"/>
            <w:r w:rsidRPr="00173E10">
              <w:rPr>
                <w:rFonts w:ascii="Calibri" w:eastAsia="Times New Roman" w:hAnsi="Calibri" w:cs="Calibri"/>
                <w:color w:val="000000"/>
              </w:rPr>
              <w:t>Sherif</w:t>
            </w:r>
            <w:proofErr w:type="spellEnd"/>
            <w:r w:rsidRPr="00173E10">
              <w:rPr>
                <w:rFonts w:ascii="Calibri" w:eastAsia="Times New Roman" w:hAnsi="Calibri" w:cs="Calibri"/>
                <w:color w:val="000000"/>
              </w:rPr>
              <w:t>, A</w:t>
            </w:r>
          </w:p>
        </w:tc>
        <w:tc>
          <w:tcPr>
            <w:tcW w:w="987" w:type="dxa"/>
            <w:tcPrChange w:id="200" w:author="William Lamb" w:date="2018-11-16T11:49:00Z">
              <w:tcPr>
                <w:tcW w:w="987" w:type="dxa"/>
              </w:tcPr>
            </w:tcPrChange>
          </w:tcPr>
          <w:p w:rsidR="001F2217" w:rsidRPr="000713E9" w:rsidRDefault="001F2217">
            <w:pPr>
              <w:spacing w:after="0" w:line="240" w:lineRule="auto"/>
              <w:rPr>
                <w:rFonts w:ascii="Calibri" w:eastAsia="Times New Roman" w:hAnsi="Calibri" w:cs="Calibri"/>
                <w:color w:val="000000"/>
              </w:rPr>
              <w:pPrChange w:id="201" w:author="William Lamb" w:date="2018-11-16T11:49:00Z">
                <w:pPr>
                  <w:spacing w:after="0" w:line="360" w:lineRule="auto"/>
                </w:pPr>
              </w:pPrChange>
            </w:pPr>
            <w:r w:rsidRPr="000713E9">
              <w:rPr>
                <w:rFonts w:ascii="Calibri" w:eastAsia="Times New Roman" w:hAnsi="Calibri" w:cs="Calibri"/>
                <w:color w:val="000000"/>
              </w:rPr>
              <w:t>2012</w:t>
            </w:r>
          </w:p>
        </w:tc>
        <w:tc>
          <w:tcPr>
            <w:tcW w:w="4111" w:type="dxa"/>
            <w:shd w:val="clear" w:color="auto" w:fill="auto"/>
            <w:noWrap/>
            <w:hideMark/>
            <w:tcPrChange w:id="202" w:author="William Lamb" w:date="2018-11-16T11:49:00Z">
              <w:tcPr>
                <w:tcW w:w="4111" w:type="dxa"/>
                <w:shd w:val="clear" w:color="auto" w:fill="auto"/>
                <w:noWrap/>
                <w:hideMark/>
              </w:tcPr>
            </w:tcPrChange>
          </w:tcPr>
          <w:p w:rsidR="001F2217" w:rsidRPr="000713E9" w:rsidRDefault="001F2217">
            <w:pPr>
              <w:spacing w:after="0" w:line="240" w:lineRule="auto"/>
              <w:rPr>
                <w:rFonts w:ascii="Calibri" w:eastAsia="Times New Roman" w:hAnsi="Calibri" w:cs="Calibri"/>
                <w:color w:val="000000"/>
              </w:rPr>
              <w:pPrChange w:id="203" w:author="William Lamb" w:date="2018-11-16T11:49:00Z">
                <w:pPr>
                  <w:spacing w:after="0" w:line="360" w:lineRule="auto"/>
                </w:pPr>
              </w:pPrChange>
            </w:pPr>
            <w:r w:rsidRPr="000713E9">
              <w:rPr>
                <w:rFonts w:ascii="Calibri" w:eastAsia="Times New Roman" w:hAnsi="Calibri" w:cs="Calibri"/>
                <w:color w:val="000000"/>
              </w:rPr>
              <w:t>Effect of building form and urban pattern : On energy consumption of residential buildings in different desert climates</w:t>
            </w:r>
          </w:p>
        </w:tc>
        <w:tc>
          <w:tcPr>
            <w:tcW w:w="2551" w:type="dxa"/>
            <w:shd w:val="clear" w:color="auto" w:fill="auto"/>
            <w:noWrap/>
            <w:hideMark/>
            <w:tcPrChange w:id="204" w:author="William Lamb" w:date="2018-11-16T11:49:00Z">
              <w:tcPr>
                <w:tcW w:w="2551" w:type="dxa"/>
                <w:shd w:val="clear" w:color="auto" w:fill="auto"/>
                <w:noWrap/>
                <w:hideMark/>
              </w:tcPr>
            </w:tcPrChange>
          </w:tcPr>
          <w:p w:rsidR="001F2217" w:rsidRPr="000713E9" w:rsidRDefault="001546DE">
            <w:pPr>
              <w:spacing w:after="0" w:line="240" w:lineRule="auto"/>
              <w:rPr>
                <w:rFonts w:ascii="Calibri" w:eastAsia="Times New Roman" w:hAnsi="Calibri" w:cs="Calibri"/>
                <w:color w:val="000000"/>
              </w:rPr>
              <w:pPrChange w:id="205" w:author="William Lamb" w:date="2018-11-16T11:49:00Z">
                <w:pPr>
                  <w:spacing w:after="0" w:line="360" w:lineRule="auto"/>
                </w:pPr>
              </w:pPrChange>
            </w:pPr>
            <w:r>
              <w:rPr>
                <w:rFonts w:ascii="Calibri" w:eastAsia="Times New Roman" w:hAnsi="Calibri" w:cs="Calibri"/>
                <w:color w:val="000000"/>
              </w:rPr>
              <w:t>Buildings; Urban form</w:t>
            </w:r>
          </w:p>
        </w:tc>
      </w:tr>
      <w:tr w:rsidR="001F2217" w:rsidRPr="000713E9" w:rsidTr="00D77212">
        <w:tblPrEx>
          <w:tblW w:w="9067" w:type="dxa"/>
          <w:tblLayout w:type="fixed"/>
          <w:tblPrExChange w:id="206" w:author="William Lamb" w:date="2018-11-16T11:49:00Z">
            <w:tblPrEx>
              <w:tblW w:w="9067" w:type="dxa"/>
              <w:tblLayout w:type="fixed"/>
            </w:tblPrEx>
          </w:tblPrExChange>
        </w:tblPrEx>
        <w:trPr>
          <w:trHeight w:val="1343"/>
          <w:trPrChange w:id="207" w:author="William Lamb" w:date="2018-11-16T11:49:00Z">
            <w:trPr>
              <w:trHeight w:val="1814"/>
            </w:trPr>
          </w:trPrChange>
        </w:trPr>
        <w:tc>
          <w:tcPr>
            <w:tcW w:w="1418" w:type="dxa"/>
            <w:tcPrChange w:id="208" w:author="William Lamb" w:date="2018-11-16T11:49:00Z">
              <w:tcPr>
                <w:tcW w:w="1418" w:type="dxa"/>
              </w:tcPr>
            </w:tcPrChange>
          </w:tcPr>
          <w:p w:rsidR="001F2217" w:rsidRPr="00615324" w:rsidRDefault="001F2217">
            <w:pPr>
              <w:spacing w:after="0" w:line="240" w:lineRule="auto"/>
              <w:rPr>
                <w:rFonts w:ascii="Calibri" w:eastAsia="Times New Roman" w:hAnsi="Calibri" w:cs="Calibri"/>
                <w:color w:val="000000"/>
                <w:lang w:val="de-DE"/>
              </w:rPr>
              <w:pPrChange w:id="209" w:author="William Lamb" w:date="2018-11-16T11:49:00Z">
                <w:pPr>
                  <w:spacing w:after="0" w:line="360" w:lineRule="auto"/>
                </w:pPr>
              </w:pPrChange>
            </w:pPr>
            <w:proofErr w:type="spellStart"/>
            <w:r w:rsidRPr="000713E9">
              <w:rPr>
                <w:rFonts w:ascii="Calibri" w:eastAsia="Times New Roman" w:hAnsi="Calibri" w:cs="Calibri"/>
                <w:color w:val="000000"/>
                <w:lang w:val="de-DE"/>
              </w:rPr>
              <w:t>Verdeil</w:t>
            </w:r>
            <w:proofErr w:type="spellEnd"/>
            <w:r w:rsidRPr="000713E9">
              <w:rPr>
                <w:rFonts w:ascii="Calibri" w:eastAsia="Times New Roman" w:hAnsi="Calibri" w:cs="Calibri"/>
                <w:color w:val="000000"/>
                <w:lang w:val="de-DE"/>
              </w:rPr>
              <w:t xml:space="preserve">, E, Arik, E, </w:t>
            </w:r>
            <w:proofErr w:type="spellStart"/>
            <w:r w:rsidRPr="000713E9">
              <w:rPr>
                <w:rFonts w:ascii="Calibri" w:eastAsia="Times New Roman" w:hAnsi="Calibri" w:cs="Calibri"/>
                <w:color w:val="000000"/>
                <w:lang w:val="de-DE"/>
              </w:rPr>
              <w:t>Bolzon</w:t>
            </w:r>
            <w:proofErr w:type="spellEnd"/>
            <w:r w:rsidRPr="000713E9">
              <w:rPr>
                <w:rFonts w:ascii="Calibri" w:eastAsia="Times New Roman" w:hAnsi="Calibri" w:cs="Calibri"/>
                <w:color w:val="000000"/>
                <w:lang w:val="de-DE"/>
              </w:rPr>
              <w:t>, H</w:t>
            </w:r>
            <w:r>
              <w:rPr>
                <w:rFonts w:ascii="Calibri" w:eastAsia="Times New Roman" w:hAnsi="Calibri" w:cs="Calibri"/>
                <w:color w:val="000000"/>
                <w:lang w:val="de-DE"/>
              </w:rPr>
              <w:t xml:space="preserve"> &amp; </w:t>
            </w:r>
            <w:proofErr w:type="spellStart"/>
            <w:r w:rsidRPr="000713E9">
              <w:rPr>
                <w:rFonts w:ascii="Calibri" w:eastAsia="Times New Roman" w:hAnsi="Calibri" w:cs="Calibri"/>
                <w:color w:val="000000"/>
                <w:lang w:val="de-DE"/>
              </w:rPr>
              <w:t>Markoum</w:t>
            </w:r>
            <w:proofErr w:type="spellEnd"/>
            <w:r w:rsidRPr="000713E9">
              <w:rPr>
                <w:rFonts w:ascii="Calibri" w:eastAsia="Times New Roman" w:hAnsi="Calibri" w:cs="Calibri"/>
                <w:color w:val="000000"/>
                <w:lang w:val="de-DE"/>
              </w:rPr>
              <w:t>, J</w:t>
            </w:r>
          </w:p>
        </w:tc>
        <w:tc>
          <w:tcPr>
            <w:tcW w:w="987" w:type="dxa"/>
            <w:tcPrChange w:id="210" w:author="William Lamb" w:date="2018-11-16T11:49:00Z">
              <w:tcPr>
                <w:tcW w:w="987" w:type="dxa"/>
              </w:tcPr>
            </w:tcPrChange>
          </w:tcPr>
          <w:p w:rsidR="001F2217" w:rsidRPr="000713E9" w:rsidRDefault="001F2217">
            <w:pPr>
              <w:spacing w:after="0" w:line="240" w:lineRule="auto"/>
              <w:rPr>
                <w:rFonts w:ascii="Calibri" w:eastAsia="Times New Roman" w:hAnsi="Calibri" w:cs="Calibri"/>
                <w:color w:val="000000"/>
              </w:rPr>
              <w:pPrChange w:id="211" w:author="William Lamb" w:date="2018-11-16T11:49:00Z">
                <w:pPr>
                  <w:spacing w:after="0" w:line="360" w:lineRule="auto"/>
                </w:pPr>
              </w:pPrChange>
            </w:pPr>
            <w:r w:rsidRPr="000713E9">
              <w:rPr>
                <w:rFonts w:ascii="Calibri" w:eastAsia="Times New Roman" w:hAnsi="Calibri" w:cs="Calibri"/>
                <w:color w:val="000000"/>
              </w:rPr>
              <w:t>2015</w:t>
            </w:r>
          </w:p>
        </w:tc>
        <w:tc>
          <w:tcPr>
            <w:tcW w:w="4111" w:type="dxa"/>
            <w:shd w:val="clear" w:color="auto" w:fill="auto"/>
            <w:noWrap/>
            <w:hideMark/>
            <w:tcPrChange w:id="212" w:author="William Lamb" w:date="2018-11-16T11:49:00Z">
              <w:tcPr>
                <w:tcW w:w="4111" w:type="dxa"/>
                <w:shd w:val="clear" w:color="auto" w:fill="auto"/>
                <w:noWrap/>
                <w:hideMark/>
              </w:tcPr>
            </w:tcPrChange>
          </w:tcPr>
          <w:p w:rsidR="001F2217" w:rsidRPr="000713E9" w:rsidRDefault="001F2217">
            <w:pPr>
              <w:spacing w:after="0" w:line="240" w:lineRule="auto"/>
              <w:rPr>
                <w:rFonts w:ascii="Calibri" w:eastAsia="Times New Roman" w:hAnsi="Calibri" w:cs="Calibri"/>
                <w:color w:val="000000"/>
              </w:rPr>
              <w:pPrChange w:id="213" w:author="William Lamb" w:date="2018-11-16T11:49:00Z">
                <w:pPr>
                  <w:spacing w:after="0" w:line="360" w:lineRule="auto"/>
                </w:pPr>
              </w:pPrChange>
            </w:pPr>
            <w:r w:rsidRPr="000713E9">
              <w:rPr>
                <w:rFonts w:ascii="Calibri" w:eastAsia="Times New Roman" w:hAnsi="Calibri" w:cs="Calibri"/>
                <w:color w:val="000000"/>
              </w:rPr>
              <w:t xml:space="preserve">Governing the transition to natural gas in Mediterranean Metropolis: The case of Cairo, Istanbul and </w:t>
            </w:r>
            <w:proofErr w:type="spellStart"/>
            <w:r w:rsidRPr="000713E9">
              <w:rPr>
                <w:rFonts w:ascii="Calibri" w:eastAsia="Times New Roman" w:hAnsi="Calibri" w:cs="Calibri"/>
                <w:color w:val="000000"/>
              </w:rPr>
              <w:t>Sfax</w:t>
            </w:r>
            <w:proofErr w:type="spellEnd"/>
            <w:r w:rsidRPr="000713E9">
              <w:rPr>
                <w:rFonts w:ascii="Calibri" w:eastAsia="Times New Roman" w:hAnsi="Calibri" w:cs="Calibri"/>
                <w:color w:val="000000"/>
              </w:rPr>
              <w:t xml:space="preserve"> (Tunisia)</w:t>
            </w:r>
          </w:p>
        </w:tc>
        <w:tc>
          <w:tcPr>
            <w:tcW w:w="2551" w:type="dxa"/>
            <w:shd w:val="clear" w:color="auto" w:fill="auto"/>
            <w:noWrap/>
            <w:hideMark/>
            <w:tcPrChange w:id="214" w:author="William Lamb" w:date="2018-11-16T11:49:00Z">
              <w:tcPr>
                <w:tcW w:w="2551" w:type="dxa"/>
                <w:shd w:val="clear" w:color="auto" w:fill="auto"/>
                <w:noWrap/>
                <w:hideMark/>
              </w:tcPr>
            </w:tcPrChange>
          </w:tcPr>
          <w:p w:rsidR="001F2217" w:rsidRPr="000713E9" w:rsidRDefault="001546DE">
            <w:pPr>
              <w:spacing w:after="0" w:line="240" w:lineRule="auto"/>
              <w:rPr>
                <w:rFonts w:ascii="Calibri" w:eastAsia="Times New Roman" w:hAnsi="Calibri" w:cs="Calibri"/>
                <w:color w:val="000000"/>
              </w:rPr>
              <w:pPrChange w:id="215" w:author="William Lamb" w:date="2018-11-16T11:49:00Z">
                <w:pPr>
                  <w:spacing w:after="0" w:line="360" w:lineRule="auto"/>
                </w:pPr>
              </w:pPrChange>
            </w:pPr>
            <w:r>
              <w:rPr>
                <w:rFonts w:ascii="Calibri" w:eastAsia="Times New Roman" w:hAnsi="Calibri" w:cs="Calibri"/>
                <w:color w:val="000000"/>
              </w:rPr>
              <w:t>Climate governance; Energy use; Heat demand; Renewable energy; Urban form</w:t>
            </w:r>
          </w:p>
        </w:tc>
      </w:tr>
      <w:tr w:rsidR="001F2217" w:rsidRPr="000713E9" w:rsidTr="00D77212">
        <w:tblPrEx>
          <w:tblW w:w="9067" w:type="dxa"/>
          <w:tblLayout w:type="fixed"/>
          <w:tblPrExChange w:id="216" w:author="William Lamb" w:date="2018-11-16T11:49:00Z">
            <w:tblPrEx>
              <w:tblW w:w="9067" w:type="dxa"/>
              <w:tblLayout w:type="fixed"/>
            </w:tblPrEx>
          </w:tblPrExChange>
        </w:tblPrEx>
        <w:trPr>
          <w:trHeight w:val="1343"/>
          <w:trPrChange w:id="217" w:author="William Lamb" w:date="2018-11-16T11:49:00Z">
            <w:trPr>
              <w:trHeight w:val="1644"/>
            </w:trPr>
          </w:trPrChange>
        </w:trPr>
        <w:tc>
          <w:tcPr>
            <w:tcW w:w="1418" w:type="dxa"/>
            <w:tcPrChange w:id="218" w:author="William Lamb" w:date="2018-11-16T11:49:00Z">
              <w:tcPr>
                <w:tcW w:w="1418" w:type="dxa"/>
              </w:tcPr>
            </w:tcPrChange>
          </w:tcPr>
          <w:p w:rsidR="001F2217" w:rsidRPr="00615324" w:rsidRDefault="001F2217">
            <w:pPr>
              <w:spacing w:after="0" w:line="240" w:lineRule="auto"/>
              <w:rPr>
                <w:rFonts w:ascii="Calibri" w:eastAsia="Times New Roman" w:hAnsi="Calibri" w:cs="Calibri"/>
                <w:color w:val="000000"/>
                <w:lang w:val="de-DE"/>
              </w:rPr>
              <w:pPrChange w:id="219" w:author="William Lamb" w:date="2018-11-16T11:49:00Z">
                <w:pPr>
                  <w:spacing w:after="0" w:line="360" w:lineRule="auto"/>
                </w:pPr>
              </w:pPrChange>
            </w:pPr>
            <w:proofErr w:type="spellStart"/>
            <w:r w:rsidRPr="000713E9">
              <w:rPr>
                <w:rFonts w:ascii="Calibri" w:eastAsia="Times New Roman" w:hAnsi="Calibri" w:cs="Calibri"/>
                <w:color w:val="000000"/>
                <w:lang w:val="de-DE"/>
              </w:rPr>
              <w:t>Dabaieh</w:t>
            </w:r>
            <w:proofErr w:type="spellEnd"/>
            <w:r w:rsidRPr="000713E9">
              <w:rPr>
                <w:rFonts w:ascii="Calibri" w:eastAsia="Times New Roman" w:hAnsi="Calibri" w:cs="Calibri"/>
                <w:color w:val="000000"/>
                <w:lang w:val="de-DE"/>
              </w:rPr>
              <w:t xml:space="preserve">, M, </w:t>
            </w:r>
            <w:proofErr w:type="spellStart"/>
            <w:r w:rsidRPr="000713E9">
              <w:rPr>
                <w:rFonts w:ascii="Calibri" w:eastAsia="Times New Roman" w:hAnsi="Calibri" w:cs="Calibri"/>
                <w:color w:val="000000"/>
                <w:lang w:val="de-DE"/>
              </w:rPr>
              <w:t>Wanas</w:t>
            </w:r>
            <w:proofErr w:type="spellEnd"/>
            <w:r w:rsidRPr="000713E9">
              <w:rPr>
                <w:rFonts w:ascii="Calibri" w:eastAsia="Times New Roman" w:hAnsi="Calibri" w:cs="Calibri"/>
                <w:color w:val="000000"/>
                <w:lang w:val="de-DE"/>
              </w:rPr>
              <w:t xml:space="preserve">, O, </w:t>
            </w:r>
            <w:proofErr w:type="spellStart"/>
            <w:r w:rsidRPr="000713E9">
              <w:rPr>
                <w:rFonts w:ascii="Calibri" w:eastAsia="Times New Roman" w:hAnsi="Calibri" w:cs="Calibri"/>
                <w:color w:val="000000"/>
                <w:lang w:val="de-DE"/>
              </w:rPr>
              <w:t>Hegazy</w:t>
            </w:r>
            <w:proofErr w:type="spellEnd"/>
            <w:r w:rsidRPr="000713E9">
              <w:rPr>
                <w:rFonts w:ascii="Calibri" w:eastAsia="Times New Roman" w:hAnsi="Calibri" w:cs="Calibri"/>
                <w:color w:val="000000"/>
                <w:lang w:val="de-DE"/>
              </w:rPr>
              <w:t>, MA</w:t>
            </w:r>
            <w:r>
              <w:rPr>
                <w:rFonts w:ascii="Calibri" w:eastAsia="Times New Roman" w:hAnsi="Calibri" w:cs="Calibri"/>
                <w:color w:val="000000"/>
                <w:lang w:val="de-DE"/>
              </w:rPr>
              <w:t xml:space="preserve"> &amp; </w:t>
            </w:r>
            <w:r w:rsidRPr="000713E9">
              <w:rPr>
                <w:rFonts w:ascii="Calibri" w:eastAsia="Times New Roman" w:hAnsi="Calibri" w:cs="Calibri"/>
                <w:color w:val="000000"/>
                <w:lang w:val="de-DE"/>
              </w:rPr>
              <w:t>Johansson, E</w:t>
            </w:r>
          </w:p>
        </w:tc>
        <w:tc>
          <w:tcPr>
            <w:tcW w:w="987" w:type="dxa"/>
            <w:tcPrChange w:id="220" w:author="William Lamb" w:date="2018-11-16T11:49:00Z">
              <w:tcPr>
                <w:tcW w:w="987" w:type="dxa"/>
              </w:tcPr>
            </w:tcPrChange>
          </w:tcPr>
          <w:p w:rsidR="001F2217" w:rsidRPr="000713E9" w:rsidRDefault="001F2217">
            <w:pPr>
              <w:spacing w:after="0" w:line="240" w:lineRule="auto"/>
              <w:rPr>
                <w:rFonts w:ascii="Calibri" w:eastAsia="Times New Roman" w:hAnsi="Calibri" w:cs="Calibri"/>
                <w:color w:val="000000"/>
              </w:rPr>
              <w:pPrChange w:id="221" w:author="William Lamb" w:date="2018-11-16T11:49:00Z">
                <w:pPr>
                  <w:spacing w:after="0" w:line="360" w:lineRule="auto"/>
                </w:pPr>
              </w:pPrChange>
            </w:pPr>
            <w:r w:rsidRPr="000713E9">
              <w:rPr>
                <w:rFonts w:ascii="Calibri" w:eastAsia="Times New Roman" w:hAnsi="Calibri" w:cs="Calibri"/>
                <w:color w:val="000000"/>
              </w:rPr>
              <w:t>2015</w:t>
            </w:r>
          </w:p>
        </w:tc>
        <w:tc>
          <w:tcPr>
            <w:tcW w:w="4111" w:type="dxa"/>
            <w:shd w:val="clear" w:color="auto" w:fill="auto"/>
            <w:noWrap/>
            <w:hideMark/>
            <w:tcPrChange w:id="222" w:author="William Lamb" w:date="2018-11-16T11:49:00Z">
              <w:tcPr>
                <w:tcW w:w="4111" w:type="dxa"/>
                <w:shd w:val="clear" w:color="auto" w:fill="auto"/>
                <w:noWrap/>
                <w:hideMark/>
              </w:tcPr>
            </w:tcPrChange>
          </w:tcPr>
          <w:p w:rsidR="001F2217" w:rsidRPr="000713E9" w:rsidRDefault="001F2217">
            <w:pPr>
              <w:spacing w:after="0" w:line="240" w:lineRule="auto"/>
              <w:rPr>
                <w:rFonts w:ascii="Calibri" w:eastAsia="Times New Roman" w:hAnsi="Calibri" w:cs="Calibri"/>
                <w:color w:val="000000"/>
              </w:rPr>
              <w:pPrChange w:id="223" w:author="William Lamb" w:date="2018-11-16T11:49:00Z">
                <w:pPr>
                  <w:spacing w:after="0" w:line="360" w:lineRule="auto"/>
                </w:pPr>
              </w:pPrChange>
            </w:pPr>
            <w:r w:rsidRPr="000713E9">
              <w:rPr>
                <w:rFonts w:ascii="Calibri" w:eastAsia="Times New Roman" w:hAnsi="Calibri" w:cs="Calibri"/>
                <w:color w:val="000000"/>
              </w:rPr>
              <w:t>Reducing cooling demands in a hot dry climate: A simulation study for non-insulated passive cool roof thermal performance in residential buildings</w:t>
            </w:r>
          </w:p>
        </w:tc>
        <w:tc>
          <w:tcPr>
            <w:tcW w:w="2551" w:type="dxa"/>
            <w:shd w:val="clear" w:color="auto" w:fill="auto"/>
            <w:noWrap/>
            <w:hideMark/>
            <w:tcPrChange w:id="224" w:author="William Lamb" w:date="2018-11-16T11:49:00Z">
              <w:tcPr>
                <w:tcW w:w="2551" w:type="dxa"/>
                <w:shd w:val="clear" w:color="auto" w:fill="auto"/>
                <w:noWrap/>
                <w:hideMark/>
              </w:tcPr>
            </w:tcPrChange>
          </w:tcPr>
          <w:p w:rsidR="001F2217" w:rsidRPr="000713E9" w:rsidRDefault="001546DE">
            <w:pPr>
              <w:spacing w:after="0" w:line="240" w:lineRule="auto"/>
              <w:rPr>
                <w:rFonts w:ascii="Calibri" w:eastAsia="Times New Roman" w:hAnsi="Calibri" w:cs="Calibri"/>
                <w:color w:val="000000"/>
              </w:rPr>
              <w:pPrChange w:id="225" w:author="William Lamb" w:date="2018-11-16T11:49:00Z">
                <w:pPr>
                  <w:spacing w:after="0" w:line="360" w:lineRule="auto"/>
                </w:pPr>
              </w:pPrChange>
            </w:pPr>
            <w:r>
              <w:rPr>
                <w:rFonts w:ascii="Calibri" w:eastAsia="Times New Roman" w:hAnsi="Calibri" w:cs="Calibri"/>
                <w:color w:val="000000"/>
              </w:rPr>
              <w:t>Buildings; Cooling demand</w:t>
            </w:r>
          </w:p>
        </w:tc>
      </w:tr>
      <w:tr w:rsidR="001F2217" w:rsidRPr="000713E9" w:rsidTr="00D77212">
        <w:tblPrEx>
          <w:tblW w:w="9067" w:type="dxa"/>
          <w:tblLayout w:type="fixed"/>
          <w:tblPrExChange w:id="226" w:author="William Lamb" w:date="2018-11-16T11:49:00Z">
            <w:tblPrEx>
              <w:tblW w:w="9067" w:type="dxa"/>
              <w:tblLayout w:type="fixed"/>
            </w:tblPrEx>
          </w:tblPrExChange>
        </w:tblPrEx>
        <w:trPr>
          <w:trHeight w:val="1343"/>
          <w:trPrChange w:id="227" w:author="William Lamb" w:date="2018-11-16T11:49:00Z">
            <w:trPr>
              <w:trHeight w:val="1644"/>
            </w:trPr>
          </w:trPrChange>
        </w:trPr>
        <w:tc>
          <w:tcPr>
            <w:tcW w:w="1418" w:type="dxa"/>
            <w:tcPrChange w:id="228" w:author="William Lamb" w:date="2018-11-16T11:49:00Z">
              <w:tcPr>
                <w:tcW w:w="1418" w:type="dxa"/>
              </w:tcPr>
            </w:tcPrChange>
          </w:tcPr>
          <w:p w:rsidR="001F2217" w:rsidRPr="000713E9" w:rsidRDefault="001F2217">
            <w:pPr>
              <w:spacing w:after="0" w:line="240" w:lineRule="auto"/>
              <w:rPr>
                <w:rFonts w:ascii="Calibri" w:eastAsia="Times New Roman" w:hAnsi="Calibri" w:cs="Calibri"/>
                <w:color w:val="000000"/>
              </w:rPr>
              <w:pPrChange w:id="229" w:author="William Lamb" w:date="2018-11-16T11:49:00Z">
                <w:pPr>
                  <w:spacing w:after="0" w:line="360" w:lineRule="auto"/>
                </w:pPr>
              </w:pPrChange>
            </w:pPr>
            <w:proofErr w:type="spellStart"/>
            <w:r w:rsidRPr="00FA6CB1">
              <w:rPr>
                <w:rFonts w:ascii="Calibri" w:eastAsia="Times New Roman" w:hAnsi="Calibri" w:cs="Calibri"/>
                <w:color w:val="000000"/>
              </w:rPr>
              <w:t>Kares</w:t>
            </w:r>
            <w:proofErr w:type="spellEnd"/>
            <w:r>
              <w:rPr>
                <w:rFonts w:ascii="Calibri" w:eastAsia="Times New Roman" w:hAnsi="Calibri" w:cs="Calibri"/>
                <w:color w:val="000000"/>
              </w:rPr>
              <w:t>, M &amp; Singh, P</w:t>
            </w:r>
          </w:p>
        </w:tc>
        <w:tc>
          <w:tcPr>
            <w:tcW w:w="987" w:type="dxa"/>
            <w:tcPrChange w:id="230" w:author="William Lamb" w:date="2018-11-16T11:49:00Z">
              <w:tcPr>
                <w:tcW w:w="987" w:type="dxa"/>
              </w:tcPr>
            </w:tcPrChange>
          </w:tcPr>
          <w:p w:rsidR="001F2217" w:rsidRPr="000713E9" w:rsidRDefault="001F2217">
            <w:pPr>
              <w:spacing w:after="0" w:line="240" w:lineRule="auto"/>
              <w:rPr>
                <w:rFonts w:ascii="Calibri" w:eastAsia="Times New Roman" w:hAnsi="Calibri" w:cs="Calibri"/>
                <w:color w:val="000000"/>
              </w:rPr>
              <w:pPrChange w:id="231" w:author="William Lamb" w:date="2018-11-16T11:49:00Z">
                <w:pPr>
                  <w:spacing w:after="0" w:line="360" w:lineRule="auto"/>
                </w:pPr>
              </w:pPrChange>
            </w:pPr>
            <w:r w:rsidRPr="000713E9">
              <w:rPr>
                <w:rFonts w:ascii="Calibri" w:eastAsia="Times New Roman" w:hAnsi="Calibri" w:cs="Calibri"/>
                <w:color w:val="000000"/>
              </w:rPr>
              <w:t>2016</w:t>
            </w:r>
          </w:p>
        </w:tc>
        <w:tc>
          <w:tcPr>
            <w:tcW w:w="4111" w:type="dxa"/>
            <w:shd w:val="clear" w:color="auto" w:fill="auto"/>
            <w:noWrap/>
            <w:hideMark/>
            <w:tcPrChange w:id="232" w:author="William Lamb" w:date="2018-11-16T11:49:00Z">
              <w:tcPr>
                <w:tcW w:w="4111" w:type="dxa"/>
                <w:shd w:val="clear" w:color="auto" w:fill="auto"/>
                <w:noWrap/>
                <w:hideMark/>
              </w:tcPr>
            </w:tcPrChange>
          </w:tcPr>
          <w:p w:rsidR="001F2217" w:rsidRPr="000713E9" w:rsidRDefault="001F2217">
            <w:pPr>
              <w:spacing w:after="0" w:line="240" w:lineRule="auto"/>
              <w:rPr>
                <w:rFonts w:ascii="Calibri" w:eastAsia="Times New Roman" w:hAnsi="Calibri" w:cs="Calibri"/>
                <w:color w:val="000000"/>
              </w:rPr>
              <w:pPrChange w:id="233" w:author="William Lamb" w:date="2018-11-16T11:49:00Z">
                <w:pPr>
                  <w:spacing w:after="0" w:line="360" w:lineRule="auto"/>
                </w:pPr>
              </w:pPrChange>
            </w:pPr>
            <w:r w:rsidRPr="000713E9">
              <w:rPr>
                <w:rFonts w:ascii="Calibri" w:eastAsia="Times New Roman" w:hAnsi="Calibri" w:cs="Calibri"/>
                <w:color w:val="000000"/>
              </w:rPr>
              <w:t>Asses</w:t>
            </w:r>
            <w:r>
              <w:rPr>
                <w:rFonts w:ascii="Calibri" w:eastAsia="Times New Roman" w:hAnsi="Calibri" w:cs="Calibri"/>
                <w:color w:val="000000"/>
              </w:rPr>
              <w:t>s</w:t>
            </w:r>
            <w:r w:rsidRPr="000713E9">
              <w:rPr>
                <w:rFonts w:ascii="Calibri" w:eastAsia="Times New Roman" w:hAnsi="Calibri" w:cs="Calibri"/>
                <w:color w:val="000000"/>
              </w:rPr>
              <w:t>ment of building integrated photovoltaics for the residential section in representative Urban areas in Egypt</w:t>
            </w:r>
          </w:p>
        </w:tc>
        <w:tc>
          <w:tcPr>
            <w:tcW w:w="2551" w:type="dxa"/>
            <w:shd w:val="clear" w:color="auto" w:fill="auto"/>
            <w:noWrap/>
            <w:hideMark/>
            <w:tcPrChange w:id="234" w:author="William Lamb" w:date="2018-11-16T11:49:00Z">
              <w:tcPr>
                <w:tcW w:w="2551" w:type="dxa"/>
                <w:shd w:val="clear" w:color="auto" w:fill="auto"/>
                <w:noWrap/>
                <w:hideMark/>
              </w:tcPr>
            </w:tcPrChange>
          </w:tcPr>
          <w:p w:rsidR="001F2217" w:rsidRPr="000713E9" w:rsidRDefault="001546DE">
            <w:pPr>
              <w:spacing w:after="0" w:line="240" w:lineRule="auto"/>
              <w:rPr>
                <w:rFonts w:ascii="Calibri" w:eastAsia="Times New Roman" w:hAnsi="Calibri" w:cs="Calibri"/>
                <w:color w:val="000000"/>
              </w:rPr>
              <w:pPrChange w:id="235" w:author="William Lamb" w:date="2018-11-16T11:49:00Z">
                <w:pPr>
                  <w:spacing w:after="0" w:line="360" w:lineRule="auto"/>
                </w:pPr>
              </w:pPrChange>
            </w:pPr>
            <w:r>
              <w:rPr>
                <w:rFonts w:ascii="Calibri" w:eastAsia="Times New Roman" w:hAnsi="Calibri" w:cs="Calibri"/>
                <w:color w:val="000000"/>
              </w:rPr>
              <w:t>Buildings; Energy use; Households; Renewable energy; Urban form</w:t>
            </w:r>
          </w:p>
        </w:tc>
      </w:tr>
      <w:tr w:rsidR="001F2217" w:rsidRPr="000713E9" w:rsidTr="00D77212">
        <w:tblPrEx>
          <w:tblW w:w="9067" w:type="dxa"/>
          <w:tblLayout w:type="fixed"/>
          <w:tblPrExChange w:id="236" w:author="William Lamb" w:date="2018-11-16T11:49:00Z">
            <w:tblPrEx>
              <w:tblW w:w="9067" w:type="dxa"/>
              <w:tblLayout w:type="fixed"/>
            </w:tblPrEx>
          </w:tblPrExChange>
        </w:tblPrEx>
        <w:trPr>
          <w:trHeight w:val="1343"/>
          <w:trPrChange w:id="237" w:author="William Lamb" w:date="2018-11-16T11:49:00Z">
            <w:trPr>
              <w:trHeight w:val="1903"/>
            </w:trPr>
          </w:trPrChange>
        </w:trPr>
        <w:tc>
          <w:tcPr>
            <w:tcW w:w="1418" w:type="dxa"/>
            <w:tcPrChange w:id="238" w:author="William Lamb" w:date="2018-11-16T11:49:00Z">
              <w:tcPr>
                <w:tcW w:w="1418" w:type="dxa"/>
              </w:tcPr>
            </w:tcPrChange>
          </w:tcPr>
          <w:p w:rsidR="001F2217" w:rsidRPr="000713E9" w:rsidRDefault="001F2217">
            <w:pPr>
              <w:spacing w:after="0" w:line="240" w:lineRule="auto"/>
              <w:rPr>
                <w:rFonts w:ascii="Calibri" w:eastAsia="Times New Roman" w:hAnsi="Calibri" w:cs="Calibri"/>
                <w:color w:val="000000"/>
              </w:rPr>
              <w:pPrChange w:id="239" w:author="William Lamb" w:date="2018-11-16T11:49:00Z">
                <w:pPr>
                  <w:spacing w:after="0" w:line="360" w:lineRule="auto"/>
                </w:pPr>
              </w:pPrChange>
            </w:pPr>
            <w:proofErr w:type="spellStart"/>
            <w:r>
              <w:rPr>
                <w:rStyle w:val="authorsname"/>
              </w:rPr>
              <w:t>Aboulnaga</w:t>
            </w:r>
            <w:proofErr w:type="spellEnd"/>
            <w:r>
              <w:rPr>
                <w:rStyle w:val="authorsname"/>
              </w:rPr>
              <w:t>, M.</w:t>
            </w:r>
          </w:p>
        </w:tc>
        <w:tc>
          <w:tcPr>
            <w:tcW w:w="987" w:type="dxa"/>
            <w:tcPrChange w:id="240" w:author="William Lamb" w:date="2018-11-16T11:49:00Z">
              <w:tcPr>
                <w:tcW w:w="987" w:type="dxa"/>
              </w:tcPr>
            </w:tcPrChange>
          </w:tcPr>
          <w:p w:rsidR="001F2217" w:rsidRPr="000713E9" w:rsidRDefault="001F2217">
            <w:pPr>
              <w:spacing w:after="0" w:line="240" w:lineRule="auto"/>
              <w:rPr>
                <w:rFonts w:ascii="Calibri" w:eastAsia="Times New Roman" w:hAnsi="Calibri" w:cs="Calibri"/>
                <w:color w:val="000000"/>
              </w:rPr>
              <w:pPrChange w:id="241" w:author="William Lamb" w:date="2018-11-16T11:49:00Z">
                <w:pPr>
                  <w:spacing w:after="0" w:line="360" w:lineRule="auto"/>
                </w:pPr>
              </w:pPrChange>
            </w:pPr>
            <w:r w:rsidRPr="000713E9">
              <w:rPr>
                <w:rFonts w:ascii="Calibri" w:eastAsia="Times New Roman" w:hAnsi="Calibri" w:cs="Calibri"/>
                <w:color w:val="000000"/>
              </w:rPr>
              <w:t>2016</w:t>
            </w:r>
          </w:p>
        </w:tc>
        <w:tc>
          <w:tcPr>
            <w:tcW w:w="4111" w:type="dxa"/>
            <w:shd w:val="clear" w:color="auto" w:fill="auto"/>
            <w:noWrap/>
            <w:hideMark/>
            <w:tcPrChange w:id="242" w:author="William Lamb" w:date="2018-11-16T11:49:00Z">
              <w:tcPr>
                <w:tcW w:w="4111" w:type="dxa"/>
                <w:shd w:val="clear" w:color="auto" w:fill="auto"/>
                <w:noWrap/>
                <w:hideMark/>
              </w:tcPr>
            </w:tcPrChange>
          </w:tcPr>
          <w:p w:rsidR="001F2217" w:rsidRPr="000713E9" w:rsidRDefault="001F2217">
            <w:pPr>
              <w:spacing w:after="0" w:line="240" w:lineRule="auto"/>
              <w:rPr>
                <w:rFonts w:ascii="Calibri" w:eastAsia="Times New Roman" w:hAnsi="Calibri" w:cs="Calibri"/>
                <w:color w:val="000000"/>
              </w:rPr>
              <w:pPrChange w:id="243" w:author="William Lamb" w:date="2018-11-16T11:49:00Z">
                <w:pPr>
                  <w:spacing w:after="0" w:line="360" w:lineRule="auto"/>
                </w:pPr>
              </w:pPrChange>
            </w:pPr>
            <w:r w:rsidRPr="000713E9">
              <w:rPr>
                <w:rFonts w:ascii="Calibri" w:eastAsia="Times New Roman" w:hAnsi="Calibri" w:cs="Calibri"/>
                <w:color w:val="000000"/>
              </w:rPr>
              <w:t>High-rise buildings in context of sustainability; urban metaphors of greater Cairo, Egypt: A case study on sustainability and strategic environmental assessment</w:t>
            </w:r>
          </w:p>
        </w:tc>
        <w:tc>
          <w:tcPr>
            <w:tcW w:w="2551" w:type="dxa"/>
            <w:shd w:val="clear" w:color="auto" w:fill="auto"/>
            <w:noWrap/>
            <w:hideMark/>
            <w:tcPrChange w:id="244" w:author="William Lamb" w:date="2018-11-16T11:49:00Z">
              <w:tcPr>
                <w:tcW w:w="2551" w:type="dxa"/>
                <w:shd w:val="clear" w:color="auto" w:fill="auto"/>
                <w:noWrap/>
                <w:hideMark/>
              </w:tcPr>
            </w:tcPrChange>
          </w:tcPr>
          <w:p w:rsidR="001F2217" w:rsidRPr="000713E9" w:rsidRDefault="001546DE">
            <w:pPr>
              <w:keepNext/>
              <w:spacing w:after="0" w:line="240" w:lineRule="auto"/>
              <w:rPr>
                <w:rFonts w:ascii="Calibri" w:eastAsia="Times New Roman" w:hAnsi="Calibri" w:cs="Calibri"/>
                <w:color w:val="000000"/>
              </w:rPr>
              <w:pPrChange w:id="245" w:author="William Lamb" w:date="2018-11-16T11:49:00Z">
                <w:pPr>
                  <w:keepNext/>
                  <w:spacing w:after="0" w:line="360" w:lineRule="auto"/>
                </w:pPr>
              </w:pPrChange>
            </w:pPr>
            <w:r>
              <w:rPr>
                <w:rFonts w:ascii="Calibri" w:eastAsia="Times New Roman" w:hAnsi="Calibri" w:cs="Calibri"/>
                <w:color w:val="000000"/>
              </w:rPr>
              <w:t>Buildings</w:t>
            </w:r>
          </w:p>
        </w:tc>
      </w:tr>
      <w:tr w:rsidR="002E44FA" w:rsidRPr="000713E9" w:rsidTr="00D77212">
        <w:tblPrEx>
          <w:tblW w:w="9067" w:type="dxa"/>
          <w:tblLayout w:type="fixed"/>
          <w:tblPrExChange w:id="246" w:author="William Lamb" w:date="2018-11-16T11:49:00Z">
            <w:tblPrEx>
              <w:tblW w:w="9067" w:type="dxa"/>
              <w:tblLayout w:type="fixed"/>
            </w:tblPrEx>
          </w:tblPrExChange>
        </w:tblPrEx>
        <w:trPr>
          <w:trHeight w:val="1343"/>
          <w:trPrChange w:id="247" w:author="William Lamb" w:date="2018-11-16T11:49:00Z">
            <w:trPr>
              <w:trHeight w:val="1276"/>
            </w:trPr>
          </w:trPrChange>
        </w:trPr>
        <w:tc>
          <w:tcPr>
            <w:tcW w:w="1418" w:type="dxa"/>
            <w:tcBorders>
              <w:bottom w:val="single" w:sz="4" w:space="0" w:color="auto"/>
            </w:tcBorders>
            <w:tcPrChange w:id="248" w:author="William Lamb" w:date="2018-11-16T11:49:00Z">
              <w:tcPr>
                <w:tcW w:w="1418" w:type="dxa"/>
                <w:tcBorders>
                  <w:bottom w:val="single" w:sz="4" w:space="0" w:color="auto"/>
                </w:tcBorders>
              </w:tcPr>
            </w:tcPrChange>
          </w:tcPr>
          <w:p w:rsidR="002E44FA" w:rsidRDefault="00274CA0">
            <w:pPr>
              <w:spacing w:after="0" w:line="240" w:lineRule="auto"/>
              <w:rPr>
                <w:rStyle w:val="authorsname"/>
              </w:rPr>
              <w:pPrChange w:id="249" w:author="William Lamb" w:date="2018-11-16T11:49:00Z">
                <w:pPr>
                  <w:spacing w:after="0" w:line="360" w:lineRule="auto"/>
                </w:pPr>
              </w:pPrChange>
            </w:pPr>
            <w:r>
              <w:rPr>
                <w:rStyle w:val="authorsname"/>
              </w:rPr>
              <w:t>Chen, H &amp;</w:t>
            </w:r>
          </w:p>
          <w:p w:rsidR="00274CA0" w:rsidRDefault="00274CA0">
            <w:pPr>
              <w:spacing w:after="0" w:line="240" w:lineRule="auto"/>
              <w:rPr>
                <w:rStyle w:val="authorsname"/>
              </w:rPr>
              <w:pPrChange w:id="250" w:author="William Lamb" w:date="2018-11-16T11:49:00Z">
                <w:pPr>
                  <w:spacing w:after="0" w:line="360" w:lineRule="auto"/>
                </w:pPr>
              </w:pPrChange>
            </w:pPr>
            <w:r>
              <w:rPr>
                <w:rStyle w:val="authorsname"/>
              </w:rPr>
              <w:t>Dietrich, U</w:t>
            </w:r>
          </w:p>
        </w:tc>
        <w:tc>
          <w:tcPr>
            <w:tcW w:w="987" w:type="dxa"/>
            <w:tcBorders>
              <w:bottom w:val="single" w:sz="4" w:space="0" w:color="auto"/>
            </w:tcBorders>
            <w:tcPrChange w:id="251" w:author="William Lamb" w:date="2018-11-16T11:49:00Z">
              <w:tcPr>
                <w:tcW w:w="987" w:type="dxa"/>
                <w:tcBorders>
                  <w:bottom w:val="single" w:sz="4" w:space="0" w:color="auto"/>
                </w:tcBorders>
              </w:tcPr>
            </w:tcPrChange>
          </w:tcPr>
          <w:p w:rsidR="002E44FA" w:rsidRDefault="002E44FA">
            <w:pPr>
              <w:spacing w:line="240" w:lineRule="auto"/>
              <w:rPr>
                <w:rFonts w:ascii="Calibri" w:eastAsia="Times New Roman" w:hAnsi="Calibri" w:cs="Calibri"/>
                <w:color w:val="000000"/>
              </w:rPr>
              <w:pPrChange w:id="252" w:author="William Lamb" w:date="2018-11-16T11:49:00Z">
                <w:pPr/>
              </w:pPrChange>
            </w:pPr>
            <w:r>
              <w:rPr>
                <w:rFonts w:ascii="Calibri" w:hAnsi="Calibri" w:cs="Calibri"/>
                <w:color w:val="000000"/>
              </w:rPr>
              <w:t>2017</w:t>
            </w:r>
          </w:p>
          <w:p w:rsidR="002E44FA" w:rsidRPr="000713E9" w:rsidRDefault="002E44FA">
            <w:pPr>
              <w:spacing w:after="0" w:line="240" w:lineRule="auto"/>
              <w:rPr>
                <w:rFonts w:ascii="Calibri" w:eastAsia="Times New Roman" w:hAnsi="Calibri" w:cs="Calibri"/>
                <w:color w:val="000000"/>
              </w:rPr>
              <w:pPrChange w:id="253" w:author="William Lamb" w:date="2018-11-16T11:49:00Z">
                <w:pPr>
                  <w:spacing w:after="0" w:line="360" w:lineRule="auto"/>
                </w:pPr>
              </w:pPrChange>
            </w:pPr>
          </w:p>
        </w:tc>
        <w:tc>
          <w:tcPr>
            <w:tcW w:w="4111" w:type="dxa"/>
            <w:tcBorders>
              <w:bottom w:val="single" w:sz="4" w:space="0" w:color="auto"/>
            </w:tcBorders>
            <w:shd w:val="clear" w:color="auto" w:fill="auto"/>
            <w:noWrap/>
            <w:tcPrChange w:id="254" w:author="William Lamb" w:date="2018-11-16T11:49:00Z">
              <w:tcPr>
                <w:tcW w:w="4111" w:type="dxa"/>
                <w:tcBorders>
                  <w:bottom w:val="single" w:sz="4" w:space="0" w:color="auto"/>
                </w:tcBorders>
                <w:shd w:val="clear" w:color="auto" w:fill="auto"/>
                <w:noWrap/>
              </w:tcPr>
            </w:tcPrChange>
          </w:tcPr>
          <w:p w:rsidR="002E44FA" w:rsidRPr="000713E9" w:rsidRDefault="002E44FA">
            <w:pPr>
              <w:spacing w:after="0" w:line="240" w:lineRule="auto"/>
              <w:rPr>
                <w:rFonts w:ascii="Calibri" w:eastAsia="Times New Roman" w:hAnsi="Calibri" w:cs="Calibri"/>
                <w:color w:val="000000"/>
              </w:rPr>
              <w:pPrChange w:id="255" w:author="William Lamb" w:date="2018-11-16T11:49:00Z">
                <w:pPr>
                  <w:spacing w:after="0" w:line="360" w:lineRule="auto"/>
                </w:pPr>
              </w:pPrChange>
            </w:pPr>
            <w:r w:rsidRPr="002E44FA">
              <w:rPr>
                <w:rFonts w:ascii="Calibri" w:eastAsia="Times New Roman" w:hAnsi="Calibri" w:cs="Calibri"/>
                <w:color w:val="000000"/>
              </w:rPr>
              <w:t>Land-use planning for zero-energy-buildings: Comparison of four high-density cities</w:t>
            </w:r>
          </w:p>
        </w:tc>
        <w:tc>
          <w:tcPr>
            <w:tcW w:w="2551" w:type="dxa"/>
            <w:tcBorders>
              <w:bottom w:val="single" w:sz="4" w:space="0" w:color="auto"/>
            </w:tcBorders>
            <w:shd w:val="clear" w:color="auto" w:fill="auto"/>
            <w:noWrap/>
            <w:tcPrChange w:id="256" w:author="William Lamb" w:date="2018-11-16T11:49:00Z">
              <w:tcPr>
                <w:tcW w:w="2551" w:type="dxa"/>
                <w:tcBorders>
                  <w:bottom w:val="single" w:sz="4" w:space="0" w:color="auto"/>
                </w:tcBorders>
                <w:shd w:val="clear" w:color="auto" w:fill="auto"/>
                <w:noWrap/>
              </w:tcPr>
            </w:tcPrChange>
          </w:tcPr>
          <w:p w:rsidR="002E44FA" w:rsidRPr="000713E9" w:rsidRDefault="001546DE">
            <w:pPr>
              <w:keepNext/>
              <w:spacing w:after="0" w:line="240" w:lineRule="auto"/>
              <w:rPr>
                <w:rFonts w:ascii="Calibri" w:eastAsia="Times New Roman" w:hAnsi="Calibri" w:cs="Calibri"/>
                <w:color w:val="000000"/>
              </w:rPr>
              <w:pPrChange w:id="257" w:author="William Lamb" w:date="2018-11-16T11:49:00Z">
                <w:pPr>
                  <w:keepNext/>
                  <w:spacing w:after="0" w:line="360" w:lineRule="auto"/>
                </w:pPr>
              </w:pPrChange>
            </w:pPr>
            <w:r>
              <w:rPr>
                <w:rFonts w:ascii="Calibri" w:eastAsia="Times New Roman" w:hAnsi="Calibri" w:cs="Calibri"/>
                <w:color w:val="000000"/>
              </w:rPr>
              <w:t>Energy use; Urban form</w:t>
            </w:r>
          </w:p>
        </w:tc>
      </w:tr>
    </w:tbl>
    <w:p w:rsidR="001F2217" w:rsidRDefault="001F2217" w:rsidP="001F2217">
      <w:pPr>
        <w:pStyle w:val="Caption"/>
        <w:spacing w:line="360" w:lineRule="auto"/>
        <w:rPr>
          <w:b/>
        </w:rPr>
      </w:pPr>
      <w:bookmarkStart w:id="258" w:name="_Ref512426391"/>
      <w:r w:rsidRPr="00EE4A6C">
        <w:rPr>
          <w:b/>
        </w:rPr>
        <w:t xml:space="preserve">Table </w:t>
      </w:r>
      <w:r w:rsidRPr="00EE4A6C">
        <w:rPr>
          <w:b/>
        </w:rPr>
        <w:fldChar w:fldCharType="begin"/>
      </w:r>
      <w:r w:rsidRPr="00EE4A6C">
        <w:rPr>
          <w:b/>
        </w:rPr>
        <w:instrText xml:space="preserve"> SEQ Table \* ARABIC </w:instrText>
      </w:r>
      <w:r w:rsidRPr="00EE4A6C">
        <w:rPr>
          <w:b/>
        </w:rPr>
        <w:fldChar w:fldCharType="separate"/>
      </w:r>
      <w:r w:rsidR="00D14612">
        <w:rPr>
          <w:b/>
          <w:noProof/>
        </w:rPr>
        <w:t>2</w:t>
      </w:r>
      <w:r w:rsidRPr="00EE4A6C">
        <w:rPr>
          <w:b/>
          <w:noProof/>
        </w:rPr>
        <w:fldChar w:fldCharType="end"/>
      </w:r>
      <w:bookmarkEnd w:id="258"/>
      <w:r w:rsidRPr="00EE4A6C">
        <w:rPr>
          <w:b/>
        </w:rPr>
        <w:t>: Urban climate mitigation literature on Cairo</w:t>
      </w:r>
    </w:p>
    <w:p w:rsidR="00726ECB" w:rsidRDefault="00726ECB" w:rsidP="00726ECB">
      <w:pPr>
        <w:rPr>
          <w:ins w:id="259" w:author="William Lamb" w:date="2018-11-14T11:43:00Z"/>
        </w:rPr>
      </w:pPr>
    </w:p>
    <w:tbl>
      <w:tblPr>
        <w:tblW w:w="9072" w:type="dxa"/>
        <w:tblLook w:val="04A0" w:firstRow="1" w:lastRow="0" w:firstColumn="1" w:lastColumn="0" w:noHBand="0" w:noVBand="1"/>
      </w:tblPr>
      <w:tblGrid>
        <w:gridCol w:w="5529"/>
        <w:gridCol w:w="2402"/>
        <w:gridCol w:w="1141"/>
        <w:tblGridChange w:id="260">
          <w:tblGrid>
            <w:gridCol w:w="5529"/>
            <w:gridCol w:w="2402"/>
            <w:gridCol w:w="1141"/>
          </w:tblGrid>
        </w:tblGridChange>
      </w:tblGrid>
      <w:tr w:rsidR="00DA5870" w:rsidRPr="00E00E4C" w:rsidTr="00EE5A3F">
        <w:trPr>
          <w:trHeight w:val="300"/>
          <w:ins w:id="261" w:author="William Lamb" w:date="2018-11-14T11:44:00Z"/>
        </w:trPr>
        <w:tc>
          <w:tcPr>
            <w:tcW w:w="5529" w:type="dxa"/>
            <w:tcBorders>
              <w:top w:val="single" w:sz="4" w:space="0" w:color="auto"/>
              <w:bottom w:val="single" w:sz="4" w:space="0" w:color="auto"/>
            </w:tcBorders>
            <w:shd w:val="clear" w:color="auto" w:fill="auto"/>
            <w:noWrap/>
            <w:vAlign w:val="bottom"/>
            <w:hideMark/>
          </w:tcPr>
          <w:p w:rsidR="00DA5870" w:rsidRPr="00E00E4C" w:rsidRDefault="00DA5870" w:rsidP="00EE5A3F">
            <w:pPr>
              <w:spacing w:after="0" w:line="480" w:lineRule="auto"/>
              <w:rPr>
                <w:ins w:id="262" w:author="William Lamb" w:date="2018-11-14T11:44:00Z"/>
                <w:rFonts w:ascii="Calibri" w:eastAsia="Times New Roman" w:hAnsi="Calibri" w:cs="Calibri"/>
                <w:b/>
                <w:bCs/>
                <w:color w:val="000000"/>
              </w:rPr>
            </w:pPr>
            <w:ins w:id="263" w:author="William Lamb" w:date="2018-11-14T11:44:00Z">
              <w:r w:rsidRPr="00E00E4C">
                <w:rPr>
                  <w:rFonts w:ascii="Calibri" w:eastAsia="Times New Roman" w:hAnsi="Calibri" w:cs="Calibri"/>
                  <w:b/>
                  <w:bCs/>
                  <w:color w:val="000000"/>
                </w:rPr>
                <w:t>Title</w:t>
              </w:r>
            </w:ins>
          </w:p>
        </w:tc>
        <w:tc>
          <w:tcPr>
            <w:tcW w:w="2402" w:type="dxa"/>
            <w:tcBorders>
              <w:top w:val="single" w:sz="4" w:space="0" w:color="auto"/>
              <w:bottom w:val="single" w:sz="4" w:space="0" w:color="auto"/>
            </w:tcBorders>
            <w:shd w:val="clear" w:color="auto" w:fill="auto"/>
            <w:noWrap/>
            <w:vAlign w:val="bottom"/>
            <w:hideMark/>
          </w:tcPr>
          <w:p w:rsidR="00DA5870" w:rsidRPr="00E00E4C" w:rsidRDefault="00DA5870" w:rsidP="00EE5A3F">
            <w:pPr>
              <w:spacing w:after="0" w:line="480" w:lineRule="auto"/>
              <w:rPr>
                <w:ins w:id="264" w:author="William Lamb" w:date="2018-11-14T11:44:00Z"/>
                <w:rFonts w:ascii="Calibri" w:eastAsia="Times New Roman" w:hAnsi="Calibri" w:cs="Calibri"/>
                <w:b/>
                <w:bCs/>
                <w:color w:val="000000"/>
              </w:rPr>
            </w:pPr>
            <w:ins w:id="265" w:author="William Lamb" w:date="2018-11-14T11:44:00Z">
              <w:r w:rsidRPr="00E00E4C">
                <w:rPr>
                  <w:rFonts w:ascii="Calibri" w:eastAsia="Times New Roman" w:hAnsi="Calibri" w:cs="Calibri"/>
                  <w:b/>
                  <w:bCs/>
                  <w:color w:val="000000"/>
                </w:rPr>
                <w:t>Method</w:t>
              </w:r>
            </w:ins>
          </w:p>
        </w:tc>
        <w:tc>
          <w:tcPr>
            <w:tcW w:w="1141" w:type="dxa"/>
            <w:tcBorders>
              <w:top w:val="single" w:sz="4" w:space="0" w:color="auto"/>
              <w:bottom w:val="single" w:sz="4" w:space="0" w:color="auto"/>
            </w:tcBorders>
          </w:tcPr>
          <w:p w:rsidR="00DA5870" w:rsidRPr="00E00E4C" w:rsidRDefault="00DA5870" w:rsidP="00EE5A3F">
            <w:pPr>
              <w:spacing w:after="0" w:line="480" w:lineRule="auto"/>
              <w:rPr>
                <w:ins w:id="266" w:author="William Lamb" w:date="2018-11-14T11:44:00Z"/>
                <w:rFonts w:ascii="Calibri" w:eastAsia="Times New Roman" w:hAnsi="Calibri" w:cs="Calibri"/>
                <w:b/>
                <w:bCs/>
                <w:color w:val="000000"/>
              </w:rPr>
            </w:pPr>
            <w:ins w:id="267" w:author="William Lamb" w:date="2018-11-14T11:44:00Z">
              <w:r>
                <w:rPr>
                  <w:rFonts w:ascii="Calibri" w:eastAsia="Times New Roman" w:hAnsi="Calibri" w:cs="Calibri"/>
                  <w:b/>
                  <w:bCs/>
                  <w:color w:val="000000"/>
                </w:rPr>
                <w:t>Reference</w:t>
              </w:r>
            </w:ins>
          </w:p>
        </w:tc>
      </w:tr>
      <w:tr w:rsidR="00DA5870" w:rsidRPr="00E00E4C" w:rsidTr="00015197">
        <w:tblPrEx>
          <w:tblW w:w="9072" w:type="dxa"/>
          <w:tblPrExChange w:id="268" w:author="William Lamb" w:date="2018-11-19T16:47:00Z">
            <w:tblPrEx>
              <w:tblW w:w="9072" w:type="dxa"/>
            </w:tblPrEx>
          </w:tblPrExChange>
        </w:tblPrEx>
        <w:trPr>
          <w:trHeight w:val="826"/>
          <w:ins w:id="269" w:author="William Lamb" w:date="2018-11-14T11:44:00Z"/>
          <w:trPrChange w:id="270" w:author="William Lamb" w:date="2018-11-19T16:47:00Z">
            <w:trPr>
              <w:trHeight w:val="624"/>
            </w:trPr>
          </w:trPrChange>
        </w:trPr>
        <w:tc>
          <w:tcPr>
            <w:tcW w:w="5529" w:type="dxa"/>
            <w:tcBorders>
              <w:top w:val="single" w:sz="4" w:space="0" w:color="auto"/>
            </w:tcBorders>
            <w:shd w:val="clear" w:color="auto" w:fill="auto"/>
            <w:noWrap/>
            <w:hideMark/>
            <w:tcPrChange w:id="271" w:author="William Lamb" w:date="2018-11-19T16:47:00Z">
              <w:tcPr>
                <w:tcW w:w="5529" w:type="dxa"/>
                <w:tcBorders>
                  <w:top w:val="single" w:sz="4" w:space="0" w:color="auto"/>
                </w:tcBorders>
                <w:shd w:val="clear" w:color="auto" w:fill="auto"/>
                <w:noWrap/>
                <w:hideMark/>
              </w:tcPr>
            </w:tcPrChange>
          </w:tcPr>
          <w:p w:rsidR="00DA5870" w:rsidRPr="00E00E4C" w:rsidRDefault="00DA5870" w:rsidP="00EE5A3F">
            <w:pPr>
              <w:spacing w:after="0" w:line="480" w:lineRule="auto"/>
              <w:rPr>
                <w:ins w:id="272" w:author="William Lamb" w:date="2018-11-14T11:44:00Z"/>
                <w:rFonts w:ascii="Calibri" w:eastAsia="Times New Roman" w:hAnsi="Calibri" w:cs="Calibri"/>
                <w:color w:val="000000"/>
              </w:rPr>
            </w:pPr>
            <w:ins w:id="273" w:author="William Lamb" w:date="2018-11-14T11:44:00Z">
              <w:r w:rsidRPr="00E00E4C">
                <w:rPr>
                  <w:rFonts w:ascii="Calibri" w:eastAsia="Times New Roman" w:hAnsi="Calibri" w:cs="Calibri"/>
                  <w:color w:val="000000"/>
                </w:rPr>
                <w:t>Green roofs against pollution and climate change. A review</w:t>
              </w:r>
            </w:ins>
          </w:p>
        </w:tc>
        <w:tc>
          <w:tcPr>
            <w:tcW w:w="2402" w:type="dxa"/>
            <w:tcBorders>
              <w:top w:val="single" w:sz="4" w:space="0" w:color="auto"/>
            </w:tcBorders>
            <w:shd w:val="clear" w:color="auto" w:fill="auto"/>
            <w:noWrap/>
            <w:hideMark/>
            <w:tcPrChange w:id="274" w:author="William Lamb" w:date="2018-11-19T16:47:00Z">
              <w:tcPr>
                <w:tcW w:w="2402" w:type="dxa"/>
                <w:tcBorders>
                  <w:top w:val="single" w:sz="4" w:space="0" w:color="auto"/>
                </w:tcBorders>
                <w:shd w:val="clear" w:color="auto" w:fill="auto"/>
                <w:noWrap/>
                <w:hideMark/>
              </w:tcPr>
            </w:tcPrChange>
          </w:tcPr>
          <w:p w:rsidR="00DA5870" w:rsidRPr="00E00E4C" w:rsidRDefault="00DA5870" w:rsidP="00EE5A3F">
            <w:pPr>
              <w:spacing w:after="0" w:line="480" w:lineRule="auto"/>
              <w:rPr>
                <w:ins w:id="275" w:author="William Lamb" w:date="2018-11-14T11:44:00Z"/>
                <w:rFonts w:ascii="Calibri" w:eastAsia="Times New Roman" w:hAnsi="Calibri" w:cs="Calibri"/>
                <w:color w:val="000000"/>
              </w:rPr>
            </w:pPr>
            <w:ins w:id="276" w:author="William Lamb" w:date="2018-11-14T11:44:00Z">
              <w:r w:rsidRPr="00E00E4C">
                <w:rPr>
                  <w:rFonts w:ascii="Calibri" w:eastAsia="Times New Roman" w:hAnsi="Calibri" w:cs="Calibri"/>
                  <w:color w:val="000000"/>
                </w:rPr>
                <w:t>Narrative review</w:t>
              </w:r>
            </w:ins>
          </w:p>
        </w:tc>
        <w:tc>
          <w:tcPr>
            <w:tcW w:w="1141" w:type="dxa"/>
            <w:tcBorders>
              <w:top w:val="single" w:sz="4" w:space="0" w:color="auto"/>
            </w:tcBorders>
            <w:tcPrChange w:id="277" w:author="William Lamb" w:date="2018-11-19T16:47:00Z">
              <w:tcPr>
                <w:tcW w:w="1141" w:type="dxa"/>
                <w:tcBorders>
                  <w:top w:val="single" w:sz="4" w:space="0" w:color="auto"/>
                </w:tcBorders>
              </w:tcPr>
            </w:tcPrChange>
          </w:tcPr>
          <w:p w:rsidR="00DA5870" w:rsidRPr="003F6172" w:rsidRDefault="00DA5870" w:rsidP="00EE5A3F">
            <w:pPr>
              <w:spacing w:after="0" w:line="480" w:lineRule="auto"/>
              <w:rPr>
                <w:ins w:id="278" w:author="William Lamb" w:date="2018-11-14T11:44:00Z"/>
                <w:rFonts w:ascii="Calibri" w:eastAsia="Times New Roman" w:hAnsi="Calibri" w:cs="Calibri"/>
                <w:color w:val="000000"/>
              </w:rPr>
            </w:pPr>
            <w:ins w:id="279" w:author="William Lamb" w:date="2018-11-14T11:44:00Z">
              <w:r w:rsidRPr="003F6172">
                <w:rPr>
                  <w:rFonts w:ascii="Calibri" w:eastAsia="Times New Roman" w:hAnsi="Calibri" w:cs="Calibri"/>
                  <w:color w:val="000000"/>
                </w:rPr>
                <w:t>[</w:t>
              </w:r>
              <w:r w:rsidRPr="003F6172">
                <w:rPr>
                  <w:rFonts w:ascii="Calibri" w:eastAsia="Times New Roman" w:hAnsi="Calibri" w:cs="Calibri"/>
                  <w:color w:val="000000"/>
                </w:rPr>
                <w:fldChar w:fldCharType="begin" w:fldLock="1"/>
              </w:r>
              <w:r>
                <w:rPr>
                  <w:rFonts w:ascii="Calibri" w:eastAsia="Times New Roman" w:hAnsi="Calibri" w:cs="Calibri"/>
                  <w:color w:val="000000"/>
                </w:rPr>
                <w:instrText>ADDIN CSL_CITATION {"citationItems":[{"id":"ITEM-1","itemData":{"DOI":"10.1007/s13593-014-0230-9","ISBN":"1359301402","ISSN":"17730155","abstract":"Green roofs recover green spaces in urban areas and benefit the public, farmers, and wildlife by providing many environmental, ecological, and economic advantages. Green roofs reduce stormwater runoff, mitigate urban heat island effects, absorb dust and smog, sequester carbon dioxide, produce oxygen, create space for food production, and provide natural habitat for animals and plants. Here, we studied the environmental impact of green roofs in terms of runoff quality and greenhouse gas CO2 sequestration. We screened more than 650 scientific papers and we reviewed detailed findings from 52 publications. There are two major points: (1) Concerning pollution, the concentrations of minor pollutants, such as heavy metals, biochemical oxygen demand (BOD), total suspended solids (TSS), and turbidity, are small and thus do not pose an immediate threat to the environment. However, the concentrations of major pollutants, such as nitrogen of 0.49–9.01 mg/l and phosphorus of 0.04–25 mg/l, vary highly for different green roofs and can adversely affect runoff quality. Nutrient leaching may be controllable through proper mitigation measures including better design and system management which require further research. According to both laboratory experiments and field monitoring data, the main factors affecting runoff quality are precipitation properties, growth media composition and depth, plant species, and maintenance protocols. Research gaps exist in quantifying how these factors affect leachate pollutant load. Systematic studies are needed for improving green roof designs to reduce adverse impacts. (2) Concerning CO2 sequestration, studies reveal that green roofs directly sequester substantial amounts of carbon in plants and soils through photosynthesis. Green roofs reduce ambient CO2 concentrations in the vicinities. Green roofs also indirectly reduce CO2 releases from power plants and furnaces by reducing demand for heating and cooling, suggesting long-term economic and environmental benefits of green roofs.","author":[{"dropping-particle":"","family":"Li","given":"Yanling","non-dropping-particle":"","parse-names":false,"suffix":""},{"dropping-particle":"","family":"Babcock","given":"Roger W.","non-dropping-particle":"","parse-names":false,"suffix":""}],"container-title":"Agronomy for Sustainable Development","id":"ITEM-1","issue":"4","issued":{"date-parts":[["2014"]]},"page":"695-705","title":"Green roofs against pollution and climate change. A review","type":"article-journal","volume":"34"},"uris":["http://www.mendeley.com/documents/?uuid=6414d6c0-717a-48e2-9bf2-4a466957cb93"]}],"mendeley":{"formattedCitation":"&lt;sup&gt;41&lt;/sup&gt;","plainTextFormattedCitation":"41","previouslyFormattedCitation":"&lt;sup&gt;41&lt;/sup&gt;"},"properties":{"noteIndex":0},"schema":"https://github.com/citation-style-language/schema/raw/master/csl-citation.json"}</w:instrText>
              </w:r>
              <w:r w:rsidRPr="003F6172">
                <w:rPr>
                  <w:rFonts w:ascii="Calibri" w:eastAsia="Times New Roman" w:hAnsi="Calibri" w:cs="Calibri"/>
                  <w:color w:val="000000"/>
                </w:rPr>
                <w:fldChar w:fldCharType="separate"/>
              </w:r>
              <w:r w:rsidRPr="00DA4492">
                <w:rPr>
                  <w:rFonts w:ascii="Calibri" w:eastAsia="Times New Roman" w:hAnsi="Calibri" w:cs="Calibri"/>
                  <w:noProof/>
                  <w:color w:val="000000"/>
                  <w:vertAlign w:val="superscript"/>
                </w:rPr>
                <w:t>41</w:t>
              </w:r>
              <w:r w:rsidRPr="003F6172">
                <w:rPr>
                  <w:rFonts w:ascii="Calibri" w:eastAsia="Times New Roman" w:hAnsi="Calibri" w:cs="Calibri"/>
                  <w:color w:val="000000"/>
                </w:rPr>
                <w:fldChar w:fldCharType="end"/>
              </w:r>
              <w:r w:rsidRPr="003F6172">
                <w:rPr>
                  <w:rFonts w:ascii="Calibri" w:eastAsia="Times New Roman" w:hAnsi="Calibri" w:cs="Calibri"/>
                  <w:color w:val="000000"/>
                </w:rPr>
                <w:t>]</w:t>
              </w:r>
            </w:ins>
          </w:p>
        </w:tc>
      </w:tr>
      <w:tr w:rsidR="00DA5870" w:rsidRPr="00E00E4C" w:rsidTr="00015197">
        <w:tblPrEx>
          <w:tblW w:w="9072" w:type="dxa"/>
          <w:tblPrExChange w:id="280" w:author="William Lamb" w:date="2018-11-19T16:47:00Z">
            <w:tblPrEx>
              <w:tblW w:w="9072" w:type="dxa"/>
            </w:tblPrEx>
          </w:tblPrExChange>
        </w:tblPrEx>
        <w:trPr>
          <w:trHeight w:val="1839"/>
          <w:ins w:id="281" w:author="William Lamb" w:date="2018-11-14T11:44:00Z"/>
          <w:trPrChange w:id="282" w:author="William Lamb" w:date="2018-11-19T16:47:00Z">
            <w:trPr>
              <w:trHeight w:val="624"/>
            </w:trPr>
          </w:trPrChange>
        </w:trPr>
        <w:tc>
          <w:tcPr>
            <w:tcW w:w="5529" w:type="dxa"/>
            <w:shd w:val="clear" w:color="auto" w:fill="auto"/>
            <w:noWrap/>
            <w:hideMark/>
            <w:tcPrChange w:id="283" w:author="William Lamb" w:date="2018-11-19T16:47:00Z">
              <w:tcPr>
                <w:tcW w:w="5529" w:type="dxa"/>
                <w:shd w:val="clear" w:color="auto" w:fill="auto"/>
                <w:noWrap/>
                <w:hideMark/>
              </w:tcPr>
            </w:tcPrChange>
          </w:tcPr>
          <w:p w:rsidR="00DA5870" w:rsidRPr="00E00E4C" w:rsidRDefault="00DA5870" w:rsidP="00EE5A3F">
            <w:pPr>
              <w:spacing w:after="0" w:line="480" w:lineRule="auto"/>
              <w:rPr>
                <w:ins w:id="284" w:author="William Lamb" w:date="2018-11-14T11:44:00Z"/>
                <w:rFonts w:ascii="Calibri" w:eastAsia="Times New Roman" w:hAnsi="Calibri" w:cs="Calibri"/>
                <w:color w:val="000000"/>
              </w:rPr>
            </w:pPr>
            <w:ins w:id="285" w:author="William Lamb" w:date="2018-11-14T11:44:00Z">
              <w:r w:rsidRPr="00E00E4C">
                <w:rPr>
                  <w:rFonts w:ascii="Calibri" w:eastAsia="Times New Roman" w:hAnsi="Calibri" w:cs="Calibri"/>
                  <w:color w:val="000000"/>
                </w:rPr>
                <w:t xml:space="preserve">Urban and </w:t>
              </w:r>
              <w:proofErr w:type="spellStart"/>
              <w:r w:rsidRPr="00E00E4C">
                <w:rPr>
                  <w:rFonts w:ascii="Calibri" w:eastAsia="Times New Roman" w:hAnsi="Calibri" w:cs="Calibri"/>
                  <w:color w:val="000000"/>
                </w:rPr>
                <w:t>peri</w:t>
              </w:r>
              <w:proofErr w:type="spellEnd"/>
              <w:r w:rsidRPr="00E00E4C">
                <w:rPr>
                  <w:rFonts w:ascii="Calibri" w:eastAsia="Times New Roman" w:hAnsi="Calibri" w:cs="Calibri"/>
                  <w:color w:val="000000"/>
                </w:rPr>
                <w:t>-urban agriculture and forestry: Transcending poverty alleviation to climate change mitigation and adaptation</w:t>
              </w:r>
            </w:ins>
          </w:p>
        </w:tc>
        <w:tc>
          <w:tcPr>
            <w:tcW w:w="2402" w:type="dxa"/>
            <w:shd w:val="clear" w:color="auto" w:fill="auto"/>
            <w:noWrap/>
            <w:hideMark/>
            <w:tcPrChange w:id="286" w:author="William Lamb" w:date="2018-11-19T16:47:00Z">
              <w:tcPr>
                <w:tcW w:w="2402" w:type="dxa"/>
                <w:shd w:val="clear" w:color="auto" w:fill="auto"/>
                <w:noWrap/>
                <w:hideMark/>
              </w:tcPr>
            </w:tcPrChange>
          </w:tcPr>
          <w:p w:rsidR="00DA5870" w:rsidRPr="00E00E4C" w:rsidRDefault="00DA5870" w:rsidP="00EE5A3F">
            <w:pPr>
              <w:spacing w:after="0" w:line="480" w:lineRule="auto"/>
              <w:rPr>
                <w:ins w:id="287" w:author="William Lamb" w:date="2018-11-14T11:44:00Z"/>
                <w:rFonts w:ascii="Calibri" w:eastAsia="Times New Roman" w:hAnsi="Calibri" w:cs="Calibri"/>
                <w:color w:val="000000"/>
              </w:rPr>
            </w:pPr>
            <w:ins w:id="288" w:author="William Lamb" w:date="2018-11-14T11:44:00Z">
              <w:r w:rsidRPr="00E00E4C">
                <w:rPr>
                  <w:rFonts w:ascii="Calibri" w:eastAsia="Times New Roman" w:hAnsi="Calibri" w:cs="Calibri"/>
                  <w:color w:val="000000"/>
                </w:rPr>
                <w:t>Narrative review</w:t>
              </w:r>
            </w:ins>
          </w:p>
        </w:tc>
        <w:tc>
          <w:tcPr>
            <w:tcW w:w="1141" w:type="dxa"/>
            <w:tcPrChange w:id="289" w:author="William Lamb" w:date="2018-11-19T16:47:00Z">
              <w:tcPr>
                <w:tcW w:w="1141" w:type="dxa"/>
              </w:tcPr>
            </w:tcPrChange>
          </w:tcPr>
          <w:p w:rsidR="00DA5870" w:rsidRPr="003F6172" w:rsidRDefault="00DA5870" w:rsidP="00EE5A3F">
            <w:pPr>
              <w:spacing w:after="0" w:line="480" w:lineRule="auto"/>
              <w:rPr>
                <w:ins w:id="290" w:author="William Lamb" w:date="2018-11-14T11:44:00Z"/>
                <w:rFonts w:ascii="Calibri" w:eastAsia="Times New Roman" w:hAnsi="Calibri" w:cs="Calibri"/>
                <w:color w:val="000000"/>
              </w:rPr>
            </w:pPr>
            <w:ins w:id="291" w:author="William Lamb" w:date="2018-11-14T11:44:00Z">
              <w:r w:rsidRPr="003F6172">
                <w:rPr>
                  <w:rFonts w:ascii="Calibri" w:eastAsia="Times New Roman" w:hAnsi="Calibri" w:cs="Calibri"/>
                  <w:color w:val="000000"/>
                </w:rPr>
                <w:t>[</w:t>
              </w:r>
              <w:r w:rsidRPr="003F6172">
                <w:rPr>
                  <w:rFonts w:ascii="Calibri" w:eastAsia="Times New Roman" w:hAnsi="Calibri" w:cs="Calibri"/>
                  <w:color w:val="000000"/>
                </w:rPr>
                <w:fldChar w:fldCharType="begin" w:fldLock="1"/>
              </w:r>
              <w:r>
                <w:rPr>
                  <w:rFonts w:ascii="Calibri" w:eastAsia="Times New Roman" w:hAnsi="Calibri" w:cs="Calibri"/>
                  <w:color w:val="000000"/>
                </w:rPr>
                <w:instrText>ADDIN CSL_CITATION {"citationItems":[{"id":"ITEM-1","itemData":{"DOI":"10.1016/j.uclim.2013.10.007","ISBN":"2212-0955","ISSN":"22120955","PMID":"22091538","abstract":"A range of published and grey literature over the last three decades has underlined the importance of urban and peri-urban agriculture and forestry (UPAF) in cities of developing regions. The focus in the published literature is on livelihoods, poverty reduction and ecosystems services at multiple city scales. Cities of developing regions, particularly in Africa, are searching for ways of addressing the unavoidable impacts of climate change and UPAF has demonstrated scalable adaptation and mitigation potential. However, evidence of UPAF's role in mitigating and adaptation to climate change is scattered in various reports and has not been synthesized for its potential role in developing urban adaptation strategies. Building on the earlier poverty reduction focus of UPAF research, this paper contributes to UPAF knowledge regarding mitigating and adapting to climate change in urban and peri-urban areas in East and West Africa. The paper reports a synthesis based on a systematic review of the available literature on these regions, and selected sources on other parts of sub-Saharan Africa. The paper also examines the extent to which literature conveys any evidence for UPAF playing a role in mediating the effects of climate/environmental change. Limited empirical verification was undertaken in Kampala and Ibadan, but this does not form the basis for systematic generalization. The key emerging areas of adaptation and mitigation include enhanced food security, productive greening, ecosystem services and innovative policy for urban resilience and transformation. © 2013 Elsevier Ltd.","author":[{"dropping-particle":"","family":"Lwasa","given":"Shuaib","non-dropping-particle":"","parse-names":false,"suffix":""},{"dropping-particle":"","family":"Mugagga","given":"Frank","non-dropping-particle":"","parse-names":false,"suffix":""},{"dropping-particle":"","family":"Wahab","given":"Bolanle","non-dropping-particle":"","parse-names":false,"suffix":""},{"dropping-particle":"","family":"Simon","given":"David","non-dropping-particle":"","parse-names":false,"suffix":""},{"dropping-particle":"","family":"Connors","given":"John","non-dropping-particle":"","parse-names":false,"suffix":""},{"dropping-particle":"","family":"Griffith","given":"Corrie","non-dropping-particle":"","parse-names":false,"suffix":""}],"container-title":"Urban Climate","id":"ITEM-1","issued":{"date-parts":[["2014"]]},"page":"92-106","publisher":"Elsevier Ltd","title":"Urban and peri-urban agriculture and forestry: Transcending poverty alleviation to climate change mitigation and adaptation","type":"article-journal","volume":"7"},"uris":["http://www.mendeley.com/documents/?uuid=43cf9ed5-7f46-4cbf-9206-524da929c37e"]}],"mendeley":{"formattedCitation":"&lt;sup&gt;42&lt;/sup&gt;","plainTextFormattedCitation":"42","previouslyFormattedCitation":"&lt;sup&gt;42&lt;/sup&gt;"},"properties":{"noteIndex":0},"schema":"https://github.com/citation-style-language/schema/raw/master/csl-citation.json"}</w:instrText>
              </w:r>
              <w:r w:rsidRPr="003F6172">
                <w:rPr>
                  <w:rFonts w:ascii="Calibri" w:eastAsia="Times New Roman" w:hAnsi="Calibri" w:cs="Calibri"/>
                  <w:color w:val="000000"/>
                </w:rPr>
                <w:fldChar w:fldCharType="separate"/>
              </w:r>
              <w:r w:rsidRPr="00DA4492">
                <w:rPr>
                  <w:rFonts w:ascii="Calibri" w:eastAsia="Times New Roman" w:hAnsi="Calibri" w:cs="Calibri"/>
                  <w:noProof/>
                  <w:color w:val="000000"/>
                  <w:vertAlign w:val="superscript"/>
                </w:rPr>
                <w:t>42</w:t>
              </w:r>
              <w:r w:rsidRPr="003F6172">
                <w:rPr>
                  <w:rFonts w:ascii="Calibri" w:eastAsia="Times New Roman" w:hAnsi="Calibri" w:cs="Calibri"/>
                  <w:color w:val="000000"/>
                </w:rPr>
                <w:fldChar w:fldCharType="end"/>
              </w:r>
              <w:r w:rsidRPr="003F6172">
                <w:rPr>
                  <w:rFonts w:ascii="Calibri" w:eastAsia="Times New Roman" w:hAnsi="Calibri" w:cs="Calibri"/>
                  <w:color w:val="000000"/>
                </w:rPr>
                <w:t>]</w:t>
              </w:r>
            </w:ins>
          </w:p>
        </w:tc>
      </w:tr>
      <w:tr w:rsidR="00DA5870" w:rsidRPr="00E00E4C" w:rsidTr="00015197">
        <w:tblPrEx>
          <w:tblW w:w="9072" w:type="dxa"/>
          <w:tblPrExChange w:id="292" w:author="William Lamb" w:date="2018-11-19T16:47:00Z">
            <w:tblPrEx>
              <w:tblW w:w="9072" w:type="dxa"/>
            </w:tblPrEx>
          </w:tblPrExChange>
        </w:tblPrEx>
        <w:trPr>
          <w:trHeight w:val="1270"/>
          <w:ins w:id="293" w:author="William Lamb" w:date="2018-11-14T11:44:00Z"/>
          <w:trPrChange w:id="294" w:author="William Lamb" w:date="2018-11-19T16:47:00Z">
            <w:trPr>
              <w:trHeight w:val="624"/>
            </w:trPr>
          </w:trPrChange>
        </w:trPr>
        <w:tc>
          <w:tcPr>
            <w:tcW w:w="5529" w:type="dxa"/>
            <w:shd w:val="clear" w:color="auto" w:fill="auto"/>
            <w:noWrap/>
            <w:hideMark/>
            <w:tcPrChange w:id="295" w:author="William Lamb" w:date="2018-11-19T16:47:00Z">
              <w:tcPr>
                <w:tcW w:w="5529" w:type="dxa"/>
                <w:shd w:val="clear" w:color="auto" w:fill="auto"/>
                <w:noWrap/>
                <w:hideMark/>
              </w:tcPr>
            </w:tcPrChange>
          </w:tcPr>
          <w:p w:rsidR="00DA5870" w:rsidRPr="00E00E4C" w:rsidRDefault="00DA5870" w:rsidP="00EE5A3F">
            <w:pPr>
              <w:spacing w:after="0" w:line="480" w:lineRule="auto"/>
              <w:rPr>
                <w:ins w:id="296" w:author="William Lamb" w:date="2018-11-14T11:44:00Z"/>
                <w:rFonts w:ascii="Calibri" w:eastAsia="Times New Roman" w:hAnsi="Calibri" w:cs="Calibri"/>
                <w:color w:val="000000"/>
              </w:rPr>
            </w:pPr>
            <w:ins w:id="297" w:author="William Lamb" w:date="2018-11-14T11:44:00Z">
              <w:r w:rsidRPr="00E00E4C">
                <w:rPr>
                  <w:rFonts w:ascii="Calibri" w:eastAsia="Times New Roman" w:hAnsi="Calibri" w:cs="Calibri"/>
                  <w:color w:val="000000"/>
                </w:rPr>
                <w:t>Prospects and challenges for sustainable sanitation in developed nations: a critical review</w:t>
              </w:r>
            </w:ins>
          </w:p>
        </w:tc>
        <w:tc>
          <w:tcPr>
            <w:tcW w:w="2402" w:type="dxa"/>
            <w:shd w:val="clear" w:color="auto" w:fill="auto"/>
            <w:noWrap/>
            <w:hideMark/>
            <w:tcPrChange w:id="298" w:author="William Lamb" w:date="2018-11-19T16:47:00Z">
              <w:tcPr>
                <w:tcW w:w="2402" w:type="dxa"/>
                <w:shd w:val="clear" w:color="auto" w:fill="auto"/>
                <w:noWrap/>
                <w:hideMark/>
              </w:tcPr>
            </w:tcPrChange>
          </w:tcPr>
          <w:p w:rsidR="00DA5870" w:rsidRPr="00E00E4C" w:rsidRDefault="00DA5870" w:rsidP="00EE5A3F">
            <w:pPr>
              <w:spacing w:after="0" w:line="480" w:lineRule="auto"/>
              <w:rPr>
                <w:ins w:id="299" w:author="William Lamb" w:date="2018-11-14T11:44:00Z"/>
                <w:rFonts w:ascii="Calibri" w:eastAsia="Times New Roman" w:hAnsi="Calibri" w:cs="Calibri"/>
                <w:color w:val="000000"/>
              </w:rPr>
            </w:pPr>
            <w:ins w:id="300" w:author="William Lamb" w:date="2018-11-14T11:44:00Z">
              <w:r w:rsidRPr="00E00E4C">
                <w:rPr>
                  <w:rFonts w:ascii="Calibri" w:eastAsia="Times New Roman" w:hAnsi="Calibri" w:cs="Calibri"/>
                  <w:color w:val="000000"/>
                </w:rPr>
                <w:t>Narrative review</w:t>
              </w:r>
            </w:ins>
          </w:p>
        </w:tc>
        <w:tc>
          <w:tcPr>
            <w:tcW w:w="1141" w:type="dxa"/>
            <w:tcPrChange w:id="301" w:author="William Lamb" w:date="2018-11-19T16:47:00Z">
              <w:tcPr>
                <w:tcW w:w="1141" w:type="dxa"/>
              </w:tcPr>
            </w:tcPrChange>
          </w:tcPr>
          <w:p w:rsidR="00DA5870" w:rsidRPr="003F6172" w:rsidRDefault="00DA5870" w:rsidP="00EE5A3F">
            <w:pPr>
              <w:spacing w:after="0" w:line="480" w:lineRule="auto"/>
              <w:rPr>
                <w:ins w:id="302" w:author="William Lamb" w:date="2018-11-14T11:44:00Z"/>
                <w:rFonts w:ascii="Calibri" w:eastAsia="Times New Roman" w:hAnsi="Calibri" w:cs="Calibri"/>
                <w:color w:val="000000"/>
              </w:rPr>
            </w:pPr>
            <w:ins w:id="303" w:author="William Lamb" w:date="2018-11-14T11:44:00Z">
              <w:r w:rsidRPr="003F6172">
                <w:rPr>
                  <w:rFonts w:ascii="Calibri" w:eastAsia="Times New Roman" w:hAnsi="Calibri" w:cs="Calibri"/>
                  <w:color w:val="000000"/>
                </w:rPr>
                <w:t>[</w:t>
              </w:r>
              <w:r w:rsidRPr="003F6172">
                <w:rPr>
                  <w:rFonts w:ascii="Calibri" w:eastAsia="Times New Roman" w:hAnsi="Calibri" w:cs="Calibri"/>
                  <w:color w:val="000000"/>
                </w:rPr>
                <w:fldChar w:fldCharType="begin" w:fldLock="1"/>
              </w:r>
              <w:r>
                <w:rPr>
                  <w:rFonts w:ascii="Calibri" w:eastAsia="Times New Roman" w:hAnsi="Calibri" w:cs="Calibri"/>
                  <w:color w:val="000000"/>
                </w:rPr>
                <w:instrText>ADDIN CSL_CITATION {"citationItems":[{"id":"ITEM-1","itemData":{"DOI":"10.1139/er-2013-0082","ISBN":"1208-6053","ISSN":"1181-8700","PMID":"25246403","abstract":"Serious sanitation challenges are not confined to developing nations. Infrastructure costs, nutrient losses and related ubiquitous surface water impairments, energy demands, and sludge disposal problems have led many to question the long-term sustainability of conventional centralized sanitation in developed nations. Such concerns have resulted in the development of a body of literature and practices aimed at making sanitation more sustainable. This paper has two major aims: (i) provide a representative multidisciplinary (including engineering, natural sciences, and social sciences) synthesis of literature on sustainable sanitation in developed nations over the past 15 years, and (ii) raise consciousness of sustainable sanitation approaches in regions and disciplines where this area of inquiry has at least partly been neglected. Literature included in the review was identified by searching the ISI Web of Knowledge and by \"mining\" key review papers that already synthesized literature on topics such as ecological sanitation, excreta as fertilizer, and wastewater reuse. The sustainability challenges faced by conventional sanitation are discussed first, followed by a review of efforts in two major areas of sustainable sanitation: (i) incremental improvements to conventional centralized sanitation, and (ii) source separation and decentralization (SSD). Based on the literature review, there does not appear to be a perfect solution to the sanitation challenges (e.g., water use and pollution, greenhouse gas emissions, nutrient and micropollutant releases) faced by society. Compared with SSD, there is a much broader knowledge base on the construction, operation, and maintenance of conventional sanitation systems. And there are significant opportunities for incremental improvements (e.g., reduction of water, energy use), but also significant drawbacks such as the costs of maintaining ageing infrastructure and the mixing of domestic, storm, and industrial effluents. On the other hand, SSD is conceptually promising, and significant progress has been made over the last two decades in basic research and in exploring various SSD models. But SSD is still in its relative infancy: literature and pilot projects are regionally limited and significant logistical, behavioral, regulatory, and other challenges remain. Contributions that meaningfully address sanitation \"software\" or social perspectives are, therefore, urgently needed from social science fields including economi…","author":[{"dropping-particle":"","family":"Brands","given":"Edwin","non-dropping-particle":"","parse-names":false,"suffix":""}],"container-title":"Environmental Reviews","id":"ITEM-1","issue":"4","issued":{"date-parts":[["2014"]]},"page":"346-363","title":"Prospects and challenges for sustainable sanitation in developed nations: a critical review","type":"article-journal","volume":"22"},"uris":["http://www.mendeley.com/documents/?uuid=ae58aa7a-6e02-47a6-8558-cff8f6290565"]}],"mendeley":{"formattedCitation":"&lt;sup&gt;43&lt;/sup&gt;","plainTextFormattedCitation":"43","previouslyFormattedCitation":"&lt;sup&gt;43&lt;/sup&gt;"},"properties":{"noteIndex":0},"schema":"https://github.com/citation-style-language/schema/raw/master/csl-citation.json"}</w:instrText>
              </w:r>
              <w:r w:rsidRPr="003F6172">
                <w:rPr>
                  <w:rFonts w:ascii="Calibri" w:eastAsia="Times New Roman" w:hAnsi="Calibri" w:cs="Calibri"/>
                  <w:color w:val="000000"/>
                </w:rPr>
                <w:fldChar w:fldCharType="separate"/>
              </w:r>
              <w:r w:rsidRPr="00DA4492">
                <w:rPr>
                  <w:rFonts w:ascii="Calibri" w:eastAsia="Times New Roman" w:hAnsi="Calibri" w:cs="Calibri"/>
                  <w:noProof/>
                  <w:color w:val="000000"/>
                  <w:vertAlign w:val="superscript"/>
                </w:rPr>
                <w:t>43</w:t>
              </w:r>
              <w:r w:rsidRPr="003F6172">
                <w:rPr>
                  <w:rFonts w:ascii="Calibri" w:eastAsia="Times New Roman" w:hAnsi="Calibri" w:cs="Calibri"/>
                  <w:color w:val="000000"/>
                </w:rPr>
                <w:fldChar w:fldCharType="end"/>
              </w:r>
              <w:r w:rsidRPr="003F6172">
                <w:rPr>
                  <w:rFonts w:ascii="Calibri" w:eastAsia="Times New Roman" w:hAnsi="Calibri" w:cs="Calibri"/>
                  <w:color w:val="000000"/>
                </w:rPr>
                <w:t>]</w:t>
              </w:r>
            </w:ins>
          </w:p>
        </w:tc>
      </w:tr>
      <w:tr w:rsidR="00DA5870" w:rsidRPr="00E00E4C" w:rsidTr="00015197">
        <w:tblPrEx>
          <w:tblW w:w="9072" w:type="dxa"/>
          <w:tblPrExChange w:id="304" w:author="William Lamb" w:date="2018-11-19T16:47:00Z">
            <w:tblPrEx>
              <w:tblW w:w="9072" w:type="dxa"/>
            </w:tblPrEx>
          </w:tblPrExChange>
        </w:tblPrEx>
        <w:trPr>
          <w:trHeight w:val="1611"/>
          <w:ins w:id="305" w:author="William Lamb" w:date="2018-11-14T11:44:00Z"/>
          <w:trPrChange w:id="306" w:author="William Lamb" w:date="2018-11-19T16:47:00Z">
            <w:trPr>
              <w:trHeight w:val="624"/>
            </w:trPr>
          </w:trPrChange>
        </w:trPr>
        <w:tc>
          <w:tcPr>
            <w:tcW w:w="5529" w:type="dxa"/>
            <w:shd w:val="clear" w:color="auto" w:fill="auto"/>
            <w:noWrap/>
            <w:hideMark/>
            <w:tcPrChange w:id="307" w:author="William Lamb" w:date="2018-11-19T16:47:00Z">
              <w:tcPr>
                <w:tcW w:w="5529" w:type="dxa"/>
                <w:shd w:val="clear" w:color="auto" w:fill="auto"/>
                <w:noWrap/>
                <w:hideMark/>
              </w:tcPr>
            </w:tcPrChange>
          </w:tcPr>
          <w:p w:rsidR="00DA5870" w:rsidRPr="00E00E4C" w:rsidRDefault="00DA5870" w:rsidP="00EE5A3F">
            <w:pPr>
              <w:spacing w:after="0" w:line="480" w:lineRule="auto"/>
              <w:rPr>
                <w:ins w:id="308" w:author="William Lamb" w:date="2018-11-14T11:44:00Z"/>
                <w:rFonts w:ascii="Calibri" w:eastAsia="Times New Roman" w:hAnsi="Calibri" w:cs="Calibri"/>
                <w:color w:val="000000"/>
              </w:rPr>
            </w:pPr>
            <w:ins w:id="309" w:author="William Lamb" w:date="2018-11-14T11:44:00Z">
              <w:r w:rsidRPr="00E00E4C">
                <w:rPr>
                  <w:rFonts w:ascii="Calibri" w:eastAsia="Times New Roman" w:hAnsi="Calibri" w:cs="Calibri"/>
                  <w:color w:val="000000"/>
                </w:rPr>
                <w:t xml:space="preserve">A meta-analysis of urban and </w:t>
              </w:r>
              <w:proofErr w:type="spellStart"/>
              <w:r w:rsidRPr="00E00E4C">
                <w:rPr>
                  <w:rFonts w:ascii="Calibri" w:eastAsia="Times New Roman" w:hAnsi="Calibri" w:cs="Calibri"/>
                  <w:color w:val="000000"/>
                </w:rPr>
                <w:t>peri</w:t>
              </w:r>
              <w:proofErr w:type="spellEnd"/>
              <w:r w:rsidRPr="00E00E4C">
                <w:rPr>
                  <w:rFonts w:ascii="Calibri" w:eastAsia="Times New Roman" w:hAnsi="Calibri" w:cs="Calibri"/>
                  <w:color w:val="000000"/>
                </w:rPr>
                <w:t>-urban agriculture and forestry in mediating climate change</w:t>
              </w:r>
            </w:ins>
          </w:p>
        </w:tc>
        <w:tc>
          <w:tcPr>
            <w:tcW w:w="2402" w:type="dxa"/>
            <w:shd w:val="clear" w:color="auto" w:fill="auto"/>
            <w:noWrap/>
            <w:hideMark/>
            <w:tcPrChange w:id="310" w:author="William Lamb" w:date="2018-11-19T16:47:00Z">
              <w:tcPr>
                <w:tcW w:w="2402" w:type="dxa"/>
                <w:shd w:val="clear" w:color="auto" w:fill="auto"/>
                <w:noWrap/>
                <w:hideMark/>
              </w:tcPr>
            </w:tcPrChange>
          </w:tcPr>
          <w:p w:rsidR="00DA5870" w:rsidRPr="00E00E4C" w:rsidRDefault="00DA5870" w:rsidP="00EE5A3F">
            <w:pPr>
              <w:spacing w:after="0" w:line="480" w:lineRule="auto"/>
              <w:rPr>
                <w:ins w:id="311" w:author="William Lamb" w:date="2018-11-14T11:44:00Z"/>
                <w:rFonts w:ascii="Calibri" w:eastAsia="Times New Roman" w:hAnsi="Calibri" w:cs="Calibri"/>
                <w:color w:val="000000"/>
              </w:rPr>
            </w:pPr>
            <w:ins w:id="312" w:author="William Lamb" w:date="2018-11-14T11:44:00Z">
              <w:r w:rsidRPr="00E00E4C">
                <w:rPr>
                  <w:rFonts w:ascii="Calibri" w:eastAsia="Times New Roman" w:hAnsi="Calibri" w:cs="Calibri"/>
                  <w:color w:val="000000"/>
                </w:rPr>
                <w:t>Narrative review</w:t>
              </w:r>
            </w:ins>
          </w:p>
        </w:tc>
        <w:tc>
          <w:tcPr>
            <w:tcW w:w="1141" w:type="dxa"/>
            <w:tcPrChange w:id="313" w:author="William Lamb" w:date="2018-11-19T16:47:00Z">
              <w:tcPr>
                <w:tcW w:w="1141" w:type="dxa"/>
              </w:tcPr>
            </w:tcPrChange>
          </w:tcPr>
          <w:p w:rsidR="00DA5870" w:rsidRPr="003F6172" w:rsidRDefault="00DA5870" w:rsidP="00EE5A3F">
            <w:pPr>
              <w:spacing w:after="0" w:line="480" w:lineRule="auto"/>
              <w:rPr>
                <w:ins w:id="314" w:author="William Lamb" w:date="2018-11-14T11:44:00Z"/>
                <w:rFonts w:ascii="Calibri" w:eastAsia="Times New Roman" w:hAnsi="Calibri" w:cs="Calibri"/>
                <w:color w:val="000000"/>
              </w:rPr>
            </w:pPr>
            <w:ins w:id="315" w:author="William Lamb" w:date="2018-11-14T11:44:00Z">
              <w:r w:rsidRPr="003F6172">
                <w:rPr>
                  <w:rFonts w:ascii="Calibri" w:eastAsia="Times New Roman" w:hAnsi="Calibri" w:cs="Calibri"/>
                  <w:color w:val="000000"/>
                </w:rPr>
                <w:t>[</w:t>
              </w:r>
              <w:r w:rsidRPr="003F6172">
                <w:rPr>
                  <w:rFonts w:ascii="Calibri" w:eastAsia="Times New Roman" w:hAnsi="Calibri" w:cs="Calibri"/>
                  <w:color w:val="000000"/>
                </w:rPr>
                <w:fldChar w:fldCharType="begin" w:fldLock="1"/>
              </w:r>
              <w:r>
                <w:rPr>
                  <w:rFonts w:ascii="Calibri" w:eastAsia="Times New Roman" w:hAnsi="Calibri" w:cs="Calibri"/>
                  <w:color w:val="000000"/>
                </w:rPr>
                <w:instrText>ADDIN CSL_CITATION {"citationItems":[{"id":"ITEM-1","itemData":{"DOI":"10.1016/j.cosust.2015.02.003","ISBN":"1877-3435","ISSN":"18773435","abstract":"This paper systematically reviews literature on urban and peri-urban agriculture and forestry (UPAF) in mediating climate change. The study includes both peer-reviewed and grey literature (274 literature sources), and synthesizes evidence and agreement on both UPAF's potential and limitations for mitigating and adapting to climate change. Eight East and West African cities were included in the review: Accra, Addis Ababa, Dakar, Dar es Salaam, Douala, Kampala, Ibadan and Nairobi. The review focuses on urban livelihoods, ecosystem services and urban policy responses as pathways to mediating climate change. Literature on UPAF indicates emerging consensus on the potential of UPAF in adaptation, but less agreement with respect to mitigation of climate change. African cities are implementing several measures including UPAF to address issues of development, reduce inequality and move towards low emissions development strategies. This calls for integrated urban development that supports green growth to harness economic opportunities with social and environmental benefits. The review reveals that through UPAF, the potential for mitigation and adaptation of climate change can address some development deficit issues and transform institutions at the city-regional level by leveraging good UPAF practices.","author":[{"dropping-particle":"","family":"Lwasa","given":"Shuaib","non-dropping-particle":"","parse-names":false,"suffix":""},{"dropping-particle":"","family":"Mugagga","given":"Frank","non-dropping-particle":"","parse-names":false,"suffix":""},{"dropping-particle":"","family":"Wahab","given":"Bolanle","non-dropping-particle":"","parse-names":false,"suffix":""},{"dropping-particle":"","family":"Simon","given":"David","non-dropping-particle":"","parse-names":false,"suffix":""},{"dropping-particle":"","family":"Connors","given":"John P.","non-dropping-particle":"","parse-names":false,"suffix":""},{"dropping-particle":"","family":"Griffith","given":"Corrie","non-dropping-particle":"","parse-names":false,"suffix":""}],"container-title":"Current Opinion in Environmental Sustainability","id":"ITEM-1","issued":{"date-parts":[["2015"]]},"page":"68-73","publisher":"Elsevier B.V.","title":"A meta-analysis of urban and peri-urban agriculture and forestry in mediating climate change","type":"article-journal","volume":"13"},"uris":["http://www.mendeley.com/documents/?uuid=0ddc9fd9-0b10-41d1-bfa0-72e221f50bc0"]}],"mendeley":{"formattedCitation":"&lt;sup&gt;44&lt;/sup&gt;","plainTextFormattedCitation":"44","previouslyFormattedCitation":"&lt;sup&gt;44&lt;/sup&gt;"},"properties":{"noteIndex":0},"schema":"https://github.com/citation-style-language/schema/raw/master/csl-citation.json"}</w:instrText>
              </w:r>
              <w:r w:rsidRPr="003F6172">
                <w:rPr>
                  <w:rFonts w:ascii="Calibri" w:eastAsia="Times New Roman" w:hAnsi="Calibri" w:cs="Calibri"/>
                  <w:color w:val="000000"/>
                </w:rPr>
                <w:fldChar w:fldCharType="separate"/>
              </w:r>
              <w:r w:rsidRPr="00DA4492">
                <w:rPr>
                  <w:rFonts w:ascii="Calibri" w:eastAsia="Times New Roman" w:hAnsi="Calibri" w:cs="Calibri"/>
                  <w:noProof/>
                  <w:color w:val="000000"/>
                  <w:vertAlign w:val="superscript"/>
                </w:rPr>
                <w:t>44</w:t>
              </w:r>
              <w:r w:rsidRPr="003F6172">
                <w:rPr>
                  <w:rFonts w:ascii="Calibri" w:eastAsia="Times New Roman" w:hAnsi="Calibri" w:cs="Calibri"/>
                  <w:color w:val="000000"/>
                </w:rPr>
                <w:fldChar w:fldCharType="end"/>
              </w:r>
              <w:r w:rsidRPr="003F6172">
                <w:rPr>
                  <w:rFonts w:ascii="Calibri" w:eastAsia="Times New Roman" w:hAnsi="Calibri" w:cs="Calibri"/>
                  <w:color w:val="000000"/>
                </w:rPr>
                <w:t>]</w:t>
              </w:r>
            </w:ins>
          </w:p>
        </w:tc>
      </w:tr>
      <w:tr w:rsidR="00DA5870" w:rsidRPr="00E00E4C" w:rsidTr="00015197">
        <w:tblPrEx>
          <w:tblW w:w="9072" w:type="dxa"/>
          <w:tblPrExChange w:id="316" w:author="William Lamb" w:date="2018-11-19T16:47:00Z">
            <w:tblPrEx>
              <w:tblW w:w="9072" w:type="dxa"/>
            </w:tblPrEx>
          </w:tblPrExChange>
        </w:tblPrEx>
        <w:trPr>
          <w:trHeight w:val="1276"/>
          <w:ins w:id="317" w:author="William Lamb" w:date="2018-11-14T11:44:00Z"/>
          <w:trPrChange w:id="318" w:author="William Lamb" w:date="2018-11-19T16:47:00Z">
            <w:trPr>
              <w:trHeight w:val="624"/>
            </w:trPr>
          </w:trPrChange>
        </w:trPr>
        <w:tc>
          <w:tcPr>
            <w:tcW w:w="5529" w:type="dxa"/>
            <w:shd w:val="clear" w:color="auto" w:fill="auto"/>
            <w:noWrap/>
            <w:hideMark/>
            <w:tcPrChange w:id="319" w:author="William Lamb" w:date="2018-11-19T16:47:00Z">
              <w:tcPr>
                <w:tcW w:w="5529" w:type="dxa"/>
                <w:shd w:val="clear" w:color="auto" w:fill="auto"/>
                <w:noWrap/>
                <w:hideMark/>
              </w:tcPr>
            </w:tcPrChange>
          </w:tcPr>
          <w:p w:rsidR="00DA5870" w:rsidRPr="00E00E4C" w:rsidRDefault="00DA5870" w:rsidP="00EE5A3F">
            <w:pPr>
              <w:spacing w:after="0" w:line="480" w:lineRule="auto"/>
              <w:rPr>
                <w:ins w:id="320" w:author="William Lamb" w:date="2018-11-14T11:44:00Z"/>
                <w:rFonts w:ascii="Calibri" w:eastAsia="Times New Roman" w:hAnsi="Calibri" w:cs="Calibri"/>
                <w:color w:val="000000"/>
              </w:rPr>
            </w:pPr>
            <w:ins w:id="321" w:author="William Lamb" w:date="2018-11-14T11:44:00Z">
              <w:r w:rsidRPr="00E00E4C">
                <w:rPr>
                  <w:rFonts w:ascii="Calibri" w:eastAsia="Times New Roman" w:hAnsi="Calibri" w:cs="Calibri"/>
                  <w:color w:val="000000"/>
                </w:rPr>
                <w:t>A review on co-benefits of mass public transportation in climate change mitigation</w:t>
              </w:r>
            </w:ins>
          </w:p>
        </w:tc>
        <w:tc>
          <w:tcPr>
            <w:tcW w:w="2402" w:type="dxa"/>
            <w:shd w:val="clear" w:color="auto" w:fill="auto"/>
            <w:noWrap/>
            <w:hideMark/>
            <w:tcPrChange w:id="322" w:author="William Lamb" w:date="2018-11-19T16:47:00Z">
              <w:tcPr>
                <w:tcW w:w="2402" w:type="dxa"/>
                <w:shd w:val="clear" w:color="auto" w:fill="auto"/>
                <w:noWrap/>
                <w:hideMark/>
              </w:tcPr>
            </w:tcPrChange>
          </w:tcPr>
          <w:p w:rsidR="00DA5870" w:rsidRPr="00E00E4C" w:rsidRDefault="00DA5870" w:rsidP="00EE5A3F">
            <w:pPr>
              <w:spacing w:after="0" w:line="480" w:lineRule="auto"/>
              <w:rPr>
                <w:ins w:id="323" w:author="William Lamb" w:date="2018-11-14T11:44:00Z"/>
                <w:rFonts w:ascii="Calibri" w:eastAsia="Times New Roman" w:hAnsi="Calibri" w:cs="Calibri"/>
                <w:color w:val="000000"/>
              </w:rPr>
            </w:pPr>
            <w:ins w:id="324" w:author="William Lamb" w:date="2018-11-14T11:44:00Z">
              <w:r w:rsidRPr="00E00E4C">
                <w:rPr>
                  <w:rFonts w:ascii="Calibri" w:eastAsia="Times New Roman" w:hAnsi="Calibri" w:cs="Calibri"/>
                  <w:color w:val="000000"/>
                </w:rPr>
                <w:t>Narrative review</w:t>
              </w:r>
            </w:ins>
          </w:p>
        </w:tc>
        <w:tc>
          <w:tcPr>
            <w:tcW w:w="1141" w:type="dxa"/>
            <w:tcPrChange w:id="325" w:author="William Lamb" w:date="2018-11-19T16:47:00Z">
              <w:tcPr>
                <w:tcW w:w="1141" w:type="dxa"/>
              </w:tcPr>
            </w:tcPrChange>
          </w:tcPr>
          <w:p w:rsidR="00DA5870" w:rsidRPr="003F6172" w:rsidRDefault="00DA5870" w:rsidP="00EE5A3F">
            <w:pPr>
              <w:spacing w:after="0" w:line="480" w:lineRule="auto"/>
              <w:rPr>
                <w:ins w:id="326" w:author="William Lamb" w:date="2018-11-14T11:44:00Z"/>
                <w:rFonts w:ascii="Calibri" w:eastAsia="Times New Roman" w:hAnsi="Calibri" w:cs="Calibri"/>
                <w:color w:val="000000"/>
              </w:rPr>
            </w:pPr>
            <w:ins w:id="327" w:author="William Lamb" w:date="2018-11-14T11:44:00Z">
              <w:r w:rsidRPr="003F6172">
                <w:rPr>
                  <w:rFonts w:ascii="Calibri" w:eastAsia="Times New Roman" w:hAnsi="Calibri" w:cs="Calibri"/>
                  <w:color w:val="000000"/>
                </w:rPr>
                <w:t>[</w:t>
              </w:r>
              <w:r w:rsidRPr="003F6172">
                <w:rPr>
                  <w:rFonts w:ascii="Calibri" w:eastAsia="Times New Roman" w:hAnsi="Calibri" w:cs="Calibri"/>
                  <w:color w:val="000000"/>
                </w:rPr>
                <w:fldChar w:fldCharType="begin" w:fldLock="1"/>
              </w:r>
              <w:r>
                <w:rPr>
                  <w:rFonts w:ascii="Calibri" w:eastAsia="Times New Roman" w:hAnsi="Calibri" w:cs="Calibri"/>
                  <w:color w:val="000000"/>
                </w:rPr>
                <w:instrText>ADDIN CSL_CITATION {"citationItems":[{"id":"ITEM-1","itemData":{"DOI":"10.1016/j.scs.2016.01.004","ISBN":"2210-6707","ISSN":"22106707","abstract":"The magnitude of co-benefits from policy targeting climate change mitigations has been widely promoted due to the desirable win-win results of such policies towards both local and global targets. This review looks at studies on quantitative environmental and health co-benefits from various modal shifts to public transport scenarios. A systematic review was conducted to evaluate publications from 2004 to August 2015. A total of 153 articles were identified and 9 articles fulfilled all the criteria in this review. Many studies that have been done merely focused on the environmental benefits, especially on reduced air pollution from public transport in cities.","author":[{"dropping-particle":"","family":"Kwan","given":"Soo Chen","non-dropping-particle":"","parse-names":false,"suffix":""},{"dropping-particle":"","family":"Hashim","given":"Jamal Hisham","non-dropping-particle":"","parse-names":false,"suffix":""}],"container-title":"Sustainable Cities and Society","id":"ITEM-1","issued":{"date-parts":[["2016"]]},"page":"11-18","publisher":"Elsevier B.V.","title":"A review on co-benefits of mass public transportation in climate change mitigation","type":"article-journal","volume":"22"},"uris":["http://www.mendeley.com/documents/?uuid=2182f544-8455-4368-bbfd-79cea78e5b13"]}],"mendeley":{"formattedCitation":"&lt;sup&gt;45&lt;/sup&gt;","plainTextFormattedCitation":"45","previouslyFormattedCitation":"&lt;sup&gt;45&lt;/sup&gt;"},"properties":{"noteIndex":0},"schema":"https://github.com/citation-style-language/schema/raw/master/csl-citation.json"}</w:instrText>
              </w:r>
              <w:r w:rsidRPr="003F6172">
                <w:rPr>
                  <w:rFonts w:ascii="Calibri" w:eastAsia="Times New Roman" w:hAnsi="Calibri" w:cs="Calibri"/>
                  <w:color w:val="000000"/>
                </w:rPr>
                <w:fldChar w:fldCharType="separate"/>
              </w:r>
              <w:r w:rsidRPr="00DA4492">
                <w:rPr>
                  <w:rFonts w:ascii="Calibri" w:eastAsia="Times New Roman" w:hAnsi="Calibri" w:cs="Calibri"/>
                  <w:noProof/>
                  <w:color w:val="000000"/>
                  <w:vertAlign w:val="superscript"/>
                </w:rPr>
                <w:t>45</w:t>
              </w:r>
              <w:r w:rsidRPr="003F6172">
                <w:rPr>
                  <w:rFonts w:ascii="Calibri" w:eastAsia="Times New Roman" w:hAnsi="Calibri" w:cs="Calibri"/>
                  <w:color w:val="000000"/>
                </w:rPr>
                <w:fldChar w:fldCharType="end"/>
              </w:r>
              <w:r w:rsidRPr="003F6172">
                <w:rPr>
                  <w:rFonts w:ascii="Calibri" w:eastAsia="Times New Roman" w:hAnsi="Calibri" w:cs="Calibri"/>
                  <w:color w:val="000000"/>
                </w:rPr>
                <w:t>]</w:t>
              </w:r>
            </w:ins>
          </w:p>
        </w:tc>
      </w:tr>
      <w:tr w:rsidR="00DA5870" w:rsidRPr="00E00E4C" w:rsidTr="00015197">
        <w:tblPrEx>
          <w:tblW w:w="9072" w:type="dxa"/>
          <w:tblPrExChange w:id="328" w:author="William Lamb" w:date="2018-11-19T16:47:00Z">
            <w:tblPrEx>
              <w:tblW w:w="9072" w:type="dxa"/>
            </w:tblPrEx>
          </w:tblPrExChange>
        </w:tblPrEx>
        <w:trPr>
          <w:trHeight w:val="1856"/>
          <w:ins w:id="329" w:author="William Lamb" w:date="2018-11-14T11:44:00Z"/>
          <w:trPrChange w:id="330" w:author="William Lamb" w:date="2018-11-19T16:47:00Z">
            <w:trPr>
              <w:trHeight w:val="624"/>
            </w:trPr>
          </w:trPrChange>
        </w:trPr>
        <w:tc>
          <w:tcPr>
            <w:tcW w:w="5529" w:type="dxa"/>
            <w:shd w:val="clear" w:color="auto" w:fill="auto"/>
            <w:noWrap/>
            <w:hideMark/>
            <w:tcPrChange w:id="331" w:author="William Lamb" w:date="2018-11-19T16:47:00Z">
              <w:tcPr>
                <w:tcW w:w="5529" w:type="dxa"/>
                <w:shd w:val="clear" w:color="auto" w:fill="auto"/>
                <w:noWrap/>
                <w:hideMark/>
              </w:tcPr>
            </w:tcPrChange>
          </w:tcPr>
          <w:p w:rsidR="00DA5870" w:rsidRPr="00E00E4C" w:rsidRDefault="00DA5870" w:rsidP="00EE5A3F">
            <w:pPr>
              <w:spacing w:after="0" w:line="480" w:lineRule="auto"/>
              <w:rPr>
                <w:ins w:id="332" w:author="William Lamb" w:date="2018-11-14T11:44:00Z"/>
                <w:rFonts w:ascii="Calibri" w:eastAsia="Times New Roman" w:hAnsi="Calibri" w:cs="Calibri"/>
                <w:color w:val="000000"/>
              </w:rPr>
            </w:pPr>
            <w:ins w:id="333" w:author="William Lamb" w:date="2018-11-14T11:44:00Z">
              <w:r w:rsidRPr="00E00E4C">
                <w:rPr>
                  <w:rFonts w:ascii="Calibri" w:eastAsia="Times New Roman" w:hAnsi="Calibri" w:cs="Calibri"/>
                  <w:color w:val="000000"/>
                </w:rPr>
                <w:t>What do we know about the study of distributed generation policies and regulations in the Americas? A systematic review of literature</w:t>
              </w:r>
            </w:ins>
          </w:p>
        </w:tc>
        <w:tc>
          <w:tcPr>
            <w:tcW w:w="2402" w:type="dxa"/>
            <w:shd w:val="clear" w:color="auto" w:fill="auto"/>
            <w:noWrap/>
            <w:hideMark/>
            <w:tcPrChange w:id="334" w:author="William Lamb" w:date="2018-11-19T16:47:00Z">
              <w:tcPr>
                <w:tcW w:w="2402" w:type="dxa"/>
                <w:shd w:val="clear" w:color="auto" w:fill="auto"/>
                <w:noWrap/>
                <w:hideMark/>
              </w:tcPr>
            </w:tcPrChange>
          </w:tcPr>
          <w:p w:rsidR="00DA5870" w:rsidRPr="00E00E4C" w:rsidRDefault="00DA5870" w:rsidP="00EE5A3F">
            <w:pPr>
              <w:spacing w:after="0" w:line="480" w:lineRule="auto"/>
              <w:rPr>
                <w:ins w:id="335" w:author="William Lamb" w:date="2018-11-14T11:44:00Z"/>
                <w:rFonts w:ascii="Calibri" w:eastAsia="Times New Roman" w:hAnsi="Calibri" w:cs="Calibri"/>
                <w:color w:val="000000"/>
              </w:rPr>
            </w:pPr>
            <w:ins w:id="336" w:author="William Lamb" w:date="2018-11-14T11:44:00Z">
              <w:r w:rsidRPr="00E00E4C">
                <w:rPr>
                  <w:rFonts w:ascii="Calibri" w:eastAsia="Times New Roman" w:hAnsi="Calibri" w:cs="Calibri"/>
                  <w:color w:val="000000"/>
                </w:rPr>
                <w:t>Bibliometric</w:t>
              </w:r>
              <w:r>
                <w:rPr>
                  <w:rFonts w:ascii="Calibri" w:eastAsia="Times New Roman" w:hAnsi="Calibri" w:cs="Calibri"/>
                  <w:color w:val="000000"/>
                </w:rPr>
                <w:t xml:space="preserve"> study</w:t>
              </w:r>
            </w:ins>
          </w:p>
        </w:tc>
        <w:tc>
          <w:tcPr>
            <w:tcW w:w="1141" w:type="dxa"/>
            <w:tcPrChange w:id="337" w:author="William Lamb" w:date="2018-11-19T16:47:00Z">
              <w:tcPr>
                <w:tcW w:w="1141" w:type="dxa"/>
              </w:tcPr>
            </w:tcPrChange>
          </w:tcPr>
          <w:p w:rsidR="00DA5870" w:rsidRPr="003F6172" w:rsidRDefault="00DA5870" w:rsidP="00EE5A3F">
            <w:pPr>
              <w:spacing w:after="0" w:line="480" w:lineRule="auto"/>
              <w:rPr>
                <w:ins w:id="338" w:author="William Lamb" w:date="2018-11-14T11:44:00Z"/>
                <w:rFonts w:ascii="Calibri" w:eastAsia="Times New Roman" w:hAnsi="Calibri" w:cs="Calibri"/>
                <w:color w:val="000000"/>
              </w:rPr>
            </w:pPr>
            <w:ins w:id="339" w:author="William Lamb" w:date="2018-11-14T11:44:00Z">
              <w:r w:rsidRPr="003F6172">
                <w:rPr>
                  <w:rFonts w:ascii="Calibri" w:eastAsia="Times New Roman" w:hAnsi="Calibri" w:cs="Calibri"/>
                  <w:color w:val="000000"/>
                </w:rPr>
                <w:t>[</w:t>
              </w:r>
              <w:r w:rsidRPr="003F6172">
                <w:rPr>
                  <w:rFonts w:ascii="Calibri" w:eastAsia="Times New Roman" w:hAnsi="Calibri" w:cs="Calibri"/>
                  <w:color w:val="000000"/>
                </w:rPr>
                <w:fldChar w:fldCharType="begin" w:fldLock="1"/>
              </w:r>
              <w:r>
                <w:rPr>
                  <w:rFonts w:ascii="Calibri" w:eastAsia="Times New Roman" w:hAnsi="Calibri" w:cs="Calibri"/>
                  <w:color w:val="000000"/>
                </w:rPr>
                <w:instrText>ADDIN CSL_CITATION {"citationItems":[{"id":"ITEM-1","itemData":{"DOI":"10.1016/j.rser.2016.11.129","ISBN":"1364-0321","ISSN":"18790690","abstract":"Policy-makers are increasingly in search for evidence-based solutions for meeting contemporary challenges of energy services that are both low carbon and sustainable. One of the emerging trends are policies and regulations that incent distributed electricity generation, DG. The question that this article addresses is: what is the current state of the study of these policies or regulations in the Americas? The focus on the Americas was chosen because the article is part of a larger research project that explores regulations for DG in Brazil and Canada. This article uses a non-traditional means for synthesizing academic work; systematic literature review to explore the current state of peer-reviewed publications on the subject. It is a means of transparently locating, evaluating and synthesizing information to avoid bias in data collection. In total, 87 articles were included in the review. Climate Change is the main driving force for DG, as identified in the articles. Job creation or the green economy was cited as a motivating factor more strongly in North America. While in the southern countries, the issue of diversifying the energy mix and avoiding infrastructure costs was more pronounced. Many articles dealt with the issue of mechanisms for incenting DG and over half of these focused on aspects of Feed-in-tariffs. Incentive mechanisms vary depending on policy goals of the jurisdictions, with Renewable Portfolio Standards being more popular in the U.S. The review showed that there is little emphasis on the social impacts and benefits of the regulations or policies and that specific urban challenges and local governance is not widely investigated, pointing to a need for future study in these areas.","author":[{"dropping-particle":"","family":"Garcez","given":"Catherine Aliana Gucciardi","non-dropping-particle":"","parse-names":false,"suffix":""}],"container-title":"Renewable and Sustainable Energy Reviews","id":"ITEM-1","issue":"November","issued":{"date-parts":[["2017"]]},"page":"1404-1416","publisher":"Elsevier","title":"What do we know about the study of distributed generation policies and regulations in the Americas? A systematic review of literature","type":"article-journal","volume":"75"},"uris":["http://www.mendeley.com/documents/?uuid=d9a46d87-f3fa-4d0f-b525-d87f811ad8d5"]}],"mendeley":{"formattedCitation":"&lt;sup&gt;46&lt;/sup&gt;","plainTextFormattedCitation":"46","previouslyFormattedCitation":"&lt;sup&gt;46&lt;/sup&gt;"},"properties":{"noteIndex":0},"schema":"https://github.com/citation-style-language/schema/raw/master/csl-citation.json"}</w:instrText>
              </w:r>
              <w:r w:rsidRPr="003F6172">
                <w:rPr>
                  <w:rFonts w:ascii="Calibri" w:eastAsia="Times New Roman" w:hAnsi="Calibri" w:cs="Calibri"/>
                  <w:color w:val="000000"/>
                </w:rPr>
                <w:fldChar w:fldCharType="separate"/>
              </w:r>
              <w:r w:rsidRPr="00DA4492">
                <w:rPr>
                  <w:rFonts w:ascii="Calibri" w:eastAsia="Times New Roman" w:hAnsi="Calibri" w:cs="Calibri"/>
                  <w:noProof/>
                  <w:color w:val="000000"/>
                  <w:vertAlign w:val="superscript"/>
                </w:rPr>
                <w:t>46</w:t>
              </w:r>
              <w:r w:rsidRPr="003F6172">
                <w:rPr>
                  <w:rFonts w:ascii="Calibri" w:eastAsia="Times New Roman" w:hAnsi="Calibri" w:cs="Calibri"/>
                  <w:color w:val="000000"/>
                </w:rPr>
                <w:fldChar w:fldCharType="end"/>
              </w:r>
              <w:r w:rsidRPr="003F6172">
                <w:rPr>
                  <w:rFonts w:ascii="Calibri" w:eastAsia="Times New Roman" w:hAnsi="Calibri" w:cs="Calibri"/>
                  <w:color w:val="000000"/>
                </w:rPr>
                <w:t>]</w:t>
              </w:r>
            </w:ins>
          </w:p>
        </w:tc>
      </w:tr>
      <w:tr w:rsidR="00DA5870" w:rsidRPr="00E00E4C" w:rsidTr="00015197">
        <w:tblPrEx>
          <w:tblW w:w="9072" w:type="dxa"/>
          <w:tblPrExChange w:id="340" w:author="William Lamb" w:date="2018-11-19T16:47:00Z">
            <w:tblPrEx>
              <w:tblW w:w="9072" w:type="dxa"/>
            </w:tblPrEx>
          </w:tblPrExChange>
        </w:tblPrEx>
        <w:trPr>
          <w:trHeight w:val="1259"/>
          <w:ins w:id="341" w:author="William Lamb" w:date="2018-11-14T11:44:00Z"/>
          <w:trPrChange w:id="342" w:author="William Lamb" w:date="2018-11-19T16:47:00Z">
            <w:trPr>
              <w:trHeight w:val="624"/>
            </w:trPr>
          </w:trPrChange>
        </w:trPr>
        <w:tc>
          <w:tcPr>
            <w:tcW w:w="5529" w:type="dxa"/>
            <w:shd w:val="clear" w:color="auto" w:fill="auto"/>
            <w:noWrap/>
            <w:hideMark/>
            <w:tcPrChange w:id="343" w:author="William Lamb" w:date="2018-11-19T16:47:00Z">
              <w:tcPr>
                <w:tcW w:w="5529" w:type="dxa"/>
                <w:shd w:val="clear" w:color="auto" w:fill="auto"/>
                <w:noWrap/>
                <w:hideMark/>
              </w:tcPr>
            </w:tcPrChange>
          </w:tcPr>
          <w:p w:rsidR="00DA5870" w:rsidRPr="00E00E4C" w:rsidRDefault="00DA5870" w:rsidP="00EE5A3F">
            <w:pPr>
              <w:spacing w:after="0" w:line="480" w:lineRule="auto"/>
              <w:rPr>
                <w:ins w:id="344" w:author="William Lamb" w:date="2018-11-14T11:44:00Z"/>
                <w:rFonts w:ascii="Calibri" w:eastAsia="Times New Roman" w:hAnsi="Calibri" w:cs="Calibri"/>
                <w:color w:val="000000"/>
              </w:rPr>
            </w:pPr>
            <w:ins w:id="345" w:author="William Lamb" w:date="2018-11-14T11:44:00Z">
              <w:r w:rsidRPr="00E00E4C">
                <w:rPr>
                  <w:rFonts w:ascii="Calibri" w:eastAsia="Times New Roman" w:hAnsi="Calibri" w:cs="Calibri"/>
                  <w:color w:val="000000"/>
                </w:rPr>
                <w:t>Co-benefits of greenhouse gas mitigation: a review and classification by type, mitigation sector, and geography</w:t>
              </w:r>
            </w:ins>
          </w:p>
        </w:tc>
        <w:tc>
          <w:tcPr>
            <w:tcW w:w="2402" w:type="dxa"/>
            <w:shd w:val="clear" w:color="auto" w:fill="auto"/>
            <w:noWrap/>
            <w:hideMark/>
            <w:tcPrChange w:id="346" w:author="William Lamb" w:date="2018-11-19T16:47:00Z">
              <w:tcPr>
                <w:tcW w:w="2402" w:type="dxa"/>
                <w:shd w:val="clear" w:color="auto" w:fill="auto"/>
                <w:noWrap/>
                <w:hideMark/>
              </w:tcPr>
            </w:tcPrChange>
          </w:tcPr>
          <w:p w:rsidR="00DA5870" w:rsidRPr="00E00E4C" w:rsidRDefault="00DA5870" w:rsidP="00EE5A3F">
            <w:pPr>
              <w:spacing w:after="0" w:line="480" w:lineRule="auto"/>
              <w:rPr>
                <w:ins w:id="347" w:author="William Lamb" w:date="2018-11-14T11:44:00Z"/>
                <w:rFonts w:ascii="Calibri" w:eastAsia="Times New Roman" w:hAnsi="Calibri" w:cs="Calibri"/>
                <w:color w:val="000000"/>
              </w:rPr>
            </w:pPr>
            <w:ins w:id="348" w:author="William Lamb" w:date="2018-11-14T11:44:00Z">
              <w:r w:rsidRPr="00E00E4C">
                <w:rPr>
                  <w:rFonts w:ascii="Calibri" w:eastAsia="Times New Roman" w:hAnsi="Calibri" w:cs="Calibri"/>
                  <w:color w:val="000000"/>
                </w:rPr>
                <w:t>Bibliometric</w:t>
              </w:r>
              <w:r>
                <w:rPr>
                  <w:rFonts w:ascii="Calibri" w:eastAsia="Times New Roman" w:hAnsi="Calibri" w:cs="Calibri"/>
                  <w:color w:val="000000"/>
                </w:rPr>
                <w:t xml:space="preserve"> study</w:t>
              </w:r>
              <w:r w:rsidRPr="00E00E4C">
                <w:rPr>
                  <w:rFonts w:ascii="Calibri" w:eastAsia="Times New Roman" w:hAnsi="Calibri" w:cs="Calibri"/>
                  <w:color w:val="000000"/>
                </w:rPr>
                <w:t xml:space="preserve"> </w:t>
              </w:r>
              <w:r>
                <w:rPr>
                  <w:rFonts w:ascii="Calibri" w:eastAsia="Times New Roman" w:hAnsi="Calibri" w:cs="Calibri"/>
                  <w:color w:val="000000"/>
                </w:rPr>
                <w:t>&amp;</w:t>
              </w:r>
              <w:r w:rsidRPr="00E00E4C">
                <w:rPr>
                  <w:rFonts w:ascii="Calibri" w:eastAsia="Times New Roman" w:hAnsi="Calibri" w:cs="Calibri"/>
                  <w:color w:val="000000"/>
                </w:rPr>
                <w:t xml:space="preserve"> narrative review</w:t>
              </w:r>
            </w:ins>
          </w:p>
        </w:tc>
        <w:tc>
          <w:tcPr>
            <w:tcW w:w="1141" w:type="dxa"/>
            <w:tcPrChange w:id="349" w:author="William Lamb" w:date="2018-11-19T16:47:00Z">
              <w:tcPr>
                <w:tcW w:w="1141" w:type="dxa"/>
              </w:tcPr>
            </w:tcPrChange>
          </w:tcPr>
          <w:p w:rsidR="00DA5870" w:rsidRPr="003F6172" w:rsidRDefault="00DA5870" w:rsidP="00EE5A3F">
            <w:pPr>
              <w:spacing w:after="0" w:line="480" w:lineRule="auto"/>
              <w:rPr>
                <w:ins w:id="350" w:author="William Lamb" w:date="2018-11-14T11:44:00Z"/>
                <w:rFonts w:ascii="Calibri" w:eastAsia="Times New Roman" w:hAnsi="Calibri" w:cs="Calibri"/>
                <w:color w:val="000000"/>
              </w:rPr>
            </w:pPr>
            <w:ins w:id="351" w:author="William Lamb" w:date="2018-11-14T11:44:00Z">
              <w:r w:rsidRPr="003F6172">
                <w:rPr>
                  <w:rFonts w:ascii="Calibri" w:eastAsia="Times New Roman" w:hAnsi="Calibri" w:cs="Calibri"/>
                  <w:color w:val="000000"/>
                </w:rPr>
                <w:t>[</w:t>
              </w:r>
              <w:r w:rsidRPr="003F6172">
                <w:rPr>
                  <w:rFonts w:ascii="Calibri" w:eastAsia="Times New Roman" w:hAnsi="Calibri" w:cs="Calibri"/>
                  <w:color w:val="000000"/>
                </w:rPr>
                <w:fldChar w:fldCharType="begin" w:fldLock="1"/>
              </w:r>
              <w:r>
                <w:rPr>
                  <w:rFonts w:ascii="Calibri" w:eastAsia="Times New Roman" w:hAnsi="Calibri" w:cs="Calibri"/>
                  <w:color w:val="000000"/>
                </w:rPr>
                <w:instrText>ADDIN CSL_CITATION {"citationItems":[{"id":"ITEM-1","itemData":{"DOI":"10.1088/1748-9326/aaa9c6","author":[{"dropping-particle":"","family":"Deng","given":"Hong-Mei","non-dropping-particle":"","parse-names":false,"suffix":""},{"dropping-particle":"","family":"Liang","given":"Qiao-Mei","non-dropping-particle":"","parse-names":false,"suffix":""},{"dropping-particle":"","family":"Liu","given":"Li-Jing","non-dropping-particle":"","parse-names":false,"suffix":""},{"dropping-particle":"","family":"Anadon","given":"Laura Diaz","non-dropping-particle":"","parse-names":false,"suffix":""}],"container-title":"Environmental Research Letters2","id":"ITEM-1","issue":"123001","issued":{"date-parts":[["2018"]]},"title":"Co-benefits of greenhouse gas mitigation: a review and classification by type, mitigation sector, and geography","type":"article-journal","volume":"12"},"uris":["http://www.mendeley.com/documents/?uuid=1d9ff824-9678-401e-bafd-0d07ef29154e"]}],"mendeley":{"formattedCitation":"&lt;sup&gt;47&lt;/sup&gt;","plainTextFormattedCitation":"47","previouslyFormattedCitation":"&lt;sup&gt;47&lt;/sup&gt;"},"properties":{"noteIndex":0},"schema":"https://github.com/citation-style-language/schema/raw/master/csl-citation.json"}</w:instrText>
              </w:r>
              <w:r w:rsidRPr="003F6172">
                <w:rPr>
                  <w:rFonts w:ascii="Calibri" w:eastAsia="Times New Roman" w:hAnsi="Calibri" w:cs="Calibri"/>
                  <w:color w:val="000000"/>
                </w:rPr>
                <w:fldChar w:fldCharType="separate"/>
              </w:r>
              <w:r w:rsidRPr="00DA4492">
                <w:rPr>
                  <w:rFonts w:ascii="Calibri" w:eastAsia="Times New Roman" w:hAnsi="Calibri" w:cs="Calibri"/>
                  <w:noProof/>
                  <w:color w:val="000000"/>
                  <w:vertAlign w:val="superscript"/>
                </w:rPr>
                <w:t>47</w:t>
              </w:r>
              <w:r w:rsidRPr="003F6172">
                <w:rPr>
                  <w:rFonts w:ascii="Calibri" w:eastAsia="Times New Roman" w:hAnsi="Calibri" w:cs="Calibri"/>
                  <w:color w:val="000000"/>
                </w:rPr>
                <w:fldChar w:fldCharType="end"/>
              </w:r>
              <w:r w:rsidRPr="003F6172">
                <w:rPr>
                  <w:rFonts w:ascii="Calibri" w:eastAsia="Times New Roman" w:hAnsi="Calibri" w:cs="Calibri"/>
                  <w:color w:val="000000"/>
                </w:rPr>
                <w:t>]</w:t>
              </w:r>
            </w:ins>
          </w:p>
        </w:tc>
      </w:tr>
      <w:tr w:rsidR="00DA5870" w:rsidRPr="00E00E4C" w:rsidTr="00015197">
        <w:tblPrEx>
          <w:tblW w:w="9072" w:type="dxa"/>
          <w:tblPrExChange w:id="352" w:author="William Lamb" w:date="2018-11-19T16:47:00Z">
            <w:tblPrEx>
              <w:tblW w:w="9072" w:type="dxa"/>
            </w:tblPrEx>
          </w:tblPrExChange>
        </w:tblPrEx>
        <w:trPr>
          <w:trHeight w:val="1291"/>
          <w:ins w:id="353" w:author="William Lamb" w:date="2018-11-14T11:44:00Z"/>
          <w:trPrChange w:id="354" w:author="William Lamb" w:date="2018-11-19T16:47:00Z">
            <w:trPr>
              <w:trHeight w:val="624"/>
            </w:trPr>
          </w:trPrChange>
        </w:trPr>
        <w:tc>
          <w:tcPr>
            <w:tcW w:w="5529" w:type="dxa"/>
            <w:shd w:val="clear" w:color="auto" w:fill="auto"/>
            <w:noWrap/>
            <w:hideMark/>
            <w:tcPrChange w:id="355" w:author="William Lamb" w:date="2018-11-19T16:47:00Z">
              <w:tcPr>
                <w:tcW w:w="5529" w:type="dxa"/>
                <w:shd w:val="clear" w:color="auto" w:fill="auto"/>
                <w:noWrap/>
                <w:hideMark/>
              </w:tcPr>
            </w:tcPrChange>
          </w:tcPr>
          <w:p w:rsidR="00DA5870" w:rsidRPr="00E00E4C" w:rsidRDefault="00DA5870" w:rsidP="00EE5A3F">
            <w:pPr>
              <w:spacing w:after="0" w:line="480" w:lineRule="auto"/>
              <w:rPr>
                <w:ins w:id="356" w:author="William Lamb" w:date="2018-11-14T11:44:00Z"/>
                <w:rFonts w:ascii="Calibri" w:eastAsia="Times New Roman" w:hAnsi="Calibri" w:cs="Calibri"/>
                <w:color w:val="000000"/>
              </w:rPr>
            </w:pPr>
            <w:ins w:id="357" w:author="William Lamb" w:date="2018-11-14T11:44:00Z">
              <w:r w:rsidRPr="00E00E4C">
                <w:rPr>
                  <w:rFonts w:ascii="Calibri" w:eastAsia="Times New Roman" w:hAnsi="Calibri" w:cs="Calibri"/>
                  <w:color w:val="000000"/>
                </w:rPr>
                <w:t>Benefits of green roofs: A systematic review of the evidence for three ecosystem services</w:t>
              </w:r>
            </w:ins>
          </w:p>
        </w:tc>
        <w:tc>
          <w:tcPr>
            <w:tcW w:w="2402" w:type="dxa"/>
            <w:shd w:val="clear" w:color="auto" w:fill="auto"/>
            <w:noWrap/>
            <w:hideMark/>
            <w:tcPrChange w:id="358" w:author="William Lamb" w:date="2018-11-19T16:47:00Z">
              <w:tcPr>
                <w:tcW w:w="2402" w:type="dxa"/>
                <w:shd w:val="clear" w:color="auto" w:fill="auto"/>
                <w:noWrap/>
                <w:hideMark/>
              </w:tcPr>
            </w:tcPrChange>
          </w:tcPr>
          <w:p w:rsidR="00DA5870" w:rsidRPr="00E00E4C" w:rsidRDefault="00DA5870" w:rsidP="00EE5A3F">
            <w:pPr>
              <w:spacing w:after="0" w:line="480" w:lineRule="auto"/>
              <w:rPr>
                <w:ins w:id="359" w:author="William Lamb" w:date="2018-11-14T11:44:00Z"/>
                <w:rFonts w:ascii="Calibri" w:eastAsia="Times New Roman" w:hAnsi="Calibri" w:cs="Calibri"/>
                <w:color w:val="000000"/>
              </w:rPr>
            </w:pPr>
            <w:ins w:id="360" w:author="William Lamb" w:date="2018-11-14T11:44:00Z">
              <w:r w:rsidRPr="00E00E4C">
                <w:rPr>
                  <w:rFonts w:ascii="Calibri" w:eastAsia="Times New Roman" w:hAnsi="Calibri" w:cs="Calibri"/>
                  <w:color w:val="000000"/>
                </w:rPr>
                <w:t>Quantitative synthesis</w:t>
              </w:r>
            </w:ins>
          </w:p>
        </w:tc>
        <w:tc>
          <w:tcPr>
            <w:tcW w:w="1141" w:type="dxa"/>
            <w:tcPrChange w:id="361" w:author="William Lamb" w:date="2018-11-19T16:47:00Z">
              <w:tcPr>
                <w:tcW w:w="1141" w:type="dxa"/>
              </w:tcPr>
            </w:tcPrChange>
          </w:tcPr>
          <w:p w:rsidR="00DA5870" w:rsidRPr="003F6172" w:rsidRDefault="00DA5870" w:rsidP="00EE5A3F">
            <w:pPr>
              <w:spacing w:after="0" w:line="480" w:lineRule="auto"/>
              <w:rPr>
                <w:ins w:id="362" w:author="William Lamb" w:date="2018-11-14T11:44:00Z"/>
                <w:rFonts w:ascii="Calibri" w:eastAsia="Times New Roman" w:hAnsi="Calibri" w:cs="Calibri"/>
                <w:color w:val="000000"/>
              </w:rPr>
            </w:pPr>
            <w:ins w:id="363" w:author="William Lamb" w:date="2018-11-14T11:44:00Z">
              <w:r w:rsidRPr="003F6172">
                <w:rPr>
                  <w:rFonts w:ascii="Calibri" w:eastAsia="Times New Roman" w:hAnsi="Calibri" w:cs="Calibri"/>
                  <w:color w:val="000000"/>
                </w:rPr>
                <w:t>[</w:t>
              </w:r>
              <w:r w:rsidRPr="003F6172">
                <w:rPr>
                  <w:rFonts w:ascii="Calibri" w:eastAsia="Times New Roman" w:hAnsi="Calibri" w:cs="Calibri"/>
                  <w:color w:val="000000"/>
                </w:rPr>
                <w:fldChar w:fldCharType="begin" w:fldLock="1"/>
              </w:r>
              <w:r>
                <w:rPr>
                  <w:rFonts w:ascii="Calibri" w:eastAsia="Times New Roman" w:hAnsi="Calibri" w:cs="Calibri"/>
                  <w:color w:val="000000"/>
                </w:rPr>
                <w:instrText>ADDIN CSL_CITATION {"citationItems":[{"id":"ITEM-1","itemData":{"DOI":"10.1016/j.ufug.2017.10.015","ISBN":"1618-8667","ISSN":"16108167","abstract":"Green roofs are often claimed to provide a range of environmental, economic and social benefits, or ‘ecosystem services’. These reported benefits, suggests that green roofs could play a significant role in sustainable urban development, and consequently green roofs are now widely used as tools in urban planning strategies. Accordingly, it is relevant to assess whether the benefits of green roofs and comparative advantages over conventional roofs rest on a robust evidence base. A considerable number of studies of the ecosystem services delivered by green roofs have appeared over the last few decades, but a rigorous assessment of the overall level of evidence is lacking. Using a systematic review approach, this study seeks to evaluate the documentation relating to three selected green roof ecosystem services: reduction of the urban heat island effect, reduction of urban air pollution, and reduction of building energy consumption. The number of studies quantifying effectiveness with original data was found to vary significantly from service to service: 17 studies reported cooling at street level ranging between 0.03–3 C°, four reported pollution removal at roof level e.g. removal of small particles, PM10, ranging between 0.42–9.1 g/m2per year, and 41 reported on building energy consumption, of which 20 were comparable and claimed changes in annual consumption ranging between an increase of 7% to a 90% decrease. The large spans in documented effectiveness are ascribed to heterogeneity in context and design parameters of the identified studies. Analysis of the identified studies suggests that some parameters are of key importance for the effectiveness but further research is needed to clarify the complex relation between ecosystem service effectiveness and the parameters influencing it.","author":[{"dropping-particle":"","family":"Francis","given":"Lotte Fjendbo Møller","non-dropping-particle":"","parse-names":false,"suffix":""},{"dropping-particle":"","family":"Jensen","given":"Marina Bergen","non-dropping-particle":"","parse-names":false,"suffix":""}],"container-title":"Urban Forestry and Urban Greening","id":"ITEM-1","issued":{"date-parts":[["2017"]]},"page":"167-176","publisher":"Elsevier GmbH.","title":"Benefits of green roofs: A systematic review of the evidence for three ecosystem services","type":"article-journal","volume":"28"},"uris":["http://www.mendeley.com/documents/?uuid=eb4db523-d171-4d38-9de1-8313d61aaaf2"]}],"mendeley":{"formattedCitation":"&lt;sup&gt;37&lt;/sup&gt;","plainTextFormattedCitation":"37","previouslyFormattedCitation":"&lt;sup&gt;37&lt;/sup&gt;"},"properties":{"noteIndex":0},"schema":"https://github.com/citation-style-language/schema/raw/master/csl-citation.json"}</w:instrText>
              </w:r>
              <w:r w:rsidRPr="003F6172">
                <w:rPr>
                  <w:rFonts w:ascii="Calibri" w:eastAsia="Times New Roman" w:hAnsi="Calibri" w:cs="Calibri"/>
                  <w:color w:val="000000"/>
                </w:rPr>
                <w:fldChar w:fldCharType="separate"/>
              </w:r>
              <w:r w:rsidRPr="00DA4492">
                <w:rPr>
                  <w:rFonts w:ascii="Calibri" w:eastAsia="Times New Roman" w:hAnsi="Calibri" w:cs="Calibri"/>
                  <w:noProof/>
                  <w:color w:val="000000"/>
                  <w:vertAlign w:val="superscript"/>
                </w:rPr>
                <w:t>37</w:t>
              </w:r>
              <w:r w:rsidRPr="003F6172">
                <w:rPr>
                  <w:rFonts w:ascii="Calibri" w:eastAsia="Times New Roman" w:hAnsi="Calibri" w:cs="Calibri"/>
                  <w:color w:val="000000"/>
                </w:rPr>
                <w:fldChar w:fldCharType="end"/>
              </w:r>
              <w:r w:rsidRPr="003F6172">
                <w:rPr>
                  <w:rFonts w:ascii="Calibri" w:eastAsia="Times New Roman" w:hAnsi="Calibri" w:cs="Calibri"/>
                  <w:color w:val="000000"/>
                </w:rPr>
                <w:t>]</w:t>
              </w:r>
            </w:ins>
          </w:p>
        </w:tc>
      </w:tr>
      <w:tr w:rsidR="00DA5870" w:rsidRPr="00E00E4C" w:rsidTr="00015197">
        <w:tblPrEx>
          <w:tblW w:w="9072" w:type="dxa"/>
          <w:tblPrExChange w:id="364" w:author="William Lamb" w:date="2018-11-19T16:47:00Z">
            <w:tblPrEx>
              <w:tblW w:w="9072" w:type="dxa"/>
            </w:tblPrEx>
          </w:tblPrExChange>
        </w:tblPrEx>
        <w:trPr>
          <w:trHeight w:val="1266"/>
          <w:ins w:id="365" w:author="William Lamb" w:date="2018-11-14T11:44:00Z"/>
          <w:trPrChange w:id="366" w:author="William Lamb" w:date="2018-11-19T16:47:00Z">
            <w:trPr>
              <w:trHeight w:val="624"/>
            </w:trPr>
          </w:trPrChange>
        </w:trPr>
        <w:tc>
          <w:tcPr>
            <w:tcW w:w="5529" w:type="dxa"/>
            <w:shd w:val="clear" w:color="auto" w:fill="auto"/>
            <w:noWrap/>
            <w:hideMark/>
            <w:tcPrChange w:id="367" w:author="William Lamb" w:date="2018-11-19T16:47:00Z">
              <w:tcPr>
                <w:tcW w:w="5529" w:type="dxa"/>
                <w:shd w:val="clear" w:color="auto" w:fill="auto"/>
                <w:noWrap/>
                <w:hideMark/>
              </w:tcPr>
            </w:tcPrChange>
          </w:tcPr>
          <w:p w:rsidR="00DA5870" w:rsidRPr="00E00E4C" w:rsidRDefault="00DA5870" w:rsidP="00EE5A3F">
            <w:pPr>
              <w:spacing w:after="0" w:line="480" w:lineRule="auto"/>
              <w:rPr>
                <w:ins w:id="368" w:author="William Lamb" w:date="2018-11-14T11:44:00Z"/>
                <w:rFonts w:ascii="Calibri" w:eastAsia="Times New Roman" w:hAnsi="Calibri" w:cs="Calibri"/>
                <w:color w:val="000000"/>
              </w:rPr>
            </w:pPr>
            <w:ins w:id="369" w:author="William Lamb" w:date="2018-11-14T11:44:00Z">
              <w:r w:rsidRPr="00E00E4C">
                <w:rPr>
                  <w:rFonts w:ascii="Calibri" w:eastAsia="Times New Roman" w:hAnsi="Calibri" w:cs="Calibri"/>
                  <w:color w:val="000000"/>
                </w:rPr>
                <w:t>Assessing the success of electricity demand response programs: A meta-analysis</w:t>
              </w:r>
            </w:ins>
          </w:p>
        </w:tc>
        <w:tc>
          <w:tcPr>
            <w:tcW w:w="2402" w:type="dxa"/>
            <w:shd w:val="clear" w:color="auto" w:fill="auto"/>
            <w:noWrap/>
            <w:hideMark/>
            <w:tcPrChange w:id="370" w:author="William Lamb" w:date="2018-11-19T16:47:00Z">
              <w:tcPr>
                <w:tcW w:w="2402" w:type="dxa"/>
                <w:shd w:val="clear" w:color="auto" w:fill="auto"/>
                <w:noWrap/>
                <w:hideMark/>
              </w:tcPr>
            </w:tcPrChange>
          </w:tcPr>
          <w:p w:rsidR="00DA5870" w:rsidRPr="00E00E4C" w:rsidRDefault="00DA5870" w:rsidP="00EE5A3F">
            <w:pPr>
              <w:spacing w:after="0" w:line="480" w:lineRule="auto"/>
              <w:rPr>
                <w:ins w:id="371" w:author="William Lamb" w:date="2018-11-14T11:44:00Z"/>
                <w:rFonts w:ascii="Calibri" w:eastAsia="Times New Roman" w:hAnsi="Calibri" w:cs="Calibri"/>
                <w:color w:val="000000"/>
              </w:rPr>
            </w:pPr>
            <w:ins w:id="372" w:author="William Lamb" w:date="2018-11-14T11:44:00Z">
              <w:r w:rsidRPr="00E00E4C">
                <w:rPr>
                  <w:rFonts w:ascii="Calibri" w:eastAsia="Times New Roman" w:hAnsi="Calibri" w:cs="Calibri"/>
                  <w:color w:val="000000"/>
                </w:rPr>
                <w:t>Meta-analysis</w:t>
              </w:r>
            </w:ins>
          </w:p>
        </w:tc>
        <w:tc>
          <w:tcPr>
            <w:tcW w:w="1141" w:type="dxa"/>
            <w:tcPrChange w:id="373" w:author="William Lamb" w:date="2018-11-19T16:47:00Z">
              <w:tcPr>
                <w:tcW w:w="1141" w:type="dxa"/>
              </w:tcPr>
            </w:tcPrChange>
          </w:tcPr>
          <w:p w:rsidR="00DA5870" w:rsidRPr="003F6172" w:rsidRDefault="00DA5870" w:rsidP="00EE5A3F">
            <w:pPr>
              <w:spacing w:after="0" w:line="480" w:lineRule="auto"/>
              <w:rPr>
                <w:ins w:id="374" w:author="William Lamb" w:date="2018-11-14T11:44:00Z"/>
                <w:rFonts w:ascii="Calibri" w:eastAsia="Times New Roman" w:hAnsi="Calibri" w:cs="Calibri"/>
                <w:color w:val="000000"/>
              </w:rPr>
            </w:pPr>
            <w:ins w:id="375" w:author="William Lamb" w:date="2018-11-14T11:44:00Z">
              <w:r w:rsidRPr="003F6172">
                <w:rPr>
                  <w:rFonts w:ascii="Calibri" w:eastAsia="Times New Roman" w:hAnsi="Calibri" w:cs="Calibri"/>
                  <w:color w:val="000000"/>
                </w:rPr>
                <w:t>[</w:t>
              </w:r>
              <w:r w:rsidRPr="003F6172">
                <w:rPr>
                  <w:rFonts w:ascii="Calibri" w:eastAsia="Times New Roman" w:hAnsi="Calibri" w:cs="Calibri"/>
                  <w:color w:val="000000"/>
                </w:rPr>
                <w:fldChar w:fldCharType="begin" w:fldLock="1"/>
              </w:r>
              <w:r>
                <w:rPr>
                  <w:rFonts w:ascii="Calibri" w:eastAsia="Times New Roman" w:hAnsi="Calibri" w:cs="Calibri"/>
                  <w:color w:val="000000"/>
                </w:rPr>
                <w:instrText>ADDIN CSL_CITATION {"citationItems":[{"id":"ITEM-1","itemData":{"DOI":"10.1016/j.erss.2017.12.005","ISSN":"22146296","abstract":"This paper conducts a meta-analysis of 32 electricity demand response programs in the residential sector to understand whether their success is dependent on specific characteristics. The paper analyses several regression models using various combinations of variables that capture the designs of the programs and the socio-economic conditions in which the programs are implemented. The analysis reveals that demand response programs are more likely to succeed in highly urbanized areas, in areas where economic growth rates are high, and in areas where the renewable energy policy is favorable. These findings provide useful guidance in determining where and how to implement future demand response programs.","author":[{"dropping-particle":"","family":"Srivastava","given":"Aman","non-dropping-particle":"","parse-names":false,"suffix":""},{"dropping-particle":"","family":"Passel","given":"Steven","non-dropping-particle":"Van","parse-names":false,"suffix":""},{"dropping-particle":"","family":"Laes","given":"Erik","non-dropping-particle":"","parse-names":false,"suffix":""}],"container-title":"Energy Research and Social Science","id":"ITEM-1","issue":"January 2017","issued":{"date-parts":[["2018"]]},"page":"110-117","publisher":"Elsevier","title":"Assessing the success of electricity demand response programs: A meta-analysis","type":"article-journal","volume":"40"},"uris":["http://www.mendeley.com/documents/?uuid=f8e0dab2-1ce9-4fe9-b2c5-cd30684ab29b"]}],"mendeley":{"formattedCitation":"&lt;sup&gt;36&lt;/sup&gt;","plainTextFormattedCitation":"36","previouslyFormattedCitation":"&lt;sup&gt;36&lt;/sup&gt;"},"properties":{"noteIndex":0},"schema":"https://github.com/citation-style-language/schema/raw/master/csl-citation.json"}</w:instrText>
              </w:r>
              <w:r w:rsidRPr="003F6172">
                <w:rPr>
                  <w:rFonts w:ascii="Calibri" w:eastAsia="Times New Roman" w:hAnsi="Calibri" w:cs="Calibri"/>
                  <w:color w:val="000000"/>
                </w:rPr>
                <w:fldChar w:fldCharType="separate"/>
              </w:r>
              <w:r w:rsidRPr="00DA4492">
                <w:rPr>
                  <w:rFonts w:ascii="Calibri" w:eastAsia="Times New Roman" w:hAnsi="Calibri" w:cs="Calibri"/>
                  <w:noProof/>
                  <w:color w:val="000000"/>
                  <w:vertAlign w:val="superscript"/>
                </w:rPr>
                <w:t>36</w:t>
              </w:r>
              <w:r w:rsidRPr="003F6172">
                <w:rPr>
                  <w:rFonts w:ascii="Calibri" w:eastAsia="Times New Roman" w:hAnsi="Calibri" w:cs="Calibri"/>
                  <w:color w:val="000000"/>
                </w:rPr>
                <w:fldChar w:fldCharType="end"/>
              </w:r>
              <w:r w:rsidRPr="003F6172">
                <w:rPr>
                  <w:rFonts w:ascii="Calibri" w:eastAsia="Times New Roman" w:hAnsi="Calibri" w:cs="Calibri"/>
                  <w:color w:val="000000"/>
                </w:rPr>
                <w:t>]</w:t>
              </w:r>
            </w:ins>
          </w:p>
        </w:tc>
      </w:tr>
      <w:tr w:rsidR="00DA5870" w:rsidRPr="00E00E4C" w:rsidTr="00015197">
        <w:tblPrEx>
          <w:tblW w:w="9072" w:type="dxa"/>
          <w:tblPrExChange w:id="376" w:author="William Lamb" w:date="2018-11-19T16:47:00Z">
            <w:tblPrEx>
              <w:tblW w:w="9072" w:type="dxa"/>
            </w:tblPrEx>
          </w:tblPrExChange>
        </w:tblPrEx>
        <w:trPr>
          <w:trHeight w:val="1612"/>
          <w:ins w:id="377" w:author="William Lamb" w:date="2018-11-14T11:44:00Z"/>
          <w:trPrChange w:id="378" w:author="William Lamb" w:date="2018-11-19T16:47:00Z">
            <w:trPr>
              <w:trHeight w:val="624"/>
            </w:trPr>
          </w:trPrChange>
        </w:trPr>
        <w:tc>
          <w:tcPr>
            <w:tcW w:w="5529" w:type="dxa"/>
            <w:tcBorders>
              <w:bottom w:val="single" w:sz="4" w:space="0" w:color="auto"/>
            </w:tcBorders>
            <w:shd w:val="clear" w:color="auto" w:fill="auto"/>
            <w:noWrap/>
            <w:hideMark/>
            <w:tcPrChange w:id="379" w:author="William Lamb" w:date="2018-11-19T16:47:00Z">
              <w:tcPr>
                <w:tcW w:w="5529" w:type="dxa"/>
                <w:tcBorders>
                  <w:bottom w:val="single" w:sz="4" w:space="0" w:color="auto"/>
                </w:tcBorders>
                <w:shd w:val="clear" w:color="auto" w:fill="auto"/>
                <w:noWrap/>
                <w:hideMark/>
              </w:tcPr>
            </w:tcPrChange>
          </w:tcPr>
          <w:p w:rsidR="00DA5870" w:rsidRPr="00E00E4C" w:rsidRDefault="00DA5870" w:rsidP="00EE5A3F">
            <w:pPr>
              <w:spacing w:after="0" w:line="480" w:lineRule="auto"/>
              <w:rPr>
                <w:ins w:id="380" w:author="William Lamb" w:date="2018-11-14T11:44:00Z"/>
                <w:rFonts w:ascii="Calibri" w:eastAsia="Times New Roman" w:hAnsi="Calibri" w:cs="Calibri"/>
                <w:color w:val="000000"/>
              </w:rPr>
            </w:pPr>
            <w:ins w:id="381" w:author="William Lamb" w:date="2018-11-14T11:44:00Z">
              <w:r w:rsidRPr="00E00E4C">
                <w:rPr>
                  <w:rFonts w:ascii="Calibri" w:eastAsia="Times New Roman" w:hAnsi="Calibri" w:cs="Calibri"/>
                  <w:color w:val="000000"/>
                </w:rPr>
                <w:t>The economic benefits and costs of trees in urban forest stewardship: A systematic review</w:t>
              </w:r>
            </w:ins>
          </w:p>
        </w:tc>
        <w:tc>
          <w:tcPr>
            <w:tcW w:w="2402" w:type="dxa"/>
            <w:tcBorders>
              <w:bottom w:val="single" w:sz="4" w:space="0" w:color="auto"/>
            </w:tcBorders>
            <w:shd w:val="clear" w:color="auto" w:fill="auto"/>
            <w:noWrap/>
            <w:hideMark/>
            <w:tcPrChange w:id="382" w:author="William Lamb" w:date="2018-11-19T16:47:00Z">
              <w:tcPr>
                <w:tcW w:w="2402" w:type="dxa"/>
                <w:tcBorders>
                  <w:bottom w:val="single" w:sz="4" w:space="0" w:color="auto"/>
                </w:tcBorders>
                <w:shd w:val="clear" w:color="auto" w:fill="auto"/>
                <w:noWrap/>
                <w:hideMark/>
              </w:tcPr>
            </w:tcPrChange>
          </w:tcPr>
          <w:p w:rsidR="00DA5870" w:rsidRPr="00E00E4C" w:rsidRDefault="00DA5870" w:rsidP="00EE5A3F">
            <w:pPr>
              <w:keepNext/>
              <w:spacing w:after="0" w:line="480" w:lineRule="auto"/>
              <w:rPr>
                <w:ins w:id="383" w:author="William Lamb" w:date="2018-11-14T11:44:00Z"/>
                <w:rFonts w:ascii="Calibri" w:eastAsia="Times New Roman" w:hAnsi="Calibri" w:cs="Calibri"/>
                <w:color w:val="000000"/>
              </w:rPr>
            </w:pPr>
            <w:ins w:id="384" w:author="William Lamb" w:date="2018-11-14T11:44:00Z">
              <w:r w:rsidRPr="00E00E4C">
                <w:rPr>
                  <w:rFonts w:ascii="Calibri" w:eastAsia="Times New Roman" w:hAnsi="Calibri" w:cs="Calibri"/>
                  <w:color w:val="000000"/>
                </w:rPr>
                <w:t>Bibliometric</w:t>
              </w:r>
              <w:r>
                <w:rPr>
                  <w:rFonts w:ascii="Calibri" w:eastAsia="Times New Roman" w:hAnsi="Calibri" w:cs="Calibri"/>
                  <w:color w:val="000000"/>
                </w:rPr>
                <w:t xml:space="preserve"> study</w:t>
              </w:r>
              <w:r w:rsidRPr="00E00E4C">
                <w:rPr>
                  <w:rFonts w:ascii="Calibri" w:eastAsia="Times New Roman" w:hAnsi="Calibri" w:cs="Calibri"/>
                  <w:color w:val="000000"/>
                </w:rPr>
                <w:t>, quantitative synthesis</w:t>
              </w:r>
              <w:r>
                <w:rPr>
                  <w:rFonts w:ascii="Calibri" w:eastAsia="Times New Roman" w:hAnsi="Calibri" w:cs="Calibri"/>
                  <w:color w:val="000000"/>
                </w:rPr>
                <w:t xml:space="preserve"> &amp;</w:t>
              </w:r>
              <w:r w:rsidRPr="00E00E4C">
                <w:rPr>
                  <w:rFonts w:ascii="Calibri" w:eastAsia="Times New Roman" w:hAnsi="Calibri" w:cs="Calibri"/>
                  <w:color w:val="000000"/>
                </w:rPr>
                <w:t xml:space="preserve"> narrative review</w:t>
              </w:r>
            </w:ins>
          </w:p>
        </w:tc>
        <w:tc>
          <w:tcPr>
            <w:tcW w:w="1141" w:type="dxa"/>
            <w:tcBorders>
              <w:bottom w:val="single" w:sz="4" w:space="0" w:color="auto"/>
            </w:tcBorders>
            <w:tcPrChange w:id="385" w:author="William Lamb" w:date="2018-11-19T16:47:00Z">
              <w:tcPr>
                <w:tcW w:w="1141" w:type="dxa"/>
                <w:tcBorders>
                  <w:bottom w:val="single" w:sz="4" w:space="0" w:color="auto"/>
                </w:tcBorders>
              </w:tcPr>
            </w:tcPrChange>
          </w:tcPr>
          <w:p w:rsidR="00DA5870" w:rsidRPr="003F6172" w:rsidRDefault="00DA5870">
            <w:pPr>
              <w:keepNext/>
              <w:spacing w:after="0" w:line="480" w:lineRule="auto"/>
              <w:rPr>
                <w:ins w:id="386" w:author="William Lamb" w:date="2018-11-14T11:44:00Z"/>
                <w:rFonts w:ascii="Calibri" w:eastAsia="Times New Roman" w:hAnsi="Calibri" w:cs="Calibri"/>
                <w:color w:val="000000"/>
              </w:rPr>
            </w:pPr>
            <w:ins w:id="387" w:author="William Lamb" w:date="2018-11-14T11:44:00Z">
              <w:r w:rsidRPr="003F6172">
                <w:rPr>
                  <w:rFonts w:ascii="Calibri" w:eastAsia="Times New Roman" w:hAnsi="Calibri" w:cs="Calibri"/>
                  <w:color w:val="000000"/>
                </w:rPr>
                <w:t>[</w:t>
              </w:r>
              <w:r w:rsidRPr="003F6172">
                <w:rPr>
                  <w:rFonts w:ascii="Calibri" w:eastAsia="Times New Roman" w:hAnsi="Calibri" w:cs="Calibri"/>
                  <w:color w:val="000000"/>
                </w:rPr>
                <w:fldChar w:fldCharType="begin" w:fldLock="1"/>
              </w:r>
              <w:r>
                <w:rPr>
                  <w:rFonts w:ascii="Calibri" w:eastAsia="Times New Roman" w:hAnsi="Calibri" w:cs="Calibri"/>
                  <w:color w:val="000000"/>
                </w:rPr>
                <w:instrText>ADDIN CSL_CITATION {"citationItems":[{"id":"ITEM-1","itemData":{"DOI":"10.1016/j.ufug.2017.11.017","ISSN":"16108167","abstract":"Understanding the benefits provided by urban trees is important to justify investment and improve stewardship. Many studies have attempted to quantify the benefits of trees in monetary terms, though fewer have quantified the associated costs of planting and maintaining them. This systematic review examines the methods used to jointly analyse the costs and benefits of trees in the urban landscape, assesses the relative balance of benefits and costs, and attempts to understand the wide variation in economic values assigned in different studies. The benefits most frequently studied are those related to environmental regulation and property values, and the available data show that these usually outweigh the costs. Aesthetic, amenity, and shading benefits have also been shown to provide significant economic benefits, while benefits in terms of water regulation, carbon reduction and air quality are usually more modest. Variation in benefits and costs among studies is attributed largely to differences in the species composition and age structure of urban tree populations, though methodological differences also play a role. Comparison between studies is made difficult owing to differences in spatiotemporal scope, and in the way urban forest composition and demographic structure were reported. The overwhelming majority of studies concern deciduous trees in Northern America, and much less is known about urban forests in other regions, especially in the tropics. Future work should thus seek to fill these knowledge gaps, and standardise research protocols across cities. In light of ambitious goals in many cities to increase tree cover, ongoing advances in valuation methods need to provide a more comprehensive accounting of benefits and costs, and to better integrate economic assessment into the decision-making process.","author":[{"dropping-particle":"","family":"Song","given":"Xiao Ping","non-dropping-particle":"","parse-names":false,"suffix":""},{"dropping-particle":"","family":"Tan","given":"Puay Yok","non-dropping-particle":"","parse-names":false,"suffix":""},{"dropping-particle":"","family":"Edwards","given":"Peter","non-dropping-particle":"","parse-names":false,"suffix":""},{"dropping-particle":"","family":"Richards","given":"Daniel","non-dropping-particle":"","parse-names":false,"suffix":""}],"container-title":"Urban Forestry and Urban Greening","id":"ITEM-1","issue":"August 2017","issued":{"date-parts":[["2018"]]},"page":"162-170","title":"The economic benefits and costs of trees in urban forest stewardship: A systematic review","type":"article-journal","volume":"29"},"uris":["http://www.mendeley.com/documents/?uuid=39dc2480-a9f2-47aa-87fb-1fca6101c89b"]}],"mendeley":{"formattedCitation":"&lt;sup&gt;38&lt;/sup&gt;","plainTextFormattedCitation":"38","previouslyFormattedCitation":"&lt;sup&gt;38&lt;/sup&gt;"},"properties":{"noteIndex":0},"schema":"https://github.com/citation-style-language/schema/raw/master/csl-citation.json"}</w:instrText>
              </w:r>
              <w:r w:rsidRPr="003F6172">
                <w:rPr>
                  <w:rFonts w:ascii="Calibri" w:eastAsia="Times New Roman" w:hAnsi="Calibri" w:cs="Calibri"/>
                  <w:color w:val="000000"/>
                </w:rPr>
                <w:fldChar w:fldCharType="separate"/>
              </w:r>
              <w:r w:rsidRPr="00DA4492">
                <w:rPr>
                  <w:rFonts w:ascii="Calibri" w:eastAsia="Times New Roman" w:hAnsi="Calibri" w:cs="Calibri"/>
                  <w:noProof/>
                  <w:color w:val="000000"/>
                  <w:vertAlign w:val="superscript"/>
                </w:rPr>
                <w:t>38</w:t>
              </w:r>
              <w:r w:rsidRPr="003F6172">
                <w:rPr>
                  <w:rFonts w:ascii="Calibri" w:eastAsia="Times New Roman" w:hAnsi="Calibri" w:cs="Calibri"/>
                  <w:color w:val="000000"/>
                </w:rPr>
                <w:fldChar w:fldCharType="end"/>
              </w:r>
              <w:r w:rsidRPr="003F6172">
                <w:rPr>
                  <w:rFonts w:ascii="Calibri" w:eastAsia="Times New Roman" w:hAnsi="Calibri" w:cs="Calibri"/>
                  <w:color w:val="000000"/>
                </w:rPr>
                <w:t>]</w:t>
              </w:r>
            </w:ins>
          </w:p>
        </w:tc>
      </w:tr>
    </w:tbl>
    <w:p w:rsidR="00DA5870" w:rsidRDefault="00D77212">
      <w:pPr>
        <w:pStyle w:val="Caption"/>
        <w:rPr>
          <w:ins w:id="388" w:author="William Lamb" w:date="2018-11-14T11:44:00Z"/>
          <w:rFonts w:ascii="Calibri" w:eastAsia="Calibri" w:hAnsi="Calibri" w:cs="Calibri"/>
        </w:rPr>
        <w:pPrChange w:id="389" w:author="William Lamb" w:date="2018-11-16T11:52:00Z">
          <w:pPr>
            <w:pStyle w:val="Caption"/>
            <w:spacing w:line="480" w:lineRule="auto"/>
          </w:pPr>
        </w:pPrChange>
      </w:pPr>
      <w:ins w:id="390" w:author="William Lamb" w:date="2018-11-16T11:52:00Z">
        <w:r w:rsidRPr="00D77212">
          <w:rPr>
            <w:b/>
            <w:rPrChange w:id="391" w:author="William Lamb" w:date="2018-11-16T11:52:00Z">
              <w:rPr/>
            </w:rPrChange>
          </w:rPr>
          <w:t xml:space="preserve">Table </w:t>
        </w:r>
        <w:r w:rsidRPr="00D77212">
          <w:rPr>
            <w:b/>
            <w:rPrChange w:id="392" w:author="William Lamb" w:date="2018-11-16T11:52:00Z">
              <w:rPr/>
            </w:rPrChange>
          </w:rPr>
          <w:fldChar w:fldCharType="begin"/>
        </w:r>
        <w:r w:rsidRPr="00D77212">
          <w:rPr>
            <w:b/>
            <w:rPrChange w:id="393" w:author="William Lamb" w:date="2018-11-16T11:52:00Z">
              <w:rPr/>
            </w:rPrChange>
          </w:rPr>
          <w:instrText xml:space="preserve"> SEQ Table \* ARABIC </w:instrText>
        </w:r>
      </w:ins>
      <w:r w:rsidRPr="00D77212">
        <w:rPr>
          <w:b/>
          <w:rPrChange w:id="394" w:author="William Lamb" w:date="2018-11-16T11:52:00Z">
            <w:rPr/>
          </w:rPrChange>
        </w:rPr>
        <w:fldChar w:fldCharType="separate"/>
      </w:r>
      <w:ins w:id="395" w:author="William Lamb" w:date="2018-11-19T17:02:00Z">
        <w:r w:rsidR="00D14612">
          <w:rPr>
            <w:noProof/>
          </w:rPr>
          <w:t>3</w:t>
        </w:r>
      </w:ins>
      <w:ins w:id="396" w:author="William Lamb" w:date="2018-11-16T11:52:00Z">
        <w:r w:rsidRPr="00D77212">
          <w:rPr>
            <w:b/>
            <w:rPrChange w:id="397" w:author="William Lamb" w:date="2018-11-16T11:52:00Z">
              <w:rPr/>
            </w:rPrChange>
          </w:rPr>
          <w:fldChar w:fldCharType="end"/>
        </w:r>
        <w:r w:rsidRPr="00D77212">
          <w:rPr>
            <w:b/>
            <w:rPrChange w:id="398" w:author="William Lamb" w:date="2018-11-16T11:52:00Z">
              <w:rPr/>
            </w:rPrChange>
          </w:rPr>
          <w:t>:</w:t>
        </w:r>
        <w:r>
          <w:t xml:space="preserve"> </w:t>
        </w:r>
        <w:r>
          <w:rPr>
            <w:b/>
          </w:rPr>
          <w:t>Systematic</w:t>
        </w:r>
        <w:r w:rsidRPr="00DC5918">
          <w:rPr>
            <w:b/>
          </w:rPr>
          <w:t xml:space="preserve"> reviews of urban climate change mitigation.</w:t>
        </w:r>
        <w:r>
          <w:t xml:space="preserve"> The minimum criteria for a ‘systematic review’ here is the formal selection of literature via a database search query. Some reviews </w:t>
        </w:r>
        <w:r w:rsidRPr="001500E5">
          <w:t>(</w:t>
        </w:r>
        <w:r w:rsidRPr="001500E5">
          <w:fldChar w:fldCharType="begin" w:fldLock="1"/>
        </w:r>
        <w:r>
          <w:instrText>ADDIN CSL_CITATION {"citationItems":[{"id":"ITEM-1","itemData":{"DOI":"10.1016/j.rser.2016.11.129","ISBN":"1364-0321","ISSN":"18790690","abstract":"Policy-makers are increasingly in search for evidence-based solutions for meeting contemporary challenges of energy services that are both low carbon and sustainable. One of the emerging trends are policies and regulations that incent distributed electricity generation, DG. The question that this article addresses is: what is the current state of the study of these policies or regulations in the Americas? The focus on the Americas was chosen because the article is part of a larger research project that explores regulations for DG in Brazil and Canada. This article uses a non-traditional means for synthesizing academic work; systematic literature review to explore the current state of peer-reviewed publications on the subject. It is a means of transparently locating, evaluating and synthesizing information to avoid bias in data collection. In total, 87 articles were included in the review. Climate Change is the main driving force for DG, as identified in the articles. Job creation or the green economy was cited as a motivating factor more strongly in North America. While in the southern countries, the issue of diversifying the energy mix and avoiding infrastructure costs was more pronounced. Many articles dealt with the issue of mechanisms for incenting DG and over half of these focused on aspects of Feed-in-tariffs. Incentive mechanisms vary depending on policy goals of the jurisdictions, with Renewable Portfolio Standards being more popular in the U.S. The review showed that there is little emphasis on the social impacts and benefits of the regulations or policies and that specific urban challenges and local governance is not widely investigated, pointing to a need for future study in these areas.","author":[{"dropping-particle":"","family":"Garcez","given":"Catherine Aliana Gucciardi","non-dropping-particle":"","parse-names":false,"suffix":""}],"container-title":"Renewable and Sustainable Energy Reviews","id":"ITEM-1","issue":"November","issued":{"date-parts":[["2017"]]},"page":"1404-1416","publisher":"Elsevier","title":"What do we know about the study of distributed generation policies and regulations in the Americas? A systematic review of literature","type":"article-journal","volume":"75"},"uris":["http://www.mendeley.com/documents/?uuid=d9a46d87-f3fa-4d0f-b525-d87f811ad8d5"]},{"id":"ITEM-2","itemData":{"DOI":"10.1088/1748-9326/aaa9c6","author":[{"dropping-particle":"","family":"Deng","given":"Hong-Mei","non-dropping-particle":"","parse-names":false,"suffix":""},{"dropping-particle":"","family":"Liang","given":"Qiao-Mei","non-dropping-particle":"","parse-names":false,"suffix":""},{"dropping-particle":"","family":"Liu","given":"Li-Jing","non-dropping-particle":"","parse-names":false,"suffix":""},{"dropping-particle":"","family":"Anadon","given":"Laura Diaz","non-dropping-particle":"","parse-names":false,"suffix":""}],"container-title":"Environmental Research Letters2","id":"ITEM-2","issue":"123001","issued":{"date-parts":[["2018"]]},"title":"Co-benefits of greenhouse gas mitigation: a review and classification by type, mitigation sector, and geography","type":"article-journal","volume":"12"},"uris":["http://www.mendeley.com/documents/?uuid=1d9ff824-9678-401e-bafd-0d07ef29154e"]},{"id":"ITEM-3","itemData":{"DOI":"10.1016/j.erss.2017.12.005","ISSN":"22146296","abstract":"This paper conducts a meta-analysis of 32 electricity demand response programs in the residential sector to understand whether their success is dependent on specific characteristics. The paper analyses several regression models using various combinations of variables that capture the designs of the programs and the socio-economic conditions in which the programs are implemented. The analysis reveals that demand response programs are more likely to succeed in highly urbanized areas, in areas where economic growth rates are high, and in areas where the renewable energy policy is favorable. These findings provide useful guidance in determining where and how to implement future demand response programs.","author":[{"dropping-particle":"","family":"Srivastava","given":"Aman","non-dropping-particle":"","parse-names":false,"suffix":""},{"dropping-particle":"","family":"Passel","given":"Steven","non-dropping-particle":"Van","parse-names":false,"suffix":""},{"dropping-particle":"","family":"Laes","given":"Erik","non-dropping-particle":"","parse-names":false,"suffix":""}],"container-title":"Energy Research and Social Science","id":"ITEM-3","issue":"January 2017","issued":{"date-parts":[["2018"]]},"page":"110-117","publisher":"Elsevier","title":"Assessing the success of electricity demand response programs: A meta-analysis","type":"article-journal","volume":"40"},"uris":["http://www.mendeley.com/documents/?uuid=f8e0dab2-1ce9-4fe9-b2c5-cd30684ab29b"]}],"mendeley":{"formattedCitation":"&lt;sup&gt;36,46,47&lt;/sup&gt;","plainTextFormattedCitation":"36,46,47","previouslyFormattedCitation":"&lt;sup&gt;36,46,47&lt;/sup&gt;"},"properties":{"noteIndex":0},"schema":"https://github.com/citation-style-language/schema/raw/master/csl-citation.json"}</w:instrText>
        </w:r>
        <w:r w:rsidRPr="001500E5">
          <w:fldChar w:fldCharType="separate"/>
        </w:r>
        <w:r w:rsidRPr="00DA4492">
          <w:rPr>
            <w:i w:val="0"/>
            <w:noProof/>
            <w:vertAlign w:val="superscript"/>
          </w:rPr>
          <w:t>36,46,47</w:t>
        </w:r>
        <w:r w:rsidRPr="001500E5">
          <w:fldChar w:fldCharType="end"/>
        </w:r>
        <w:r w:rsidRPr="001500E5">
          <w:t xml:space="preserve">) </w:t>
        </w:r>
        <w:r>
          <w:t xml:space="preserve">focus on non-urban issues, but derive </w:t>
        </w:r>
        <w:r>
          <w:lastRenderedPageBreak/>
          <w:t>important conclusions for scientific learning at urban scale, and thus should be included in the relevant literature base on urban-scale climate change mitigation. See methods for our identification procedure.</w:t>
        </w:r>
      </w:ins>
    </w:p>
    <w:p w:rsidR="00DA5870" w:rsidRPr="00726ECB" w:rsidDel="008C2C5F" w:rsidRDefault="00DA5870" w:rsidP="00726ECB">
      <w:pPr>
        <w:rPr>
          <w:del w:id="399" w:author="William Lamb" w:date="2018-11-15T13:29: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Change w:id="400">
          <w:tblGrid>
            <w:gridCol w:w="5"/>
            <w:gridCol w:w="2260"/>
            <w:gridCol w:w="5"/>
            <w:gridCol w:w="2260"/>
            <w:gridCol w:w="5"/>
            <w:gridCol w:w="2261"/>
            <w:gridCol w:w="4"/>
            <w:gridCol w:w="2262"/>
            <w:gridCol w:w="3"/>
          </w:tblGrid>
        </w:tblGridChange>
      </w:tblGrid>
      <w:tr w:rsidR="001F2217" w:rsidDel="008C2C5F" w:rsidTr="0000526F">
        <w:trPr>
          <w:del w:id="401" w:author="William Lamb" w:date="2018-11-15T13:29:00Z"/>
        </w:trPr>
        <w:tc>
          <w:tcPr>
            <w:tcW w:w="2265" w:type="dxa"/>
            <w:tcBorders>
              <w:top w:val="single" w:sz="4" w:space="0" w:color="auto"/>
              <w:bottom w:val="single" w:sz="4" w:space="0" w:color="auto"/>
            </w:tcBorders>
          </w:tcPr>
          <w:p w:rsidR="001F2217" w:rsidRPr="00E23832" w:rsidDel="008C2C5F" w:rsidRDefault="001F2217" w:rsidP="0000526F">
            <w:pPr>
              <w:keepNext/>
              <w:spacing w:line="360" w:lineRule="auto"/>
              <w:rPr>
                <w:del w:id="402" w:author="William Lamb" w:date="2018-11-15T13:29:00Z"/>
                <w:b/>
              </w:rPr>
            </w:pPr>
            <w:del w:id="403" w:author="William Lamb" w:date="2018-11-15T13:22:00Z">
              <w:r w:rsidRPr="00E23832" w:rsidDel="00ED43CF">
                <w:rPr>
                  <w:b/>
                </w:rPr>
                <w:delText>Topic</w:delText>
              </w:r>
            </w:del>
          </w:p>
        </w:tc>
        <w:tc>
          <w:tcPr>
            <w:tcW w:w="2265" w:type="dxa"/>
            <w:tcBorders>
              <w:top w:val="single" w:sz="4" w:space="0" w:color="auto"/>
              <w:bottom w:val="single" w:sz="4" w:space="0" w:color="auto"/>
            </w:tcBorders>
          </w:tcPr>
          <w:p w:rsidR="001F2217" w:rsidRPr="00E23832" w:rsidDel="008C2C5F" w:rsidRDefault="001F2217" w:rsidP="0000526F">
            <w:pPr>
              <w:keepNext/>
              <w:spacing w:line="360" w:lineRule="auto"/>
              <w:rPr>
                <w:del w:id="404" w:author="William Lamb" w:date="2018-11-15T13:29:00Z"/>
                <w:b/>
              </w:rPr>
            </w:pPr>
            <w:del w:id="405" w:author="William Lamb" w:date="2018-11-15T13:22:00Z">
              <w:r w:rsidRPr="00E23832" w:rsidDel="00ED43CF">
                <w:rPr>
                  <w:b/>
                </w:rPr>
                <w:delText>Proportion</w:delText>
              </w:r>
            </w:del>
          </w:p>
        </w:tc>
        <w:tc>
          <w:tcPr>
            <w:tcW w:w="2266" w:type="dxa"/>
            <w:tcBorders>
              <w:top w:val="single" w:sz="4" w:space="0" w:color="auto"/>
              <w:bottom w:val="single" w:sz="4" w:space="0" w:color="auto"/>
            </w:tcBorders>
          </w:tcPr>
          <w:p w:rsidR="001F2217" w:rsidRPr="00E23832" w:rsidDel="008C2C5F" w:rsidRDefault="001F2217" w:rsidP="0000526F">
            <w:pPr>
              <w:keepNext/>
              <w:spacing w:line="360" w:lineRule="auto"/>
              <w:rPr>
                <w:del w:id="406" w:author="William Lamb" w:date="2018-11-15T13:29:00Z"/>
              </w:rPr>
            </w:pPr>
            <w:del w:id="407" w:author="William Lamb" w:date="2018-11-15T13:22:00Z">
              <w:r w:rsidRPr="00E23832" w:rsidDel="00ED43CF">
                <w:rPr>
                  <w:b/>
                </w:rPr>
                <w:delText>Topic</w:delText>
              </w:r>
            </w:del>
          </w:p>
        </w:tc>
        <w:tc>
          <w:tcPr>
            <w:tcW w:w="2266" w:type="dxa"/>
            <w:tcBorders>
              <w:top w:val="single" w:sz="4" w:space="0" w:color="auto"/>
              <w:bottom w:val="single" w:sz="4" w:space="0" w:color="auto"/>
            </w:tcBorders>
          </w:tcPr>
          <w:p w:rsidR="001F2217" w:rsidRPr="00E23832" w:rsidDel="008C2C5F" w:rsidRDefault="001F2217" w:rsidP="0000526F">
            <w:pPr>
              <w:keepNext/>
              <w:spacing w:line="360" w:lineRule="auto"/>
              <w:rPr>
                <w:del w:id="408" w:author="William Lamb" w:date="2018-11-15T13:29:00Z"/>
              </w:rPr>
            </w:pPr>
            <w:del w:id="409" w:author="William Lamb" w:date="2018-11-15T13:22:00Z">
              <w:r w:rsidRPr="00E23832" w:rsidDel="00ED43CF">
                <w:rPr>
                  <w:b/>
                </w:rPr>
                <w:delText>Proportion</w:delText>
              </w:r>
            </w:del>
          </w:p>
        </w:tc>
      </w:tr>
      <w:tr w:rsidR="001F2217" w:rsidDel="008C2C5F" w:rsidTr="0000526F">
        <w:trPr>
          <w:trHeight w:val="340"/>
          <w:del w:id="410" w:author="William Lamb" w:date="2018-11-15T13:29:00Z"/>
        </w:trPr>
        <w:tc>
          <w:tcPr>
            <w:tcW w:w="2265" w:type="dxa"/>
            <w:tcBorders>
              <w:top w:val="single" w:sz="4" w:space="0" w:color="auto"/>
            </w:tcBorders>
            <w:vAlign w:val="center"/>
          </w:tcPr>
          <w:p w:rsidR="001F2217" w:rsidDel="008C2C5F" w:rsidRDefault="001F2217" w:rsidP="0000526F">
            <w:pPr>
              <w:keepNext/>
              <w:spacing w:line="360" w:lineRule="auto"/>
              <w:rPr>
                <w:del w:id="411" w:author="William Lamb" w:date="2018-11-15T13:29:00Z"/>
              </w:rPr>
            </w:pPr>
            <w:del w:id="412" w:author="William Lamb" w:date="2018-11-15T13:22:00Z">
              <w:r w:rsidRPr="00E23832" w:rsidDel="00ED43CF">
                <w:delText>GHG emissions</w:delText>
              </w:r>
            </w:del>
          </w:p>
        </w:tc>
        <w:tc>
          <w:tcPr>
            <w:tcW w:w="2265" w:type="dxa"/>
            <w:tcBorders>
              <w:top w:val="single" w:sz="4" w:space="0" w:color="auto"/>
            </w:tcBorders>
            <w:vAlign w:val="center"/>
          </w:tcPr>
          <w:p w:rsidR="001F2217" w:rsidDel="008C2C5F" w:rsidRDefault="001F2217" w:rsidP="0000526F">
            <w:pPr>
              <w:keepNext/>
              <w:spacing w:line="360" w:lineRule="auto"/>
              <w:rPr>
                <w:del w:id="413" w:author="William Lamb" w:date="2018-11-15T13:29:00Z"/>
              </w:rPr>
            </w:pPr>
            <w:del w:id="414" w:author="William Lamb" w:date="2018-11-15T13:22:00Z">
              <w:r w:rsidDel="00ED43CF">
                <w:delText>0.19</w:delText>
              </w:r>
            </w:del>
          </w:p>
        </w:tc>
        <w:tc>
          <w:tcPr>
            <w:tcW w:w="2266" w:type="dxa"/>
            <w:tcBorders>
              <w:top w:val="single" w:sz="4" w:space="0" w:color="auto"/>
            </w:tcBorders>
            <w:vAlign w:val="center"/>
          </w:tcPr>
          <w:p w:rsidR="001F2217" w:rsidDel="008C2C5F" w:rsidRDefault="001F2217" w:rsidP="0000526F">
            <w:pPr>
              <w:keepNext/>
              <w:spacing w:line="360" w:lineRule="auto"/>
              <w:rPr>
                <w:del w:id="415" w:author="William Lamb" w:date="2018-11-15T13:29:00Z"/>
              </w:rPr>
            </w:pPr>
            <w:del w:id="416" w:author="William Lamb" w:date="2018-11-15T13:22:00Z">
              <w:r w:rsidRPr="00E23832" w:rsidDel="00ED43CF">
                <w:delText>Urban form</w:delText>
              </w:r>
            </w:del>
          </w:p>
        </w:tc>
        <w:tc>
          <w:tcPr>
            <w:tcW w:w="2266" w:type="dxa"/>
            <w:tcBorders>
              <w:top w:val="single" w:sz="4" w:space="0" w:color="auto"/>
            </w:tcBorders>
            <w:vAlign w:val="center"/>
          </w:tcPr>
          <w:p w:rsidR="001F2217" w:rsidDel="008C2C5F" w:rsidRDefault="001F2217" w:rsidP="0000526F">
            <w:pPr>
              <w:keepNext/>
              <w:spacing w:line="360" w:lineRule="auto"/>
              <w:rPr>
                <w:del w:id="417" w:author="William Lamb" w:date="2018-11-15T13:29:00Z"/>
              </w:rPr>
            </w:pPr>
            <w:del w:id="418" w:author="William Lamb" w:date="2018-11-15T13:22:00Z">
              <w:r w:rsidRPr="00E23832" w:rsidDel="00ED43CF">
                <w:delText>0.0</w:delText>
              </w:r>
              <w:r w:rsidDel="00ED43CF">
                <w:delText>8</w:delText>
              </w:r>
            </w:del>
          </w:p>
        </w:tc>
      </w:tr>
      <w:tr w:rsidR="001F2217" w:rsidDel="008C2C5F" w:rsidTr="0000526F">
        <w:trPr>
          <w:trHeight w:val="340"/>
          <w:del w:id="419" w:author="William Lamb" w:date="2018-11-15T13:29:00Z"/>
        </w:trPr>
        <w:tc>
          <w:tcPr>
            <w:tcW w:w="2265" w:type="dxa"/>
            <w:vAlign w:val="center"/>
          </w:tcPr>
          <w:p w:rsidR="001F2217" w:rsidDel="008C2C5F" w:rsidRDefault="001F2217" w:rsidP="0000526F">
            <w:pPr>
              <w:keepNext/>
              <w:spacing w:line="360" w:lineRule="auto"/>
              <w:rPr>
                <w:del w:id="420" w:author="William Lamb" w:date="2018-11-15T13:29:00Z"/>
              </w:rPr>
            </w:pPr>
            <w:del w:id="421" w:author="William Lamb" w:date="2018-11-15T13:22:00Z">
              <w:r w:rsidRPr="00E23832" w:rsidDel="00ED43CF">
                <w:delText>Transportation</w:delText>
              </w:r>
            </w:del>
          </w:p>
        </w:tc>
        <w:tc>
          <w:tcPr>
            <w:tcW w:w="2265" w:type="dxa"/>
            <w:vAlign w:val="center"/>
          </w:tcPr>
          <w:p w:rsidR="001F2217" w:rsidDel="008C2C5F" w:rsidRDefault="001F2217" w:rsidP="0000526F">
            <w:pPr>
              <w:keepNext/>
              <w:spacing w:line="360" w:lineRule="auto"/>
              <w:rPr>
                <w:del w:id="422" w:author="William Lamb" w:date="2018-11-15T13:29:00Z"/>
              </w:rPr>
            </w:pPr>
            <w:del w:id="423" w:author="William Lamb" w:date="2018-11-15T13:22:00Z">
              <w:r w:rsidRPr="00E23832" w:rsidDel="00ED43CF">
                <w:delText>0.16</w:delText>
              </w:r>
            </w:del>
          </w:p>
        </w:tc>
        <w:tc>
          <w:tcPr>
            <w:tcW w:w="2266" w:type="dxa"/>
            <w:vAlign w:val="center"/>
          </w:tcPr>
          <w:p w:rsidR="001F2217" w:rsidDel="008C2C5F" w:rsidRDefault="001F2217" w:rsidP="0000526F">
            <w:pPr>
              <w:keepNext/>
              <w:spacing w:line="360" w:lineRule="auto"/>
              <w:rPr>
                <w:del w:id="424" w:author="William Lamb" w:date="2018-11-15T13:29:00Z"/>
              </w:rPr>
            </w:pPr>
            <w:del w:id="425" w:author="William Lamb" w:date="2018-11-15T13:22:00Z">
              <w:r w:rsidRPr="00E23832" w:rsidDel="00ED43CF">
                <w:delText>Water demand</w:delText>
              </w:r>
            </w:del>
          </w:p>
        </w:tc>
        <w:tc>
          <w:tcPr>
            <w:tcW w:w="2266" w:type="dxa"/>
            <w:vAlign w:val="center"/>
          </w:tcPr>
          <w:p w:rsidR="001F2217" w:rsidDel="008C2C5F" w:rsidRDefault="001F2217" w:rsidP="0000526F">
            <w:pPr>
              <w:keepNext/>
              <w:spacing w:line="360" w:lineRule="auto"/>
              <w:rPr>
                <w:del w:id="426" w:author="William Lamb" w:date="2018-11-15T13:29:00Z"/>
              </w:rPr>
            </w:pPr>
            <w:del w:id="427" w:author="William Lamb" w:date="2018-11-15T13:22:00Z">
              <w:r w:rsidRPr="00E23832" w:rsidDel="00ED43CF">
                <w:delText>0.0</w:delText>
              </w:r>
              <w:r w:rsidDel="00ED43CF">
                <w:delText>8</w:delText>
              </w:r>
            </w:del>
          </w:p>
        </w:tc>
      </w:tr>
      <w:tr w:rsidR="001F2217" w:rsidDel="008C2C5F" w:rsidTr="0000526F">
        <w:trPr>
          <w:trHeight w:val="340"/>
          <w:del w:id="428" w:author="William Lamb" w:date="2018-11-15T13:29:00Z"/>
        </w:trPr>
        <w:tc>
          <w:tcPr>
            <w:tcW w:w="2265" w:type="dxa"/>
            <w:vAlign w:val="center"/>
          </w:tcPr>
          <w:p w:rsidR="001F2217" w:rsidDel="008C2C5F" w:rsidRDefault="001F2217" w:rsidP="0000526F">
            <w:pPr>
              <w:keepNext/>
              <w:spacing w:line="360" w:lineRule="auto"/>
              <w:rPr>
                <w:del w:id="429" w:author="William Lamb" w:date="2018-11-15T13:29:00Z"/>
              </w:rPr>
            </w:pPr>
            <w:del w:id="430" w:author="William Lamb" w:date="2018-11-15T13:22:00Z">
              <w:r w:rsidRPr="00E23832" w:rsidDel="00ED43CF">
                <w:delText>Air pollution</w:delText>
              </w:r>
            </w:del>
          </w:p>
        </w:tc>
        <w:tc>
          <w:tcPr>
            <w:tcW w:w="2265" w:type="dxa"/>
            <w:vAlign w:val="center"/>
          </w:tcPr>
          <w:p w:rsidR="001F2217" w:rsidDel="008C2C5F" w:rsidRDefault="001F2217" w:rsidP="0000526F">
            <w:pPr>
              <w:keepNext/>
              <w:spacing w:line="360" w:lineRule="auto"/>
              <w:rPr>
                <w:del w:id="431" w:author="William Lamb" w:date="2018-11-15T13:29:00Z"/>
              </w:rPr>
            </w:pPr>
            <w:del w:id="432" w:author="William Lamb" w:date="2018-11-15T13:22:00Z">
              <w:r w:rsidRPr="00E23832" w:rsidDel="00ED43CF">
                <w:delText>0.1</w:delText>
              </w:r>
              <w:r w:rsidDel="00ED43CF">
                <w:delText>6</w:delText>
              </w:r>
            </w:del>
          </w:p>
        </w:tc>
        <w:tc>
          <w:tcPr>
            <w:tcW w:w="2266" w:type="dxa"/>
            <w:vAlign w:val="center"/>
          </w:tcPr>
          <w:p w:rsidR="001F2217" w:rsidDel="008C2C5F" w:rsidRDefault="001F2217" w:rsidP="0000526F">
            <w:pPr>
              <w:keepNext/>
              <w:spacing w:line="360" w:lineRule="auto"/>
              <w:rPr>
                <w:del w:id="433" w:author="William Lamb" w:date="2018-11-15T13:29:00Z"/>
              </w:rPr>
            </w:pPr>
            <w:del w:id="434" w:author="William Lamb" w:date="2018-11-15T13:22:00Z">
              <w:r w:rsidRPr="00E23832" w:rsidDel="00ED43CF">
                <w:delText>Waste management</w:delText>
              </w:r>
            </w:del>
          </w:p>
        </w:tc>
        <w:tc>
          <w:tcPr>
            <w:tcW w:w="2266" w:type="dxa"/>
            <w:vAlign w:val="center"/>
          </w:tcPr>
          <w:p w:rsidR="001F2217" w:rsidDel="008C2C5F" w:rsidRDefault="001F2217" w:rsidP="0000526F">
            <w:pPr>
              <w:keepNext/>
              <w:spacing w:line="360" w:lineRule="auto"/>
              <w:rPr>
                <w:del w:id="435" w:author="William Lamb" w:date="2018-11-15T13:29:00Z"/>
              </w:rPr>
            </w:pPr>
            <w:del w:id="436" w:author="William Lamb" w:date="2018-11-15T13:22:00Z">
              <w:r w:rsidRPr="00E23832" w:rsidDel="00ED43CF">
                <w:delText>0.0</w:delText>
              </w:r>
              <w:r w:rsidDel="00ED43CF">
                <w:delText>7</w:delText>
              </w:r>
            </w:del>
          </w:p>
        </w:tc>
      </w:tr>
      <w:tr w:rsidR="001F2217" w:rsidDel="008C2C5F" w:rsidTr="0000526F">
        <w:trPr>
          <w:trHeight w:val="340"/>
          <w:del w:id="437" w:author="William Lamb" w:date="2018-11-15T13:29:00Z"/>
        </w:trPr>
        <w:tc>
          <w:tcPr>
            <w:tcW w:w="2265" w:type="dxa"/>
            <w:vAlign w:val="center"/>
          </w:tcPr>
          <w:p w:rsidR="001F2217" w:rsidDel="008C2C5F" w:rsidRDefault="001F2217" w:rsidP="0000526F">
            <w:pPr>
              <w:keepNext/>
              <w:spacing w:line="360" w:lineRule="auto"/>
              <w:rPr>
                <w:del w:id="438" w:author="William Lamb" w:date="2018-11-15T13:29:00Z"/>
              </w:rPr>
            </w:pPr>
            <w:del w:id="439" w:author="William Lamb" w:date="2018-11-15T13:22:00Z">
              <w:r w:rsidRPr="00E23832" w:rsidDel="00ED43CF">
                <w:delText>CO2 emissions</w:delText>
              </w:r>
            </w:del>
          </w:p>
        </w:tc>
        <w:tc>
          <w:tcPr>
            <w:tcW w:w="2265" w:type="dxa"/>
            <w:vAlign w:val="center"/>
          </w:tcPr>
          <w:p w:rsidR="001F2217" w:rsidDel="008C2C5F" w:rsidRDefault="001F2217" w:rsidP="0000526F">
            <w:pPr>
              <w:keepNext/>
              <w:spacing w:line="360" w:lineRule="auto"/>
              <w:rPr>
                <w:del w:id="440" w:author="William Lamb" w:date="2018-11-15T13:29:00Z"/>
              </w:rPr>
            </w:pPr>
            <w:del w:id="441" w:author="William Lamb" w:date="2018-11-15T13:22:00Z">
              <w:r w:rsidRPr="00E23832" w:rsidDel="00ED43CF">
                <w:delText>0.1</w:delText>
              </w:r>
              <w:r w:rsidDel="00ED43CF">
                <w:delText>4</w:delText>
              </w:r>
            </w:del>
          </w:p>
        </w:tc>
        <w:tc>
          <w:tcPr>
            <w:tcW w:w="2266" w:type="dxa"/>
            <w:vAlign w:val="center"/>
          </w:tcPr>
          <w:p w:rsidR="001F2217" w:rsidDel="008C2C5F" w:rsidRDefault="001F2217" w:rsidP="0000526F">
            <w:pPr>
              <w:keepNext/>
              <w:spacing w:line="360" w:lineRule="auto"/>
              <w:rPr>
                <w:del w:id="442" w:author="William Lamb" w:date="2018-11-15T13:29:00Z"/>
              </w:rPr>
            </w:pPr>
            <w:del w:id="443" w:author="William Lamb" w:date="2018-11-15T13:22:00Z">
              <w:r w:rsidRPr="00E23832" w:rsidDel="00ED43CF">
                <w:delText>Solar PV</w:delText>
              </w:r>
            </w:del>
          </w:p>
        </w:tc>
        <w:tc>
          <w:tcPr>
            <w:tcW w:w="2266" w:type="dxa"/>
            <w:vAlign w:val="center"/>
          </w:tcPr>
          <w:p w:rsidR="001F2217" w:rsidDel="008C2C5F" w:rsidRDefault="001F2217" w:rsidP="0000526F">
            <w:pPr>
              <w:keepNext/>
              <w:spacing w:line="360" w:lineRule="auto"/>
              <w:rPr>
                <w:del w:id="444" w:author="William Lamb" w:date="2018-11-15T13:29:00Z"/>
              </w:rPr>
            </w:pPr>
            <w:del w:id="445" w:author="William Lamb" w:date="2018-11-15T13:22:00Z">
              <w:r w:rsidRPr="00E23832" w:rsidDel="00ED43CF">
                <w:delText>0.07</w:delText>
              </w:r>
            </w:del>
          </w:p>
        </w:tc>
      </w:tr>
      <w:tr w:rsidR="001F2217" w:rsidDel="008C2C5F" w:rsidTr="0000526F">
        <w:trPr>
          <w:trHeight w:val="340"/>
          <w:del w:id="446" w:author="William Lamb" w:date="2018-11-15T13:29:00Z"/>
        </w:trPr>
        <w:tc>
          <w:tcPr>
            <w:tcW w:w="2265" w:type="dxa"/>
            <w:vAlign w:val="center"/>
          </w:tcPr>
          <w:p w:rsidR="001F2217" w:rsidDel="008C2C5F" w:rsidRDefault="001F2217" w:rsidP="0000526F">
            <w:pPr>
              <w:keepNext/>
              <w:spacing w:line="360" w:lineRule="auto"/>
              <w:rPr>
                <w:del w:id="447" w:author="William Lamb" w:date="2018-11-15T13:29:00Z"/>
              </w:rPr>
            </w:pPr>
            <w:del w:id="448" w:author="William Lamb" w:date="2018-11-15T13:22:00Z">
              <w:r w:rsidRPr="00E23832" w:rsidDel="00ED43CF">
                <w:delText>Energy consumption</w:delText>
              </w:r>
            </w:del>
          </w:p>
        </w:tc>
        <w:tc>
          <w:tcPr>
            <w:tcW w:w="2265" w:type="dxa"/>
            <w:vAlign w:val="center"/>
          </w:tcPr>
          <w:p w:rsidR="001F2217" w:rsidDel="008C2C5F" w:rsidRDefault="001F2217" w:rsidP="0000526F">
            <w:pPr>
              <w:keepNext/>
              <w:spacing w:line="360" w:lineRule="auto"/>
              <w:rPr>
                <w:del w:id="449" w:author="William Lamb" w:date="2018-11-15T13:29:00Z"/>
              </w:rPr>
            </w:pPr>
            <w:del w:id="450" w:author="William Lamb" w:date="2018-11-15T13:22:00Z">
              <w:r w:rsidRPr="00E23832" w:rsidDel="00ED43CF">
                <w:delText>0.12</w:delText>
              </w:r>
            </w:del>
          </w:p>
        </w:tc>
        <w:tc>
          <w:tcPr>
            <w:tcW w:w="2266" w:type="dxa"/>
            <w:vAlign w:val="center"/>
          </w:tcPr>
          <w:p w:rsidR="001F2217" w:rsidDel="008C2C5F" w:rsidRDefault="001F2217" w:rsidP="0000526F">
            <w:pPr>
              <w:keepNext/>
              <w:spacing w:line="360" w:lineRule="auto"/>
              <w:rPr>
                <w:del w:id="451" w:author="William Lamb" w:date="2018-11-15T13:29:00Z"/>
              </w:rPr>
            </w:pPr>
            <w:del w:id="452" w:author="William Lamb" w:date="2018-11-15T13:22:00Z">
              <w:r w:rsidRPr="00E23832" w:rsidDel="00ED43CF">
                <w:delText>Households</w:delText>
              </w:r>
            </w:del>
          </w:p>
        </w:tc>
        <w:tc>
          <w:tcPr>
            <w:tcW w:w="2266" w:type="dxa"/>
            <w:vAlign w:val="center"/>
          </w:tcPr>
          <w:p w:rsidR="001F2217" w:rsidDel="008C2C5F" w:rsidRDefault="001F2217" w:rsidP="0000526F">
            <w:pPr>
              <w:keepNext/>
              <w:spacing w:line="360" w:lineRule="auto"/>
              <w:rPr>
                <w:del w:id="453" w:author="William Lamb" w:date="2018-11-15T13:29:00Z"/>
              </w:rPr>
            </w:pPr>
            <w:del w:id="454" w:author="William Lamb" w:date="2018-11-15T13:22:00Z">
              <w:r w:rsidRPr="00E23832" w:rsidDel="00ED43CF">
                <w:delText>0.06</w:delText>
              </w:r>
            </w:del>
          </w:p>
        </w:tc>
      </w:tr>
      <w:tr w:rsidR="001F2217" w:rsidDel="008C2C5F" w:rsidTr="0000526F">
        <w:trPr>
          <w:trHeight w:val="340"/>
          <w:del w:id="455" w:author="William Lamb" w:date="2018-11-15T13:29:00Z"/>
        </w:trPr>
        <w:tc>
          <w:tcPr>
            <w:tcW w:w="2265" w:type="dxa"/>
            <w:vAlign w:val="center"/>
          </w:tcPr>
          <w:p w:rsidR="001F2217" w:rsidDel="008C2C5F" w:rsidRDefault="001F2217" w:rsidP="0000526F">
            <w:pPr>
              <w:keepNext/>
              <w:spacing w:line="360" w:lineRule="auto"/>
              <w:rPr>
                <w:del w:id="456" w:author="William Lamb" w:date="2018-11-15T13:29:00Z"/>
              </w:rPr>
            </w:pPr>
            <w:del w:id="457" w:author="William Lamb" w:date="2018-11-15T13:22:00Z">
              <w:r w:rsidRPr="00E23832" w:rsidDel="00ED43CF">
                <w:delText>Urban governance</w:delText>
              </w:r>
            </w:del>
          </w:p>
        </w:tc>
        <w:tc>
          <w:tcPr>
            <w:tcW w:w="2265" w:type="dxa"/>
            <w:vAlign w:val="center"/>
          </w:tcPr>
          <w:p w:rsidR="001F2217" w:rsidDel="008C2C5F" w:rsidRDefault="001F2217" w:rsidP="0000526F">
            <w:pPr>
              <w:keepNext/>
              <w:spacing w:line="360" w:lineRule="auto"/>
              <w:rPr>
                <w:del w:id="458" w:author="William Lamb" w:date="2018-11-15T13:29:00Z"/>
              </w:rPr>
            </w:pPr>
            <w:del w:id="459" w:author="William Lamb" w:date="2018-11-15T13:22:00Z">
              <w:r w:rsidRPr="00E23832" w:rsidDel="00ED43CF">
                <w:delText>0.11</w:delText>
              </w:r>
            </w:del>
          </w:p>
        </w:tc>
        <w:tc>
          <w:tcPr>
            <w:tcW w:w="2266" w:type="dxa"/>
            <w:vAlign w:val="center"/>
          </w:tcPr>
          <w:p w:rsidR="001F2217" w:rsidDel="008C2C5F" w:rsidRDefault="001F2217" w:rsidP="0000526F">
            <w:pPr>
              <w:keepNext/>
              <w:spacing w:line="360" w:lineRule="auto"/>
              <w:rPr>
                <w:del w:id="460" w:author="William Lamb" w:date="2018-11-15T13:29:00Z"/>
              </w:rPr>
            </w:pPr>
            <w:del w:id="461" w:author="William Lamb" w:date="2018-11-15T13:22:00Z">
              <w:r w:rsidRPr="00E23832" w:rsidDel="00ED43CF">
                <w:delText>Heat demand</w:delText>
              </w:r>
            </w:del>
          </w:p>
        </w:tc>
        <w:tc>
          <w:tcPr>
            <w:tcW w:w="2266" w:type="dxa"/>
            <w:vAlign w:val="center"/>
          </w:tcPr>
          <w:p w:rsidR="001F2217" w:rsidDel="008C2C5F" w:rsidRDefault="001F2217" w:rsidP="0000526F">
            <w:pPr>
              <w:keepNext/>
              <w:spacing w:line="360" w:lineRule="auto"/>
              <w:rPr>
                <w:del w:id="462" w:author="William Lamb" w:date="2018-11-15T13:29:00Z"/>
              </w:rPr>
            </w:pPr>
            <w:del w:id="463" w:author="William Lamb" w:date="2018-11-15T13:22:00Z">
              <w:r w:rsidRPr="00E23832" w:rsidDel="00ED43CF">
                <w:delText>0.06</w:delText>
              </w:r>
            </w:del>
          </w:p>
        </w:tc>
      </w:tr>
      <w:tr w:rsidR="001F2217" w:rsidDel="008C2C5F" w:rsidTr="0000526F">
        <w:trPr>
          <w:trHeight w:val="340"/>
          <w:del w:id="464" w:author="William Lamb" w:date="2018-11-15T13:29:00Z"/>
        </w:trPr>
        <w:tc>
          <w:tcPr>
            <w:tcW w:w="2265" w:type="dxa"/>
            <w:vAlign w:val="center"/>
          </w:tcPr>
          <w:p w:rsidR="001F2217" w:rsidRPr="00E23832" w:rsidDel="008C2C5F" w:rsidRDefault="001F2217" w:rsidP="0000526F">
            <w:pPr>
              <w:keepNext/>
              <w:spacing w:line="360" w:lineRule="auto"/>
              <w:rPr>
                <w:del w:id="465" w:author="William Lamb" w:date="2018-11-15T13:29:00Z"/>
              </w:rPr>
            </w:pPr>
            <w:del w:id="466" w:author="William Lamb" w:date="2018-11-15T13:22:00Z">
              <w:r w:rsidRPr="00E23832" w:rsidDel="00ED43CF">
                <w:delText>Vehicles</w:delText>
              </w:r>
            </w:del>
          </w:p>
        </w:tc>
        <w:tc>
          <w:tcPr>
            <w:tcW w:w="2265" w:type="dxa"/>
            <w:vAlign w:val="center"/>
          </w:tcPr>
          <w:p w:rsidR="001F2217" w:rsidRPr="00E23832" w:rsidDel="008C2C5F" w:rsidRDefault="001F2217" w:rsidP="0000526F">
            <w:pPr>
              <w:keepNext/>
              <w:spacing w:line="360" w:lineRule="auto"/>
              <w:rPr>
                <w:del w:id="467" w:author="William Lamb" w:date="2018-11-15T13:29:00Z"/>
              </w:rPr>
            </w:pPr>
            <w:del w:id="468" w:author="William Lamb" w:date="2018-11-15T13:22:00Z">
              <w:r w:rsidRPr="00E23832" w:rsidDel="00ED43CF">
                <w:delText>0.10</w:delText>
              </w:r>
            </w:del>
          </w:p>
        </w:tc>
        <w:tc>
          <w:tcPr>
            <w:tcW w:w="2266" w:type="dxa"/>
            <w:vAlign w:val="center"/>
          </w:tcPr>
          <w:p w:rsidR="001F2217" w:rsidRPr="00E23832" w:rsidDel="008C2C5F" w:rsidRDefault="001F2217" w:rsidP="0000526F">
            <w:pPr>
              <w:keepNext/>
              <w:spacing w:line="360" w:lineRule="auto"/>
              <w:rPr>
                <w:del w:id="469" w:author="William Lamb" w:date="2018-11-15T13:29:00Z"/>
              </w:rPr>
            </w:pPr>
            <w:del w:id="470" w:author="William Lamb" w:date="2018-11-15T13:22:00Z">
              <w:r w:rsidRPr="00E23832" w:rsidDel="00ED43CF">
                <w:delText>Urban ecology</w:delText>
              </w:r>
            </w:del>
          </w:p>
        </w:tc>
        <w:tc>
          <w:tcPr>
            <w:tcW w:w="2266" w:type="dxa"/>
            <w:vAlign w:val="center"/>
          </w:tcPr>
          <w:p w:rsidR="001F2217" w:rsidRPr="00E23832" w:rsidDel="008C2C5F" w:rsidRDefault="001F2217" w:rsidP="0000526F">
            <w:pPr>
              <w:keepNext/>
              <w:spacing w:line="360" w:lineRule="auto"/>
              <w:rPr>
                <w:del w:id="471" w:author="William Lamb" w:date="2018-11-15T13:29:00Z"/>
              </w:rPr>
            </w:pPr>
            <w:del w:id="472" w:author="William Lamb" w:date="2018-11-15T13:22:00Z">
              <w:r w:rsidRPr="00E23832" w:rsidDel="00ED43CF">
                <w:delText>0.0</w:delText>
              </w:r>
              <w:r w:rsidDel="00ED43CF">
                <w:delText>5</w:delText>
              </w:r>
            </w:del>
          </w:p>
        </w:tc>
      </w:tr>
      <w:tr w:rsidR="001F2217" w:rsidTr="0000526F">
        <w:trPr>
          <w:trHeight w:val="340"/>
        </w:trPr>
        <w:tc>
          <w:tcPr>
            <w:tcW w:w="2265" w:type="dxa"/>
            <w:vAlign w:val="center"/>
          </w:tcPr>
          <w:p w:rsidR="001F2217" w:rsidRPr="00E23832" w:rsidRDefault="001F2217" w:rsidP="0000526F">
            <w:pPr>
              <w:keepNext/>
              <w:spacing w:line="360" w:lineRule="auto"/>
            </w:pPr>
            <w:del w:id="473" w:author="William Lamb" w:date="2018-11-15T13:22:00Z">
              <w:r w:rsidRPr="00E23832" w:rsidDel="00ED43CF">
                <w:delText>Climate adaptation</w:delText>
              </w:r>
            </w:del>
          </w:p>
        </w:tc>
        <w:tc>
          <w:tcPr>
            <w:tcW w:w="2265" w:type="dxa"/>
            <w:vAlign w:val="center"/>
          </w:tcPr>
          <w:p w:rsidR="001F2217" w:rsidRPr="00E23832" w:rsidRDefault="001F2217" w:rsidP="0000526F">
            <w:pPr>
              <w:keepNext/>
              <w:spacing w:line="360" w:lineRule="auto"/>
            </w:pPr>
            <w:del w:id="474" w:author="William Lamb" w:date="2018-11-15T13:22:00Z">
              <w:r w:rsidRPr="00E23832" w:rsidDel="00ED43CF">
                <w:delText>0.10</w:delText>
              </w:r>
            </w:del>
          </w:p>
        </w:tc>
        <w:tc>
          <w:tcPr>
            <w:tcW w:w="2266" w:type="dxa"/>
            <w:vAlign w:val="center"/>
          </w:tcPr>
          <w:p w:rsidR="001F2217" w:rsidRPr="00E23832" w:rsidRDefault="001F2217" w:rsidP="0000526F">
            <w:pPr>
              <w:keepNext/>
              <w:spacing w:line="360" w:lineRule="auto"/>
            </w:pPr>
            <w:del w:id="475" w:author="William Lamb" w:date="2018-11-15T13:22:00Z">
              <w:r w:rsidRPr="00E23832" w:rsidDel="00ED43CF">
                <w:delText>Green roofs</w:delText>
              </w:r>
            </w:del>
          </w:p>
        </w:tc>
        <w:tc>
          <w:tcPr>
            <w:tcW w:w="2266" w:type="dxa"/>
            <w:vAlign w:val="center"/>
          </w:tcPr>
          <w:p w:rsidR="001F2217" w:rsidRPr="00E23832" w:rsidRDefault="001F2217" w:rsidP="0000526F">
            <w:pPr>
              <w:keepNext/>
              <w:spacing w:line="360" w:lineRule="auto"/>
            </w:pPr>
            <w:del w:id="476" w:author="William Lamb" w:date="2018-11-15T13:22:00Z">
              <w:r w:rsidRPr="00E23832" w:rsidDel="00ED43CF">
                <w:delText>0.04</w:delText>
              </w:r>
            </w:del>
          </w:p>
        </w:tc>
      </w:tr>
      <w:tr w:rsidR="001F2217"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77" w:author="William Lamb" w:date="2018-11-15T13:29: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16"/>
          <w:trPrChange w:id="478" w:author="William Lamb" w:date="2018-11-15T13:29:00Z">
            <w:trPr>
              <w:gridAfter w:val="0"/>
              <w:trHeight w:val="340"/>
            </w:trPr>
          </w:trPrChange>
        </w:trPr>
        <w:tc>
          <w:tcPr>
            <w:tcW w:w="2265" w:type="dxa"/>
            <w:tcBorders>
              <w:bottom w:val="single" w:sz="4" w:space="0" w:color="auto"/>
            </w:tcBorders>
            <w:vAlign w:val="center"/>
            <w:tcPrChange w:id="479" w:author="William Lamb" w:date="2018-11-15T13:29:00Z">
              <w:tcPr>
                <w:tcW w:w="2265" w:type="dxa"/>
                <w:gridSpan w:val="2"/>
                <w:tcBorders>
                  <w:bottom w:val="single" w:sz="4" w:space="0" w:color="auto"/>
                </w:tcBorders>
                <w:vAlign w:val="center"/>
              </w:tcPr>
            </w:tcPrChange>
          </w:tcPr>
          <w:p w:rsidR="001F2217" w:rsidRPr="00E23832" w:rsidRDefault="001F2217" w:rsidP="0000526F">
            <w:pPr>
              <w:keepNext/>
              <w:spacing w:line="360" w:lineRule="auto"/>
            </w:pPr>
            <w:del w:id="480" w:author="William Lamb" w:date="2018-11-15T13:22:00Z">
              <w:r w:rsidRPr="00E23832" w:rsidDel="00ED43CF">
                <w:delText>Buildings</w:delText>
              </w:r>
            </w:del>
          </w:p>
        </w:tc>
        <w:tc>
          <w:tcPr>
            <w:tcW w:w="2265" w:type="dxa"/>
            <w:tcBorders>
              <w:bottom w:val="single" w:sz="4" w:space="0" w:color="auto"/>
            </w:tcBorders>
            <w:vAlign w:val="center"/>
            <w:tcPrChange w:id="481" w:author="William Lamb" w:date="2018-11-15T13:29:00Z">
              <w:tcPr>
                <w:tcW w:w="2265" w:type="dxa"/>
                <w:gridSpan w:val="2"/>
                <w:tcBorders>
                  <w:bottom w:val="single" w:sz="4" w:space="0" w:color="auto"/>
                </w:tcBorders>
                <w:vAlign w:val="center"/>
              </w:tcPr>
            </w:tcPrChange>
          </w:tcPr>
          <w:p w:rsidR="001F2217" w:rsidRPr="00E23832" w:rsidRDefault="001F2217" w:rsidP="0000526F">
            <w:pPr>
              <w:keepNext/>
              <w:spacing w:line="360" w:lineRule="auto"/>
            </w:pPr>
            <w:del w:id="482" w:author="William Lamb" w:date="2018-11-15T13:22:00Z">
              <w:r w:rsidRPr="00E23832" w:rsidDel="00ED43CF">
                <w:delText>0.10</w:delText>
              </w:r>
            </w:del>
          </w:p>
        </w:tc>
        <w:tc>
          <w:tcPr>
            <w:tcW w:w="2266" w:type="dxa"/>
            <w:tcBorders>
              <w:bottom w:val="single" w:sz="4" w:space="0" w:color="auto"/>
            </w:tcBorders>
            <w:tcPrChange w:id="483" w:author="William Lamb" w:date="2018-11-15T13:29:00Z">
              <w:tcPr>
                <w:tcW w:w="2266" w:type="dxa"/>
                <w:gridSpan w:val="2"/>
                <w:tcBorders>
                  <w:bottom w:val="single" w:sz="4" w:space="0" w:color="auto"/>
                </w:tcBorders>
              </w:tcPr>
            </w:tcPrChange>
          </w:tcPr>
          <w:p w:rsidR="001F2217" w:rsidRPr="00E23832" w:rsidRDefault="001F2217" w:rsidP="0000526F">
            <w:pPr>
              <w:keepNext/>
              <w:spacing w:line="360" w:lineRule="auto"/>
            </w:pPr>
          </w:p>
        </w:tc>
        <w:tc>
          <w:tcPr>
            <w:tcW w:w="2266" w:type="dxa"/>
            <w:tcBorders>
              <w:bottom w:val="single" w:sz="4" w:space="0" w:color="auto"/>
            </w:tcBorders>
            <w:tcPrChange w:id="484" w:author="William Lamb" w:date="2018-11-15T13:29:00Z">
              <w:tcPr>
                <w:tcW w:w="2266" w:type="dxa"/>
                <w:gridSpan w:val="2"/>
                <w:tcBorders>
                  <w:bottom w:val="single" w:sz="4" w:space="0" w:color="auto"/>
                </w:tcBorders>
              </w:tcPr>
            </w:tcPrChange>
          </w:tcPr>
          <w:p w:rsidR="001F2217" w:rsidRPr="00E23832" w:rsidRDefault="001F2217" w:rsidP="0000526F">
            <w:pPr>
              <w:keepNext/>
              <w:spacing w:line="360" w:lineRule="auto"/>
            </w:pPr>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485"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336"/>
          <w:ins w:id="486" w:author="William Lamb" w:date="2018-11-15T13:27:00Z"/>
          <w:trPrChange w:id="487" w:author="William Lamb" w:date="2018-11-15T13:29:00Z">
            <w:trPr>
              <w:gridBefore w:val="1"/>
            </w:trPr>
          </w:trPrChange>
        </w:trPr>
        <w:tc>
          <w:tcPr>
            <w:tcW w:w="2265" w:type="dxa"/>
            <w:tcBorders>
              <w:bottom w:val="single" w:sz="4" w:space="0" w:color="auto"/>
            </w:tcBorders>
            <w:vAlign w:val="center"/>
            <w:tcPrChange w:id="488" w:author="William Lamb" w:date="2018-11-15T13:29:00Z">
              <w:tcPr>
                <w:tcW w:w="2265" w:type="dxa"/>
                <w:gridSpan w:val="2"/>
                <w:vAlign w:val="center"/>
              </w:tcPr>
            </w:tcPrChange>
          </w:tcPr>
          <w:p w:rsidR="00ED43CF" w:rsidRDefault="00ED43CF" w:rsidP="00CA6B44">
            <w:pPr>
              <w:rPr>
                <w:ins w:id="489" w:author="William Lamb" w:date="2018-11-15T13:28:00Z"/>
              </w:rPr>
            </w:pPr>
            <w:bookmarkStart w:id="490" w:name="_Ref512605435"/>
            <w:ins w:id="491" w:author="William Lamb" w:date="2018-11-15T13:28:00Z">
              <w:r>
                <w:rPr>
                  <w:b/>
                  <w:bCs/>
                </w:rPr>
                <w:t>Topic</w:t>
              </w:r>
            </w:ins>
          </w:p>
        </w:tc>
        <w:tc>
          <w:tcPr>
            <w:tcW w:w="2265" w:type="dxa"/>
            <w:tcBorders>
              <w:bottom w:val="single" w:sz="4" w:space="0" w:color="auto"/>
            </w:tcBorders>
            <w:vAlign w:val="center"/>
            <w:tcPrChange w:id="492" w:author="William Lamb" w:date="2018-11-15T13:29:00Z">
              <w:tcPr>
                <w:tcW w:w="2265" w:type="dxa"/>
                <w:gridSpan w:val="2"/>
                <w:vAlign w:val="center"/>
              </w:tcPr>
            </w:tcPrChange>
          </w:tcPr>
          <w:p w:rsidR="00ED43CF" w:rsidRDefault="00ED43CF">
            <w:pPr>
              <w:rPr>
                <w:ins w:id="493" w:author="William Lamb" w:date="2018-11-15T13:28:00Z"/>
              </w:rPr>
            </w:pPr>
            <w:ins w:id="494" w:author="William Lamb" w:date="2018-11-15T13:28:00Z">
              <w:r>
                <w:rPr>
                  <w:b/>
                  <w:bCs/>
                </w:rPr>
                <w:t>Proportion</w:t>
              </w:r>
            </w:ins>
            <w:ins w:id="495" w:author="William Lamb" w:date="2018-11-19T15:07:00Z">
              <w:r w:rsidR="004F0212">
                <w:rPr>
                  <w:b/>
                  <w:bCs/>
                </w:rPr>
                <w:t xml:space="preserve"> (%)</w:t>
              </w:r>
            </w:ins>
          </w:p>
        </w:tc>
        <w:tc>
          <w:tcPr>
            <w:tcW w:w="2265" w:type="dxa"/>
            <w:tcBorders>
              <w:bottom w:val="single" w:sz="4" w:space="0" w:color="auto"/>
            </w:tcBorders>
            <w:vAlign w:val="center"/>
            <w:tcPrChange w:id="496" w:author="William Lamb" w:date="2018-11-15T13:29:00Z">
              <w:tcPr>
                <w:tcW w:w="2265" w:type="dxa"/>
                <w:gridSpan w:val="2"/>
              </w:tcPr>
            </w:tcPrChange>
          </w:tcPr>
          <w:p w:rsidR="00ED43CF" w:rsidRDefault="00ED43CF">
            <w:pPr>
              <w:rPr>
                <w:ins w:id="497" w:author="William Lamb" w:date="2018-11-15T13:28:00Z"/>
              </w:rPr>
            </w:pPr>
            <w:ins w:id="498" w:author="William Lamb" w:date="2018-11-15T13:28:00Z">
              <w:r>
                <w:rPr>
                  <w:b/>
                  <w:bCs/>
                </w:rPr>
                <w:t>Topic</w:t>
              </w:r>
            </w:ins>
          </w:p>
        </w:tc>
        <w:tc>
          <w:tcPr>
            <w:tcW w:w="2265" w:type="dxa"/>
            <w:tcBorders>
              <w:bottom w:val="single" w:sz="4" w:space="0" w:color="auto"/>
            </w:tcBorders>
            <w:vAlign w:val="center"/>
            <w:tcPrChange w:id="499" w:author="William Lamb" w:date="2018-11-15T13:29:00Z">
              <w:tcPr>
                <w:tcW w:w="2265" w:type="dxa"/>
                <w:gridSpan w:val="2"/>
              </w:tcPr>
            </w:tcPrChange>
          </w:tcPr>
          <w:p w:rsidR="00ED43CF" w:rsidRDefault="00ED43CF">
            <w:pPr>
              <w:rPr>
                <w:ins w:id="500" w:author="William Lamb" w:date="2018-11-15T13:28:00Z"/>
              </w:rPr>
            </w:pPr>
            <w:ins w:id="501" w:author="William Lamb" w:date="2018-11-15T13:28:00Z">
              <w:r>
                <w:rPr>
                  <w:b/>
                  <w:bCs/>
                </w:rPr>
                <w:t>Proportion</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02"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503" w:author="William Lamb" w:date="2018-11-15T13:27:00Z"/>
          <w:trPrChange w:id="504" w:author="William Lamb" w:date="2018-11-15T13:29:00Z">
            <w:trPr>
              <w:gridBefore w:val="1"/>
            </w:trPr>
          </w:trPrChange>
        </w:trPr>
        <w:tc>
          <w:tcPr>
            <w:tcW w:w="2265" w:type="dxa"/>
            <w:tcBorders>
              <w:top w:val="single" w:sz="4" w:space="0" w:color="auto"/>
            </w:tcBorders>
            <w:vAlign w:val="center"/>
            <w:tcPrChange w:id="505" w:author="William Lamb" w:date="2018-11-15T13:29:00Z">
              <w:tcPr>
                <w:tcW w:w="2265" w:type="dxa"/>
                <w:gridSpan w:val="2"/>
                <w:vAlign w:val="center"/>
              </w:tcPr>
            </w:tcPrChange>
          </w:tcPr>
          <w:p w:rsidR="00ED43CF" w:rsidRDefault="00ED43CF" w:rsidP="00ED43CF">
            <w:pPr>
              <w:rPr>
                <w:ins w:id="506" w:author="William Lamb" w:date="2018-11-15T13:28:00Z"/>
              </w:rPr>
            </w:pPr>
            <w:ins w:id="507" w:author="William Lamb" w:date="2018-11-15T13:28:00Z">
              <w:r>
                <w:t xml:space="preserve">GHG </w:t>
              </w:r>
              <w:r w:rsidRPr="00ED43CF">
                <w:t>emissions</w:t>
              </w:r>
            </w:ins>
          </w:p>
        </w:tc>
        <w:tc>
          <w:tcPr>
            <w:tcW w:w="2265" w:type="dxa"/>
            <w:tcBorders>
              <w:top w:val="single" w:sz="4" w:space="0" w:color="auto"/>
            </w:tcBorders>
            <w:vAlign w:val="center"/>
            <w:tcPrChange w:id="508" w:author="William Lamb" w:date="2018-11-15T13:29:00Z">
              <w:tcPr>
                <w:tcW w:w="2265" w:type="dxa"/>
                <w:gridSpan w:val="2"/>
                <w:vAlign w:val="center"/>
              </w:tcPr>
            </w:tcPrChange>
          </w:tcPr>
          <w:p w:rsidR="00ED43CF" w:rsidRDefault="004F0212" w:rsidP="00ED43CF">
            <w:pPr>
              <w:rPr>
                <w:ins w:id="509" w:author="William Lamb" w:date="2018-11-15T13:28:00Z"/>
              </w:rPr>
            </w:pPr>
            <w:ins w:id="510" w:author="William Lamb" w:date="2018-11-19T15:07:00Z">
              <w:r>
                <w:t>9.6</w:t>
              </w:r>
            </w:ins>
          </w:p>
        </w:tc>
        <w:tc>
          <w:tcPr>
            <w:tcW w:w="2265" w:type="dxa"/>
            <w:tcBorders>
              <w:top w:val="single" w:sz="4" w:space="0" w:color="auto"/>
            </w:tcBorders>
            <w:vAlign w:val="center"/>
            <w:tcPrChange w:id="511" w:author="William Lamb" w:date="2018-11-15T13:29:00Z">
              <w:tcPr>
                <w:tcW w:w="2265" w:type="dxa"/>
                <w:gridSpan w:val="2"/>
                <w:vAlign w:val="center"/>
              </w:tcPr>
            </w:tcPrChange>
          </w:tcPr>
          <w:p w:rsidR="00ED43CF" w:rsidRDefault="00ED43CF" w:rsidP="00CA6B44">
            <w:pPr>
              <w:rPr>
                <w:ins w:id="512" w:author="William Lamb" w:date="2018-11-15T13:28:00Z"/>
              </w:rPr>
            </w:pPr>
            <w:ins w:id="513" w:author="William Lamb" w:date="2018-11-15T13:28:00Z">
              <w:r w:rsidRPr="00ED43CF">
                <w:t>Waste</w:t>
              </w:r>
            </w:ins>
            <w:ins w:id="514" w:author="William Lamb" w:date="2018-11-15T13:29:00Z">
              <w:r>
                <w:t xml:space="preserve"> </w:t>
              </w:r>
            </w:ins>
            <w:ins w:id="515" w:author="William Lamb" w:date="2018-11-15T13:28:00Z">
              <w:r w:rsidRPr="00ED43CF">
                <w:t>management</w:t>
              </w:r>
            </w:ins>
          </w:p>
        </w:tc>
        <w:tc>
          <w:tcPr>
            <w:tcW w:w="2265" w:type="dxa"/>
            <w:tcBorders>
              <w:top w:val="single" w:sz="4" w:space="0" w:color="auto"/>
            </w:tcBorders>
            <w:vAlign w:val="center"/>
            <w:tcPrChange w:id="516" w:author="William Lamb" w:date="2018-11-15T13:29:00Z">
              <w:tcPr>
                <w:tcW w:w="2265" w:type="dxa"/>
                <w:gridSpan w:val="2"/>
                <w:vAlign w:val="center"/>
              </w:tcPr>
            </w:tcPrChange>
          </w:tcPr>
          <w:p w:rsidR="00ED43CF" w:rsidRDefault="00ED43CF" w:rsidP="00ED43CF">
            <w:pPr>
              <w:rPr>
                <w:ins w:id="517" w:author="William Lamb" w:date="2018-11-15T13:28:00Z"/>
              </w:rPr>
            </w:pPr>
            <w:ins w:id="518" w:author="William Lamb" w:date="2018-11-15T13:28:00Z">
              <w:r w:rsidRPr="00ED43CF">
                <w:t>5</w:t>
              </w:r>
            </w:ins>
            <w:ins w:id="519" w:author="William Lamb" w:date="2018-11-19T15:07:00Z">
              <w:r w:rsidR="004F0212">
                <w:t>.</w:t>
              </w:r>
            </w:ins>
            <w:ins w:id="520" w:author="William Lamb" w:date="2018-11-15T13:28:00Z">
              <w:r>
                <w:t>5</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21"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522" w:author="William Lamb" w:date="2018-11-15T13:27:00Z"/>
          <w:trPrChange w:id="523" w:author="William Lamb" w:date="2018-11-15T13:29:00Z">
            <w:trPr>
              <w:gridBefore w:val="1"/>
            </w:trPr>
          </w:trPrChange>
        </w:trPr>
        <w:tc>
          <w:tcPr>
            <w:tcW w:w="2265" w:type="dxa"/>
            <w:vAlign w:val="center"/>
            <w:tcPrChange w:id="524" w:author="William Lamb" w:date="2018-11-15T13:29:00Z">
              <w:tcPr>
                <w:tcW w:w="2265" w:type="dxa"/>
                <w:gridSpan w:val="2"/>
                <w:vAlign w:val="center"/>
              </w:tcPr>
            </w:tcPrChange>
          </w:tcPr>
          <w:p w:rsidR="00ED43CF" w:rsidRDefault="00ED43CF" w:rsidP="00CA6B44">
            <w:pPr>
              <w:rPr>
                <w:ins w:id="525" w:author="William Lamb" w:date="2018-11-15T13:28:00Z"/>
              </w:rPr>
            </w:pPr>
            <w:ins w:id="526" w:author="William Lamb" w:date="2018-11-15T13:28:00Z">
              <w:r w:rsidRPr="00ED43CF">
                <w:t>Climate</w:t>
              </w:r>
            </w:ins>
            <w:ins w:id="527" w:author="William Lamb" w:date="2018-11-15T13:29:00Z">
              <w:r>
                <w:t xml:space="preserve"> </w:t>
              </w:r>
            </w:ins>
            <w:ins w:id="528" w:author="William Lamb" w:date="2018-11-15T13:28:00Z">
              <w:r w:rsidRPr="00ED43CF">
                <w:t>governance</w:t>
              </w:r>
            </w:ins>
          </w:p>
        </w:tc>
        <w:tc>
          <w:tcPr>
            <w:tcW w:w="2265" w:type="dxa"/>
            <w:vAlign w:val="center"/>
            <w:tcPrChange w:id="529" w:author="William Lamb" w:date="2018-11-15T13:29:00Z">
              <w:tcPr>
                <w:tcW w:w="2265" w:type="dxa"/>
                <w:gridSpan w:val="2"/>
                <w:vAlign w:val="center"/>
              </w:tcPr>
            </w:tcPrChange>
          </w:tcPr>
          <w:p w:rsidR="00ED43CF" w:rsidRDefault="004F0212" w:rsidP="00ED43CF">
            <w:pPr>
              <w:rPr>
                <w:ins w:id="530" w:author="William Lamb" w:date="2018-11-15T13:28:00Z"/>
              </w:rPr>
            </w:pPr>
            <w:ins w:id="531" w:author="William Lamb" w:date="2018-11-15T13:28:00Z">
              <w:r>
                <w:t>8.</w:t>
              </w:r>
              <w:r w:rsidR="00ED43CF" w:rsidRPr="00ED43CF">
                <w:t>9</w:t>
              </w:r>
            </w:ins>
          </w:p>
        </w:tc>
        <w:tc>
          <w:tcPr>
            <w:tcW w:w="2265" w:type="dxa"/>
            <w:vAlign w:val="center"/>
            <w:tcPrChange w:id="532" w:author="William Lamb" w:date="2018-11-15T13:29:00Z">
              <w:tcPr>
                <w:tcW w:w="2265" w:type="dxa"/>
                <w:gridSpan w:val="2"/>
                <w:vAlign w:val="center"/>
              </w:tcPr>
            </w:tcPrChange>
          </w:tcPr>
          <w:p w:rsidR="00ED43CF" w:rsidRDefault="00ED43CF" w:rsidP="00ED43CF">
            <w:pPr>
              <w:rPr>
                <w:ins w:id="533" w:author="William Lamb" w:date="2018-11-15T13:28:00Z"/>
              </w:rPr>
            </w:pPr>
            <w:ins w:id="534" w:author="William Lamb" w:date="2018-11-15T13:28:00Z">
              <w:r w:rsidRPr="00ED43CF">
                <w:t>Vehicles</w:t>
              </w:r>
            </w:ins>
          </w:p>
        </w:tc>
        <w:tc>
          <w:tcPr>
            <w:tcW w:w="2265" w:type="dxa"/>
            <w:vAlign w:val="center"/>
            <w:tcPrChange w:id="535" w:author="William Lamb" w:date="2018-11-15T13:29:00Z">
              <w:tcPr>
                <w:tcW w:w="2265" w:type="dxa"/>
                <w:gridSpan w:val="2"/>
                <w:vAlign w:val="center"/>
              </w:tcPr>
            </w:tcPrChange>
          </w:tcPr>
          <w:p w:rsidR="00ED43CF" w:rsidRDefault="00ED43CF" w:rsidP="00ED43CF">
            <w:pPr>
              <w:rPr>
                <w:ins w:id="536" w:author="William Lamb" w:date="2018-11-15T13:28:00Z"/>
              </w:rPr>
            </w:pPr>
            <w:ins w:id="537" w:author="William Lamb" w:date="2018-11-15T13:28:00Z">
              <w:r w:rsidRPr="00ED43CF">
                <w:t>4</w:t>
              </w:r>
            </w:ins>
            <w:ins w:id="538" w:author="William Lamb" w:date="2018-11-19T15:07:00Z">
              <w:r w:rsidR="004F0212">
                <w:t>.</w:t>
              </w:r>
            </w:ins>
            <w:ins w:id="539" w:author="William Lamb" w:date="2018-11-15T13:28:00Z">
              <w:r>
                <w:t>3</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40"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541" w:author="William Lamb" w:date="2018-11-15T13:27:00Z"/>
          <w:trPrChange w:id="542" w:author="William Lamb" w:date="2018-11-15T13:29:00Z">
            <w:trPr>
              <w:gridBefore w:val="1"/>
            </w:trPr>
          </w:trPrChange>
        </w:trPr>
        <w:tc>
          <w:tcPr>
            <w:tcW w:w="2265" w:type="dxa"/>
            <w:vAlign w:val="center"/>
            <w:tcPrChange w:id="543" w:author="William Lamb" w:date="2018-11-15T13:29:00Z">
              <w:tcPr>
                <w:tcW w:w="2265" w:type="dxa"/>
                <w:gridSpan w:val="2"/>
                <w:vAlign w:val="center"/>
              </w:tcPr>
            </w:tcPrChange>
          </w:tcPr>
          <w:p w:rsidR="00ED43CF" w:rsidRDefault="00ED43CF" w:rsidP="00CA6B44">
            <w:pPr>
              <w:rPr>
                <w:ins w:id="544" w:author="William Lamb" w:date="2018-11-15T13:28:00Z"/>
              </w:rPr>
            </w:pPr>
            <w:ins w:id="545" w:author="William Lamb" w:date="2018-11-15T13:28:00Z">
              <w:r w:rsidRPr="00ED43CF">
                <w:t>Energy</w:t>
              </w:r>
            </w:ins>
            <w:ins w:id="546" w:author="William Lamb" w:date="2018-11-15T13:29:00Z">
              <w:r>
                <w:t xml:space="preserve"> </w:t>
              </w:r>
            </w:ins>
            <w:ins w:id="547" w:author="William Lamb" w:date="2018-11-15T13:28:00Z">
              <w:r w:rsidRPr="00ED43CF">
                <w:t>consumption</w:t>
              </w:r>
            </w:ins>
          </w:p>
        </w:tc>
        <w:tc>
          <w:tcPr>
            <w:tcW w:w="2265" w:type="dxa"/>
            <w:vAlign w:val="center"/>
            <w:tcPrChange w:id="548" w:author="William Lamb" w:date="2018-11-15T13:29:00Z">
              <w:tcPr>
                <w:tcW w:w="2265" w:type="dxa"/>
                <w:gridSpan w:val="2"/>
                <w:vAlign w:val="center"/>
              </w:tcPr>
            </w:tcPrChange>
          </w:tcPr>
          <w:p w:rsidR="00ED43CF" w:rsidRDefault="00ED43CF" w:rsidP="00ED43CF">
            <w:pPr>
              <w:rPr>
                <w:ins w:id="549" w:author="William Lamb" w:date="2018-11-15T13:28:00Z"/>
              </w:rPr>
            </w:pPr>
            <w:ins w:id="550" w:author="William Lamb" w:date="2018-11-15T13:28:00Z">
              <w:r w:rsidRPr="00ED43CF">
                <w:t>8</w:t>
              </w:r>
            </w:ins>
            <w:ins w:id="551" w:author="William Lamb" w:date="2018-11-19T15:07:00Z">
              <w:r w:rsidR="004F0212">
                <w:t>.</w:t>
              </w:r>
            </w:ins>
            <w:ins w:id="552" w:author="William Lamb" w:date="2018-11-15T13:28:00Z">
              <w:r w:rsidRPr="00ED43CF">
                <w:t>3</w:t>
              </w:r>
            </w:ins>
          </w:p>
        </w:tc>
        <w:tc>
          <w:tcPr>
            <w:tcW w:w="2265" w:type="dxa"/>
            <w:vAlign w:val="center"/>
            <w:tcPrChange w:id="553" w:author="William Lamb" w:date="2018-11-15T13:29:00Z">
              <w:tcPr>
                <w:tcW w:w="2265" w:type="dxa"/>
                <w:gridSpan w:val="2"/>
                <w:vAlign w:val="center"/>
              </w:tcPr>
            </w:tcPrChange>
          </w:tcPr>
          <w:p w:rsidR="00ED43CF" w:rsidRDefault="00ED43CF" w:rsidP="00ED43CF">
            <w:pPr>
              <w:rPr>
                <w:ins w:id="554" w:author="William Lamb" w:date="2018-11-15T13:28:00Z"/>
              </w:rPr>
            </w:pPr>
            <w:ins w:id="555" w:author="William Lamb" w:date="2018-11-15T13:28:00Z">
              <w:r>
                <w:t xml:space="preserve">Heat </w:t>
              </w:r>
              <w:r w:rsidRPr="00ED43CF">
                <w:t>demand</w:t>
              </w:r>
            </w:ins>
          </w:p>
        </w:tc>
        <w:tc>
          <w:tcPr>
            <w:tcW w:w="2265" w:type="dxa"/>
            <w:vAlign w:val="center"/>
            <w:tcPrChange w:id="556" w:author="William Lamb" w:date="2018-11-15T13:29:00Z">
              <w:tcPr>
                <w:tcW w:w="2265" w:type="dxa"/>
                <w:gridSpan w:val="2"/>
                <w:vAlign w:val="center"/>
              </w:tcPr>
            </w:tcPrChange>
          </w:tcPr>
          <w:p w:rsidR="00ED43CF" w:rsidRDefault="00ED43CF" w:rsidP="00ED43CF">
            <w:pPr>
              <w:rPr>
                <w:ins w:id="557" w:author="William Lamb" w:date="2018-11-15T13:28:00Z"/>
              </w:rPr>
            </w:pPr>
            <w:ins w:id="558" w:author="William Lamb" w:date="2018-11-15T13:28:00Z">
              <w:r w:rsidRPr="00ED43CF">
                <w:t>3</w:t>
              </w:r>
            </w:ins>
            <w:ins w:id="559" w:author="William Lamb" w:date="2018-11-19T15:07:00Z">
              <w:r w:rsidR="004F0212">
                <w:t>.</w:t>
              </w:r>
            </w:ins>
            <w:ins w:id="560" w:author="William Lamb" w:date="2018-11-15T13:28:00Z">
              <w:r w:rsidRPr="00ED43CF">
                <w:t>9</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61"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562" w:author="William Lamb" w:date="2018-11-15T13:27:00Z"/>
          <w:trPrChange w:id="563" w:author="William Lamb" w:date="2018-11-15T13:29:00Z">
            <w:trPr>
              <w:gridBefore w:val="1"/>
            </w:trPr>
          </w:trPrChange>
        </w:trPr>
        <w:tc>
          <w:tcPr>
            <w:tcW w:w="2265" w:type="dxa"/>
            <w:vAlign w:val="center"/>
            <w:tcPrChange w:id="564" w:author="William Lamb" w:date="2018-11-15T13:29:00Z">
              <w:tcPr>
                <w:tcW w:w="2265" w:type="dxa"/>
                <w:gridSpan w:val="2"/>
                <w:vAlign w:val="center"/>
              </w:tcPr>
            </w:tcPrChange>
          </w:tcPr>
          <w:p w:rsidR="00ED43CF" w:rsidRDefault="00ED43CF" w:rsidP="00ED43CF">
            <w:pPr>
              <w:rPr>
                <w:ins w:id="565" w:author="William Lamb" w:date="2018-11-15T13:28:00Z"/>
              </w:rPr>
            </w:pPr>
            <w:ins w:id="566" w:author="William Lamb" w:date="2018-11-15T13:28:00Z">
              <w:r w:rsidRPr="00ED43CF">
                <w:t>Transportation</w:t>
              </w:r>
            </w:ins>
          </w:p>
        </w:tc>
        <w:tc>
          <w:tcPr>
            <w:tcW w:w="2265" w:type="dxa"/>
            <w:vAlign w:val="center"/>
            <w:tcPrChange w:id="567" w:author="William Lamb" w:date="2018-11-15T13:29:00Z">
              <w:tcPr>
                <w:tcW w:w="2265" w:type="dxa"/>
                <w:gridSpan w:val="2"/>
                <w:vAlign w:val="center"/>
              </w:tcPr>
            </w:tcPrChange>
          </w:tcPr>
          <w:p w:rsidR="00ED43CF" w:rsidRDefault="004F0212" w:rsidP="00ED43CF">
            <w:pPr>
              <w:rPr>
                <w:ins w:id="568" w:author="William Lamb" w:date="2018-11-15T13:28:00Z"/>
              </w:rPr>
            </w:pPr>
            <w:ins w:id="569" w:author="William Lamb" w:date="2018-11-19T15:07:00Z">
              <w:r>
                <w:t>7.</w:t>
              </w:r>
            </w:ins>
            <w:ins w:id="570" w:author="William Lamb" w:date="2018-11-15T13:28:00Z">
              <w:r w:rsidR="00ED43CF" w:rsidRPr="00ED43CF">
                <w:t>5</w:t>
              </w:r>
            </w:ins>
          </w:p>
        </w:tc>
        <w:tc>
          <w:tcPr>
            <w:tcW w:w="2265" w:type="dxa"/>
            <w:vAlign w:val="center"/>
            <w:tcPrChange w:id="571" w:author="William Lamb" w:date="2018-11-15T13:29:00Z">
              <w:tcPr>
                <w:tcW w:w="2265" w:type="dxa"/>
                <w:gridSpan w:val="2"/>
                <w:vAlign w:val="center"/>
              </w:tcPr>
            </w:tcPrChange>
          </w:tcPr>
          <w:p w:rsidR="00ED43CF" w:rsidRDefault="00ED43CF" w:rsidP="00CA6B44">
            <w:pPr>
              <w:rPr>
                <w:ins w:id="572" w:author="William Lamb" w:date="2018-11-15T13:28:00Z"/>
              </w:rPr>
            </w:pPr>
            <w:ins w:id="573" w:author="William Lamb" w:date="2018-11-15T13:28:00Z">
              <w:r w:rsidRPr="00ED43CF">
                <w:t>Renewable</w:t>
              </w:r>
            </w:ins>
            <w:ins w:id="574" w:author="William Lamb" w:date="2018-11-15T13:29:00Z">
              <w:r>
                <w:t xml:space="preserve"> </w:t>
              </w:r>
            </w:ins>
            <w:ins w:id="575" w:author="William Lamb" w:date="2018-11-15T13:28:00Z">
              <w:r w:rsidRPr="00ED43CF">
                <w:t>energy</w:t>
              </w:r>
            </w:ins>
          </w:p>
        </w:tc>
        <w:tc>
          <w:tcPr>
            <w:tcW w:w="2265" w:type="dxa"/>
            <w:vAlign w:val="center"/>
            <w:tcPrChange w:id="576" w:author="William Lamb" w:date="2018-11-15T13:29:00Z">
              <w:tcPr>
                <w:tcW w:w="2265" w:type="dxa"/>
                <w:gridSpan w:val="2"/>
                <w:vAlign w:val="center"/>
              </w:tcPr>
            </w:tcPrChange>
          </w:tcPr>
          <w:p w:rsidR="00ED43CF" w:rsidRDefault="00ED43CF" w:rsidP="00ED43CF">
            <w:pPr>
              <w:rPr>
                <w:ins w:id="577" w:author="William Lamb" w:date="2018-11-15T13:28:00Z"/>
              </w:rPr>
            </w:pPr>
            <w:ins w:id="578" w:author="William Lamb" w:date="2018-11-15T13:28:00Z">
              <w:r w:rsidRPr="00ED43CF">
                <w:t>3</w:t>
              </w:r>
            </w:ins>
            <w:ins w:id="579" w:author="William Lamb" w:date="2018-11-19T15:07:00Z">
              <w:r w:rsidR="004F0212">
                <w:t>.</w:t>
              </w:r>
            </w:ins>
            <w:ins w:id="580" w:author="William Lamb" w:date="2018-11-15T13:28:00Z">
              <w:r>
                <w:t>8</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581"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582" w:author="William Lamb" w:date="2018-11-15T13:27:00Z"/>
          <w:trPrChange w:id="583" w:author="William Lamb" w:date="2018-11-15T13:29:00Z">
            <w:trPr>
              <w:gridBefore w:val="1"/>
            </w:trPr>
          </w:trPrChange>
        </w:trPr>
        <w:tc>
          <w:tcPr>
            <w:tcW w:w="2265" w:type="dxa"/>
            <w:vAlign w:val="center"/>
            <w:tcPrChange w:id="584" w:author="William Lamb" w:date="2018-11-15T13:29:00Z">
              <w:tcPr>
                <w:tcW w:w="2265" w:type="dxa"/>
                <w:gridSpan w:val="2"/>
                <w:vAlign w:val="center"/>
              </w:tcPr>
            </w:tcPrChange>
          </w:tcPr>
          <w:p w:rsidR="00ED43CF" w:rsidRDefault="00ED43CF" w:rsidP="00ED43CF">
            <w:pPr>
              <w:rPr>
                <w:ins w:id="585" w:author="William Lamb" w:date="2018-11-15T13:28:00Z"/>
              </w:rPr>
            </w:pPr>
            <w:ins w:id="586" w:author="William Lamb" w:date="2018-11-15T13:28:00Z">
              <w:r>
                <w:t xml:space="preserve">Air </w:t>
              </w:r>
              <w:r w:rsidRPr="00ED43CF">
                <w:t>pollution</w:t>
              </w:r>
            </w:ins>
          </w:p>
        </w:tc>
        <w:tc>
          <w:tcPr>
            <w:tcW w:w="2265" w:type="dxa"/>
            <w:vAlign w:val="center"/>
            <w:tcPrChange w:id="587" w:author="William Lamb" w:date="2018-11-15T13:29:00Z">
              <w:tcPr>
                <w:tcW w:w="2265" w:type="dxa"/>
                <w:gridSpan w:val="2"/>
                <w:vAlign w:val="center"/>
              </w:tcPr>
            </w:tcPrChange>
          </w:tcPr>
          <w:p w:rsidR="00ED43CF" w:rsidRDefault="00ED43CF" w:rsidP="00ED43CF">
            <w:pPr>
              <w:rPr>
                <w:ins w:id="588" w:author="William Lamb" w:date="2018-11-15T13:28:00Z"/>
              </w:rPr>
            </w:pPr>
            <w:ins w:id="589" w:author="William Lamb" w:date="2018-11-15T13:28:00Z">
              <w:r w:rsidRPr="00ED43CF">
                <w:t>7</w:t>
              </w:r>
            </w:ins>
            <w:ins w:id="590" w:author="William Lamb" w:date="2018-11-19T15:07:00Z">
              <w:r w:rsidR="004F0212">
                <w:t>.</w:t>
              </w:r>
            </w:ins>
            <w:ins w:id="591" w:author="William Lamb" w:date="2018-11-15T13:28:00Z">
              <w:r>
                <w:t>5</w:t>
              </w:r>
            </w:ins>
          </w:p>
        </w:tc>
        <w:tc>
          <w:tcPr>
            <w:tcW w:w="2265" w:type="dxa"/>
            <w:vAlign w:val="center"/>
            <w:tcPrChange w:id="592" w:author="William Lamb" w:date="2018-11-15T13:29:00Z">
              <w:tcPr>
                <w:tcW w:w="2265" w:type="dxa"/>
                <w:gridSpan w:val="2"/>
                <w:vAlign w:val="center"/>
              </w:tcPr>
            </w:tcPrChange>
          </w:tcPr>
          <w:p w:rsidR="00ED43CF" w:rsidRDefault="00ED43CF" w:rsidP="00ED43CF">
            <w:pPr>
              <w:rPr>
                <w:ins w:id="593" w:author="William Lamb" w:date="2018-11-15T13:28:00Z"/>
              </w:rPr>
            </w:pPr>
            <w:ins w:id="594" w:author="William Lamb" w:date="2018-11-15T13:28:00Z">
              <w:r>
                <w:t xml:space="preserve">Water </w:t>
              </w:r>
              <w:r w:rsidRPr="00ED43CF">
                <w:t>demand</w:t>
              </w:r>
            </w:ins>
          </w:p>
        </w:tc>
        <w:tc>
          <w:tcPr>
            <w:tcW w:w="2265" w:type="dxa"/>
            <w:vAlign w:val="center"/>
            <w:tcPrChange w:id="595" w:author="William Lamb" w:date="2018-11-15T13:29:00Z">
              <w:tcPr>
                <w:tcW w:w="2265" w:type="dxa"/>
                <w:gridSpan w:val="2"/>
                <w:vAlign w:val="center"/>
              </w:tcPr>
            </w:tcPrChange>
          </w:tcPr>
          <w:p w:rsidR="00ED43CF" w:rsidRDefault="00ED43CF" w:rsidP="00ED43CF">
            <w:pPr>
              <w:rPr>
                <w:ins w:id="596" w:author="William Lamb" w:date="2018-11-15T13:28:00Z"/>
              </w:rPr>
            </w:pPr>
            <w:ins w:id="597" w:author="William Lamb" w:date="2018-11-15T13:28:00Z">
              <w:r w:rsidRPr="00ED43CF">
                <w:t>3</w:t>
              </w:r>
            </w:ins>
            <w:ins w:id="598" w:author="William Lamb" w:date="2018-11-19T15:07:00Z">
              <w:r w:rsidR="004F0212">
                <w:t>.</w:t>
              </w:r>
            </w:ins>
            <w:ins w:id="599" w:author="William Lamb" w:date="2018-11-15T13:28:00Z">
              <w:r w:rsidRPr="00ED43CF">
                <w:t>5</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00"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601" w:author="William Lamb" w:date="2018-11-15T13:27:00Z"/>
          <w:trPrChange w:id="602" w:author="William Lamb" w:date="2018-11-15T13:29:00Z">
            <w:trPr>
              <w:gridBefore w:val="1"/>
            </w:trPr>
          </w:trPrChange>
        </w:trPr>
        <w:tc>
          <w:tcPr>
            <w:tcW w:w="2265" w:type="dxa"/>
            <w:vAlign w:val="center"/>
            <w:tcPrChange w:id="603" w:author="William Lamb" w:date="2018-11-15T13:29:00Z">
              <w:tcPr>
                <w:tcW w:w="2265" w:type="dxa"/>
                <w:gridSpan w:val="2"/>
                <w:vAlign w:val="center"/>
              </w:tcPr>
            </w:tcPrChange>
          </w:tcPr>
          <w:p w:rsidR="00ED43CF" w:rsidRDefault="00ED43CF" w:rsidP="00CA6B44">
            <w:pPr>
              <w:rPr>
                <w:ins w:id="604" w:author="William Lamb" w:date="2018-11-15T13:28:00Z"/>
              </w:rPr>
            </w:pPr>
            <w:ins w:id="605" w:author="William Lamb" w:date="2018-11-15T13:28:00Z">
              <w:r w:rsidRPr="00ED43CF">
                <w:t>CO2</w:t>
              </w:r>
            </w:ins>
            <w:ins w:id="606" w:author="William Lamb" w:date="2018-11-15T13:29:00Z">
              <w:r>
                <w:t xml:space="preserve"> </w:t>
              </w:r>
            </w:ins>
            <w:ins w:id="607" w:author="William Lamb" w:date="2018-11-15T13:28:00Z">
              <w:r w:rsidRPr="00ED43CF">
                <w:t>emissions</w:t>
              </w:r>
            </w:ins>
          </w:p>
        </w:tc>
        <w:tc>
          <w:tcPr>
            <w:tcW w:w="2265" w:type="dxa"/>
            <w:vAlign w:val="center"/>
            <w:tcPrChange w:id="608" w:author="William Lamb" w:date="2018-11-15T13:29:00Z">
              <w:tcPr>
                <w:tcW w:w="2265" w:type="dxa"/>
                <w:gridSpan w:val="2"/>
                <w:vAlign w:val="center"/>
              </w:tcPr>
            </w:tcPrChange>
          </w:tcPr>
          <w:p w:rsidR="00ED43CF" w:rsidRDefault="00ED43CF" w:rsidP="00ED43CF">
            <w:pPr>
              <w:rPr>
                <w:ins w:id="609" w:author="William Lamb" w:date="2018-11-15T13:28:00Z"/>
              </w:rPr>
            </w:pPr>
            <w:ins w:id="610" w:author="William Lamb" w:date="2018-11-15T13:28:00Z">
              <w:r w:rsidRPr="00ED43CF">
                <w:t>6</w:t>
              </w:r>
            </w:ins>
            <w:ins w:id="611" w:author="William Lamb" w:date="2018-11-19T15:07:00Z">
              <w:r w:rsidR="004F0212">
                <w:t>.</w:t>
              </w:r>
            </w:ins>
            <w:ins w:id="612" w:author="William Lamb" w:date="2018-11-15T13:28:00Z">
              <w:r w:rsidRPr="00ED43CF">
                <w:t>9</w:t>
              </w:r>
            </w:ins>
          </w:p>
        </w:tc>
        <w:tc>
          <w:tcPr>
            <w:tcW w:w="2265" w:type="dxa"/>
            <w:vAlign w:val="center"/>
            <w:tcPrChange w:id="613" w:author="William Lamb" w:date="2018-11-15T13:29:00Z">
              <w:tcPr>
                <w:tcW w:w="2265" w:type="dxa"/>
                <w:gridSpan w:val="2"/>
                <w:vAlign w:val="center"/>
              </w:tcPr>
            </w:tcPrChange>
          </w:tcPr>
          <w:p w:rsidR="00ED43CF" w:rsidRDefault="00ED43CF" w:rsidP="00ED43CF">
            <w:pPr>
              <w:rPr>
                <w:ins w:id="614" w:author="William Lamb" w:date="2018-11-15T13:28:00Z"/>
              </w:rPr>
            </w:pPr>
            <w:ins w:id="615" w:author="William Lamb" w:date="2018-11-15T13:28:00Z">
              <w:r>
                <w:t xml:space="preserve">Urban </w:t>
              </w:r>
              <w:r w:rsidRPr="00ED43CF">
                <w:t>ecology</w:t>
              </w:r>
            </w:ins>
          </w:p>
        </w:tc>
        <w:tc>
          <w:tcPr>
            <w:tcW w:w="2265" w:type="dxa"/>
            <w:vAlign w:val="center"/>
            <w:tcPrChange w:id="616" w:author="William Lamb" w:date="2018-11-15T13:29:00Z">
              <w:tcPr>
                <w:tcW w:w="2265" w:type="dxa"/>
                <w:gridSpan w:val="2"/>
                <w:vAlign w:val="center"/>
              </w:tcPr>
            </w:tcPrChange>
          </w:tcPr>
          <w:p w:rsidR="00ED43CF" w:rsidRDefault="00ED43CF" w:rsidP="00ED43CF">
            <w:pPr>
              <w:rPr>
                <w:ins w:id="617" w:author="William Lamb" w:date="2018-11-15T13:28:00Z"/>
              </w:rPr>
            </w:pPr>
            <w:ins w:id="618" w:author="William Lamb" w:date="2018-11-15T13:28:00Z">
              <w:r w:rsidRPr="00ED43CF">
                <w:t>2</w:t>
              </w:r>
            </w:ins>
            <w:ins w:id="619" w:author="William Lamb" w:date="2018-11-19T15:07:00Z">
              <w:r w:rsidR="004F0212">
                <w:t>.</w:t>
              </w:r>
            </w:ins>
            <w:ins w:id="620" w:author="William Lamb" w:date="2018-11-15T13:28:00Z">
              <w:r w:rsidRPr="00ED43CF">
                <w:t>9</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21"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622" w:author="William Lamb" w:date="2018-11-15T13:27:00Z"/>
          <w:trPrChange w:id="623" w:author="William Lamb" w:date="2018-11-15T13:29:00Z">
            <w:trPr>
              <w:gridBefore w:val="1"/>
            </w:trPr>
          </w:trPrChange>
        </w:trPr>
        <w:tc>
          <w:tcPr>
            <w:tcW w:w="2265" w:type="dxa"/>
            <w:vAlign w:val="center"/>
            <w:tcPrChange w:id="624" w:author="William Lamb" w:date="2018-11-15T13:29:00Z">
              <w:tcPr>
                <w:tcW w:w="2265" w:type="dxa"/>
                <w:gridSpan w:val="2"/>
                <w:vAlign w:val="center"/>
              </w:tcPr>
            </w:tcPrChange>
          </w:tcPr>
          <w:p w:rsidR="00ED43CF" w:rsidRDefault="00ED43CF" w:rsidP="00ED43CF">
            <w:pPr>
              <w:rPr>
                <w:ins w:id="625" w:author="William Lamb" w:date="2018-11-15T13:28:00Z"/>
              </w:rPr>
            </w:pPr>
            <w:ins w:id="626" w:author="William Lamb" w:date="2018-11-15T13:28:00Z">
              <w:r w:rsidRPr="00ED43CF">
                <w:t>Buildings</w:t>
              </w:r>
            </w:ins>
          </w:p>
        </w:tc>
        <w:tc>
          <w:tcPr>
            <w:tcW w:w="2265" w:type="dxa"/>
            <w:vAlign w:val="center"/>
            <w:tcPrChange w:id="627" w:author="William Lamb" w:date="2018-11-15T13:29:00Z">
              <w:tcPr>
                <w:tcW w:w="2265" w:type="dxa"/>
                <w:gridSpan w:val="2"/>
                <w:vAlign w:val="center"/>
              </w:tcPr>
            </w:tcPrChange>
          </w:tcPr>
          <w:p w:rsidR="00ED43CF" w:rsidRDefault="00ED43CF" w:rsidP="00ED43CF">
            <w:pPr>
              <w:rPr>
                <w:ins w:id="628" w:author="William Lamb" w:date="2018-11-15T13:28:00Z"/>
              </w:rPr>
            </w:pPr>
            <w:ins w:id="629" w:author="William Lamb" w:date="2018-11-15T13:28:00Z">
              <w:r>
                <w:t>5</w:t>
              </w:r>
            </w:ins>
            <w:ins w:id="630" w:author="William Lamb" w:date="2018-11-19T15:07:00Z">
              <w:r w:rsidR="004F0212">
                <w:t>.</w:t>
              </w:r>
            </w:ins>
            <w:ins w:id="631" w:author="William Lamb" w:date="2018-11-15T13:28:00Z">
              <w:r>
                <w:t>8</w:t>
              </w:r>
            </w:ins>
          </w:p>
        </w:tc>
        <w:tc>
          <w:tcPr>
            <w:tcW w:w="2265" w:type="dxa"/>
            <w:vAlign w:val="center"/>
            <w:tcPrChange w:id="632" w:author="William Lamb" w:date="2018-11-15T13:29:00Z">
              <w:tcPr>
                <w:tcW w:w="2265" w:type="dxa"/>
                <w:gridSpan w:val="2"/>
                <w:vAlign w:val="center"/>
              </w:tcPr>
            </w:tcPrChange>
          </w:tcPr>
          <w:p w:rsidR="00ED43CF" w:rsidRDefault="00ED43CF" w:rsidP="00CA6B44">
            <w:pPr>
              <w:rPr>
                <w:ins w:id="633" w:author="William Lamb" w:date="2018-11-15T13:28:00Z"/>
              </w:rPr>
            </w:pPr>
            <w:ins w:id="634" w:author="William Lamb" w:date="2018-11-15T13:28:00Z">
              <w:r w:rsidRPr="00ED43CF">
                <w:t>Cooling</w:t>
              </w:r>
            </w:ins>
            <w:ins w:id="635" w:author="William Lamb" w:date="2018-11-15T13:29:00Z">
              <w:r>
                <w:t xml:space="preserve"> </w:t>
              </w:r>
            </w:ins>
            <w:ins w:id="636" w:author="William Lamb" w:date="2018-11-15T13:28:00Z">
              <w:r w:rsidRPr="00ED43CF">
                <w:t>demand</w:t>
              </w:r>
            </w:ins>
          </w:p>
        </w:tc>
        <w:tc>
          <w:tcPr>
            <w:tcW w:w="2265" w:type="dxa"/>
            <w:vAlign w:val="center"/>
            <w:tcPrChange w:id="637" w:author="William Lamb" w:date="2018-11-15T13:29:00Z">
              <w:tcPr>
                <w:tcW w:w="2265" w:type="dxa"/>
                <w:gridSpan w:val="2"/>
                <w:vAlign w:val="center"/>
              </w:tcPr>
            </w:tcPrChange>
          </w:tcPr>
          <w:p w:rsidR="00ED43CF" w:rsidRDefault="00ED43CF" w:rsidP="00ED43CF">
            <w:pPr>
              <w:rPr>
                <w:ins w:id="638" w:author="William Lamb" w:date="2018-11-15T13:28:00Z"/>
              </w:rPr>
            </w:pPr>
            <w:ins w:id="639" w:author="William Lamb" w:date="2018-11-15T13:28:00Z">
              <w:r w:rsidRPr="00ED43CF">
                <w:t>2</w:t>
              </w:r>
            </w:ins>
            <w:ins w:id="640" w:author="William Lamb" w:date="2018-11-19T15:08:00Z">
              <w:r w:rsidR="004F0212">
                <w:t>.</w:t>
              </w:r>
            </w:ins>
            <w:ins w:id="641" w:author="William Lamb" w:date="2018-11-15T13:28:00Z">
              <w:r w:rsidRPr="00ED43CF">
                <w:t>7</w:t>
              </w:r>
            </w:ins>
          </w:p>
        </w:tc>
      </w:tr>
      <w:tr w:rsidR="00ED43CF" w:rsidTr="00ED43CF">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42" w:author="William Lamb" w:date="2018-11-15T13:29:00Z">
            <w:tblPrEx>
              <w:tblW w:w="11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432"/>
          <w:ins w:id="643" w:author="William Lamb" w:date="2018-11-15T13:28:00Z"/>
          <w:trPrChange w:id="644" w:author="William Lamb" w:date="2018-11-15T13:29:00Z">
            <w:trPr>
              <w:gridBefore w:val="1"/>
            </w:trPr>
          </w:trPrChange>
        </w:trPr>
        <w:tc>
          <w:tcPr>
            <w:tcW w:w="2265" w:type="dxa"/>
            <w:tcBorders>
              <w:bottom w:val="single" w:sz="4" w:space="0" w:color="auto"/>
            </w:tcBorders>
            <w:vAlign w:val="center"/>
            <w:tcPrChange w:id="645" w:author="William Lamb" w:date="2018-11-15T13:29:00Z">
              <w:tcPr>
                <w:tcW w:w="2265" w:type="dxa"/>
                <w:gridSpan w:val="2"/>
                <w:vAlign w:val="center"/>
              </w:tcPr>
            </w:tcPrChange>
          </w:tcPr>
          <w:p w:rsidR="00ED43CF" w:rsidRDefault="00ED43CF" w:rsidP="00CA6B44">
            <w:pPr>
              <w:rPr>
                <w:ins w:id="646" w:author="William Lamb" w:date="2018-11-15T13:28:00Z"/>
              </w:rPr>
            </w:pPr>
            <w:ins w:id="647" w:author="William Lamb" w:date="2018-11-15T13:28:00Z">
              <w:r w:rsidRPr="00ED43CF">
                <w:t>Urban</w:t>
              </w:r>
            </w:ins>
            <w:ins w:id="648" w:author="William Lamb" w:date="2018-11-15T13:29:00Z">
              <w:r>
                <w:t xml:space="preserve"> </w:t>
              </w:r>
            </w:ins>
            <w:ins w:id="649" w:author="William Lamb" w:date="2018-11-15T13:28:00Z">
              <w:r w:rsidRPr="00ED43CF">
                <w:t>form</w:t>
              </w:r>
            </w:ins>
          </w:p>
        </w:tc>
        <w:tc>
          <w:tcPr>
            <w:tcW w:w="2265" w:type="dxa"/>
            <w:tcBorders>
              <w:bottom w:val="single" w:sz="4" w:space="0" w:color="auto"/>
            </w:tcBorders>
            <w:vAlign w:val="center"/>
            <w:tcPrChange w:id="650" w:author="William Lamb" w:date="2018-11-15T13:29:00Z">
              <w:tcPr>
                <w:tcW w:w="2265" w:type="dxa"/>
                <w:gridSpan w:val="2"/>
                <w:vAlign w:val="center"/>
              </w:tcPr>
            </w:tcPrChange>
          </w:tcPr>
          <w:p w:rsidR="00ED43CF" w:rsidRDefault="00ED43CF" w:rsidP="00ED43CF">
            <w:pPr>
              <w:rPr>
                <w:ins w:id="651" w:author="William Lamb" w:date="2018-11-15T13:28:00Z"/>
              </w:rPr>
            </w:pPr>
            <w:ins w:id="652" w:author="William Lamb" w:date="2018-11-15T13:28:00Z">
              <w:r w:rsidRPr="00ED43CF">
                <w:t>5</w:t>
              </w:r>
            </w:ins>
            <w:ins w:id="653" w:author="William Lamb" w:date="2018-11-19T15:07:00Z">
              <w:r w:rsidR="004F0212">
                <w:t>.</w:t>
              </w:r>
            </w:ins>
            <w:ins w:id="654" w:author="William Lamb" w:date="2018-11-15T13:28:00Z">
              <w:r>
                <w:t>7</w:t>
              </w:r>
            </w:ins>
          </w:p>
        </w:tc>
        <w:tc>
          <w:tcPr>
            <w:tcW w:w="2265" w:type="dxa"/>
            <w:tcBorders>
              <w:bottom w:val="single" w:sz="4" w:space="0" w:color="auto"/>
            </w:tcBorders>
            <w:vAlign w:val="center"/>
            <w:tcPrChange w:id="655" w:author="William Lamb" w:date="2018-11-15T13:29:00Z">
              <w:tcPr>
                <w:tcW w:w="2265" w:type="dxa"/>
                <w:gridSpan w:val="2"/>
                <w:vAlign w:val="center"/>
              </w:tcPr>
            </w:tcPrChange>
          </w:tcPr>
          <w:p w:rsidR="00ED43CF" w:rsidRDefault="00ED43CF" w:rsidP="00ED43CF">
            <w:pPr>
              <w:rPr>
                <w:ins w:id="656" w:author="William Lamb" w:date="2018-11-15T13:28:00Z"/>
              </w:rPr>
            </w:pPr>
            <w:ins w:id="657" w:author="William Lamb" w:date="2018-11-15T13:28:00Z">
              <w:r w:rsidRPr="00ED43CF">
                <w:t>Households</w:t>
              </w:r>
            </w:ins>
          </w:p>
        </w:tc>
        <w:tc>
          <w:tcPr>
            <w:tcW w:w="2265" w:type="dxa"/>
            <w:tcBorders>
              <w:bottom w:val="single" w:sz="4" w:space="0" w:color="auto"/>
            </w:tcBorders>
            <w:vAlign w:val="center"/>
            <w:tcPrChange w:id="658" w:author="William Lamb" w:date="2018-11-15T13:29:00Z">
              <w:tcPr>
                <w:tcW w:w="2265" w:type="dxa"/>
                <w:gridSpan w:val="2"/>
                <w:vAlign w:val="center"/>
              </w:tcPr>
            </w:tcPrChange>
          </w:tcPr>
          <w:p w:rsidR="00ED43CF" w:rsidRDefault="00ED43CF" w:rsidP="00ED43CF">
            <w:pPr>
              <w:rPr>
                <w:ins w:id="659" w:author="William Lamb" w:date="2018-11-15T13:28:00Z"/>
              </w:rPr>
            </w:pPr>
            <w:ins w:id="660" w:author="William Lamb" w:date="2018-11-15T13:28:00Z">
              <w:r w:rsidRPr="00ED43CF">
                <w:t>2</w:t>
              </w:r>
            </w:ins>
            <w:ins w:id="661" w:author="William Lamb" w:date="2018-11-19T15:08:00Z">
              <w:r w:rsidR="004F0212">
                <w:t>.</w:t>
              </w:r>
            </w:ins>
            <w:ins w:id="662" w:author="William Lamb" w:date="2018-11-15T13:28:00Z">
              <w:r>
                <w:t>6</w:t>
              </w:r>
            </w:ins>
          </w:p>
        </w:tc>
      </w:tr>
    </w:tbl>
    <w:p w:rsidR="00ED43CF" w:rsidRPr="00ED43CF" w:rsidDel="00ED43CF" w:rsidRDefault="00ED43CF">
      <w:pPr>
        <w:rPr>
          <w:del w:id="663" w:author="William Lamb" w:date="2018-11-15T13:28:00Z"/>
          <w:rPrChange w:id="664" w:author="William Lamb" w:date="2018-11-15T13:22:00Z">
            <w:rPr>
              <w:del w:id="665" w:author="William Lamb" w:date="2018-11-15T13:28:00Z"/>
              <w:b/>
            </w:rPr>
          </w:rPrChange>
        </w:rPr>
        <w:pPrChange w:id="666" w:author="William Lamb" w:date="2018-11-15T13:22:00Z">
          <w:pPr>
            <w:pStyle w:val="Caption"/>
            <w:spacing w:line="360" w:lineRule="auto"/>
          </w:pPr>
        </w:pPrChange>
      </w:pPr>
    </w:p>
    <w:p w:rsidR="001F2217" w:rsidRPr="00AC7706" w:rsidRDefault="001F2217" w:rsidP="001F2217">
      <w:pPr>
        <w:pStyle w:val="Caption"/>
        <w:spacing w:line="360" w:lineRule="auto"/>
        <w:rPr>
          <w:b/>
        </w:rPr>
      </w:pPr>
      <w:r w:rsidRPr="00AC7706">
        <w:rPr>
          <w:b/>
        </w:rPr>
        <w:t xml:space="preserve">Table </w:t>
      </w:r>
      <w:r w:rsidRPr="00AC7706">
        <w:rPr>
          <w:b/>
        </w:rPr>
        <w:fldChar w:fldCharType="begin"/>
      </w:r>
      <w:r w:rsidRPr="00AC7706">
        <w:rPr>
          <w:b/>
        </w:rPr>
        <w:instrText xml:space="preserve"> SEQ Table \* ARABIC </w:instrText>
      </w:r>
      <w:r w:rsidRPr="00AC7706">
        <w:rPr>
          <w:b/>
        </w:rPr>
        <w:fldChar w:fldCharType="separate"/>
      </w:r>
      <w:ins w:id="667" w:author="William Lamb" w:date="2018-11-19T17:02:00Z">
        <w:r w:rsidR="00D14612">
          <w:rPr>
            <w:b/>
            <w:noProof/>
          </w:rPr>
          <w:t>4</w:t>
        </w:r>
      </w:ins>
      <w:del w:id="668" w:author="William Lamb" w:date="2018-11-16T11:52:00Z">
        <w:r w:rsidR="006F62D1" w:rsidDel="00D77212">
          <w:rPr>
            <w:b/>
            <w:noProof/>
          </w:rPr>
          <w:delText>3</w:delText>
        </w:r>
      </w:del>
      <w:r w:rsidRPr="00AC7706">
        <w:rPr>
          <w:b/>
          <w:noProof/>
        </w:rPr>
        <w:fldChar w:fldCharType="end"/>
      </w:r>
      <w:bookmarkEnd w:id="490"/>
      <w:r w:rsidRPr="00AC7706">
        <w:rPr>
          <w:b/>
        </w:rPr>
        <w:t>: Topic proportions of 'forward-looking' case studies</w:t>
      </w:r>
    </w:p>
    <w:p w:rsidR="001F2217" w:rsidRDefault="001F2217" w:rsidP="001F2217">
      <w:pPr>
        <w:keepNext/>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1F2217" w:rsidTr="0000526F">
        <w:trPr>
          <w:trHeight w:val="20"/>
        </w:trPr>
        <w:tc>
          <w:tcPr>
            <w:tcW w:w="2265"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r w:rsidRPr="00E23832">
              <w:rPr>
                <w:rFonts w:eastAsia="Times New Roman" w:cstheme="minorHAnsi"/>
                <w:b/>
                <w:color w:val="000000"/>
              </w:rPr>
              <w:t>Region</w:t>
            </w:r>
          </w:p>
        </w:tc>
        <w:tc>
          <w:tcPr>
            <w:tcW w:w="2265"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r w:rsidRPr="00E23832">
              <w:rPr>
                <w:rFonts w:eastAsia="Times New Roman" w:cstheme="minorHAnsi"/>
                <w:b/>
                <w:color w:val="000000"/>
              </w:rPr>
              <w:t>No. case studies</w:t>
            </w:r>
          </w:p>
        </w:tc>
        <w:tc>
          <w:tcPr>
            <w:tcW w:w="2266"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r w:rsidRPr="00E23832">
              <w:rPr>
                <w:rFonts w:eastAsia="Times New Roman" w:cstheme="minorHAnsi"/>
                <w:b/>
                <w:color w:val="000000"/>
              </w:rPr>
              <w:t>No. ‘forward-looking’ studies</w:t>
            </w:r>
          </w:p>
        </w:tc>
        <w:tc>
          <w:tcPr>
            <w:tcW w:w="2266" w:type="dxa"/>
            <w:tcBorders>
              <w:top w:val="single" w:sz="4" w:space="0" w:color="auto"/>
              <w:bottom w:val="single" w:sz="4" w:space="0" w:color="auto"/>
            </w:tcBorders>
          </w:tcPr>
          <w:p w:rsidR="001F2217" w:rsidRPr="00E23832" w:rsidRDefault="001F2217" w:rsidP="0000526F">
            <w:pPr>
              <w:keepNext/>
              <w:spacing w:line="360" w:lineRule="auto"/>
              <w:rPr>
                <w:rFonts w:cstheme="minorHAnsi"/>
              </w:rPr>
            </w:pPr>
            <w:del w:id="669" w:author="William Lamb" w:date="2018-10-25T13:06:00Z">
              <w:r w:rsidRPr="00E23832" w:rsidDel="006D2494">
                <w:rPr>
                  <w:rFonts w:eastAsia="Times New Roman" w:cstheme="minorHAnsi"/>
                  <w:b/>
                  <w:color w:val="000000"/>
                </w:rPr>
                <w:delText>Fraction</w:delText>
              </w:r>
            </w:del>
            <w:ins w:id="670" w:author="William Lamb" w:date="2018-10-25T13:06:00Z">
              <w:r w:rsidR="006D2494">
                <w:rPr>
                  <w:rFonts w:eastAsia="Times New Roman" w:cstheme="minorHAnsi"/>
                  <w:b/>
                  <w:color w:val="000000"/>
                </w:rPr>
                <w:t>Proportion</w:t>
              </w:r>
            </w:ins>
            <w:ins w:id="671" w:author="William Lamb" w:date="2018-11-19T15:08:00Z">
              <w:r w:rsidR="004F0212">
                <w:rPr>
                  <w:rFonts w:eastAsia="Times New Roman" w:cstheme="minorHAnsi"/>
                  <w:b/>
                  <w:color w:val="000000"/>
                </w:rPr>
                <w:t xml:space="preserve"> (%)</w:t>
              </w:r>
            </w:ins>
          </w:p>
        </w:tc>
      </w:tr>
      <w:tr w:rsidR="001F2217" w:rsidTr="0000526F">
        <w:trPr>
          <w:trHeight w:val="20"/>
        </w:trPr>
        <w:tc>
          <w:tcPr>
            <w:tcW w:w="2265" w:type="dxa"/>
            <w:tcBorders>
              <w:top w:val="single" w:sz="4" w:space="0" w:color="auto"/>
            </w:tcBorders>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Africa</w:t>
            </w:r>
          </w:p>
        </w:tc>
        <w:tc>
          <w:tcPr>
            <w:tcW w:w="2265" w:type="dxa"/>
            <w:tcBorders>
              <w:top w:val="single" w:sz="4" w:space="0" w:color="auto"/>
            </w:tcBorders>
            <w:vAlign w:val="center"/>
          </w:tcPr>
          <w:p w:rsidR="001F2217" w:rsidRPr="00E23832" w:rsidRDefault="001F2217" w:rsidP="00FC6B9B">
            <w:pPr>
              <w:keepNext/>
              <w:spacing w:line="360" w:lineRule="auto"/>
              <w:rPr>
                <w:rFonts w:cstheme="minorHAnsi"/>
              </w:rPr>
            </w:pPr>
            <w:del w:id="672" w:author="William Lamb" w:date="2018-11-15T13:11:00Z">
              <w:r w:rsidRPr="00D96CF7" w:rsidDel="00FC6B9B">
                <w:rPr>
                  <w:rFonts w:eastAsia="Times New Roman" w:cstheme="minorHAnsi"/>
                  <w:color w:val="000000"/>
                </w:rPr>
                <w:delText>175</w:delText>
              </w:r>
            </w:del>
            <w:ins w:id="673" w:author="William Lamb" w:date="2018-11-15T13:11:00Z">
              <w:r w:rsidR="00FC6B9B">
                <w:rPr>
                  <w:rFonts w:eastAsia="Times New Roman" w:cstheme="minorHAnsi"/>
                  <w:color w:val="000000"/>
                </w:rPr>
                <w:t>158</w:t>
              </w:r>
            </w:ins>
          </w:p>
        </w:tc>
        <w:tc>
          <w:tcPr>
            <w:tcW w:w="2266" w:type="dxa"/>
            <w:tcBorders>
              <w:top w:val="single" w:sz="4" w:space="0" w:color="auto"/>
            </w:tcBorders>
            <w:vAlign w:val="center"/>
          </w:tcPr>
          <w:p w:rsidR="001F2217" w:rsidRPr="00E23832" w:rsidRDefault="001F2217" w:rsidP="0000526F">
            <w:pPr>
              <w:keepNext/>
              <w:spacing w:line="360" w:lineRule="auto"/>
              <w:rPr>
                <w:rFonts w:cstheme="minorHAnsi"/>
              </w:rPr>
            </w:pPr>
            <w:del w:id="674" w:author="William Lamb" w:date="2018-11-15T13:11:00Z">
              <w:r w:rsidRPr="00D96CF7" w:rsidDel="00FC6B9B">
                <w:rPr>
                  <w:rFonts w:eastAsia="Times New Roman" w:cstheme="minorHAnsi"/>
                  <w:color w:val="000000"/>
                </w:rPr>
                <w:delText>4</w:delText>
              </w:r>
            </w:del>
            <w:ins w:id="675" w:author="William Lamb" w:date="2018-11-15T13:11:00Z">
              <w:r w:rsidR="00FC6B9B">
                <w:rPr>
                  <w:rFonts w:eastAsia="Times New Roman" w:cstheme="minorHAnsi"/>
                  <w:color w:val="000000"/>
                </w:rPr>
                <w:t>12</w:t>
              </w:r>
            </w:ins>
          </w:p>
        </w:tc>
        <w:tc>
          <w:tcPr>
            <w:tcW w:w="2266" w:type="dxa"/>
            <w:tcBorders>
              <w:top w:val="single" w:sz="4" w:space="0" w:color="auto"/>
            </w:tcBorders>
            <w:vAlign w:val="center"/>
          </w:tcPr>
          <w:p w:rsidR="001F2217" w:rsidRPr="00E23832" w:rsidRDefault="001F2217" w:rsidP="00FC6B9B">
            <w:pPr>
              <w:keepNext/>
              <w:spacing w:line="360" w:lineRule="auto"/>
              <w:rPr>
                <w:rFonts w:cstheme="minorHAnsi"/>
              </w:rPr>
            </w:pPr>
            <w:del w:id="676" w:author="William Lamb" w:date="2018-11-15T13:12:00Z">
              <w:r w:rsidRPr="00E23832" w:rsidDel="00FC6B9B">
                <w:rPr>
                  <w:rFonts w:eastAsia="Times New Roman" w:cstheme="minorHAnsi"/>
                  <w:color w:val="000000"/>
                </w:rPr>
                <w:delText>0.02</w:delText>
              </w:r>
            </w:del>
            <w:ins w:id="677" w:author="William Lamb" w:date="2018-11-15T13:12:00Z">
              <w:r w:rsidR="004F0212">
                <w:rPr>
                  <w:rFonts w:eastAsia="Times New Roman" w:cstheme="minorHAnsi"/>
                  <w:color w:val="000000"/>
                </w:rPr>
                <w:t>8</w:t>
              </w:r>
            </w:ins>
          </w:p>
        </w:tc>
      </w:tr>
      <w:tr w:rsidR="001F2217" w:rsidTr="0000526F">
        <w:trPr>
          <w:trHeight w:val="20"/>
        </w:trPr>
        <w:tc>
          <w:tcPr>
            <w:tcW w:w="2265" w:type="dxa"/>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Asia</w:t>
            </w:r>
          </w:p>
        </w:tc>
        <w:tc>
          <w:tcPr>
            <w:tcW w:w="2265" w:type="dxa"/>
            <w:vAlign w:val="center"/>
          </w:tcPr>
          <w:p w:rsidR="001F2217" w:rsidRPr="00E23832" w:rsidRDefault="001F2217" w:rsidP="0000526F">
            <w:pPr>
              <w:keepNext/>
              <w:spacing w:line="360" w:lineRule="auto"/>
              <w:rPr>
                <w:rFonts w:cstheme="minorHAnsi"/>
              </w:rPr>
            </w:pPr>
            <w:del w:id="678" w:author="William Lamb" w:date="2018-11-15T13:11:00Z">
              <w:r w:rsidRPr="00D96CF7" w:rsidDel="00FC6B9B">
                <w:rPr>
                  <w:rFonts w:eastAsia="Times New Roman" w:cstheme="minorHAnsi"/>
                  <w:color w:val="000000"/>
                </w:rPr>
                <w:delText>1761</w:delText>
              </w:r>
            </w:del>
            <w:ins w:id="679" w:author="William Lamb" w:date="2018-11-15T13:11:00Z">
              <w:r w:rsidR="00FC6B9B">
                <w:rPr>
                  <w:rFonts w:eastAsia="Times New Roman" w:cstheme="minorHAnsi"/>
                  <w:color w:val="000000"/>
                </w:rPr>
                <w:t>1934</w:t>
              </w:r>
            </w:ins>
          </w:p>
        </w:tc>
        <w:tc>
          <w:tcPr>
            <w:tcW w:w="2266" w:type="dxa"/>
            <w:vAlign w:val="center"/>
          </w:tcPr>
          <w:p w:rsidR="001F2217" w:rsidRPr="00E23832" w:rsidRDefault="001F2217" w:rsidP="0000526F">
            <w:pPr>
              <w:keepNext/>
              <w:spacing w:line="360" w:lineRule="auto"/>
              <w:rPr>
                <w:rFonts w:cstheme="minorHAnsi"/>
              </w:rPr>
            </w:pPr>
            <w:del w:id="680" w:author="William Lamb" w:date="2018-11-15T13:11:00Z">
              <w:r w:rsidRPr="00D96CF7" w:rsidDel="00FC6B9B">
                <w:rPr>
                  <w:rFonts w:eastAsia="Times New Roman" w:cstheme="minorHAnsi"/>
                  <w:color w:val="000000"/>
                </w:rPr>
                <w:delText>190</w:delText>
              </w:r>
            </w:del>
            <w:ins w:id="681" w:author="William Lamb" w:date="2018-11-15T13:11:00Z">
              <w:r w:rsidR="00FC6B9B">
                <w:rPr>
                  <w:rFonts w:eastAsia="Times New Roman" w:cstheme="minorHAnsi"/>
                  <w:color w:val="000000"/>
                </w:rPr>
                <w:t>335</w:t>
              </w:r>
            </w:ins>
          </w:p>
        </w:tc>
        <w:tc>
          <w:tcPr>
            <w:tcW w:w="2266" w:type="dxa"/>
            <w:vAlign w:val="center"/>
          </w:tcPr>
          <w:p w:rsidR="001F2217" w:rsidRPr="00E23832" w:rsidRDefault="001F2217" w:rsidP="0000526F">
            <w:pPr>
              <w:keepNext/>
              <w:spacing w:line="360" w:lineRule="auto"/>
              <w:rPr>
                <w:rFonts w:cstheme="minorHAnsi"/>
              </w:rPr>
            </w:pPr>
            <w:del w:id="682" w:author="William Lamb" w:date="2018-11-15T13:12:00Z">
              <w:r w:rsidRPr="00E23832" w:rsidDel="00FC6B9B">
                <w:rPr>
                  <w:rFonts w:eastAsia="Times New Roman" w:cstheme="minorHAnsi"/>
                  <w:color w:val="000000"/>
                </w:rPr>
                <w:delText>0.10</w:delText>
              </w:r>
            </w:del>
            <w:ins w:id="683" w:author="William Lamb" w:date="2018-11-15T13:12:00Z">
              <w:r w:rsidR="00FC6B9B">
                <w:rPr>
                  <w:rFonts w:eastAsia="Times New Roman" w:cstheme="minorHAnsi"/>
                  <w:color w:val="000000"/>
                </w:rPr>
                <w:t>17</w:t>
              </w:r>
            </w:ins>
          </w:p>
        </w:tc>
      </w:tr>
      <w:tr w:rsidR="001F2217" w:rsidTr="0000526F">
        <w:trPr>
          <w:trHeight w:val="20"/>
        </w:trPr>
        <w:tc>
          <w:tcPr>
            <w:tcW w:w="2265" w:type="dxa"/>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Europe</w:t>
            </w:r>
          </w:p>
        </w:tc>
        <w:tc>
          <w:tcPr>
            <w:tcW w:w="2265" w:type="dxa"/>
            <w:vAlign w:val="center"/>
          </w:tcPr>
          <w:p w:rsidR="001F2217" w:rsidRPr="00E23832" w:rsidRDefault="001F2217" w:rsidP="0000526F">
            <w:pPr>
              <w:keepNext/>
              <w:spacing w:line="360" w:lineRule="auto"/>
              <w:rPr>
                <w:rFonts w:cstheme="minorHAnsi"/>
              </w:rPr>
            </w:pPr>
            <w:del w:id="684" w:author="William Lamb" w:date="2018-11-15T13:11:00Z">
              <w:r w:rsidRPr="00D96CF7" w:rsidDel="00FC6B9B">
                <w:rPr>
                  <w:rFonts w:eastAsia="Times New Roman" w:cstheme="minorHAnsi"/>
                  <w:color w:val="000000"/>
                </w:rPr>
                <w:delText>1207</w:delText>
              </w:r>
            </w:del>
            <w:ins w:id="685" w:author="William Lamb" w:date="2018-11-15T13:11:00Z">
              <w:r w:rsidR="00FC6B9B">
                <w:rPr>
                  <w:rFonts w:eastAsia="Times New Roman" w:cstheme="minorHAnsi"/>
                  <w:color w:val="000000"/>
                </w:rPr>
                <w:t>1145</w:t>
              </w:r>
            </w:ins>
          </w:p>
        </w:tc>
        <w:tc>
          <w:tcPr>
            <w:tcW w:w="2266" w:type="dxa"/>
            <w:vAlign w:val="center"/>
          </w:tcPr>
          <w:p w:rsidR="001F2217" w:rsidRPr="00E23832" w:rsidRDefault="001F2217" w:rsidP="0000526F">
            <w:pPr>
              <w:keepNext/>
              <w:spacing w:line="360" w:lineRule="auto"/>
              <w:rPr>
                <w:rFonts w:cstheme="minorHAnsi"/>
              </w:rPr>
            </w:pPr>
            <w:del w:id="686" w:author="William Lamb" w:date="2018-11-15T13:11:00Z">
              <w:r w:rsidRPr="00D96CF7" w:rsidDel="00FC6B9B">
                <w:rPr>
                  <w:rFonts w:eastAsia="Times New Roman" w:cstheme="minorHAnsi"/>
                  <w:color w:val="000000"/>
                </w:rPr>
                <w:delText>129</w:delText>
              </w:r>
            </w:del>
            <w:ins w:id="687" w:author="William Lamb" w:date="2018-11-15T13:11:00Z">
              <w:r w:rsidR="00FC6B9B">
                <w:rPr>
                  <w:rFonts w:eastAsia="Times New Roman" w:cstheme="minorHAnsi"/>
                  <w:color w:val="000000"/>
                </w:rPr>
                <w:t>227</w:t>
              </w:r>
            </w:ins>
          </w:p>
        </w:tc>
        <w:tc>
          <w:tcPr>
            <w:tcW w:w="2266" w:type="dxa"/>
            <w:vAlign w:val="center"/>
          </w:tcPr>
          <w:p w:rsidR="001F2217" w:rsidRPr="00E23832" w:rsidRDefault="001F2217" w:rsidP="00D14612">
            <w:pPr>
              <w:keepNext/>
              <w:spacing w:line="360" w:lineRule="auto"/>
              <w:rPr>
                <w:rFonts w:cstheme="minorHAnsi"/>
              </w:rPr>
            </w:pPr>
            <w:del w:id="688" w:author="William Lamb" w:date="2018-11-15T13:12:00Z">
              <w:r w:rsidRPr="00D96CF7" w:rsidDel="00FC6B9B">
                <w:rPr>
                  <w:rFonts w:eastAsia="Times New Roman" w:cstheme="minorHAnsi"/>
                  <w:color w:val="000000"/>
                </w:rPr>
                <w:delText>0.1</w:delText>
              </w:r>
              <w:r w:rsidRPr="00E23832" w:rsidDel="00FC6B9B">
                <w:rPr>
                  <w:rFonts w:eastAsia="Times New Roman" w:cstheme="minorHAnsi"/>
                  <w:color w:val="000000"/>
                </w:rPr>
                <w:delText>1</w:delText>
              </w:r>
            </w:del>
            <w:ins w:id="689" w:author="William Lamb" w:date="2018-11-15T13:12:00Z">
              <w:r w:rsidR="00FC6B9B">
                <w:rPr>
                  <w:rFonts w:eastAsia="Times New Roman" w:cstheme="minorHAnsi"/>
                  <w:color w:val="000000"/>
                </w:rPr>
                <w:t>19</w:t>
              </w:r>
            </w:ins>
          </w:p>
        </w:tc>
      </w:tr>
      <w:tr w:rsidR="001F2217" w:rsidTr="0000526F">
        <w:trPr>
          <w:trHeight w:val="20"/>
        </w:trPr>
        <w:tc>
          <w:tcPr>
            <w:tcW w:w="2265" w:type="dxa"/>
            <w:vAlign w:val="center"/>
          </w:tcPr>
          <w:p w:rsidR="001F2217" w:rsidRPr="00E23832" w:rsidRDefault="001F2217" w:rsidP="0000526F">
            <w:pPr>
              <w:keepNext/>
              <w:spacing w:line="360" w:lineRule="auto"/>
              <w:rPr>
                <w:rFonts w:cstheme="minorHAnsi"/>
              </w:rPr>
            </w:pPr>
            <w:r w:rsidRPr="00E23832">
              <w:rPr>
                <w:rFonts w:eastAsia="Times New Roman" w:cstheme="minorHAnsi"/>
                <w:color w:val="000000"/>
              </w:rPr>
              <w:t>Latin America</w:t>
            </w:r>
          </w:p>
        </w:tc>
        <w:tc>
          <w:tcPr>
            <w:tcW w:w="2265" w:type="dxa"/>
            <w:vAlign w:val="center"/>
          </w:tcPr>
          <w:p w:rsidR="001F2217" w:rsidRPr="00E23832" w:rsidRDefault="001F2217" w:rsidP="0000526F">
            <w:pPr>
              <w:keepNext/>
              <w:spacing w:line="360" w:lineRule="auto"/>
              <w:rPr>
                <w:rFonts w:cstheme="minorHAnsi"/>
              </w:rPr>
            </w:pPr>
            <w:del w:id="690" w:author="William Lamb" w:date="2018-11-15T13:11:00Z">
              <w:r w:rsidRPr="00D96CF7" w:rsidDel="00FC6B9B">
                <w:rPr>
                  <w:rFonts w:eastAsia="Times New Roman" w:cstheme="minorHAnsi"/>
                  <w:color w:val="000000"/>
                </w:rPr>
                <w:delText>246</w:delText>
              </w:r>
            </w:del>
            <w:ins w:id="691" w:author="William Lamb" w:date="2018-11-15T13:11:00Z">
              <w:r w:rsidR="00FC6B9B">
                <w:rPr>
                  <w:rFonts w:eastAsia="Times New Roman" w:cstheme="minorHAnsi"/>
                  <w:color w:val="000000"/>
                </w:rPr>
                <w:t>206</w:t>
              </w:r>
            </w:ins>
          </w:p>
        </w:tc>
        <w:tc>
          <w:tcPr>
            <w:tcW w:w="2266" w:type="dxa"/>
            <w:vAlign w:val="center"/>
          </w:tcPr>
          <w:p w:rsidR="001F2217" w:rsidRPr="00E23832" w:rsidRDefault="001F2217" w:rsidP="0000526F">
            <w:pPr>
              <w:keepNext/>
              <w:spacing w:line="360" w:lineRule="auto"/>
              <w:rPr>
                <w:rFonts w:cstheme="minorHAnsi"/>
              </w:rPr>
            </w:pPr>
            <w:del w:id="692" w:author="William Lamb" w:date="2018-11-15T13:11:00Z">
              <w:r w:rsidRPr="00D96CF7" w:rsidDel="00FC6B9B">
                <w:rPr>
                  <w:rFonts w:eastAsia="Times New Roman" w:cstheme="minorHAnsi"/>
                  <w:color w:val="000000"/>
                </w:rPr>
                <w:delText>26</w:delText>
              </w:r>
            </w:del>
            <w:ins w:id="693" w:author="William Lamb" w:date="2018-11-15T13:11:00Z">
              <w:r w:rsidR="00FC6B9B">
                <w:rPr>
                  <w:rFonts w:eastAsia="Times New Roman" w:cstheme="minorHAnsi"/>
                  <w:color w:val="000000"/>
                </w:rPr>
                <w:t>37</w:t>
              </w:r>
            </w:ins>
          </w:p>
        </w:tc>
        <w:tc>
          <w:tcPr>
            <w:tcW w:w="2266" w:type="dxa"/>
            <w:vAlign w:val="center"/>
          </w:tcPr>
          <w:p w:rsidR="001F2217" w:rsidRPr="00E23832" w:rsidRDefault="001F2217" w:rsidP="00D14612">
            <w:pPr>
              <w:keepNext/>
              <w:spacing w:line="360" w:lineRule="auto"/>
              <w:rPr>
                <w:rFonts w:cstheme="minorHAnsi"/>
              </w:rPr>
            </w:pPr>
            <w:del w:id="694" w:author="William Lamb" w:date="2018-11-15T13:12:00Z">
              <w:r w:rsidRPr="00D96CF7" w:rsidDel="00FC6B9B">
                <w:rPr>
                  <w:rFonts w:eastAsia="Times New Roman" w:cstheme="minorHAnsi"/>
                  <w:color w:val="000000"/>
                </w:rPr>
                <w:delText>0.1</w:delText>
              </w:r>
              <w:r w:rsidRPr="00E23832" w:rsidDel="00FC6B9B">
                <w:rPr>
                  <w:rFonts w:eastAsia="Times New Roman" w:cstheme="minorHAnsi"/>
                  <w:color w:val="000000"/>
                </w:rPr>
                <w:delText>1</w:delText>
              </w:r>
            </w:del>
            <w:ins w:id="695" w:author="William Lamb" w:date="2018-11-15T13:12:00Z">
              <w:r w:rsidR="00FC6B9B">
                <w:rPr>
                  <w:rFonts w:eastAsia="Times New Roman" w:cstheme="minorHAnsi"/>
                  <w:color w:val="000000"/>
                </w:rPr>
                <w:t>18</w:t>
              </w:r>
            </w:ins>
          </w:p>
        </w:tc>
      </w:tr>
      <w:tr w:rsidR="001F2217" w:rsidTr="0000526F">
        <w:trPr>
          <w:trHeight w:val="20"/>
        </w:trPr>
        <w:tc>
          <w:tcPr>
            <w:tcW w:w="2265" w:type="dxa"/>
            <w:vAlign w:val="center"/>
          </w:tcPr>
          <w:p w:rsidR="001F2217" w:rsidRPr="00E23832" w:rsidRDefault="001F2217" w:rsidP="0000526F">
            <w:pPr>
              <w:keepNext/>
              <w:spacing w:line="360" w:lineRule="auto"/>
              <w:rPr>
                <w:rFonts w:eastAsia="Times New Roman" w:cstheme="minorHAnsi"/>
                <w:color w:val="000000"/>
              </w:rPr>
            </w:pPr>
            <w:r w:rsidRPr="00E23832">
              <w:rPr>
                <w:rFonts w:eastAsia="Times New Roman" w:cstheme="minorHAnsi"/>
                <w:color w:val="000000"/>
              </w:rPr>
              <w:t>North America</w:t>
            </w:r>
          </w:p>
        </w:tc>
        <w:tc>
          <w:tcPr>
            <w:tcW w:w="2265" w:type="dxa"/>
            <w:vAlign w:val="center"/>
          </w:tcPr>
          <w:p w:rsidR="001F2217" w:rsidRPr="00E23832" w:rsidRDefault="001F2217" w:rsidP="0000526F">
            <w:pPr>
              <w:keepNext/>
              <w:spacing w:line="360" w:lineRule="auto"/>
              <w:rPr>
                <w:rFonts w:eastAsia="Times New Roman" w:cstheme="minorHAnsi"/>
                <w:color w:val="000000"/>
              </w:rPr>
            </w:pPr>
            <w:del w:id="696" w:author="William Lamb" w:date="2018-11-15T13:11:00Z">
              <w:r w:rsidRPr="00D96CF7" w:rsidDel="00FC6B9B">
                <w:rPr>
                  <w:rFonts w:eastAsia="Times New Roman" w:cstheme="minorHAnsi"/>
                  <w:color w:val="000000"/>
                </w:rPr>
                <w:delText>1126</w:delText>
              </w:r>
            </w:del>
            <w:ins w:id="697" w:author="William Lamb" w:date="2018-11-15T13:11:00Z">
              <w:r w:rsidR="00FC6B9B">
                <w:rPr>
                  <w:rFonts w:eastAsia="Times New Roman" w:cstheme="minorHAnsi"/>
                  <w:color w:val="000000"/>
                </w:rPr>
                <w:t>1054</w:t>
              </w:r>
            </w:ins>
          </w:p>
        </w:tc>
        <w:tc>
          <w:tcPr>
            <w:tcW w:w="2266" w:type="dxa"/>
            <w:vAlign w:val="center"/>
          </w:tcPr>
          <w:p w:rsidR="001F2217" w:rsidRPr="00E23832" w:rsidRDefault="001F2217" w:rsidP="0000526F">
            <w:pPr>
              <w:keepNext/>
              <w:spacing w:line="360" w:lineRule="auto"/>
              <w:rPr>
                <w:rFonts w:cstheme="minorHAnsi"/>
              </w:rPr>
            </w:pPr>
            <w:del w:id="698" w:author="William Lamb" w:date="2018-11-15T13:11:00Z">
              <w:r w:rsidRPr="00D96CF7" w:rsidDel="00FC6B9B">
                <w:rPr>
                  <w:rFonts w:eastAsia="Times New Roman" w:cstheme="minorHAnsi"/>
                  <w:color w:val="000000"/>
                </w:rPr>
                <w:delText>84</w:delText>
              </w:r>
            </w:del>
            <w:ins w:id="699" w:author="William Lamb" w:date="2018-11-15T13:11:00Z">
              <w:r w:rsidR="00FC6B9B">
                <w:rPr>
                  <w:rFonts w:eastAsia="Times New Roman" w:cstheme="minorHAnsi"/>
                  <w:color w:val="000000"/>
                </w:rPr>
                <w:t>131</w:t>
              </w:r>
            </w:ins>
          </w:p>
        </w:tc>
        <w:tc>
          <w:tcPr>
            <w:tcW w:w="2266" w:type="dxa"/>
            <w:vAlign w:val="center"/>
          </w:tcPr>
          <w:p w:rsidR="001F2217" w:rsidRPr="00E23832" w:rsidRDefault="001F2217" w:rsidP="00D14612">
            <w:pPr>
              <w:keepNext/>
              <w:spacing w:line="360" w:lineRule="auto"/>
              <w:rPr>
                <w:rFonts w:cstheme="minorHAnsi"/>
              </w:rPr>
            </w:pPr>
            <w:del w:id="700" w:author="William Lamb" w:date="2018-11-15T13:12:00Z">
              <w:r w:rsidRPr="00D96CF7" w:rsidDel="00FC6B9B">
                <w:rPr>
                  <w:rFonts w:eastAsia="Times New Roman" w:cstheme="minorHAnsi"/>
                  <w:color w:val="000000"/>
                </w:rPr>
                <w:delText>0.07</w:delText>
              </w:r>
            </w:del>
            <w:ins w:id="701" w:author="William Lamb" w:date="2018-11-15T13:12:00Z">
              <w:r w:rsidR="00FC6B9B">
                <w:rPr>
                  <w:rFonts w:eastAsia="Times New Roman" w:cstheme="minorHAnsi"/>
                  <w:color w:val="000000"/>
                </w:rPr>
                <w:t>12</w:t>
              </w:r>
            </w:ins>
          </w:p>
        </w:tc>
      </w:tr>
      <w:tr w:rsidR="001F2217" w:rsidTr="0000526F">
        <w:trPr>
          <w:trHeight w:val="20"/>
        </w:trPr>
        <w:tc>
          <w:tcPr>
            <w:tcW w:w="2265" w:type="dxa"/>
            <w:tcBorders>
              <w:bottom w:val="single" w:sz="4" w:space="0" w:color="auto"/>
            </w:tcBorders>
            <w:vAlign w:val="center"/>
          </w:tcPr>
          <w:p w:rsidR="001F2217" w:rsidRPr="00E23832" w:rsidRDefault="001F2217" w:rsidP="0000526F">
            <w:pPr>
              <w:keepNext/>
              <w:spacing w:line="360" w:lineRule="auto"/>
              <w:rPr>
                <w:rFonts w:eastAsia="Times New Roman" w:cstheme="minorHAnsi"/>
                <w:color w:val="000000"/>
              </w:rPr>
            </w:pPr>
            <w:r w:rsidRPr="00E23832">
              <w:rPr>
                <w:rFonts w:eastAsia="Times New Roman" w:cstheme="minorHAnsi"/>
                <w:color w:val="000000"/>
              </w:rPr>
              <w:t>Oceania</w:t>
            </w:r>
          </w:p>
        </w:tc>
        <w:tc>
          <w:tcPr>
            <w:tcW w:w="2265" w:type="dxa"/>
            <w:tcBorders>
              <w:bottom w:val="single" w:sz="4" w:space="0" w:color="auto"/>
            </w:tcBorders>
            <w:vAlign w:val="center"/>
          </w:tcPr>
          <w:p w:rsidR="001F2217" w:rsidRPr="00E23832" w:rsidRDefault="001F2217" w:rsidP="0000526F">
            <w:pPr>
              <w:keepNext/>
              <w:spacing w:line="360" w:lineRule="auto"/>
              <w:rPr>
                <w:rFonts w:eastAsia="Times New Roman" w:cstheme="minorHAnsi"/>
                <w:color w:val="000000"/>
              </w:rPr>
            </w:pPr>
            <w:del w:id="702" w:author="William Lamb" w:date="2018-11-15T13:11:00Z">
              <w:r w:rsidRPr="00D96CF7" w:rsidDel="00FC6B9B">
                <w:rPr>
                  <w:rFonts w:eastAsia="Times New Roman" w:cstheme="minorHAnsi"/>
                  <w:color w:val="000000"/>
                </w:rPr>
                <w:delText>184</w:delText>
              </w:r>
            </w:del>
            <w:ins w:id="703" w:author="William Lamb" w:date="2018-11-15T13:11:00Z">
              <w:r w:rsidR="00FC6B9B">
                <w:rPr>
                  <w:rFonts w:eastAsia="Times New Roman" w:cstheme="minorHAnsi"/>
                  <w:color w:val="000000"/>
                </w:rPr>
                <w:t>151</w:t>
              </w:r>
            </w:ins>
          </w:p>
        </w:tc>
        <w:tc>
          <w:tcPr>
            <w:tcW w:w="2266" w:type="dxa"/>
            <w:tcBorders>
              <w:bottom w:val="single" w:sz="4" w:space="0" w:color="auto"/>
            </w:tcBorders>
            <w:vAlign w:val="center"/>
          </w:tcPr>
          <w:p w:rsidR="001F2217" w:rsidRPr="00E23832" w:rsidRDefault="001F2217" w:rsidP="0000526F">
            <w:pPr>
              <w:keepNext/>
              <w:spacing w:line="360" w:lineRule="auto"/>
              <w:rPr>
                <w:rFonts w:cstheme="minorHAnsi"/>
              </w:rPr>
            </w:pPr>
            <w:del w:id="704" w:author="William Lamb" w:date="2018-11-15T13:11:00Z">
              <w:r w:rsidRPr="00D96CF7" w:rsidDel="00FC6B9B">
                <w:rPr>
                  <w:rFonts w:eastAsia="Times New Roman" w:cstheme="minorHAnsi"/>
                  <w:color w:val="000000"/>
                </w:rPr>
                <w:delText>19</w:delText>
              </w:r>
            </w:del>
            <w:ins w:id="705" w:author="William Lamb" w:date="2018-11-15T13:11:00Z">
              <w:r w:rsidR="00FC6B9B">
                <w:rPr>
                  <w:rFonts w:eastAsia="Times New Roman" w:cstheme="minorHAnsi"/>
                  <w:color w:val="000000"/>
                </w:rPr>
                <w:t>23</w:t>
              </w:r>
            </w:ins>
          </w:p>
        </w:tc>
        <w:tc>
          <w:tcPr>
            <w:tcW w:w="2266" w:type="dxa"/>
            <w:tcBorders>
              <w:bottom w:val="single" w:sz="4" w:space="0" w:color="auto"/>
            </w:tcBorders>
            <w:vAlign w:val="center"/>
          </w:tcPr>
          <w:p w:rsidR="001F2217" w:rsidRPr="00E23832" w:rsidRDefault="001F2217" w:rsidP="00D14612">
            <w:pPr>
              <w:keepNext/>
              <w:spacing w:line="360" w:lineRule="auto"/>
              <w:rPr>
                <w:rFonts w:cstheme="minorHAnsi"/>
              </w:rPr>
            </w:pPr>
            <w:del w:id="706" w:author="William Lamb" w:date="2018-11-15T13:12:00Z">
              <w:r w:rsidRPr="00D96CF7" w:rsidDel="00FC6B9B">
                <w:rPr>
                  <w:rFonts w:eastAsia="Times New Roman" w:cstheme="minorHAnsi"/>
                  <w:color w:val="000000"/>
                </w:rPr>
                <w:delText>0.10</w:delText>
              </w:r>
            </w:del>
            <w:ins w:id="707" w:author="William Lamb" w:date="2018-11-15T13:12:00Z">
              <w:r w:rsidR="00FC6B9B">
                <w:rPr>
                  <w:rFonts w:eastAsia="Times New Roman" w:cstheme="minorHAnsi"/>
                  <w:color w:val="000000"/>
                </w:rPr>
                <w:t>15</w:t>
              </w:r>
            </w:ins>
          </w:p>
        </w:tc>
      </w:tr>
    </w:tbl>
    <w:p w:rsidR="001F2217" w:rsidRDefault="001F2217" w:rsidP="001F2217">
      <w:pPr>
        <w:pStyle w:val="Caption"/>
        <w:spacing w:line="360" w:lineRule="auto"/>
        <w:rPr>
          <w:b/>
        </w:rPr>
      </w:pPr>
      <w:bookmarkStart w:id="708" w:name="_Ref512605458"/>
      <w:r w:rsidRPr="00AC7706">
        <w:rPr>
          <w:b/>
        </w:rPr>
        <w:t xml:space="preserve">Table </w:t>
      </w:r>
      <w:r w:rsidRPr="00AC7706">
        <w:rPr>
          <w:b/>
        </w:rPr>
        <w:fldChar w:fldCharType="begin"/>
      </w:r>
      <w:r w:rsidRPr="00AC7706">
        <w:rPr>
          <w:b/>
        </w:rPr>
        <w:instrText xml:space="preserve"> SEQ Table \* ARABIC </w:instrText>
      </w:r>
      <w:r w:rsidRPr="00AC7706">
        <w:rPr>
          <w:b/>
        </w:rPr>
        <w:fldChar w:fldCharType="separate"/>
      </w:r>
      <w:ins w:id="709" w:author="William Lamb" w:date="2018-11-19T17:02:00Z">
        <w:r w:rsidR="00D14612">
          <w:rPr>
            <w:b/>
            <w:noProof/>
          </w:rPr>
          <w:t>5</w:t>
        </w:r>
      </w:ins>
      <w:del w:id="710" w:author="William Lamb" w:date="2018-11-16T11:52:00Z">
        <w:r w:rsidR="006F62D1" w:rsidDel="00D77212">
          <w:rPr>
            <w:b/>
            <w:noProof/>
          </w:rPr>
          <w:delText>4</w:delText>
        </w:r>
      </w:del>
      <w:r w:rsidRPr="00AC7706">
        <w:rPr>
          <w:b/>
          <w:noProof/>
        </w:rPr>
        <w:fldChar w:fldCharType="end"/>
      </w:r>
      <w:bookmarkEnd w:id="708"/>
      <w:r w:rsidRPr="00AC7706">
        <w:rPr>
          <w:b/>
        </w:rPr>
        <w:t>: Regional coverage of 'forward-looking' case studies</w:t>
      </w:r>
    </w:p>
    <w:p w:rsidR="00726ECB" w:rsidRPr="00726ECB" w:rsidRDefault="00726ECB" w:rsidP="00726ECB"/>
    <w:p w:rsidR="001F2217" w:rsidRPr="00092586" w:rsidRDefault="001F2217" w:rsidP="001F2217">
      <w:pPr>
        <w:spacing w:line="360" w:lineRule="auto"/>
      </w:pPr>
    </w:p>
    <w:p w:rsidR="001F2217" w:rsidDel="00D14612" w:rsidRDefault="001F2217" w:rsidP="001F2217">
      <w:pPr>
        <w:keepNext/>
        <w:spacing w:line="360" w:lineRule="auto"/>
        <w:rPr>
          <w:del w:id="711" w:author="William Lamb" w:date="2018-11-19T17:01:00Z"/>
        </w:rPr>
      </w:pPr>
      <w:del w:id="712" w:author="William Lamb" w:date="2018-11-15T13:40:00Z">
        <w:r w:rsidDel="00CA6B44">
          <w:rPr>
            <w:rFonts w:ascii="Calibri" w:eastAsia="Calibri" w:hAnsi="Calibri" w:cs="Calibri"/>
            <w:noProof/>
          </w:rPr>
          <w:lastRenderedPageBreak/>
          <w:drawing>
            <wp:inline distT="0" distB="0" distL="0" distR="0" wp14:anchorId="55C80CF5" wp14:editId="76A5E7E5">
              <wp:extent cx="4434849" cy="303124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_Fig_comparati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4849" cy="3031242"/>
                      </a:xfrm>
                      <a:prstGeom prst="rect">
                        <a:avLst/>
                      </a:prstGeom>
                    </pic:spPr>
                  </pic:pic>
                </a:graphicData>
              </a:graphic>
            </wp:inline>
          </w:drawing>
        </w:r>
      </w:del>
    </w:p>
    <w:p w:rsidR="001F2217" w:rsidDel="00D14612" w:rsidRDefault="001F2217" w:rsidP="001F2217">
      <w:pPr>
        <w:pStyle w:val="Caption"/>
        <w:spacing w:line="360" w:lineRule="auto"/>
        <w:rPr>
          <w:del w:id="713" w:author="William Lamb" w:date="2018-11-19T17:01:00Z"/>
          <w:b/>
        </w:rPr>
      </w:pPr>
      <w:bookmarkStart w:id="714" w:name="_Ref512332084"/>
      <w:del w:id="715" w:author="William Lamb" w:date="2018-11-19T17:01:00Z">
        <w:r w:rsidRPr="002D518F" w:rsidDel="00D14612">
          <w:rPr>
            <w:b/>
          </w:rPr>
          <w:delText xml:space="preserve">Figure </w:delText>
        </w:r>
        <w:r w:rsidDel="00D14612">
          <w:rPr>
            <w:b/>
          </w:rPr>
          <w:fldChar w:fldCharType="begin"/>
        </w:r>
        <w:r w:rsidDel="00D14612">
          <w:rPr>
            <w:b/>
          </w:rPr>
          <w:delInstrText xml:space="preserve"> SEQ Figure \* ARABIC </w:delInstrText>
        </w:r>
        <w:r w:rsidDel="00D14612">
          <w:rPr>
            <w:b/>
          </w:rPr>
          <w:fldChar w:fldCharType="separate"/>
        </w:r>
        <w:r w:rsidR="006F62D1" w:rsidDel="00D14612">
          <w:rPr>
            <w:b/>
            <w:noProof/>
          </w:rPr>
          <w:delText>7</w:delText>
        </w:r>
        <w:r w:rsidDel="00D14612">
          <w:rPr>
            <w:b/>
          </w:rPr>
          <w:fldChar w:fldCharType="end"/>
        </w:r>
        <w:bookmarkEnd w:id="714"/>
        <w:r w:rsidRPr="002D518F" w:rsidDel="00D14612">
          <w:rPr>
            <w:b/>
          </w:rPr>
          <w:delText>: Number of cities mentioned in comparative studies</w:delText>
        </w:r>
      </w:del>
    </w:p>
    <w:p w:rsidR="00BE2230" w:rsidRDefault="00CB2532"/>
    <w:sectPr w:rsidR="00BE22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217"/>
    <w:rsid w:val="00015197"/>
    <w:rsid w:val="000255A9"/>
    <w:rsid w:val="000E5254"/>
    <w:rsid w:val="001546DE"/>
    <w:rsid w:val="00173112"/>
    <w:rsid w:val="001F2217"/>
    <w:rsid w:val="00274CA0"/>
    <w:rsid w:val="002E44FA"/>
    <w:rsid w:val="00485770"/>
    <w:rsid w:val="004F0212"/>
    <w:rsid w:val="005B343F"/>
    <w:rsid w:val="0068627E"/>
    <w:rsid w:val="006C2257"/>
    <w:rsid w:val="006D2494"/>
    <w:rsid w:val="006F62D1"/>
    <w:rsid w:val="00726ECB"/>
    <w:rsid w:val="007F7C87"/>
    <w:rsid w:val="008C2C5F"/>
    <w:rsid w:val="00900881"/>
    <w:rsid w:val="009D03E3"/>
    <w:rsid w:val="009D17E5"/>
    <w:rsid w:val="00AD652F"/>
    <w:rsid w:val="00B44B10"/>
    <w:rsid w:val="00CA6B44"/>
    <w:rsid w:val="00CB2532"/>
    <w:rsid w:val="00CD2AC5"/>
    <w:rsid w:val="00D14612"/>
    <w:rsid w:val="00D16DBE"/>
    <w:rsid w:val="00D765F0"/>
    <w:rsid w:val="00D77212"/>
    <w:rsid w:val="00DA12FB"/>
    <w:rsid w:val="00DA5870"/>
    <w:rsid w:val="00DB10FD"/>
    <w:rsid w:val="00DB4091"/>
    <w:rsid w:val="00E47D4C"/>
    <w:rsid w:val="00E64C3B"/>
    <w:rsid w:val="00ED43CF"/>
    <w:rsid w:val="00EE4AF4"/>
    <w:rsid w:val="00FC6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7BC7C-DC27-4D99-8CF3-777F01E61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17"/>
    <w:rPr>
      <w:rFonts w:eastAsiaTheme="minorEastAsia"/>
      <w:lang w:eastAsia="en-GB"/>
    </w:rPr>
  </w:style>
  <w:style w:type="paragraph" w:styleId="Heading1">
    <w:name w:val="heading 1"/>
    <w:basedOn w:val="Normal"/>
    <w:next w:val="Normal"/>
    <w:link w:val="Heading1Char"/>
    <w:uiPriority w:val="9"/>
    <w:qFormat/>
    <w:rsid w:val="001F2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217"/>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217"/>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rsid w:val="001F2217"/>
    <w:rPr>
      <w:rFonts w:asciiTheme="majorHAnsi" w:eastAsiaTheme="majorEastAsia" w:hAnsiTheme="majorHAnsi" w:cstheme="majorBidi"/>
      <w:color w:val="2E74B5" w:themeColor="accent1" w:themeShade="BF"/>
      <w:sz w:val="26"/>
      <w:szCs w:val="26"/>
      <w:lang w:eastAsia="en-GB"/>
    </w:rPr>
  </w:style>
  <w:style w:type="table" w:styleId="TableGrid">
    <w:name w:val="Table Grid"/>
    <w:basedOn w:val="TableNormal"/>
    <w:uiPriority w:val="39"/>
    <w:rsid w:val="001F2217"/>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2217"/>
    <w:pPr>
      <w:spacing w:after="200" w:line="240" w:lineRule="auto"/>
    </w:pPr>
    <w:rPr>
      <w:i/>
      <w:iCs/>
      <w:color w:val="44546A" w:themeColor="text2"/>
      <w:sz w:val="18"/>
      <w:szCs w:val="18"/>
    </w:rPr>
  </w:style>
  <w:style w:type="character" w:customStyle="1" w:styleId="authorsname">
    <w:name w:val="authors__name"/>
    <w:basedOn w:val="DefaultParagraphFont"/>
    <w:rsid w:val="001F2217"/>
  </w:style>
  <w:style w:type="character" w:styleId="Hyperlink">
    <w:name w:val="Hyperlink"/>
    <w:basedOn w:val="DefaultParagraphFont"/>
    <w:uiPriority w:val="99"/>
    <w:unhideWhenUsed/>
    <w:rsid w:val="00726ECB"/>
    <w:rPr>
      <w:color w:val="0563C1" w:themeColor="hyperlink"/>
      <w:u w:val="single"/>
    </w:rPr>
  </w:style>
  <w:style w:type="paragraph" w:styleId="BalloonText">
    <w:name w:val="Balloon Text"/>
    <w:basedOn w:val="Normal"/>
    <w:link w:val="BalloonTextChar"/>
    <w:uiPriority w:val="99"/>
    <w:semiHidden/>
    <w:unhideWhenUsed/>
    <w:rsid w:val="006F6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2D1"/>
    <w:rPr>
      <w:rFonts w:ascii="Segoe UI" w:eastAsiaTheme="minorEastAsia" w:hAnsi="Segoe UI" w:cs="Segoe UI"/>
      <w:sz w:val="18"/>
      <w:szCs w:val="18"/>
      <w:lang w:eastAsia="en-GB"/>
    </w:rPr>
  </w:style>
  <w:style w:type="character" w:styleId="CommentReference">
    <w:name w:val="annotation reference"/>
    <w:basedOn w:val="DefaultParagraphFont"/>
    <w:uiPriority w:val="99"/>
    <w:semiHidden/>
    <w:unhideWhenUsed/>
    <w:rsid w:val="00DA5870"/>
    <w:rPr>
      <w:sz w:val="16"/>
      <w:szCs w:val="16"/>
    </w:rPr>
  </w:style>
  <w:style w:type="paragraph" w:styleId="CommentText">
    <w:name w:val="annotation text"/>
    <w:basedOn w:val="Normal"/>
    <w:link w:val="CommentTextChar"/>
    <w:uiPriority w:val="99"/>
    <w:semiHidden/>
    <w:unhideWhenUsed/>
    <w:rsid w:val="00DA5870"/>
    <w:pPr>
      <w:spacing w:line="240" w:lineRule="auto"/>
    </w:pPr>
    <w:rPr>
      <w:sz w:val="20"/>
      <w:szCs w:val="20"/>
    </w:rPr>
  </w:style>
  <w:style w:type="character" w:customStyle="1" w:styleId="CommentTextChar">
    <w:name w:val="Comment Text Char"/>
    <w:basedOn w:val="DefaultParagraphFont"/>
    <w:link w:val="CommentText"/>
    <w:uiPriority w:val="99"/>
    <w:semiHidden/>
    <w:rsid w:val="00DA5870"/>
    <w:rPr>
      <w:rFonts w:eastAsiaTheme="minorEastAsia"/>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1126">
      <w:bodyDiv w:val="1"/>
      <w:marLeft w:val="0"/>
      <w:marRight w:val="0"/>
      <w:marTop w:val="0"/>
      <w:marBottom w:val="0"/>
      <w:divBdr>
        <w:top w:val="none" w:sz="0" w:space="0" w:color="auto"/>
        <w:left w:val="none" w:sz="0" w:space="0" w:color="auto"/>
        <w:bottom w:val="none" w:sz="0" w:space="0" w:color="auto"/>
        <w:right w:val="none" w:sz="0" w:space="0" w:color="auto"/>
      </w:divBdr>
      <w:divsChild>
        <w:div w:id="1167473793">
          <w:marLeft w:val="0"/>
          <w:marRight w:val="0"/>
          <w:marTop w:val="0"/>
          <w:marBottom w:val="0"/>
          <w:divBdr>
            <w:top w:val="none" w:sz="0" w:space="0" w:color="auto"/>
            <w:left w:val="none" w:sz="0" w:space="0" w:color="auto"/>
            <w:bottom w:val="none" w:sz="0" w:space="0" w:color="auto"/>
            <w:right w:val="none" w:sz="0" w:space="0" w:color="auto"/>
          </w:divBdr>
          <w:divsChild>
            <w:div w:id="294532221">
              <w:marLeft w:val="0"/>
              <w:marRight w:val="0"/>
              <w:marTop w:val="0"/>
              <w:marBottom w:val="0"/>
              <w:divBdr>
                <w:top w:val="none" w:sz="0" w:space="0" w:color="auto"/>
                <w:left w:val="none" w:sz="0" w:space="0" w:color="auto"/>
                <w:bottom w:val="none" w:sz="0" w:space="0" w:color="auto"/>
                <w:right w:val="none" w:sz="0" w:space="0" w:color="auto"/>
              </w:divBdr>
              <w:divsChild>
                <w:div w:id="955252982">
                  <w:marLeft w:val="0"/>
                  <w:marRight w:val="0"/>
                  <w:marTop w:val="0"/>
                  <w:marBottom w:val="0"/>
                  <w:divBdr>
                    <w:top w:val="none" w:sz="0" w:space="0" w:color="auto"/>
                    <w:left w:val="none" w:sz="0" w:space="0" w:color="auto"/>
                    <w:bottom w:val="none" w:sz="0" w:space="0" w:color="auto"/>
                    <w:right w:val="none" w:sz="0" w:space="0" w:color="auto"/>
                  </w:divBdr>
                </w:div>
                <w:div w:id="1515068955">
                  <w:marLeft w:val="0"/>
                  <w:marRight w:val="0"/>
                  <w:marTop w:val="0"/>
                  <w:marBottom w:val="0"/>
                  <w:divBdr>
                    <w:top w:val="none" w:sz="0" w:space="0" w:color="auto"/>
                    <w:left w:val="none" w:sz="0" w:space="0" w:color="auto"/>
                    <w:bottom w:val="none" w:sz="0" w:space="0" w:color="auto"/>
                    <w:right w:val="none" w:sz="0" w:space="0" w:color="auto"/>
                  </w:divBdr>
                </w:div>
                <w:div w:id="2018072867">
                  <w:marLeft w:val="0"/>
                  <w:marRight w:val="0"/>
                  <w:marTop w:val="0"/>
                  <w:marBottom w:val="0"/>
                  <w:divBdr>
                    <w:top w:val="none" w:sz="0" w:space="0" w:color="auto"/>
                    <w:left w:val="none" w:sz="0" w:space="0" w:color="auto"/>
                    <w:bottom w:val="none" w:sz="0" w:space="0" w:color="auto"/>
                    <w:right w:val="none" w:sz="0" w:space="0" w:color="auto"/>
                  </w:divBdr>
                </w:div>
                <w:div w:id="958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137">
          <w:marLeft w:val="0"/>
          <w:marRight w:val="0"/>
          <w:marTop w:val="0"/>
          <w:marBottom w:val="0"/>
          <w:divBdr>
            <w:top w:val="none" w:sz="0" w:space="0" w:color="auto"/>
            <w:left w:val="none" w:sz="0" w:space="0" w:color="auto"/>
            <w:bottom w:val="none" w:sz="0" w:space="0" w:color="auto"/>
            <w:right w:val="none" w:sz="0" w:space="0" w:color="auto"/>
          </w:divBdr>
        </w:div>
        <w:div w:id="1879312774">
          <w:marLeft w:val="0"/>
          <w:marRight w:val="0"/>
          <w:marTop w:val="0"/>
          <w:marBottom w:val="0"/>
          <w:divBdr>
            <w:top w:val="none" w:sz="0" w:space="0" w:color="auto"/>
            <w:left w:val="none" w:sz="0" w:space="0" w:color="auto"/>
            <w:bottom w:val="none" w:sz="0" w:space="0" w:color="auto"/>
            <w:right w:val="none" w:sz="0" w:space="0" w:color="auto"/>
          </w:divBdr>
        </w:div>
        <w:div w:id="1402799690">
          <w:marLeft w:val="0"/>
          <w:marRight w:val="0"/>
          <w:marTop w:val="0"/>
          <w:marBottom w:val="0"/>
          <w:divBdr>
            <w:top w:val="none" w:sz="0" w:space="0" w:color="auto"/>
            <w:left w:val="none" w:sz="0" w:space="0" w:color="auto"/>
            <w:bottom w:val="none" w:sz="0" w:space="0" w:color="auto"/>
            <w:right w:val="none" w:sz="0" w:space="0" w:color="auto"/>
          </w:divBdr>
        </w:div>
        <w:div w:id="1028723614">
          <w:marLeft w:val="0"/>
          <w:marRight w:val="0"/>
          <w:marTop w:val="0"/>
          <w:marBottom w:val="0"/>
          <w:divBdr>
            <w:top w:val="none" w:sz="0" w:space="0" w:color="auto"/>
            <w:left w:val="none" w:sz="0" w:space="0" w:color="auto"/>
            <w:bottom w:val="none" w:sz="0" w:space="0" w:color="auto"/>
            <w:right w:val="none" w:sz="0" w:space="0" w:color="auto"/>
          </w:divBdr>
        </w:div>
        <w:div w:id="408308390">
          <w:marLeft w:val="0"/>
          <w:marRight w:val="0"/>
          <w:marTop w:val="0"/>
          <w:marBottom w:val="0"/>
          <w:divBdr>
            <w:top w:val="none" w:sz="0" w:space="0" w:color="auto"/>
            <w:left w:val="none" w:sz="0" w:space="0" w:color="auto"/>
            <w:bottom w:val="none" w:sz="0" w:space="0" w:color="auto"/>
            <w:right w:val="none" w:sz="0" w:space="0" w:color="auto"/>
          </w:divBdr>
        </w:div>
        <w:div w:id="1670019984">
          <w:marLeft w:val="0"/>
          <w:marRight w:val="0"/>
          <w:marTop w:val="0"/>
          <w:marBottom w:val="0"/>
          <w:divBdr>
            <w:top w:val="none" w:sz="0" w:space="0" w:color="auto"/>
            <w:left w:val="none" w:sz="0" w:space="0" w:color="auto"/>
            <w:bottom w:val="none" w:sz="0" w:space="0" w:color="auto"/>
            <w:right w:val="none" w:sz="0" w:space="0" w:color="auto"/>
          </w:divBdr>
        </w:div>
        <w:div w:id="1705866370">
          <w:marLeft w:val="0"/>
          <w:marRight w:val="0"/>
          <w:marTop w:val="0"/>
          <w:marBottom w:val="0"/>
          <w:divBdr>
            <w:top w:val="none" w:sz="0" w:space="0" w:color="auto"/>
            <w:left w:val="none" w:sz="0" w:space="0" w:color="auto"/>
            <w:bottom w:val="none" w:sz="0" w:space="0" w:color="auto"/>
            <w:right w:val="none" w:sz="0" w:space="0" w:color="auto"/>
          </w:divBdr>
        </w:div>
        <w:div w:id="1053626865">
          <w:marLeft w:val="0"/>
          <w:marRight w:val="0"/>
          <w:marTop w:val="0"/>
          <w:marBottom w:val="0"/>
          <w:divBdr>
            <w:top w:val="none" w:sz="0" w:space="0" w:color="auto"/>
            <w:left w:val="none" w:sz="0" w:space="0" w:color="auto"/>
            <w:bottom w:val="none" w:sz="0" w:space="0" w:color="auto"/>
            <w:right w:val="none" w:sz="0" w:space="0" w:color="auto"/>
          </w:divBdr>
        </w:div>
        <w:div w:id="1541742994">
          <w:marLeft w:val="0"/>
          <w:marRight w:val="0"/>
          <w:marTop w:val="0"/>
          <w:marBottom w:val="0"/>
          <w:divBdr>
            <w:top w:val="none" w:sz="0" w:space="0" w:color="auto"/>
            <w:left w:val="none" w:sz="0" w:space="0" w:color="auto"/>
            <w:bottom w:val="none" w:sz="0" w:space="0" w:color="auto"/>
            <w:right w:val="none" w:sz="0" w:space="0" w:color="auto"/>
          </w:divBdr>
        </w:div>
        <w:div w:id="2103448860">
          <w:marLeft w:val="0"/>
          <w:marRight w:val="0"/>
          <w:marTop w:val="0"/>
          <w:marBottom w:val="0"/>
          <w:divBdr>
            <w:top w:val="none" w:sz="0" w:space="0" w:color="auto"/>
            <w:left w:val="none" w:sz="0" w:space="0" w:color="auto"/>
            <w:bottom w:val="none" w:sz="0" w:space="0" w:color="auto"/>
            <w:right w:val="none" w:sz="0" w:space="0" w:color="auto"/>
          </w:divBdr>
        </w:div>
        <w:div w:id="1844779114">
          <w:marLeft w:val="0"/>
          <w:marRight w:val="0"/>
          <w:marTop w:val="0"/>
          <w:marBottom w:val="0"/>
          <w:divBdr>
            <w:top w:val="none" w:sz="0" w:space="0" w:color="auto"/>
            <w:left w:val="none" w:sz="0" w:space="0" w:color="auto"/>
            <w:bottom w:val="none" w:sz="0" w:space="0" w:color="auto"/>
            <w:right w:val="none" w:sz="0" w:space="0" w:color="auto"/>
          </w:divBdr>
        </w:div>
        <w:div w:id="538083010">
          <w:marLeft w:val="0"/>
          <w:marRight w:val="0"/>
          <w:marTop w:val="0"/>
          <w:marBottom w:val="0"/>
          <w:divBdr>
            <w:top w:val="none" w:sz="0" w:space="0" w:color="auto"/>
            <w:left w:val="none" w:sz="0" w:space="0" w:color="auto"/>
            <w:bottom w:val="none" w:sz="0" w:space="0" w:color="auto"/>
            <w:right w:val="none" w:sz="0" w:space="0" w:color="auto"/>
          </w:divBdr>
        </w:div>
        <w:div w:id="138692879">
          <w:marLeft w:val="0"/>
          <w:marRight w:val="0"/>
          <w:marTop w:val="0"/>
          <w:marBottom w:val="0"/>
          <w:divBdr>
            <w:top w:val="none" w:sz="0" w:space="0" w:color="auto"/>
            <w:left w:val="none" w:sz="0" w:space="0" w:color="auto"/>
            <w:bottom w:val="none" w:sz="0" w:space="0" w:color="auto"/>
            <w:right w:val="none" w:sz="0" w:space="0" w:color="auto"/>
          </w:divBdr>
        </w:div>
        <w:div w:id="1663656421">
          <w:marLeft w:val="0"/>
          <w:marRight w:val="0"/>
          <w:marTop w:val="0"/>
          <w:marBottom w:val="0"/>
          <w:divBdr>
            <w:top w:val="none" w:sz="0" w:space="0" w:color="auto"/>
            <w:left w:val="none" w:sz="0" w:space="0" w:color="auto"/>
            <w:bottom w:val="none" w:sz="0" w:space="0" w:color="auto"/>
            <w:right w:val="none" w:sz="0" w:space="0" w:color="auto"/>
          </w:divBdr>
        </w:div>
        <w:div w:id="883637530">
          <w:marLeft w:val="0"/>
          <w:marRight w:val="0"/>
          <w:marTop w:val="0"/>
          <w:marBottom w:val="0"/>
          <w:divBdr>
            <w:top w:val="none" w:sz="0" w:space="0" w:color="auto"/>
            <w:left w:val="none" w:sz="0" w:space="0" w:color="auto"/>
            <w:bottom w:val="none" w:sz="0" w:space="0" w:color="auto"/>
            <w:right w:val="none" w:sz="0" w:space="0" w:color="auto"/>
          </w:divBdr>
        </w:div>
        <w:div w:id="924611907">
          <w:marLeft w:val="0"/>
          <w:marRight w:val="0"/>
          <w:marTop w:val="0"/>
          <w:marBottom w:val="0"/>
          <w:divBdr>
            <w:top w:val="none" w:sz="0" w:space="0" w:color="auto"/>
            <w:left w:val="none" w:sz="0" w:space="0" w:color="auto"/>
            <w:bottom w:val="none" w:sz="0" w:space="0" w:color="auto"/>
            <w:right w:val="none" w:sz="0" w:space="0" w:color="auto"/>
          </w:divBdr>
        </w:div>
        <w:div w:id="1202550019">
          <w:marLeft w:val="0"/>
          <w:marRight w:val="0"/>
          <w:marTop w:val="0"/>
          <w:marBottom w:val="0"/>
          <w:divBdr>
            <w:top w:val="none" w:sz="0" w:space="0" w:color="auto"/>
            <w:left w:val="none" w:sz="0" w:space="0" w:color="auto"/>
            <w:bottom w:val="none" w:sz="0" w:space="0" w:color="auto"/>
            <w:right w:val="none" w:sz="0" w:space="0" w:color="auto"/>
          </w:divBdr>
        </w:div>
        <w:div w:id="252472726">
          <w:marLeft w:val="0"/>
          <w:marRight w:val="0"/>
          <w:marTop w:val="0"/>
          <w:marBottom w:val="0"/>
          <w:divBdr>
            <w:top w:val="none" w:sz="0" w:space="0" w:color="auto"/>
            <w:left w:val="none" w:sz="0" w:space="0" w:color="auto"/>
            <w:bottom w:val="none" w:sz="0" w:space="0" w:color="auto"/>
            <w:right w:val="none" w:sz="0" w:space="0" w:color="auto"/>
          </w:divBdr>
        </w:div>
        <w:div w:id="1295403827">
          <w:marLeft w:val="0"/>
          <w:marRight w:val="0"/>
          <w:marTop w:val="0"/>
          <w:marBottom w:val="0"/>
          <w:divBdr>
            <w:top w:val="none" w:sz="0" w:space="0" w:color="auto"/>
            <w:left w:val="none" w:sz="0" w:space="0" w:color="auto"/>
            <w:bottom w:val="none" w:sz="0" w:space="0" w:color="auto"/>
            <w:right w:val="none" w:sz="0" w:space="0" w:color="auto"/>
          </w:divBdr>
        </w:div>
        <w:div w:id="317612358">
          <w:marLeft w:val="0"/>
          <w:marRight w:val="0"/>
          <w:marTop w:val="0"/>
          <w:marBottom w:val="0"/>
          <w:divBdr>
            <w:top w:val="none" w:sz="0" w:space="0" w:color="auto"/>
            <w:left w:val="none" w:sz="0" w:space="0" w:color="auto"/>
            <w:bottom w:val="none" w:sz="0" w:space="0" w:color="auto"/>
            <w:right w:val="none" w:sz="0" w:space="0" w:color="auto"/>
          </w:divBdr>
        </w:div>
        <w:div w:id="1436096984">
          <w:marLeft w:val="0"/>
          <w:marRight w:val="0"/>
          <w:marTop w:val="0"/>
          <w:marBottom w:val="0"/>
          <w:divBdr>
            <w:top w:val="none" w:sz="0" w:space="0" w:color="auto"/>
            <w:left w:val="none" w:sz="0" w:space="0" w:color="auto"/>
            <w:bottom w:val="none" w:sz="0" w:space="0" w:color="auto"/>
            <w:right w:val="none" w:sz="0" w:space="0" w:color="auto"/>
          </w:divBdr>
        </w:div>
        <w:div w:id="268664133">
          <w:marLeft w:val="0"/>
          <w:marRight w:val="0"/>
          <w:marTop w:val="0"/>
          <w:marBottom w:val="0"/>
          <w:divBdr>
            <w:top w:val="none" w:sz="0" w:space="0" w:color="auto"/>
            <w:left w:val="none" w:sz="0" w:space="0" w:color="auto"/>
            <w:bottom w:val="none" w:sz="0" w:space="0" w:color="auto"/>
            <w:right w:val="none" w:sz="0" w:space="0" w:color="auto"/>
          </w:divBdr>
        </w:div>
        <w:div w:id="1533228413">
          <w:marLeft w:val="0"/>
          <w:marRight w:val="0"/>
          <w:marTop w:val="0"/>
          <w:marBottom w:val="0"/>
          <w:divBdr>
            <w:top w:val="none" w:sz="0" w:space="0" w:color="auto"/>
            <w:left w:val="none" w:sz="0" w:space="0" w:color="auto"/>
            <w:bottom w:val="none" w:sz="0" w:space="0" w:color="auto"/>
            <w:right w:val="none" w:sz="0" w:space="0" w:color="auto"/>
          </w:divBdr>
        </w:div>
        <w:div w:id="386146824">
          <w:marLeft w:val="0"/>
          <w:marRight w:val="0"/>
          <w:marTop w:val="0"/>
          <w:marBottom w:val="0"/>
          <w:divBdr>
            <w:top w:val="none" w:sz="0" w:space="0" w:color="auto"/>
            <w:left w:val="none" w:sz="0" w:space="0" w:color="auto"/>
            <w:bottom w:val="none" w:sz="0" w:space="0" w:color="auto"/>
            <w:right w:val="none" w:sz="0" w:space="0" w:color="auto"/>
          </w:divBdr>
        </w:div>
        <w:div w:id="778331999">
          <w:marLeft w:val="0"/>
          <w:marRight w:val="0"/>
          <w:marTop w:val="0"/>
          <w:marBottom w:val="0"/>
          <w:divBdr>
            <w:top w:val="none" w:sz="0" w:space="0" w:color="auto"/>
            <w:left w:val="none" w:sz="0" w:space="0" w:color="auto"/>
            <w:bottom w:val="none" w:sz="0" w:space="0" w:color="auto"/>
            <w:right w:val="none" w:sz="0" w:space="0" w:color="auto"/>
          </w:divBdr>
        </w:div>
        <w:div w:id="1183743269">
          <w:marLeft w:val="0"/>
          <w:marRight w:val="0"/>
          <w:marTop w:val="0"/>
          <w:marBottom w:val="0"/>
          <w:divBdr>
            <w:top w:val="none" w:sz="0" w:space="0" w:color="auto"/>
            <w:left w:val="none" w:sz="0" w:space="0" w:color="auto"/>
            <w:bottom w:val="none" w:sz="0" w:space="0" w:color="auto"/>
            <w:right w:val="none" w:sz="0" w:space="0" w:color="auto"/>
          </w:divBdr>
        </w:div>
        <w:div w:id="754279173">
          <w:marLeft w:val="0"/>
          <w:marRight w:val="0"/>
          <w:marTop w:val="0"/>
          <w:marBottom w:val="0"/>
          <w:divBdr>
            <w:top w:val="none" w:sz="0" w:space="0" w:color="auto"/>
            <w:left w:val="none" w:sz="0" w:space="0" w:color="auto"/>
            <w:bottom w:val="none" w:sz="0" w:space="0" w:color="auto"/>
            <w:right w:val="none" w:sz="0" w:space="0" w:color="auto"/>
          </w:divBdr>
        </w:div>
        <w:div w:id="1606384056">
          <w:marLeft w:val="0"/>
          <w:marRight w:val="0"/>
          <w:marTop w:val="0"/>
          <w:marBottom w:val="0"/>
          <w:divBdr>
            <w:top w:val="none" w:sz="0" w:space="0" w:color="auto"/>
            <w:left w:val="none" w:sz="0" w:space="0" w:color="auto"/>
            <w:bottom w:val="none" w:sz="0" w:space="0" w:color="auto"/>
            <w:right w:val="none" w:sz="0" w:space="0" w:color="auto"/>
          </w:divBdr>
        </w:div>
        <w:div w:id="626857570">
          <w:marLeft w:val="0"/>
          <w:marRight w:val="0"/>
          <w:marTop w:val="0"/>
          <w:marBottom w:val="0"/>
          <w:divBdr>
            <w:top w:val="none" w:sz="0" w:space="0" w:color="auto"/>
            <w:left w:val="none" w:sz="0" w:space="0" w:color="auto"/>
            <w:bottom w:val="none" w:sz="0" w:space="0" w:color="auto"/>
            <w:right w:val="none" w:sz="0" w:space="0" w:color="auto"/>
          </w:divBdr>
        </w:div>
        <w:div w:id="1195968724">
          <w:marLeft w:val="0"/>
          <w:marRight w:val="0"/>
          <w:marTop w:val="0"/>
          <w:marBottom w:val="0"/>
          <w:divBdr>
            <w:top w:val="none" w:sz="0" w:space="0" w:color="auto"/>
            <w:left w:val="none" w:sz="0" w:space="0" w:color="auto"/>
            <w:bottom w:val="none" w:sz="0" w:space="0" w:color="auto"/>
            <w:right w:val="none" w:sz="0" w:space="0" w:color="auto"/>
          </w:divBdr>
        </w:div>
        <w:div w:id="935598421">
          <w:marLeft w:val="0"/>
          <w:marRight w:val="0"/>
          <w:marTop w:val="0"/>
          <w:marBottom w:val="0"/>
          <w:divBdr>
            <w:top w:val="none" w:sz="0" w:space="0" w:color="auto"/>
            <w:left w:val="none" w:sz="0" w:space="0" w:color="auto"/>
            <w:bottom w:val="none" w:sz="0" w:space="0" w:color="auto"/>
            <w:right w:val="none" w:sz="0" w:space="0" w:color="auto"/>
          </w:divBdr>
        </w:div>
        <w:div w:id="1469129184">
          <w:marLeft w:val="0"/>
          <w:marRight w:val="0"/>
          <w:marTop w:val="0"/>
          <w:marBottom w:val="0"/>
          <w:divBdr>
            <w:top w:val="none" w:sz="0" w:space="0" w:color="auto"/>
            <w:left w:val="none" w:sz="0" w:space="0" w:color="auto"/>
            <w:bottom w:val="none" w:sz="0" w:space="0" w:color="auto"/>
            <w:right w:val="none" w:sz="0" w:space="0" w:color="auto"/>
          </w:divBdr>
        </w:div>
        <w:div w:id="370036567">
          <w:marLeft w:val="0"/>
          <w:marRight w:val="0"/>
          <w:marTop w:val="0"/>
          <w:marBottom w:val="0"/>
          <w:divBdr>
            <w:top w:val="none" w:sz="0" w:space="0" w:color="auto"/>
            <w:left w:val="none" w:sz="0" w:space="0" w:color="auto"/>
            <w:bottom w:val="none" w:sz="0" w:space="0" w:color="auto"/>
            <w:right w:val="none" w:sz="0" w:space="0" w:color="auto"/>
          </w:divBdr>
        </w:div>
        <w:div w:id="1396465002">
          <w:marLeft w:val="0"/>
          <w:marRight w:val="0"/>
          <w:marTop w:val="0"/>
          <w:marBottom w:val="0"/>
          <w:divBdr>
            <w:top w:val="none" w:sz="0" w:space="0" w:color="auto"/>
            <w:left w:val="none" w:sz="0" w:space="0" w:color="auto"/>
            <w:bottom w:val="none" w:sz="0" w:space="0" w:color="auto"/>
            <w:right w:val="none" w:sz="0" w:space="0" w:color="auto"/>
          </w:divBdr>
        </w:div>
        <w:div w:id="1334532160">
          <w:marLeft w:val="0"/>
          <w:marRight w:val="0"/>
          <w:marTop w:val="0"/>
          <w:marBottom w:val="0"/>
          <w:divBdr>
            <w:top w:val="none" w:sz="0" w:space="0" w:color="auto"/>
            <w:left w:val="none" w:sz="0" w:space="0" w:color="auto"/>
            <w:bottom w:val="none" w:sz="0" w:space="0" w:color="auto"/>
            <w:right w:val="none" w:sz="0" w:space="0" w:color="auto"/>
          </w:divBdr>
        </w:div>
        <w:div w:id="891428916">
          <w:marLeft w:val="0"/>
          <w:marRight w:val="0"/>
          <w:marTop w:val="0"/>
          <w:marBottom w:val="0"/>
          <w:divBdr>
            <w:top w:val="none" w:sz="0" w:space="0" w:color="auto"/>
            <w:left w:val="none" w:sz="0" w:space="0" w:color="auto"/>
            <w:bottom w:val="none" w:sz="0" w:space="0" w:color="auto"/>
            <w:right w:val="none" w:sz="0" w:space="0" w:color="auto"/>
          </w:divBdr>
        </w:div>
        <w:div w:id="152572198">
          <w:marLeft w:val="0"/>
          <w:marRight w:val="0"/>
          <w:marTop w:val="0"/>
          <w:marBottom w:val="0"/>
          <w:divBdr>
            <w:top w:val="none" w:sz="0" w:space="0" w:color="auto"/>
            <w:left w:val="none" w:sz="0" w:space="0" w:color="auto"/>
            <w:bottom w:val="none" w:sz="0" w:space="0" w:color="auto"/>
            <w:right w:val="none" w:sz="0" w:space="0" w:color="auto"/>
          </w:divBdr>
        </w:div>
        <w:div w:id="2052606282">
          <w:marLeft w:val="0"/>
          <w:marRight w:val="0"/>
          <w:marTop w:val="0"/>
          <w:marBottom w:val="0"/>
          <w:divBdr>
            <w:top w:val="none" w:sz="0" w:space="0" w:color="auto"/>
            <w:left w:val="none" w:sz="0" w:space="0" w:color="auto"/>
            <w:bottom w:val="none" w:sz="0" w:space="0" w:color="auto"/>
            <w:right w:val="none" w:sz="0" w:space="0" w:color="auto"/>
          </w:divBdr>
        </w:div>
        <w:div w:id="919487625">
          <w:marLeft w:val="0"/>
          <w:marRight w:val="0"/>
          <w:marTop w:val="0"/>
          <w:marBottom w:val="0"/>
          <w:divBdr>
            <w:top w:val="none" w:sz="0" w:space="0" w:color="auto"/>
            <w:left w:val="none" w:sz="0" w:space="0" w:color="auto"/>
            <w:bottom w:val="none" w:sz="0" w:space="0" w:color="auto"/>
            <w:right w:val="none" w:sz="0" w:space="0" w:color="auto"/>
          </w:divBdr>
        </w:div>
        <w:div w:id="1657299063">
          <w:marLeft w:val="0"/>
          <w:marRight w:val="0"/>
          <w:marTop w:val="0"/>
          <w:marBottom w:val="0"/>
          <w:divBdr>
            <w:top w:val="none" w:sz="0" w:space="0" w:color="auto"/>
            <w:left w:val="none" w:sz="0" w:space="0" w:color="auto"/>
            <w:bottom w:val="none" w:sz="0" w:space="0" w:color="auto"/>
            <w:right w:val="none" w:sz="0" w:space="0" w:color="auto"/>
          </w:divBdr>
        </w:div>
        <w:div w:id="1238444397">
          <w:marLeft w:val="0"/>
          <w:marRight w:val="0"/>
          <w:marTop w:val="0"/>
          <w:marBottom w:val="0"/>
          <w:divBdr>
            <w:top w:val="none" w:sz="0" w:space="0" w:color="auto"/>
            <w:left w:val="none" w:sz="0" w:space="0" w:color="auto"/>
            <w:bottom w:val="none" w:sz="0" w:space="0" w:color="auto"/>
            <w:right w:val="none" w:sz="0" w:space="0" w:color="auto"/>
          </w:divBdr>
        </w:div>
        <w:div w:id="1366369311">
          <w:marLeft w:val="0"/>
          <w:marRight w:val="0"/>
          <w:marTop w:val="0"/>
          <w:marBottom w:val="0"/>
          <w:divBdr>
            <w:top w:val="none" w:sz="0" w:space="0" w:color="auto"/>
            <w:left w:val="none" w:sz="0" w:space="0" w:color="auto"/>
            <w:bottom w:val="none" w:sz="0" w:space="0" w:color="auto"/>
            <w:right w:val="none" w:sz="0" w:space="0" w:color="auto"/>
          </w:divBdr>
        </w:div>
        <w:div w:id="1082680329">
          <w:marLeft w:val="0"/>
          <w:marRight w:val="0"/>
          <w:marTop w:val="0"/>
          <w:marBottom w:val="0"/>
          <w:divBdr>
            <w:top w:val="none" w:sz="0" w:space="0" w:color="auto"/>
            <w:left w:val="none" w:sz="0" w:space="0" w:color="auto"/>
            <w:bottom w:val="none" w:sz="0" w:space="0" w:color="auto"/>
            <w:right w:val="none" w:sz="0" w:space="0" w:color="auto"/>
          </w:divBdr>
        </w:div>
        <w:div w:id="1227764079">
          <w:marLeft w:val="0"/>
          <w:marRight w:val="0"/>
          <w:marTop w:val="0"/>
          <w:marBottom w:val="0"/>
          <w:divBdr>
            <w:top w:val="none" w:sz="0" w:space="0" w:color="auto"/>
            <w:left w:val="none" w:sz="0" w:space="0" w:color="auto"/>
            <w:bottom w:val="none" w:sz="0" w:space="0" w:color="auto"/>
            <w:right w:val="none" w:sz="0" w:space="0" w:color="auto"/>
          </w:divBdr>
        </w:div>
        <w:div w:id="421221016">
          <w:marLeft w:val="0"/>
          <w:marRight w:val="0"/>
          <w:marTop w:val="0"/>
          <w:marBottom w:val="0"/>
          <w:divBdr>
            <w:top w:val="none" w:sz="0" w:space="0" w:color="auto"/>
            <w:left w:val="none" w:sz="0" w:space="0" w:color="auto"/>
            <w:bottom w:val="none" w:sz="0" w:space="0" w:color="auto"/>
            <w:right w:val="none" w:sz="0" w:space="0" w:color="auto"/>
          </w:divBdr>
        </w:div>
        <w:div w:id="814568122">
          <w:marLeft w:val="0"/>
          <w:marRight w:val="0"/>
          <w:marTop w:val="0"/>
          <w:marBottom w:val="0"/>
          <w:divBdr>
            <w:top w:val="none" w:sz="0" w:space="0" w:color="auto"/>
            <w:left w:val="none" w:sz="0" w:space="0" w:color="auto"/>
            <w:bottom w:val="none" w:sz="0" w:space="0" w:color="auto"/>
            <w:right w:val="none" w:sz="0" w:space="0" w:color="auto"/>
          </w:divBdr>
        </w:div>
        <w:div w:id="1274750363">
          <w:marLeft w:val="0"/>
          <w:marRight w:val="0"/>
          <w:marTop w:val="0"/>
          <w:marBottom w:val="0"/>
          <w:divBdr>
            <w:top w:val="none" w:sz="0" w:space="0" w:color="auto"/>
            <w:left w:val="none" w:sz="0" w:space="0" w:color="auto"/>
            <w:bottom w:val="none" w:sz="0" w:space="0" w:color="auto"/>
            <w:right w:val="none" w:sz="0" w:space="0" w:color="auto"/>
          </w:divBdr>
        </w:div>
        <w:div w:id="859583808">
          <w:marLeft w:val="0"/>
          <w:marRight w:val="0"/>
          <w:marTop w:val="0"/>
          <w:marBottom w:val="0"/>
          <w:divBdr>
            <w:top w:val="none" w:sz="0" w:space="0" w:color="auto"/>
            <w:left w:val="none" w:sz="0" w:space="0" w:color="auto"/>
            <w:bottom w:val="none" w:sz="0" w:space="0" w:color="auto"/>
            <w:right w:val="none" w:sz="0" w:space="0" w:color="auto"/>
          </w:divBdr>
        </w:div>
        <w:div w:id="1691762810">
          <w:marLeft w:val="0"/>
          <w:marRight w:val="0"/>
          <w:marTop w:val="0"/>
          <w:marBottom w:val="0"/>
          <w:divBdr>
            <w:top w:val="none" w:sz="0" w:space="0" w:color="auto"/>
            <w:left w:val="none" w:sz="0" w:space="0" w:color="auto"/>
            <w:bottom w:val="none" w:sz="0" w:space="0" w:color="auto"/>
            <w:right w:val="none" w:sz="0" w:space="0" w:color="auto"/>
          </w:divBdr>
        </w:div>
        <w:div w:id="824010167">
          <w:marLeft w:val="0"/>
          <w:marRight w:val="0"/>
          <w:marTop w:val="0"/>
          <w:marBottom w:val="0"/>
          <w:divBdr>
            <w:top w:val="none" w:sz="0" w:space="0" w:color="auto"/>
            <w:left w:val="none" w:sz="0" w:space="0" w:color="auto"/>
            <w:bottom w:val="none" w:sz="0" w:space="0" w:color="auto"/>
            <w:right w:val="none" w:sz="0" w:space="0" w:color="auto"/>
          </w:divBdr>
        </w:div>
        <w:div w:id="878202693">
          <w:marLeft w:val="0"/>
          <w:marRight w:val="0"/>
          <w:marTop w:val="0"/>
          <w:marBottom w:val="0"/>
          <w:divBdr>
            <w:top w:val="none" w:sz="0" w:space="0" w:color="auto"/>
            <w:left w:val="none" w:sz="0" w:space="0" w:color="auto"/>
            <w:bottom w:val="none" w:sz="0" w:space="0" w:color="auto"/>
            <w:right w:val="none" w:sz="0" w:space="0" w:color="auto"/>
          </w:divBdr>
        </w:div>
        <w:div w:id="737825263">
          <w:marLeft w:val="0"/>
          <w:marRight w:val="0"/>
          <w:marTop w:val="0"/>
          <w:marBottom w:val="0"/>
          <w:divBdr>
            <w:top w:val="none" w:sz="0" w:space="0" w:color="auto"/>
            <w:left w:val="none" w:sz="0" w:space="0" w:color="auto"/>
            <w:bottom w:val="none" w:sz="0" w:space="0" w:color="auto"/>
            <w:right w:val="none" w:sz="0" w:space="0" w:color="auto"/>
          </w:divBdr>
        </w:div>
        <w:div w:id="1347905133">
          <w:marLeft w:val="0"/>
          <w:marRight w:val="0"/>
          <w:marTop w:val="0"/>
          <w:marBottom w:val="0"/>
          <w:divBdr>
            <w:top w:val="none" w:sz="0" w:space="0" w:color="auto"/>
            <w:left w:val="none" w:sz="0" w:space="0" w:color="auto"/>
            <w:bottom w:val="none" w:sz="0" w:space="0" w:color="auto"/>
            <w:right w:val="none" w:sz="0" w:space="0" w:color="auto"/>
          </w:divBdr>
        </w:div>
        <w:div w:id="2075470731">
          <w:marLeft w:val="0"/>
          <w:marRight w:val="0"/>
          <w:marTop w:val="0"/>
          <w:marBottom w:val="0"/>
          <w:divBdr>
            <w:top w:val="none" w:sz="0" w:space="0" w:color="auto"/>
            <w:left w:val="none" w:sz="0" w:space="0" w:color="auto"/>
            <w:bottom w:val="none" w:sz="0" w:space="0" w:color="auto"/>
            <w:right w:val="none" w:sz="0" w:space="0" w:color="auto"/>
          </w:divBdr>
        </w:div>
      </w:divsChild>
    </w:div>
    <w:div w:id="1086918184">
      <w:bodyDiv w:val="1"/>
      <w:marLeft w:val="0"/>
      <w:marRight w:val="0"/>
      <w:marTop w:val="0"/>
      <w:marBottom w:val="0"/>
      <w:divBdr>
        <w:top w:val="none" w:sz="0" w:space="0" w:color="auto"/>
        <w:left w:val="none" w:sz="0" w:space="0" w:color="auto"/>
        <w:bottom w:val="none" w:sz="0" w:space="0" w:color="auto"/>
        <w:right w:val="none" w:sz="0" w:space="0" w:color="auto"/>
      </w:divBdr>
    </w:div>
    <w:div w:id="1287354150">
      <w:bodyDiv w:val="1"/>
      <w:marLeft w:val="0"/>
      <w:marRight w:val="0"/>
      <w:marTop w:val="0"/>
      <w:marBottom w:val="0"/>
      <w:divBdr>
        <w:top w:val="none" w:sz="0" w:space="0" w:color="auto"/>
        <w:left w:val="none" w:sz="0" w:space="0" w:color="auto"/>
        <w:bottom w:val="none" w:sz="0" w:space="0" w:color="auto"/>
        <w:right w:val="none" w:sz="0" w:space="0" w:color="auto"/>
      </w:divBdr>
    </w:div>
    <w:div w:id="1435662523">
      <w:bodyDiv w:val="1"/>
      <w:marLeft w:val="0"/>
      <w:marRight w:val="0"/>
      <w:marTop w:val="0"/>
      <w:marBottom w:val="0"/>
      <w:divBdr>
        <w:top w:val="none" w:sz="0" w:space="0" w:color="auto"/>
        <w:left w:val="none" w:sz="0" w:space="0" w:color="auto"/>
        <w:bottom w:val="none" w:sz="0" w:space="0" w:color="auto"/>
        <w:right w:val="none" w:sz="0" w:space="0" w:color="auto"/>
      </w:divBdr>
      <w:divsChild>
        <w:div w:id="2005694740">
          <w:marLeft w:val="0"/>
          <w:marRight w:val="0"/>
          <w:marTop w:val="0"/>
          <w:marBottom w:val="0"/>
          <w:divBdr>
            <w:top w:val="none" w:sz="0" w:space="0" w:color="auto"/>
            <w:left w:val="none" w:sz="0" w:space="0" w:color="auto"/>
            <w:bottom w:val="none" w:sz="0" w:space="0" w:color="auto"/>
            <w:right w:val="none" w:sz="0" w:space="0" w:color="auto"/>
          </w:divBdr>
          <w:divsChild>
            <w:div w:id="1179735926">
              <w:marLeft w:val="0"/>
              <w:marRight w:val="0"/>
              <w:marTop w:val="0"/>
              <w:marBottom w:val="0"/>
              <w:divBdr>
                <w:top w:val="none" w:sz="0" w:space="0" w:color="auto"/>
                <w:left w:val="none" w:sz="0" w:space="0" w:color="auto"/>
                <w:bottom w:val="none" w:sz="0" w:space="0" w:color="auto"/>
                <w:right w:val="none" w:sz="0" w:space="0" w:color="auto"/>
              </w:divBdr>
              <w:divsChild>
                <w:div w:id="1506162870">
                  <w:marLeft w:val="0"/>
                  <w:marRight w:val="0"/>
                  <w:marTop w:val="0"/>
                  <w:marBottom w:val="0"/>
                  <w:divBdr>
                    <w:top w:val="none" w:sz="0" w:space="0" w:color="auto"/>
                    <w:left w:val="none" w:sz="0" w:space="0" w:color="auto"/>
                    <w:bottom w:val="none" w:sz="0" w:space="0" w:color="auto"/>
                    <w:right w:val="none" w:sz="0" w:space="0" w:color="auto"/>
                  </w:divBdr>
                </w:div>
                <w:div w:id="905382015">
                  <w:marLeft w:val="0"/>
                  <w:marRight w:val="0"/>
                  <w:marTop w:val="0"/>
                  <w:marBottom w:val="0"/>
                  <w:divBdr>
                    <w:top w:val="none" w:sz="0" w:space="0" w:color="auto"/>
                    <w:left w:val="none" w:sz="0" w:space="0" w:color="auto"/>
                    <w:bottom w:val="none" w:sz="0" w:space="0" w:color="auto"/>
                    <w:right w:val="none" w:sz="0" w:space="0" w:color="auto"/>
                  </w:divBdr>
                </w:div>
                <w:div w:id="8919777">
                  <w:marLeft w:val="0"/>
                  <w:marRight w:val="0"/>
                  <w:marTop w:val="0"/>
                  <w:marBottom w:val="0"/>
                  <w:divBdr>
                    <w:top w:val="none" w:sz="0" w:space="0" w:color="auto"/>
                    <w:left w:val="none" w:sz="0" w:space="0" w:color="auto"/>
                    <w:bottom w:val="none" w:sz="0" w:space="0" w:color="auto"/>
                    <w:right w:val="none" w:sz="0" w:space="0" w:color="auto"/>
                  </w:divBdr>
                </w:div>
                <w:div w:id="12405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8852">
          <w:marLeft w:val="0"/>
          <w:marRight w:val="0"/>
          <w:marTop w:val="0"/>
          <w:marBottom w:val="0"/>
          <w:divBdr>
            <w:top w:val="none" w:sz="0" w:space="0" w:color="auto"/>
            <w:left w:val="none" w:sz="0" w:space="0" w:color="auto"/>
            <w:bottom w:val="none" w:sz="0" w:space="0" w:color="auto"/>
            <w:right w:val="none" w:sz="0" w:space="0" w:color="auto"/>
          </w:divBdr>
        </w:div>
        <w:div w:id="704525064">
          <w:marLeft w:val="0"/>
          <w:marRight w:val="0"/>
          <w:marTop w:val="0"/>
          <w:marBottom w:val="0"/>
          <w:divBdr>
            <w:top w:val="none" w:sz="0" w:space="0" w:color="auto"/>
            <w:left w:val="none" w:sz="0" w:space="0" w:color="auto"/>
            <w:bottom w:val="none" w:sz="0" w:space="0" w:color="auto"/>
            <w:right w:val="none" w:sz="0" w:space="0" w:color="auto"/>
          </w:divBdr>
        </w:div>
        <w:div w:id="1168058729">
          <w:marLeft w:val="0"/>
          <w:marRight w:val="0"/>
          <w:marTop w:val="0"/>
          <w:marBottom w:val="0"/>
          <w:divBdr>
            <w:top w:val="none" w:sz="0" w:space="0" w:color="auto"/>
            <w:left w:val="none" w:sz="0" w:space="0" w:color="auto"/>
            <w:bottom w:val="none" w:sz="0" w:space="0" w:color="auto"/>
            <w:right w:val="none" w:sz="0" w:space="0" w:color="auto"/>
          </w:divBdr>
        </w:div>
        <w:div w:id="928807568">
          <w:marLeft w:val="0"/>
          <w:marRight w:val="0"/>
          <w:marTop w:val="0"/>
          <w:marBottom w:val="0"/>
          <w:divBdr>
            <w:top w:val="none" w:sz="0" w:space="0" w:color="auto"/>
            <w:left w:val="none" w:sz="0" w:space="0" w:color="auto"/>
            <w:bottom w:val="none" w:sz="0" w:space="0" w:color="auto"/>
            <w:right w:val="none" w:sz="0" w:space="0" w:color="auto"/>
          </w:divBdr>
        </w:div>
        <w:div w:id="538444264">
          <w:marLeft w:val="0"/>
          <w:marRight w:val="0"/>
          <w:marTop w:val="0"/>
          <w:marBottom w:val="0"/>
          <w:divBdr>
            <w:top w:val="none" w:sz="0" w:space="0" w:color="auto"/>
            <w:left w:val="none" w:sz="0" w:space="0" w:color="auto"/>
            <w:bottom w:val="none" w:sz="0" w:space="0" w:color="auto"/>
            <w:right w:val="none" w:sz="0" w:space="0" w:color="auto"/>
          </w:divBdr>
        </w:div>
        <w:div w:id="694892601">
          <w:marLeft w:val="0"/>
          <w:marRight w:val="0"/>
          <w:marTop w:val="0"/>
          <w:marBottom w:val="0"/>
          <w:divBdr>
            <w:top w:val="none" w:sz="0" w:space="0" w:color="auto"/>
            <w:left w:val="none" w:sz="0" w:space="0" w:color="auto"/>
            <w:bottom w:val="none" w:sz="0" w:space="0" w:color="auto"/>
            <w:right w:val="none" w:sz="0" w:space="0" w:color="auto"/>
          </w:divBdr>
        </w:div>
        <w:div w:id="2032023690">
          <w:marLeft w:val="0"/>
          <w:marRight w:val="0"/>
          <w:marTop w:val="0"/>
          <w:marBottom w:val="0"/>
          <w:divBdr>
            <w:top w:val="none" w:sz="0" w:space="0" w:color="auto"/>
            <w:left w:val="none" w:sz="0" w:space="0" w:color="auto"/>
            <w:bottom w:val="none" w:sz="0" w:space="0" w:color="auto"/>
            <w:right w:val="none" w:sz="0" w:space="0" w:color="auto"/>
          </w:divBdr>
        </w:div>
        <w:div w:id="379208141">
          <w:marLeft w:val="0"/>
          <w:marRight w:val="0"/>
          <w:marTop w:val="0"/>
          <w:marBottom w:val="0"/>
          <w:divBdr>
            <w:top w:val="none" w:sz="0" w:space="0" w:color="auto"/>
            <w:left w:val="none" w:sz="0" w:space="0" w:color="auto"/>
            <w:bottom w:val="none" w:sz="0" w:space="0" w:color="auto"/>
            <w:right w:val="none" w:sz="0" w:space="0" w:color="auto"/>
          </w:divBdr>
        </w:div>
        <w:div w:id="2143964240">
          <w:marLeft w:val="0"/>
          <w:marRight w:val="0"/>
          <w:marTop w:val="0"/>
          <w:marBottom w:val="0"/>
          <w:divBdr>
            <w:top w:val="none" w:sz="0" w:space="0" w:color="auto"/>
            <w:left w:val="none" w:sz="0" w:space="0" w:color="auto"/>
            <w:bottom w:val="none" w:sz="0" w:space="0" w:color="auto"/>
            <w:right w:val="none" w:sz="0" w:space="0" w:color="auto"/>
          </w:divBdr>
        </w:div>
        <w:div w:id="806245651">
          <w:marLeft w:val="0"/>
          <w:marRight w:val="0"/>
          <w:marTop w:val="0"/>
          <w:marBottom w:val="0"/>
          <w:divBdr>
            <w:top w:val="none" w:sz="0" w:space="0" w:color="auto"/>
            <w:left w:val="none" w:sz="0" w:space="0" w:color="auto"/>
            <w:bottom w:val="none" w:sz="0" w:space="0" w:color="auto"/>
            <w:right w:val="none" w:sz="0" w:space="0" w:color="auto"/>
          </w:divBdr>
        </w:div>
        <w:div w:id="1566987996">
          <w:marLeft w:val="0"/>
          <w:marRight w:val="0"/>
          <w:marTop w:val="0"/>
          <w:marBottom w:val="0"/>
          <w:divBdr>
            <w:top w:val="none" w:sz="0" w:space="0" w:color="auto"/>
            <w:left w:val="none" w:sz="0" w:space="0" w:color="auto"/>
            <w:bottom w:val="none" w:sz="0" w:space="0" w:color="auto"/>
            <w:right w:val="none" w:sz="0" w:space="0" w:color="auto"/>
          </w:divBdr>
        </w:div>
        <w:div w:id="1604537113">
          <w:marLeft w:val="0"/>
          <w:marRight w:val="0"/>
          <w:marTop w:val="0"/>
          <w:marBottom w:val="0"/>
          <w:divBdr>
            <w:top w:val="none" w:sz="0" w:space="0" w:color="auto"/>
            <w:left w:val="none" w:sz="0" w:space="0" w:color="auto"/>
            <w:bottom w:val="none" w:sz="0" w:space="0" w:color="auto"/>
            <w:right w:val="none" w:sz="0" w:space="0" w:color="auto"/>
          </w:divBdr>
        </w:div>
        <w:div w:id="649796246">
          <w:marLeft w:val="0"/>
          <w:marRight w:val="0"/>
          <w:marTop w:val="0"/>
          <w:marBottom w:val="0"/>
          <w:divBdr>
            <w:top w:val="none" w:sz="0" w:space="0" w:color="auto"/>
            <w:left w:val="none" w:sz="0" w:space="0" w:color="auto"/>
            <w:bottom w:val="none" w:sz="0" w:space="0" w:color="auto"/>
            <w:right w:val="none" w:sz="0" w:space="0" w:color="auto"/>
          </w:divBdr>
        </w:div>
        <w:div w:id="1766539756">
          <w:marLeft w:val="0"/>
          <w:marRight w:val="0"/>
          <w:marTop w:val="0"/>
          <w:marBottom w:val="0"/>
          <w:divBdr>
            <w:top w:val="none" w:sz="0" w:space="0" w:color="auto"/>
            <w:left w:val="none" w:sz="0" w:space="0" w:color="auto"/>
            <w:bottom w:val="none" w:sz="0" w:space="0" w:color="auto"/>
            <w:right w:val="none" w:sz="0" w:space="0" w:color="auto"/>
          </w:divBdr>
        </w:div>
        <w:div w:id="451166314">
          <w:marLeft w:val="0"/>
          <w:marRight w:val="0"/>
          <w:marTop w:val="0"/>
          <w:marBottom w:val="0"/>
          <w:divBdr>
            <w:top w:val="none" w:sz="0" w:space="0" w:color="auto"/>
            <w:left w:val="none" w:sz="0" w:space="0" w:color="auto"/>
            <w:bottom w:val="none" w:sz="0" w:space="0" w:color="auto"/>
            <w:right w:val="none" w:sz="0" w:space="0" w:color="auto"/>
          </w:divBdr>
        </w:div>
        <w:div w:id="777259281">
          <w:marLeft w:val="0"/>
          <w:marRight w:val="0"/>
          <w:marTop w:val="0"/>
          <w:marBottom w:val="0"/>
          <w:divBdr>
            <w:top w:val="none" w:sz="0" w:space="0" w:color="auto"/>
            <w:left w:val="none" w:sz="0" w:space="0" w:color="auto"/>
            <w:bottom w:val="none" w:sz="0" w:space="0" w:color="auto"/>
            <w:right w:val="none" w:sz="0" w:space="0" w:color="auto"/>
          </w:divBdr>
        </w:div>
        <w:div w:id="1662156457">
          <w:marLeft w:val="0"/>
          <w:marRight w:val="0"/>
          <w:marTop w:val="0"/>
          <w:marBottom w:val="0"/>
          <w:divBdr>
            <w:top w:val="none" w:sz="0" w:space="0" w:color="auto"/>
            <w:left w:val="none" w:sz="0" w:space="0" w:color="auto"/>
            <w:bottom w:val="none" w:sz="0" w:space="0" w:color="auto"/>
            <w:right w:val="none" w:sz="0" w:space="0" w:color="auto"/>
          </w:divBdr>
        </w:div>
        <w:div w:id="1190803892">
          <w:marLeft w:val="0"/>
          <w:marRight w:val="0"/>
          <w:marTop w:val="0"/>
          <w:marBottom w:val="0"/>
          <w:divBdr>
            <w:top w:val="none" w:sz="0" w:space="0" w:color="auto"/>
            <w:left w:val="none" w:sz="0" w:space="0" w:color="auto"/>
            <w:bottom w:val="none" w:sz="0" w:space="0" w:color="auto"/>
            <w:right w:val="none" w:sz="0" w:space="0" w:color="auto"/>
          </w:divBdr>
        </w:div>
        <w:div w:id="1482699403">
          <w:marLeft w:val="0"/>
          <w:marRight w:val="0"/>
          <w:marTop w:val="0"/>
          <w:marBottom w:val="0"/>
          <w:divBdr>
            <w:top w:val="none" w:sz="0" w:space="0" w:color="auto"/>
            <w:left w:val="none" w:sz="0" w:space="0" w:color="auto"/>
            <w:bottom w:val="none" w:sz="0" w:space="0" w:color="auto"/>
            <w:right w:val="none" w:sz="0" w:space="0" w:color="auto"/>
          </w:divBdr>
        </w:div>
        <w:div w:id="448277497">
          <w:marLeft w:val="0"/>
          <w:marRight w:val="0"/>
          <w:marTop w:val="0"/>
          <w:marBottom w:val="0"/>
          <w:divBdr>
            <w:top w:val="none" w:sz="0" w:space="0" w:color="auto"/>
            <w:left w:val="none" w:sz="0" w:space="0" w:color="auto"/>
            <w:bottom w:val="none" w:sz="0" w:space="0" w:color="auto"/>
            <w:right w:val="none" w:sz="0" w:space="0" w:color="auto"/>
          </w:divBdr>
        </w:div>
        <w:div w:id="2095786264">
          <w:marLeft w:val="0"/>
          <w:marRight w:val="0"/>
          <w:marTop w:val="0"/>
          <w:marBottom w:val="0"/>
          <w:divBdr>
            <w:top w:val="none" w:sz="0" w:space="0" w:color="auto"/>
            <w:left w:val="none" w:sz="0" w:space="0" w:color="auto"/>
            <w:bottom w:val="none" w:sz="0" w:space="0" w:color="auto"/>
            <w:right w:val="none" w:sz="0" w:space="0" w:color="auto"/>
          </w:divBdr>
        </w:div>
        <w:div w:id="490216698">
          <w:marLeft w:val="0"/>
          <w:marRight w:val="0"/>
          <w:marTop w:val="0"/>
          <w:marBottom w:val="0"/>
          <w:divBdr>
            <w:top w:val="none" w:sz="0" w:space="0" w:color="auto"/>
            <w:left w:val="none" w:sz="0" w:space="0" w:color="auto"/>
            <w:bottom w:val="none" w:sz="0" w:space="0" w:color="auto"/>
            <w:right w:val="none" w:sz="0" w:space="0" w:color="auto"/>
          </w:divBdr>
        </w:div>
        <w:div w:id="734427754">
          <w:marLeft w:val="0"/>
          <w:marRight w:val="0"/>
          <w:marTop w:val="0"/>
          <w:marBottom w:val="0"/>
          <w:divBdr>
            <w:top w:val="none" w:sz="0" w:space="0" w:color="auto"/>
            <w:left w:val="none" w:sz="0" w:space="0" w:color="auto"/>
            <w:bottom w:val="none" w:sz="0" w:space="0" w:color="auto"/>
            <w:right w:val="none" w:sz="0" w:space="0" w:color="auto"/>
          </w:divBdr>
        </w:div>
        <w:div w:id="1804351960">
          <w:marLeft w:val="0"/>
          <w:marRight w:val="0"/>
          <w:marTop w:val="0"/>
          <w:marBottom w:val="0"/>
          <w:divBdr>
            <w:top w:val="none" w:sz="0" w:space="0" w:color="auto"/>
            <w:left w:val="none" w:sz="0" w:space="0" w:color="auto"/>
            <w:bottom w:val="none" w:sz="0" w:space="0" w:color="auto"/>
            <w:right w:val="none" w:sz="0" w:space="0" w:color="auto"/>
          </w:divBdr>
        </w:div>
        <w:div w:id="783885740">
          <w:marLeft w:val="0"/>
          <w:marRight w:val="0"/>
          <w:marTop w:val="0"/>
          <w:marBottom w:val="0"/>
          <w:divBdr>
            <w:top w:val="none" w:sz="0" w:space="0" w:color="auto"/>
            <w:left w:val="none" w:sz="0" w:space="0" w:color="auto"/>
            <w:bottom w:val="none" w:sz="0" w:space="0" w:color="auto"/>
            <w:right w:val="none" w:sz="0" w:space="0" w:color="auto"/>
          </w:divBdr>
        </w:div>
        <w:div w:id="1306004476">
          <w:marLeft w:val="0"/>
          <w:marRight w:val="0"/>
          <w:marTop w:val="0"/>
          <w:marBottom w:val="0"/>
          <w:divBdr>
            <w:top w:val="none" w:sz="0" w:space="0" w:color="auto"/>
            <w:left w:val="none" w:sz="0" w:space="0" w:color="auto"/>
            <w:bottom w:val="none" w:sz="0" w:space="0" w:color="auto"/>
            <w:right w:val="none" w:sz="0" w:space="0" w:color="auto"/>
          </w:divBdr>
        </w:div>
        <w:div w:id="1176119614">
          <w:marLeft w:val="0"/>
          <w:marRight w:val="0"/>
          <w:marTop w:val="0"/>
          <w:marBottom w:val="0"/>
          <w:divBdr>
            <w:top w:val="none" w:sz="0" w:space="0" w:color="auto"/>
            <w:left w:val="none" w:sz="0" w:space="0" w:color="auto"/>
            <w:bottom w:val="none" w:sz="0" w:space="0" w:color="auto"/>
            <w:right w:val="none" w:sz="0" w:space="0" w:color="auto"/>
          </w:divBdr>
        </w:div>
        <w:div w:id="981957114">
          <w:marLeft w:val="0"/>
          <w:marRight w:val="0"/>
          <w:marTop w:val="0"/>
          <w:marBottom w:val="0"/>
          <w:divBdr>
            <w:top w:val="none" w:sz="0" w:space="0" w:color="auto"/>
            <w:left w:val="none" w:sz="0" w:space="0" w:color="auto"/>
            <w:bottom w:val="none" w:sz="0" w:space="0" w:color="auto"/>
            <w:right w:val="none" w:sz="0" w:space="0" w:color="auto"/>
          </w:divBdr>
        </w:div>
        <w:div w:id="563836409">
          <w:marLeft w:val="0"/>
          <w:marRight w:val="0"/>
          <w:marTop w:val="0"/>
          <w:marBottom w:val="0"/>
          <w:divBdr>
            <w:top w:val="none" w:sz="0" w:space="0" w:color="auto"/>
            <w:left w:val="none" w:sz="0" w:space="0" w:color="auto"/>
            <w:bottom w:val="none" w:sz="0" w:space="0" w:color="auto"/>
            <w:right w:val="none" w:sz="0" w:space="0" w:color="auto"/>
          </w:divBdr>
        </w:div>
        <w:div w:id="26222635">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709645992">
          <w:marLeft w:val="0"/>
          <w:marRight w:val="0"/>
          <w:marTop w:val="0"/>
          <w:marBottom w:val="0"/>
          <w:divBdr>
            <w:top w:val="none" w:sz="0" w:space="0" w:color="auto"/>
            <w:left w:val="none" w:sz="0" w:space="0" w:color="auto"/>
            <w:bottom w:val="none" w:sz="0" w:space="0" w:color="auto"/>
            <w:right w:val="none" w:sz="0" w:space="0" w:color="auto"/>
          </w:divBdr>
        </w:div>
        <w:div w:id="1874878403">
          <w:marLeft w:val="0"/>
          <w:marRight w:val="0"/>
          <w:marTop w:val="0"/>
          <w:marBottom w:val="0"/>
          <w:divBdr>
            <w:top w:val="none" w:sz="0" w:space="0" w:color="auto"/>
            <w:left w:val="none" w:sz="0" w:space="0" w:color="auto"/>
            <w:bottom w:val="none" w:sz="0" w:space="0" w:color="auto"/>
            <w:right w:val="none" w:sz="0" w:space="0" w:color="auto"/>
          </w:divBdr>
        </w:div>
        <w:div w:id="1542202859">
          <w:marLeft w:val="0"/>
          <w:marRight w:val="0"/>
          <w:marTop w:val="0"/>
          <w:marBottom w:val="0"/>
          <w:divBdr>
            <w:top w:val="none" w:sz="0" w:space="0" w:color="auto"/>
            <w:left w:val="none" w:sz="0" w:space="0" w:color="auto"/>
            <w:bottom w:val="none" w:sz="0" w:space="0" w:color="auto"/>
            <w:right w:val="none" w:sz="0" w:space="0" w:color="auto"/>
          </w:divBdr>
        </w:div>
        <w:div w:id="761224385">
          <w:marLeft w:val="0"/>
          <w:marRight w:val="0"/>
          <w:marTop w:val="0"/>
          <w:marBottom w:val="0"/>
          <w:divBdr>
            <w:top w:val="none" w:sz="0" w:space="0" w:color="auto"/>
            <w:left w:val="none" w:sz="0" w:space="0" w:color="auto"/>
            <w:bottom w:val="none" w:sz="0" w:space="0" w:color="auto"/>
            <w:right w:val="none" w:sz="0" w:space="0" w:color="auto"/>
          </w:divBdr>
        </w:div>
        <w:div w:id="1847283193">
          <w:marLeft w:val="0"/>
          <w:marRight w:val="0"/>
          <w:marTop w:val="0"/>
          <w:marBottom w:val="0"/>
          <w:divBdr>
            <w:top w:val="none" w:sz="0" w:space="0" w:color="auto"/>
            <w:left w:val="none" w:sz="0" w:space="0" w:color="auto"/>
            <w:bottom w:val="none" w:sz="0" w:space="0" w:color="auto"/>
            <w:right w:val="none" w:sz="0" w:space="0" w:color="auto"/>
          </w:divBdr>
        </w:div>
        <w:div w:id="1890264262">
          <w:marLeft w:val="0"/>
          <w:marRight w:val="0"/>
          <w:marTop w:val="0"/>
          <w:marBottom w:val="0"/>
          <w:divBdr>
            <w:top w:val="none" w:sz="0" w:space="0" w:color="auto"/>
            <w:left w:val="none" w:sz="0" w:space="0" w:color="auto"/>
            <w:bottom w:val="none" w:sz="0" w:space="0" w:color="auto"/>
            <w:right w:val="none" w:sz="0" w:space="0" w:color="auto"/>
          </w:divBdr>
        </w:div>
        <w:div w:id="1203249728">
          <w:marLeft w:val="0"/>
          <w:marRight w:val="0"/>
          <w:marTop w:val="0"/>
          <w:marBottom w:val="0"/>
          <w:divBdr>
            <w:top w:val="none" w:sz="0" w:space="0" w:color="auto"/>
            <w:left w:val="none" w:sz="0" w:space="0" w:color="auto"/>
            <w:bottom w:val="none" w:sz="0" w:space="0" w:color="auto"/>
            <w:right w:val="none" w:sz="0" w:space="0" w:color="auto"/>
          </w:divBdr>
        </w:div>
        <w:div w:id="2118987354">
          <w:marLeft w:val="0"/>
          <w:marRight w:val="0"/>
          <w:marTop w:val="0"/>
          <w:marBottom w:val="0"/>
          <w:divBdr>
            <w:top w:val="none" w:sz="0" w:space="0" w:color="auto"/>
            <w:left w:val="none" w:sz="0" w:space="0" w:color="auto"/>
            <w:bottom w:val="none" w:sz="0" w:space="0" w:color="auto"/>
            <w:right w:val="none" w:sz="0" w:space="0" w:color="auto"/>
          </w:divBdr>
        </w:div>
        <w:div w:id="1497960222">
          <w:marLeft w:val="0"/>
          <w:marRight w:val="0"/>
          <w:marTop w:val="0"/>
          <w:marBottom w:val="0"/>
          <w:divBdr>
            <w:top w:val="none" w:sz="0" w:space="0" w:color="auto"/>
            <w:left w:val="none" w:sz="0" w:space="0" w:color="auto"/>
            <w:bottom w:val="none" w:sz="0" w:space="0" w:color="auto"/>
            <w:right w:val="none" w:sz="0" w:space="0" w:color="auto"/>
          </w:divBdr>
        </w:div>
        <w:div w:id="1996914661">
          <w:marLeft w:val="0"/>
          <w:marRight w:val="0"/>
          <w:marTop w:val="0"/>
          <w:marBottom w:val="0"/>
          <w:divBdr>
            <w:top w:val="none" w:sz="0" w:space="0" w:color="auto"/>
            <w:left w:val="none" w:sz="0" w:space="0" w:color="auto"/>
            <w:bottom w:val="none" w:sz="0" w:space="0" w:color="auto"/>
            <w:right w:val="none" w:sz="0" w:space="0" w:color="auto"/>
          </w:divBdr>
        </w:div>
        <w:div w:id="789982816">
          <w:marLeft w:val="0"/>
          <w:marRight w:val="0"/>
          <w:marTop w:val="0"/>
          <w:marBottom w:val="0"/>
          <w:divBdr>
            <w:top w:val="none" w:sz="0" w:space="0" w:color="auto"/>
            <w:left w:val="none" w:sz="0" w:space="0" w:color="auto"/>
            <w:bottom w:val="none" w:sz="0" w:space="0" w:color="auto"/>
            <w:right w:val="none" w:sz="0" w:space="0" w:color="auto"/>
          </w:divBdr>
        </w:div>
        <w:div w:id="835655036">
          <w:marLeft w:val="0"/>
          <w:marRight w:val="0"/>
          <w:marTop w:val="0"/>
          <w:marBottom w:val="0"/>
          <w:divBdr>
            <w:top w:val="none" w:sz="0" w:space="0" w:color="auto"/>
            <w:left w:val="none" w:sz="0" w:space="0" w:color="auto"/>
            <w:bottom w:val="none" w:sz="0" w:space="0" w:color="auto"/>
            <w:right w:val="none" w:sz="0" w:space="0" w:color="auto"/>
          </w:divBdr>
        </w:div>
        <w:div w:id="985475727">
          <w:marLeft w:val="0"/>
          <w:marRight w:val="0"/>
          <w:marTop w:val="0"/>
          <w:marBottom w:val="0"/>
          <w:divBdr>
            <w:top w:val="none" w:sz="0" w:space="0" w:color="auto"/>
            <w:left w:val="none" w:sz="0" w:space="0" w:color="auto"/>
            <w:bottom w:val="none" w:sz="0" w:space="0" w:color="auto"/>
            <w:right w:val="none" w:sz="0" w:space="0" w:color="auto"/>
          </w:divBdr>
        </w:div>
        <w:div w:id="1359502704">
          <w:marLeft w:val="0"/>
          <w:marRight w:val="0"/>
          <w:marTop w:val="0"/>
          <w:marBottom w:val="0"/>
          <w:divBdr>
            <w:top w:val="none" w:sz="0" w:space="0" w:color="auto"/>
            <w:left w:val="none" w:sz="0" w:space="0" w:color="auto"/>
            <w:bottom w:val="none" w:sz="0" w:space="0" w:color="auto"/>
            <w:right w:val="none" w:sz="0" w:space="0" w:color="auto"/>
          </w:divBdr>
        </w:div>
        <w:div w:id="589580231">
          <w:marLeft w:val="0"/>
          <w:marRight w:val="0"/>
          <w:marTop w:val="0"/>
          <w:marBottom w:val="0"/>
          <w:divBdr>
            <w:top w:val="none" w:sz="0" w:space="0" w:color="auto"/>
            <w:left w:val="none" w:sz="0" w:space="0" w:color="auto"/>
            <w:bottom w:val="none" w:sz="0" w:space="0" w:color="auto"/>
            <w:right w:val="none" w:sz="0" w:space="0" w:color="auto"/>
          </w:divBdr>
        </w:div>
        <w:div w:id="951281865">
          <w:marLeft w:val="0"/>
          <w:marRight w:val="0"/>
          <w:marTop w:val="0"/>
          <w:marBottom w:val="0"/>
          <w:divBdr>
            <w:top w:val="none" w:sz="0" w:space="0" w:color="auto"/>
            <w:left w:val="none" w:sz="0" w:space="0" w:color="auto"/>
            <w:bottom w:val="none" w:sz="0" w:space="0" w:color="auto"/>
            <w:right w:val="none" w:sz="0" w:space="0" w:color="auto"/>
          </w:divBdr>
        </w:div>
        <w:div w:id="106044068">
          <w:marLeft w:val="0"/>
          <w:marRight w:val="0"/>
          <w:marTop w:val="0"/>
          <w:marBottom w:val="0"/>
          <w:divBdr>
            <w:top w:val="none" w:sz="0" w:space="0" w:color="auto"/>
            <w:left w:val="none" w:sz="0" w:space="0" w:color="auto"/>
            <w:bottom w:val="none" w:sz="0" w:space="0" w:color="auto"/>
            <w:right w:val="none" w:sz="0" w:space="0" w:color="auto"/>
          </w:divBdr>
        </w:div>
        <w:div w:id="67382237">
          <w:marLeft w:val="0"/>
          <w:marRight w:val="0"/>
          <w:marTop w:val="0"/>
          <w:marBottom w:val="0"/>
          <w:divBdr>
            <w:top w:val="none" w:sz="0" w:space="0" w:color="auto"/>
            <w:left w:val="none" w:sz="0" w:space="0" w:color="auto"/>
            <w:bottom w:val="none" w:sz="0" w:space="0" w:color="auto"/>
            <w:right w:val="none" w:sz="0" w:space="0" w:color="auto"/>
          </w:divBdr>
        </w:div>
        <w:div w:id="1483542302">
          <w:marLeft w:val="0"/>
          <w:marRight w:val="0"/>
          <w:marTop w:val="0"/>
          <w:marBottom w:val="0"/>
          <w:divBdr>
            <w:top w:val="none" w:sz="0" w:space="0" w:color="auto"/>
            <w:left w:val="none" w:sz="0" w:space="0" w:color="auto"/>
            <w:bottom w:val="none" w:sz="0" w:space="0" w:color="auto"/>
            <w:right w:val="none" w:sz="0" w:space="0" w:color="auto"/>
          </w:divBdr>
        </w:div>
        <w:div w:id="2081052535">
          <w:marLeft w:val="0"/>
          <w:marRight w:val="0"/>
          <w:marTop w:val="0"/>
          <w:marBottom w:val="0"/>
          <w:divBdr>
            <w:top w:val="none" w:sz="0" w:space="0" w:color="auto"/>
            <w:left w:val="none" w:sz="0" w:space="0" w:color="auto"/>
            <w:bottom w:val="none" w:sz="0" w:space="0" w:color="auto"/>
            <w:right w:val="none" w:sz="0" w:space="0" w:color="auto"/>
          </w:divBdr>
        </w:div>
        <w:div w:id="431751698">
          <w:marLeft w:val="0"/>
          <w:marRight w:val="0"/>
          <w:marTop w:val="0"/>
          <w:marBottom w:val="0"/>
          <w:divBdr>
            <w:top w:val="none" w:sz="0" w:space="0" w:color="auto"/>
            <w:left w:val="none" w:sz="0" w:space="0" w:color="auto"/>
            <w:bottom w:val="none" w:sz="0" w:space="0" w:color="auto"/>
            <w:right w:val="none" w:sz="0" w:space="0" w:color="auto"/>
          </w:divBdr>
        </w:div>
        <w:div w:id="1942100151">
          <w:marLeft w:val="0"/>
          <w:marRight w:val="0"/>
          <w:marTop w:val="0"/>
          <w:marBottom w:val="0"/>
          <w:divBdr>
            <w:top w:val="none" w:sz="0" w:space="0" w:color="auto"/>
            <w:left w:val="none" w:sz="0" w:space="0" w:color="auto"/>
            <w:bottom w:val="none" w:sz="0" w:space="0" w:color="auto"/>
            <w:right w:val="none" w:sz="0" w:space="0" w:color="auto"/>
          </w:divBdr>
        </w:div>
        <w:div w:id="655954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5FE2-EB4F-4B97-BD53-14AA69FB3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6551</Words>
  <Characters>37346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21</cp:revision>
  <cp:lastPrinted>2018-06-21T09:21:00Z</cp:lastPrinted>
  <dcterms:created xsi:type="dcterms:W3CDTF">2018-06-21T09:18:00Z</dcterms:created>
  <dcterms:modified xsi:type="dcterms:W3CDTF">2018-11-19T20:37:00Z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http://www.zotero.org/styles/current-opinion-in-environmental-sustainability</vt:lpwstr>
  </property>
  <property fmtid="{D5CDD505-2E9C-101B-9397-08002B2CF9AE}" pid="5" name="Mendeley Recent Style Name 1_1">
    <vt:lpwstr>Current Opinion in Environmental Sustainability</vt:lpwstr>
  </property>
  <property fmtid="{D5CDD505-2E9C-101B-9397-08002B2CF9AE}" pid="6" name="Mendeley Recent Style Id 2_1">
    <vt:lpwstr>http://www.zotero.org/styles/environmental-research-letters</vt:lpwstr>
  </property>
  <property fmtid="{D5CDD505-2E9C-101B-9397-08002B2CF9AE}" pid="7" name="Mendeley Recent Style Name 2_1">
    <vt:lpwstr>Environmental Research Letters</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http://www.zotero.org/styles/journal-of-cleaner-production</vt:lpwstr>
  </property>
  <property fmtid="{D5CDD505-2E9C-101B-9397-08002B2CF9AE}" pid="11" name="Mendeley Recent Style Name 4_1">
    <vt:lpwstr>Journal of Cleaner Production</vt:lpwstr>
  </property>
  <property fmtid="{D5CDD505-2E9C-101B-9397-08002B2CF9AE}" pid="12" name="Mendeley Recent Style Id 5_1">
    <vt:lpwstr>http://www.zotero.org/styles/journal-of-climate</vt:lpwstr>
  </property>
  <property fmtid="{D5CDD505-2E9C-101B-9397-08002B2CF9AE}" pid="13" name="Mendeley Recent Style Name 5_1">
    <vt:lpwstr>Journal of Climate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http://www.zotero.org/styles/world-development</vt:lpwstr>
  </property>
  <property fmtid="{D5CDD505-2E9C-101B-9397-08002B2CF9AE}" pid="21" name="Mendeley Recent Style Name 9_1">
    <vt:lpwstr>World Development</vt:lpwstr>
  </property>
</Properties>
</file>