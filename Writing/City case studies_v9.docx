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9247B" w14:textId="77777777" w:rsidR="008F2C1B" w:rsidRDefault="00BB42D8" w:rsidP="0034754E">
      <w:pPr>
        <w:pStyle w:val="Heading1"/>
        <w:spacing w:line="480" w:lineRule="auto"/>
        <w:rPr>
          <w:rFonts w:eastAsia="Calibri"/>
        </w:rPr>
      </w:pPr>
      <w:r>
        <w:rPr>
          <w:rFonts w:eastAsia="Calibri"/>
        </w:rPr>
        <w:t>Learning about urban mitigation solutions</w:t>
      </w:r>
    </w:p>
    <w:p w14:paraId="01095423" w14:textId="576960A0" w:rsidR="008F2C1B" w:rsidRDefault="00351A77" w:rsidP="0034754E">
      <w:pPr>
        <w:spacing w:line="480" w:lineRule="auto"/>
        <w:rPr>
          <w:rFonts w:ascii="Calibri" w:eastAsia="Calibri" w:hAnsi="Calibri" w:cs="Calibri"/>
        </w:rPr>
      </w:pPr>
      <w:r>
        <w:rPr>
          <w:rFonts w:ascii="Calibri" w:eastAsia="Calibri" w:hAnsi="Calibri" w:cs="Calibri"/>
        </w:rPr>
        <w:t xml:space="preserve">William F. Lamb, Felix Creutzig, </w:t>
      </w:r>
      <w:r w:rsidR="00CA04B8">
        <w:rPr>
          <w:rFonts w:ascii="Calibri" w:eastAsia="Calibri" w:hAnsi="Calibri" w:cs="Calibri"/>
        </w:rPr>
        <w:t>Max C. Callaghan</w:t>
      </w:r>
      <w:r w:rsidR="00433F74">
        <w:rPr>
          <w:rFonts w:ascii="Calibri" w:eastAsia="Calibri" w:hAnsi="Calibri" w:cs="Calibri"/>
        </w:rPr>
        <w:t>, Jan C. Minx</w:t>
      </w:r>
    </w:p>
    <w:p w14:paraId="44B3AEF9" w14:textId="030CDEAA" w:rsidR="002827D1" w:rsidRDefault="002827D1" w:rsidP="0034754E">
      <w:pPr>
        <w:spacing w:line="480" w:lineRule="auto"/>
        <w:rPr>
          <w:rFonts w:ascii="Calibri" w:eastAsia="Calibri" w:hAnsi="Calibri" w:cs="Calibri"/>
        </w:rPr>
      </w:pPr>
    </w:p>
    <w:p w14:paraId="6DE66F65" w14:textId="77777777" w:rsidR="00752C1B" w:rsidRDefault="00752C1B" w:rsidP="0034754E">
      <w:pPr>
        <w:spacing w:line="480" w:lineRule="auto"/>
        <w:rPr>
          <w:rFonts w:ascii="Calibri" w:eastAsia="Calibri" w:hAnsi="Calibri" w:cs="Calibri"/>
          <w:b/>
        </w:rPr>
      </w:pPr>
      <w:r>
        <w:rPr>
          <w:rFonts w:ascii="Calibri" w:eastAsia="Calibri" w:hAnsi="Calibri" w:cs="Calibri"/>
          <w:b/>
        </w:rPr>
        <w:t xml:space="preserve">Climate change assessments by the IPCC and others put increasing emphasis on cities as key actors in mitigation and early policy adoption. While a coherent understanding of barriers and opportunities for urban climate solutions remains fragmented, there is already a large body of case study literature to learn from and translate into different urban contexts </w:t>
      </w:r>
      <w:r>
        <w:rPr>
          <w:rFonts w:ascii="Calibri" w:eastAsia="Calibri" w:hAnsi="Calibri" w:cs="Calibri"/>
          <w:b/>
        </w:rPr>
        <w:fldChar w:fldCharType="begin" w:fldLock="1"/>
      </w:r>
      <w:r>
        <w:rPr>
          <w:rFonts w:ascii="Calibri" w:eastAsia="Calibri" w:hAnsi="Calibri" w:cs="Calibri"/>
          <w:b/>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"http://www.mendeley.com/documents/?uuid=fef74d26-1303-4bba-870e-9457f674ac4c" ] } ], "mendeley" : { "formattedCitation" : "&lt;sup&gt;1&lt;/sup&gt;", "plainTextFormattedCitation" : "1", "previouslyFormattedCitation" : "&lt;sup&gt;1&lt;/sup&gt;" }, "properties" : { "noteIndex" : 0 }, "schema" : "https://github.com/citation-style-language/schema/raw/master/csl-citation.json" }</w:instrText>
      </w:r>
      <w:r>
        <w:rPr>
          <w:rFonts w:ascii="Calibri" w:eastAsia="Calibri" w:hAnsi="Calibri" w:cs="Calibri"/>
          <w:b/>
        </w:rPr>
        <w:fldChar w:fldCharType="separate"/>
      </w:r>
      <w:r w:rsidRPr="00E7515A">
        <w:rPr>
          <w:rFonts w:ascii="Calibri" w:eastAsia="Calibri" w:hAnsi="Calibri" w:cs="Calibri"/>
          <w:noProof/>
          <w:vertAlign w:val="superscript"/>
        </w:rPr>
        <w:t>1</w:t>
      </w:r>
      <w:r>
        <w:rPr>
          <w:rFonts w:ascii="Calibri" w:eastAsia="Calibri" w:hAnsi="Calibri" w:cs="Calibri"/>
          <w:b/>
        </w:rPr>
        <w:fldChar w:fldCharType="end"/>
      </w:r>
      <w:r>
        <w:rPr>
          <w:rFonts w:ascii="Calibri" w:eastAsia="Calibri" w:hAnsi="Calibri" w:cs="Calibri"/>
          <w:b/>
        </w:rPr>
        <w:t>. But a</w:t>
      </w:r>
      <w:r w:rsidRPr="00BB42D8">
        <w:rPr>
          <w:rFonts w:ascii="Calibri" w:eastAsia="Calibri" w:hAnsi="Calibri" w:cs="Calibri"/>
          <w:b/>
        </w:rPr>
        <w:t xml:space="preserve"> number of </w:t>
      </w:r>
      <w:r>
        <w:rPr>
          <w:rFonts w:ascii="Calibri" w:eastAsia="Calibri" w:hAnsi="Calibri" w:cs="Calibri"/>
          <w:b/>
        </w:rPr>
        <w:t xml:space="preserve">practical and </w:t>
      </w:r>
      <w:r w:rsidRPr="00BB42D8">
        <w:rPr>
          <w:rFonts w:ascii="Calibri" w:eastAsia="Calibri" w:hAnsi="Calibri" w:cs="Calibri"/>
          <w:b/>
        </w:rPr>
        <w:t>conceptual challenges</w:t>
      </w:r>
      <w:r>
        <w:rPr>
          <w:rFonts w:ascii="Calibri" w:eastAsia="Calibri" w:hAnsi="Calibri" w:cs="Calibri"/>
          <w:b/>
        </w:rPr>
        <w:t xml:space="preserve"> hinder systematic analysis. First, the literature tends to focus on cases in mega-cities or those in wealthy urban areas. By contrast, the majority of the global population resides in much smaller agglomerations, and most of the upcoming urban growth will occur in the Global South where infrastructures are only partially developed. Second, the researched solution space focuses on demand-side measures, but tends to overlook issues of urban form and infrastructure development in growing cities, even as carbon intensive consumption patterns are being locked into place. </w:t>
      </w:r>
      <w:r w:rsidRPr="00BB42D8">
        <w:rPr>
          <w:rFonts w:ascii="Calibri" w:eastAsia="Calibri" w:hAnsi="Calibri" w:cs="Calibri"/>
          <w:b/>
        </w:rPr>
        <w:t xml:space="preserve">Third, </w:t>
      </w:r>
      <w:r>
        <w:rPr>
          <w:rFonts w:ascii="Calibri" w:eastAsia="Calibri" w:hAnsi="Calibri" w:cs="Calibri"/>
          <w:b/>
        </w:rPr>
        <w:t>comparative analysis of cases is sparse and systematic reviews of the literature are virtually non-existent. Given the large scope for learning between cities, but the challenges of generalising from individual studies, we propose a systematic blend of quantitative typologies with qualitative knowledge derived from cases to inform urban climate solutions.</w:t>
      </w:r>
    </w:p>
    <w:p w14:paraId="3C4C7811" w14:textId="77777777" w:rsidR="00752C1B" w:rsidRDefault="00752C1B" w:rsidP="0034754E">
      <w:pPr>
        <w:spacing w:line="480" w:lineRule="auto"/>
        <w:rPr>
          <w:rFonts w:ascii="Calibri" w:eastAsia="Calibri" w:hAnsi="Calibri" w:cs="Calibri"/>
        </w:rPr>
      </w:pPr>
      <w:r w:rsidRPr="00954475">
        <w:rPr>
          <w:rFonts w:ascii="Calibri" w:eastAsia="Calibri" w:hAnsi="Calibri" w:cs="Calibri"/>
        </w:rPr>
        <w:t>When it comes to urban mitigation solutions, the key questions are: what works, for whom, under what conditions</w:t>
      </w:r>
      <w:r>
        <w:rPr>
          <w:rFonts w:ascii="Calibri" w:eastAsia="Calibri" w:hAnsi="Calibri" w:cs="Calibri"/>
        </w:rPr>
        <w:t>, and why</w:t>
      </w:r>
      <w:r w:rsidRPr="00954475">
        <w:rPr>
          <w:rFonts w:ascii="Calibri" w:eastAsia="Calibri" w:hAnsi="Calibri" w:cs="Calibri"/>
        </w:rPr>
        <w:t>?</w:t>
      </w:r>
      <w:r>
        <w:rPr>
          <w:rFonts w:ascii="Calibri" w:eastAsia="Calibri" w:hAnsi="Calibri" w:cs="Calibri"/>
        </w:rPr>
        <w:t xml:space="preserve"> Little progress has been made so far. With no consistent epistemology, enormous variety in boundaries of analysis, and a lack of formal research synthesis, urban mitigation solutions remain diffuse and under-exploited </w:t>
      </w:r>
      <w:r>
        <w:rPr>
          <w:rFonts w:ascii="Calibri" w:eastAsia="Calibri" w:hAnsi="Calibri" w:cs="Calibri"/>
        </w:rPr>
        <w:fldChar w:fldCharType="begin" w:fldLock="1"/>
      </w:r>
      <w:r>
        <w:rPr>
          <w:rFonts w:ascii="Calibri" w:eastAsia="Calibri" w:hAnsi="Calibri" w:cs="Calibri"/>
        </w:rPr>
        <w:instrText>ADDIN CSL_CITATION { "citationItems" : [ { "id" : "ITEM-1", "itemData" : { "DOI" : "10.1038/s41893-017-0013-9", "ISSN" : "2398-9629", "abstract" : "The study of cities needs to become more than the sum of its parts. An international Expert Panel investigates why, and how.", "author" : [ { "dropping-particle" : "", "family" : "Acuto", "given" : "Michele", "non-dropping-particle" : "", "parse-names" : false, "suffix" : "" }, { "dropping-particle" : "", "family" : "Parnell", "given" : "Susan", "non-dropping-particle" : "", "parse-names" : false, "suffix" : "" }, { "dropping-particle" : "", "family" : "Seto", "given" : "Karen C.", "non-dropping-particle" : "", "parse-names" : false, "suffix" : "" } ], "container-title" : "Nature Sustainability", "id" : "ITEM-1", "issue" : "1", "issued" : { "date-parts" : [ [ "2018" ] ] }, "page" : "2-4", "publisher" : "Springer US", "title" : "Building a global urban science", "type" : "article-journal", "volume" : "1" }, "uris" : [ "http://www.mendeley.com/documents/?uuid=ce973be5-b6f2-41f3-a95d-94ef009d62bd" ] }, { "id" : "ITEM-2", "itemData" : { "DOI" : "10.1126/science.aag1385", "ISBN" : "1095-9203 (Electronic)\\r0036-8075 (Linking)", "ISSN" : "10959203", "PMID" : "27199390", "abstract" : "Close to 4 billion people live in cities. As the driver of environmental challenges, accounting for nearly 70% of the world's carbon emissions, and as sites of critical social disparities, with 863 million dwellers now living in slums, urban settlements are at the heart of global change. This momentum is unlikely to disappear, as approximately 70 million more people will move to cities by the end of this year alone. The good news is that recent multilateral processes are now appreciating this key role of cities and are increasingly prioritizing urban concerns in policy-making. Yet, how can we ensure that these steps toward a global urban governance leave no city, town, or urban dweller behind?", "author" : [ { "dropping-particle" : "", "family" : "Acuto", "given" : "Michele", "non-dropping-particle" : "", "parse-names" : false, "suffix" : "" }, { "dropping-particle" : "", "family" : "Susan", "given" : "Parnell", "non-dropping-particle" : "", "parse-names" : false, "suffix" : "" } ], "container-title" : "Science", "id" : "ITEM-2", "issue" : "6288", "issued" : { "date-parts" : [ [ "2016" ] ] }, "page" : "873", "title" : "Leave no city behind", "type" : "article-journal", "volume" : "352" }, "uris" : [ "http://www.mendeley.com/documents/?uuid=1f2f6d32-8aa2-4874-9741-c521da55f1e1" ] }, { "id" : "ITEM-3",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"ITEM-3", "issued" : { "date-parts" : [ [ "2017" ] ] }, "title" : "Learning about climate change solutions in the IPCC and beyond", "type" : "article-journal", "volume" : "77" }, "uris" : [ "http://www.mendeley.com/documents/?uuid=5f29a900-7eee-3fbb-b4e1-422e4f2f2900" ] } ], "mendeley" : { "formattedCitation" : "&lt;sup&gt;2\u20134&lt;/sup&gt;", "plainTextFormattedCitation" : "2\u20134", "previouslyFormattedCitation" : "&lt;sup&gt;2\u20134&lt;/sup&gt;" }, "properties" : { "noteIndex" : 0 }, "schema" : "https://github.com/citation-style-language/schema/raw/master/csl-citation.json" }</w:instrText>
      </w:r>
      <w:r>
        <w:rPr>
          <w:rFonts w:ascii="Calibri" w:eastAsia="Calibri" w:hAnsi="Calibri" w:cs="Calibri"/>
        </w:rPr>
        <w:fldChar w:fldCharType="separate"/>
      </w:r>
      <w:r w:rsidRPr="004E2D4B">
        <w:rPr>
          <w:rFonts w:ascii="Calibri" w:eastAsia="Calibri" w:hAnsi="Calibri" w:cs="Calibri"/>
          <w:noProof/>
          <w:vertAlign w:val="superscript"/>
        </w:rPr>
        <w:t>2–4</w:t>
      </w:r>
      <w:r>
        <w:rPr>
          <w:rFonts w:ascii="Calibri" w:eastAsia="Calibri" w:hAnsi="Calibri" w:cs="Calibri"/>
        </w:rPr>
        <w:fldChar w:fldCharType="end"/>
      </w:r>
      <w:r>
        <w:rPr>
          <w:rFonts w:ascii="Calibri" w:eastAsia="Calibri" w:hAnsi="Calibri" w:cs="Calibri"/>
        </w:rPr>
        <w:t>.</w:t>
      </w:r>
    </w:p>
    <w:p w14:paraId="5CA7001D" w14:textId="5F3AA81F" w:rsidR="00752C1B" w:rsidRDefault="00752C1B" w:rsidP="0034754E">
      <w:pPr>
        <w:spacing w:line="480" w:lineRule="auto"/>
        <w:rPr>
          <w:rFonts w:ascii="Calibri" w:eastAsia="Calibri" w:hAnsi="Calibri" w:cs="Calibri"/>
        </w:rPr>
      </w:pPr>
      <w:r>
        <w:rPr>
          <w:rFonts w:ascii="Calibri" w:eastAsia="Calibri" w:hAnsi="Calibri" w:cs="Calibri"/>
        </w:rPr>
        <w:t xml:space="preserve">Systematic learning hinges on aggregating information about individual cities. Recent work emphasises a quantitative direction to this work, using ‘big data’ and typologies to identify structural similarities and path dependencies of development </w:t>
      </w:r>
      <w:r>
        <w:rPr>
          <w:rFonts w:ascii="Calibri" w:eastAsia="Calibri" w:hAnsi="Calibri" w:cs="Calibri"/>
        </w:rPr>
        <w:fldChar w:fldCharType="begin" w:fldLock="1"/>
      </w:r>
      <w:r>
        <w:rPr>
          <w:rFonts w:ascii="Calibri" w:eastAsia="Calibri" w:hAnsi="Calibri" w:cs="Calibri"/>
        </w:rPr>
        <w:instrText>ADDIN CSL_CITATION { "citationItems" : [ { "id" : "ITEM-1",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"ITEM-1", "issued" : { "date-parts" : [ [ "2015" ] ] }, "title" : "Global typology of urban energy use and potentials for an urbanization mitigation wedge", "type" : "article-journal" }, "uris" : [ "http://www.mendeley.com/documents/?uuid=0f6da94c-9a72-40eb-8c7f-ee424de9ed8c" ] } ], "mendeley" : { "formattedCitation" : "&lt;sup&gt;5&lt;/sup&gt;", "plainTextFormattedCitation" : "5", "previouslyFormattedCitation" : "&lt;sup&gt;5&lt;/sup&gt;" }, "properties" : { "noteIndex" : 0 }, "schema" : "https://github.com/citation-style-language/schema/raw/master/csl-citation.json" }</w:instrText>
      </w:r>
      <w:r>
        <w:rPr>
          <w:rFonts w:ascii="Calibri" w:eastAsia="Calibri" w:hAnsi="Calibri" w:cs="Calibri"/>
        </w:rPr>
        <w:fldChar w:fldCharType="separate"/>
      </w:r>
      <w:r w:rsidRPr="004E2D4B">
        <w:rPr>
          <w:rFonts w:ascii="Calibri" w:eastAsia="Calibri" w:hAnsi="Calibri" w:cs="Calibri"/>
          <w:noProof/>
          <w:vertAlign w:val="superscript"/>
        </w:rPr>
        <w:t>5</w:t>
      </w:r>
      <w:r>
        <w:rPr>
          <w:rFonts w:ascii="Calibri" w:eastAsia="Calibri" w:hAnsi="Calibri" w:cs="Calibri"/>
        </w:rPr>
        <w:fldChar w:fldCharType="end"/>
      </w:r>
      <w:r>
        <w:rPr>
          <w:rFonts w:ascii="Calibri" w:eastAsia="Calibri" w:hAnsi="Calibri" w:cs="Calibri"/>
        </w:rPr>
        <w:t xml:space="preserve">. Similar cities in this sense might draw from the </w:t>
      </w:r>
      <w:r>
        <w:rPr>
          <w:rFonts w:ascii="Calibri" w:eastAsia="Calibri" w:hAnsi="Calibri" w:cs="Calibri"/>
        </w:rPr>
        <w:lastRenderedPageBreak/>
        <w:t xml:space="preserve">same pool of solutions, or learn from successful examples of </w:t>
      </w:r>
      <w:r w:rsidR="00F733B8">
        <w:rPr>
          <w:rFonts w:ascii="Calibri" w:eastAsia="Calibri" w:hAnsi="Calibri" w:cs="Calibri"/>
        </w:rPr>
        <w:t>policy measures</w:t>
      </w:r>
      <w:r>
        <w:rPr>
          <w:rFonts w:ascii="Calibri" w:eastAsia="Calibri" w:hAnsi="Calibri" w:cs="Calibri"/>
        </w:rPr>
        <w:t xml:space="preserve">. </w:t>
      </w:r>
      <w:r w:rsidR="00F733B8">
        <w:rPr>
          <w:rFonts w:ascii="Calibri" w:eastAsia="Calibri" w:hAnsi="Calibri" w:cs="Calibri"/>
        </w:rPr>
        <w:t>T</w:t>
      </w:r>
      <w:r>
        <w:rPr>
          <w:rFonts w:ascii="Calibri" w:eastAsia="Calibri" w:hAnsi="Calibri" w:cs="Calibri"/>
        </w:rPr>
        <w:t xml:space="preserve">o make this </w:t>
      </w:r>
      <w:r w:rsidR="00F733B8">
        <w:rPr>
          <w:rFonts w:ascii="Calibri" w:eastAsia="Calibri" w:hAnsi="Calibri" w:cs="Calibri"/>
        </w:rPr>
        <w:t>strategy</w:t>
      </w:r>
      <w:r>
        <w:rPr>
          <w:rFonts w:ascii="Calibri" w:eastAsia="Calibri" w:hAnsi="Calibri" w:cs="Calibri"/>
        </w:rPr>
        <w:t xml:space="preserve"> actionable,</w:t>
      </w:r>
      <w:r w:rsidR="00F733B8">
        <w:rPr>
          <w:rFonts w:ascii="Calibri" w:eastAsia="Calibri" w:hAnsi="Calibri" w:cs="Calibri"/>
        </w:rPr>
        <w:t xml:space="preserve"> however,</w:t>
      </w:r>
      <w:r>
        <w:rPr>
          <w:rFonts w:ascii="Calibri" w:eastAsia="Calibri" w:hAnsi="Calibri" w:cs="Calibri"/>
        </w:rPr>
        <w:t xml:space="preserve"> it will be critical to complement quantitative typologies with an understanding of how underlying social and political conditions can shape or hinder urban transformations </w:t>
      </w:r>
      <w:r>
        <w:rPr>
          <w:rFonts w:ascii="Calibri" w:eastAsia="Calibri" w:hAnsi="Calibri" w:cs="Calibri"/>
        </w:rPr>
        <w:fldChar w:fldCharType="begin" w:fldLock="1"/>
      </w:r>
      <w:r>
        <w:rPr>
          <w:rFonts w:ascii="Calibri" w:eastAsia="Calibri" w:hAnsi="Calibri" w:cs="Calibri"/>
        </w:rPr>
        <w:instrText>ADDIN CSL_CITATION { "citationItems" : [ { "id" : "ITEM-1", "itemData" : { "DOI" : "10.1016/j.cosust.2017.12.002", "ISSN" : "18773435", "author" : [ { "dropping-particle" : "", "family" : "Grandin", "given" : "Jakob", "non-dropping-particle" : "", "parse-names" : false, "suffix" : "" }, { "dropping-particle" : "", "family" : "Haarstad", "given" : "H\u00e5vard", "non-dropping-particle" : "", "parse-names" : false, "suffix" : "" }, { "dropping-particle" : "", "family" : "Kj\u00e6r\u00e5s", "given" : "Kristin", "non-dropping-particle" : "", "parse-names" : false, "suffix" : "" }, { "dropping-particle" : "", "family" : "Bouzarovski", "given" : "Stefan", "non-dropping-particle" : "", "parse-names" : false, "suffix" : "" } ], "container-title" : "Current Opinion in Environmental Sustainability", "id" : "ITEM-1", "issued" : { "date-parts" : [ [ "2018" ] ] }, "page" : "16-22", "title" : "The politics of rapid urban transformation", "type" : "article-journal", "volume" : "31" }, "uris" : [ "http://www.mendeley.com/documents/?uuid=d99a888b-e902-45f3-bf81-eb06d4293424" ] } ], "mendeley" : { "formattedCitation" : "&lt;sup&gt;6&lt;/sup&gt;", "plainTextFormattedCitation" : "6", "previouslyFormattedCitation" : "&lt;sup&gt;6&lt;/sup&gt;" }, "properties" : { "noteIndex" : 0 }, "schema" : "https://github.com/citation-style-language/schema/raw/master/csl-citation.json" }</w:instrText>
      </w:r>
      <w:r>
        <w:rPr>
          <w:rFonts w:ascii="Calibri" w:eastAsia="Calibri" w:hAnsi="Calibri" w:cs="Calibri"/>
        </w:rPr>
        <w:fldChar w:fldCharType="separate"/>
      </w:r>
      <w:r w:rsidRPr="004E2D4B">
        <w:rPr>
          <w:rFonts w:ascii="Calibri" w:eastAsia="Calibri" w:hAnsi="Calibri" w:cs="Calibri"/>
          <w:noProof/>
          <w:vertAlign w:val="superscript"/>
        </w:rPr>
        <w:t>6</w:t>
      </w:r>
      <w:r>
        <w:rPr>
          <w:rFonts w:ascii="Calibri" w:eastAsia="Calibri" w:hAnsi="Calibri" w:cs="Calibri"/>
        </w:rPr>
        <w:fldChar w:fldCharType="end"/>
      </w:r>
      <w:r>
        <w:rPr>
          <w:rFonts w:ascii="Calibri" w:eastAsia="Calibri" w:hAnsi="Calibri" w:cs="Calibri"/>
        </w:rPr>
        <w:t xml:space="preserve">. </w:t>
      </w:r>
    </w:p>
    <w:p w14:paraId="0DBC2D82" w14:textId="1F3E2A7E" w:rsidR="00752C1B" w:rsidRDefault="00752C1B" w:rsidP="0034754E">
      <w:pPr>
        <w:spacing w:line="480" w:lineRule="auto"/>
        <w:rPr>
          <w:rFonts w:ascii="Calibri" w:eastAsia="Calibri" w:hAnsi="Calibri" w:cs="Calibri"/>
        </w:rPr>
      </w:pPr>
      <w:r>
        <w:rPr>
          <w:rFonts w:ascii="Calibri" w:eastAsia="Calibri" w:hAnsi="Calibri" w:cs="Calibri"/>
        </w:rPr>
        <w:t xml:space="preserve">To this end, a sizable body of case study research exists for individual cities, as well as comparative studies across multiple urban settings </w:t>
      </w:r>
      <w:r>
        <w:rPr>
          <w:rFonts w:ascii="Calibri" w:eastAsia="Calibri" w:hAnsi="Calibri" w:cs="Calibri"/>
        </w:rPr>
        <w:fldChar w:fldCharType="begin" w:fldLock="1"/>
      </w:r>
      <w:r>
        <w:rPr>
          <w:rFonts w:ascii="Calibri" w:eastAsia="Calibri" w:hAnsi="Calibri" w:cs="Calibri"/>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"http://www.mendeley.com/documents/?uuid=fef74d26-1303-4bba-870e-9457f674ac4c" ] } ], "mendeley" : { "formattedCitation" : "&lt;sup&gt;1&lt;/sup&gt;", "plainTextFormattedCitation" : "1", "previouslyFormattedCitation" : "&lt;sup&gt;1&lt;/sup&gt;" }, "properties" : { "noteIndex" : 0 }, "schema" : "https://github.com/citation-style-language/schema/raw/master/csl-citation.json" }</w:instrText>
      </w:r>
      <w:r>
        <w:rPr>
          <w:rFonts w:ascii="Calibri" w:eastAsia="Calibri" w:hAnsi="Calibri" w:cs="Calibri"/>
        </w:rPr>
        <w:fldChar w:fldCharType="separate"/>
      </w:r>
      <w:r w:rsidRPr="00F261AD">
        <w:rPr>
          <w:rFonts w:ascii="Calibri" w:eastAsia="Calibri" w:hAnsi="Calibri" w:cs="Calibri"/>
          <w:noProof/>
          <w:vertAlign w:val="superscript"/>
        </w:rPr>
        <w:t>1</w:t>
      </w:r>
      <w:r>
        <w:rPr>
          <w:rFonts w:ascii="Calibri" w:eastAsia="Calibri" w:hAnsi="Calibri" w:cs="Calibri"/>
        </w:rPr>
        <w:fldChar w:fldCharType="end"/>
      </w:r>
      <w:r>
        <w:rPr>
          <w:rFonts w:ascii="Calibri" w:eastAsia="Calibri" w:hAnsi="Calibri" w:cs="Calibri"/>
        </w:rPr>
        <w:t xml:space="preserve">. These cases often include a rich variety of contextual information on urban-scale projects and reforms, yet are not well represented in the scope of assessment literature on cities. The typical presentation of such evidence </w:t>
      </w:r>
      <w:r w:rsidR="00F733B8">
        <w:rPr>
          <w:rFonts w:ascii="Calibri" w:eastAsia="Calibri" w:hAnsi="Calibri" w:cs="Calibri"/>
        </w:rPr>
        <w:t>in assessment studies is predominantly of</w:t>
      </w:r>
      <w:r>
        <w:rPr>
          <w:rFonts w:ascii="Calibri" w:eastAsia="Calibri" w:hAnsi="Calibri" w:cs="Calibri"/>
        </w:rPr>
        <w:t xml:space="preserve"> </w:t>
      </w:r>
      <w:r w:rsidR="0034754E">
        <w:rPr>
          <w:rFonts w:ascii="Calibri" w:eastAsia="Calibri" w:hAnsi="Calibri" w:cs="Calibri"/>
        </w:rPr>
        <w:t xml:space="preserve">an </w:t>
      </w:r>
      <w:r>
        <w:rPr>
          <w:rFonts w:ascii="Calibri" w:eastAsia="Calibri" w:hAnsi="Calibri" w:cs="Calibri"/>
        </w:rPr>
        <w:t xml:space="preserve">anecdotal rather than analytical </w:t>
      </w:r>
      <w:r w:rsidR="00F733B8">
        <w:rPr>
          <w:rFonts w:ascii="Calibri" w:eastAsia="Calibri" w:hAnsi="Calibri" w:cs="Calibri"/>
        </w:rPr>
        <w:t>nature</w:t>
      </w:r>
      <w:r>
        <w:rPr>
          <w:rFonts w:ascii="Calibri" w:eastAsia="Calibri" w:hAnsi="Calibri" w:cs="Calibri"/>
        </w:rPr>
        <w:t xml:space="preserve"> – in dedicated boxed sections, as examples of particular phenomena, or within curated libraries of initiatives. Above all, a lack of rigorous literature selection procedures in assessments (and in reviews generally) means that potentially relevant cases remain undiscovered – a hidden treasure that is increasingly buried under the exponential growth of publications</w:t>
      </w:r>
      <w:r w:rsidR="0034754E">
        <w:rPr>
          <w:rFonts w:ascii="Calibri" w:eastAsia="Calibri" w:hAnsi="Calibri" w:cs="Calibri"/>
        </w:rPr>
        <w:t xml:space="preserve"> </w:t>
      </w:r>
      <w:r>
        <w:rPr>
          <w:rFonts w:ascii="Calibri" w:eastAsia="Calibri" w:hAnsi="Calibri" w:cs="Calibri"/>
        </w:rPr>
        <w:fldChar w:fldCharType="begin" w:fldLock="1"/>
      </w:r>
      <w:r w:rsidR="00D0501E">
        <w:rPr>
          <w:rFonts w:ascii="Calibri" w:eastAsia="Calibri" w:hAnsi="Calibri" w:cs="Calibri"/>
        </w:rPr>
        <w:instrText>ADDIN CSL_CITATION { "citationItems" : [ { "id" : "ITEM-1",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"ITEM-1", "issued" : { "date-parts" : [ [ "2017" ] ] }, "title" : "Learning about climate change solutions in the IPCC and beyond", "type" : "article-journal", "volume" : "77" }, "uris" : [ "http://www.mendeley.com/documents/?uuid=5f29a900-7eee-3fbb-b4e1-422e4f2f2900" ] } ], "mendeley" : { "formattedCitation" : "&lt;sup&gt;4&lt;/sup&gt;", "plainTextFormattedCitation" : "4", "previouslyFormattedCitation" : "&lt;sup&gt;4&lt;/sup&gt;" }, "properties" : { "noteIndex" : 0 }, "schema" : "https://github.com/citation-style-language/schema/raw/master/csl-citation.json" }</w:instrText>
      </w:r>
      <w:r>
        <w:rPr>
          <w:rFonts w:ascii="Calibri" w:eastAsia="Calibri" w:hAnsi="Calibri" w:cs="Calibri"/>
        </w:rPr>
        <w:fldChar w:fldCharType="separate"/>
      </w:r>
      <w:r w:rsidRPr="00B047A1">
        <w:rPr>
          <w:rFonts w:ascii="Calibri" w:eastAsia="Calibri" w:hAnsi="Calibri" w:cs="Calibri"/>
          <w:noProof/>
          <w:vertAlign w:val="superscript"/>
        </w:rPr>
        <w:t>4</w:t>
      </w:r>
      <w:r>
        <w:rPr>
          <w:rFonts w:ascii="Calibri" w:eastAsia="Calibri" w:hAnsi="Calibri" w:cs="Calibri"/>
        </w:rPr>
        <w:fldChar w:fldCharType="end"/>
      </w:r>
      <w:r>
        <w:rPr>
          <w:rFonts w:ascii="Calibri" w:eastAsia="Calibri" w:hAnsi="Calibri" w:cs="Calibri"/>
        </w:rPr>
        <w:t>.</w:t>
      </w:r>
    </w:p>
    <w:p w14:paraId="072A86F5" w14:textId="23B09493" w:rsidR="00752C1B" w:rsidRDefault="00752C1B" w:rsidP="0034754E">
      <w:pPr>
        <w:spacing w:line="480" w:lineRule="auto"/>
        <w:rPr>
          <w:rFonts w:ascii="Calibri" w:eastAsia="Calibri" w:hAnsi="Calibri" w:cs="Calibri"/>
        </w:rPr>
      </w:pPr>
      <w:r>
        <w:rPr>
          <w:rFonts w:ascii="Calibri" w:eastAsia="Calibri" w:hAnsi="Calibri" w:cs="Calibri"/>
        </w:rPr>
        <w:t>Urban case studies can add to our understanding of climate mitigation solutions, but an overview of the field is urgently needed. Which cities do we know about? What topics do we know about? What comparative and secondary analysis is there of cases? And how can generalizable knowledge be derived from urban cases? In this perspective we address these questions, with a view to developing a more systematic agenda for aggregating knowledge on urban solutions. Overall we identify a rich and varied case study literature, albeit one with regional and topic biases, and a distinct lack of learning on these studies. We</w:t>
      </w:r>
      <w:r w:rsidR="0034754E">
        <w:rPr>
          <w:rFonts w:ascii="Calibri" w:eastAsia="Calibri" w:hAnsi="Calibri" w:cs="Calibri"/>
        </w:rPr>
        <w:t xml:space="preserve"> then</w:t>
      </w:r>
      <w:r>
        <w:rPr>
          <w:rFonts w:ascii="Calibri" w:eastAsia="Calibri" w:hAnsi="Calibri" w:cs="Calibri"/>
        </w:rPr>
        <w:t xml:space="preserve"> propose an approach that blends quantitative and qualitative knowledge to inform urban climate solutions.</w:t>
      </w:r>
    </w:p>
    <w:p w14:paraId="0588175C" w14:textId="07B9385A" w:rsidR="00752C1B" w:rsidRDefault="0089464F" w:rsidP="0034754E">
      <w:pPr>
        <w:spacing w:line="480" w:lineRule="auto"/>
        <w:rPr>
          <w:rFonts w:ascii="Calibri" w:eastAsia="Calibri" w:hAnsi="Calibri" w:cs="Calibri"/>
        </w:rPr>
      </w:pPr>
      <w:r>
        <w:rPr>
          <w:rFonts w:ascii="Calibri" w:eastAsia="Calibri" w:hAnsi="Calibri" w:cs="Calibri"/>
        </w:rPr>
        <w:t>As a starting point to our analysis, we</w:t>
      </w:r>
      <w:r w:rsidR="00752C1B">
        <w:rPr>
          <w:rFonts w:ascii="Calibri" w:eastAsia="Calibri" w:hAnsi="Calibri" w:cs="Calibri"/>
        </w:rPr>
        <w:t xml:space="preserve"> obtain a sample of urban mitigation articles </w:t>
      </w:r>
      <w:r>
        <w:rPr>
          <w:rFonts w:ascii="Calibri" w:eastAsia="Calibri" w:hAnsi="Calibri" w:cs="Calibri"/>
        </w:rPr>
        <w:t>using</w:t>
      </w:r>
      <w:r w:rsidR="00752C1B">
        <w:rPr>
          <w:rFonts w:ascii="Calibri" w:eastAsia="Calibri" w:hAnsi="Calibri" w:cs="Calibri"/>
        </w:rPr>
        <w:t xml:space="preserve"> a search query that combines synonyms for “urban” and “mitigation” in the Web of Science and Scopus literature databases (see methods). Our interpretation of case study research is straightforward: if an article mentions a city name in the abstract or title, we assume it is a case study located in the city (or cities) mentioned.</w:t>
      </w:r>
      <w:r w:rsidR="0034754E">
        <w:rPr>
          <w:rFonts w:ascii="Calibri" w:eastAsia="Calibri" w:hAnsi="Calibri" w:cs="Calibri"/>
        </w:rPr>
        <w:t xml:space="preserve"> Our dataset for the proceeding analysis therefore consists of </w:t>
      </w:r>
      <w:r w:rsidR="0034754E" w:rsidRPr="0034754E">
        <w:rPr>
          <w:rFonts w:ascii="Calibri" w:eastAsia="Calibri" w:hAnsi="Calibri" w:cs="Calibri"/>
        </w:rPr>
        <w:t>3,440</w:t>
      </w:r>
      <w:r w:rsidR="0034754E">
        <w:rPr>
          <w:rFonts w:ascii="Calibri" w:eastAsia="Calibri" w:hAnsi="Calibri" w:cs="Calibri"/>
        </w:rPr>
        <w:t xml:space="preserve"> </w:t>
      </w:r>
      <w:r w:rsidR="0034754E">
        <w:rPr>
          <w:rFonts w:ascii="Calibri" w:eastAsia="Calibri" w:hAnsi="Calibri" w:cs="Calibri"/>
        </w:rPr>
        <w:lastRenderedPageBreak/>
        <w:t xml:space="preserve">publications, </w:t>
      </w:r>
      <w:r w:rsidR="0054092B">
        <w:rPr>
          <w:rFonts w:ascii="Calibri" w:eastAsia="Calibri" w:hAnsi="Calibri" w:cs="Calibri"/>
        </w:rPr>
        <w:t xml:space="preserve">with meta-data on </w:t>
      </w:r>
      <w:r w:rsidR="0034754E">
        <w:rPr>
          <w:rFonts w:ascii="Calibri" w:eastAsia="Calibri" w:hAnsi="Calibri" w:cs="Calibri"/>
        </w:rPr>
        <w:t>the cities they</w:t>
      </w:r>
      <w:r w:rsidR="0054092B">
        <w:rPr>
          <w:rFonts w:ascii="Calibri" w:eastAsia="Calibri" w:hAnsi="Calibri" w:cs="Calibri"/>
        </w:rPr>
        <w:t xml:space="preserve"> are situated in,</w:t>
      </w:r>
      <w:r w:rsidR="0034754E">
        <w:rPr>
          <w:rFonts w:ascii="Calibri" w:eastAsia="Calibri" w:hAnsi="Calibri" w:cs="Calibri"/>
        </w:rPr>
        <w:t xml:space="preserve"> </w:t>
      </w:r>
      <w:r w:rsidR="0054092B">
        <w:rPr>
          <w:rFonts w:ascii="Calibri" w:eastAsia="Calibri" w:hAnsi="Calibri" w:cs="Calibri"/>
        </w:rPr>
        <w:t>the topics they investigate, the</w:t>
      </w:r>
      <w:r w:rsidR="00BC536B">
        <w:rPr>
          <w:rFonts w:ascii="Calibri" w:eastAsia="Calibri" w:hAnsi="Calibri" w:cs="Calibri"/>
        </w:rPr>
        <w:t>ir balance of review studies, and other information.</w:t>
      </w:r>
    </w:p>
    <w:p w14:paraId="5E2A129B" w14:textId="24BC1A71" w:rsidR="00FF4827" w:rsidRPr="00FF4827" w:rsidRDefault="00F742D2" w:rsidP="0034754E">
      <w:pPr>
        <w:spacing w:line="480" w:lineRule="auto"/>
        <w:rPr>
          <w:b/>
        </w:rPr>
      </w:pPr>
      <w:r>
        <w:rPr>
          <w:b/>
        </w:rPr>
        <w:t>Urban case studies are</w:t>
      </w:r>
      <w:r w:rsidR="00CC3801">
        <w:rPr>
          <w:b/>
        </w:rPr>
        <w:t xml:space="preserve"> biased towards large cities</w:t>
      </w:r>
      <w:r w:rsidR="007A7F6F">
        <w:rPr>
          <w:b/>
        </w:rPr>
        <w:t xml:space="preserve"> and the global North</w:t>
      </w:r>
    </w:p>
    <w:p w14:paraId="611F95A7" w14:textId="33FF0602" w:rsidR="00745B93" w:rsidRDefault="00CB2B83" w:rsidP="0034754E">
      <w:pPr>
        <w:spacing w:line="480" w:lineRule="auto"/>
        <w:rPr>
          <w:rFonts w:ascii="Calibri" w:eastAsia="Calibri" w:hAnsi="Calibri" w:cs="Calibri"/>
        </w:rPr>
      </w:pPr>
      <w:r>
        <w:rPr>
          <w:rFonts w:ascii="Calibri" w:eastAsia="Calibri" w:hAnsi="Calibri" w:cs="Calibri"/>
        </w:rPr>
        <w:t xml:space="preserve">Urban form and infrastructures </w:t>
      </w:r>
      <w:r w:rsidR="00826974">
        <w:rPr>
          <w:rFonts w:ascii="Calibri" w:eastAsia="Calibri" w:hAnsi="Calibri" w:cs="Calibri"/>
        </w:rPr>
        <w:t>shape energy use and greenhouse gas emissions on a time-scale of decades to centuries</w:t>
      </w:r>
      <w:r>
        <w:rPr>
          <w:rFonts w:ascii="Calibri" w:eastAsia="Calibri" w:hAnsi="Calibri" w:cs="Calibri"/>
        </w:rPr>
        <w:t xml:space="preserve">. </w:t>
      </w:r>
      <w:r w:rsidR="005E3FD5">
        <w:rPr>
          <w:rFonts w:ascii="Calibri" w:eastAsia="Calibri" w:hAnsi="Calibri" w:cs="Calibri"/>
        </w:rPr>
        <w:t>With the window on 1.5°C rapidly closing i</w:t>
      </w:r>
      <w:r w:rsidR="00745B93">
        <w:rPr>
          <w:rFonts w:ascii="Calibri" w:eastAsia="Calibri" w:hAnsi="Calibri" w:cs="Calibri"/>
        </w:rPr>
        <w:t>t is</w:t>
      </w:r>
      <w:r w:rsidR="00826974">
        <w:rPr>
          <w:rFonts w:ascii="Calibri" w:eastAsia="Calibri" w:hAnsi="Calibri" w:cs="Calibri"/>
        </w:rPr>
        <w:t xml:space="preserve"> hence</w:t>
      </w:r>
      <w:r w:rsidR="00745B93">
        <w:rPr>
          <w:rFonts w:ascii="Calibri" w:eastAsia="Calibri" w:hAnsi="Calibri" w:cs="Calibri"/>
        </w:rPr>
        <w:t xml:space="preserve"> essential to </w:t>
      </w:r>
      <w:r w:rsidR="005E3FD5">
        <w:rPr>
          <w:rFonts w:ascii="Calibri" w:eastAsia="Calibri" w:hAnsi="Calibri" w:cs="Calibri"/>
        </w:rPr>
        <w:t>immediately</w:t>
      </w:r>
      <w:r>
        <w:rPr>
          <w:rFonts w:ascii="Calibri" w:eastAsia="Calibri" w:hAnsi="Calibri" w:cs="Calibri"/>
        </w:rPr>
        <w:t xml:space="preserve"> initiate transform</w:t>
      </w:r>
      <w:r w:rsidR="00591B1D">
        <w:rPr>
          <w:rFonts w:ascii="Calibri" w:eastAsia="Calibri" w:hAnsi="Calibri" w:cs="Calibri"/>
        </w:rPr>
        <w:t>ations in well-developed cities</w:t>
      </w:r>
      <w:r w:rsidR="009805C6">
        <w:rPr>
          <w:rFonts w:ascii="Calibri" w:eastAsia="Calibri" w:hAnsi="Calibri" w:cs="Calibri"/>
        </w:rPr>
        <w:t xml:space="preserve"> – and </w:t>
      </w:r>
      <w:r>
        <w:rPr>
          <w:rFonts w:ascii="Calibri" w:eastAsia="Calibri" w:hAnsi="Calibri" w:cs="Calibri"/>
        </w:rPr>
        <w:t xml:space="preserve">to </w:t>
      </w:r>
      <w:r w:rsidR="009805C6">
        <w:rPr>
          <w:rFonts w:ascii="Calibri" w:eastAsia="Calibri" w:hAnsi="Calibri" w:cs="Calibri"/>
        </w:rPr>
        <w:t>guide</w:t>
      </w:r>
      <w:r w:rsidR="009A4EFA">
        <w:rPr>
          <w:rFonts w:ascii="Calibri" w:eastAsia="Calibri" w:hAnsi="Calibri" w:cs="Calibri"/>
        </w:rPr>
        <w:t xml:space="preserve"> emerging cities</w:t>
      </w:r>
      <w:r w:rsidR="009805C6">
        <w:rPr>
          <w:rFonts w:ascii="Calibri" w:eastAsia="Calibri" w:hAnsi="Calibri" w:cs="Calibri"/>
        </w:rPr>
        <w:t xml:space="preserve"> towards compact, low-carbon urban forms prepared for deep decarbonisation </w:t>
      </w:r>
      <w:r w:rsidR="009805C6">
        <w:rPr>
          <w:rFonts w:ascii="Calibri" w:eastAsia="Calibri" w:hAnsi="Calibri" w:cs="Calibri"/>
        </w:rPr>
        <w:fldChar w:fldCharType="begin" w:fldLock="1"/>
      </w:r>
      <w:r w:rsidR="007179F3">
        <w:rPr>
          <w:rFonts w:ascii="Calibri" w:eastAsia="Calibri" w:hAnsi="Calibri" w:cs="Calibri"/>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"ITEM-2", "issue" : "12", "issued" : { "date-parts" : [ [ "2016" ] ] }, "page" : "1054", "publisher" : "Nature Publishing Group", "title" : "Urban infrastructure choices structure climate solutions", "type" : "article-journal", "volume" : "6" }, "uris" : [ "http://www.mendeley.com/documents/?uuid=6fc574a6-f3d9-4225-9eea-4da080b3c100" ] } ], "mendeley" : { "formattedCitation" : "&lt;sup&gt;7,8&lt;/sup&gt;", "plainTextFormattedCitation" : "7,8", "previouslyFormattedCitation" : "&lt;sup&gt;7,8&lt;/sup&gt;" }, "properties" : { "noteIndex" : 0 }, "schema" : "https://github.com/citation-style-language/schema/raw/master/csl-citation.json" }</w:instrText>
      </w:r>
      <w:r w:rsidR="009805C6">
        <w:rPr>
          <w:rFonts w:ascii="Calibri" w:eastAsia="Calibri" w:hAnsi="Calibri" w:cs="Calibri"/>
        </w:rPr>
        <w:fldChar w:fldCharType="separate"/>
      </w:r>
      <w:r w:rsidR="00D0501E" w:rsidRPr="00D0501E">
        <w:rPr>
          <w:rFonts w:ascii="Calibri" w:eastAsia="Calibri" w:hAnsi="Calibri" w:cs="Calibri"/>
          <w:noProof/>
          <w:vertAlign w:val="superscript"/>
        </w:rPr>
        <w:t>7,8</w:t>
      </w:r>
      <w:r w:rsidR="009805C6">
        <w:rPr>
          <w:rFonts w:ascii="Calibri" w:eastAsia="Calibri" w:hAnsi="Calibri" w:cs="Calibri"/>
        </w:rPr>
        <w:fldChar w:fldCharType="end"/>
      </w:r>
      <w:r w:rsidR="009A4EFA">
        <w:rPr>
          <w:rFonts w:ascii="Calibri" w:eastAsia="Calibri" w:hAnsi="Calibri" w:cs="Calibri"/>
        </w:rPr>
        <w:t>. G</w:t>
      </w:r>
      <w:r>
        <w:rPr>
          <w:rFonts w:ascii="Calibri" w:eastAsia="Calibri" w:hAnsi="Calibri" w:cs="Calibri"/>
        </w:rPr>
        <w:t>lobal urban population data suggests priorities</w:t>
      </w:r>
      <w:r w:rsidR="00A15631">
        <w:rPr>
          <w:rFonts w:ascii="Calibri" w:eastAsia="Calibri" w:hAnsi="Calibri" w:cs="Calibri"/>
        </w:rPr>
        <w:t>:</w:t>
      </w:r>
      <w:r w:rsidR="007A7571">
        <w:rPr>
          <w:rFonts w:ascii="Calibri" w:eastAsia="Calibri" w:hAnsi="Calibri" w:cs="Calibri"/>
        </w:rPr>
        <w:t xml:space="preserve"> </w:t>
      </w:r>
      <w:r>
        <w:rPr>
          <w:rFonts w:ascii="Calibri" w:eastAsia="Calibri" w:hAnsi="Calibri" w:cs="Calibri"/>
        </w:rPr>
        <w:t>t</w:t>
      </w:r>
      <w:r w:rsidR="00F9256E">
        <w:rPr>
          <w:rFonts w:ascii="Calibri" w:eastAsia="Calibri" w:hAnsi="Calibri" w:cs="Calibri"/>
        </w:rPr>
        <w:t xml:space="preserve">he </w:t>
      </w:r>
      <w:r w:rsidR="007A7571">
        <w:rPr>
          <w:rFonts w:ascii="Calibri" w:eastAsia="Calibri" w:hAnsi="Calibri" w:cs="Calibri"/>
        </w:rPr>
        <w:t xml:space="preserve">largest segment of </w:t>
      </w:r>
      <w:r w:rsidR="00F9256E">
        <w:rPr>
          <w:rFonts w:ascii="Calibri" w:eastAsia="Calibri" w:hAnsi="Calibri" w:cs="Calibri"/>
        </w:rPr>
        <w:t xml:space="preserve">the world’s urban population </w:t>
      </w:r>
      <w:r w:rsidR="00A15631">
        <w:rPr>
          <w:rFonts w:ascii="Calibri" w:eastAsia="Calibri" w:hAnsi="Calibri" w:cs="Calibri"/>
        </w:rPr>
        <w:t xml:space="preserve">currently </w:t>
      </w:r>
      <w:r w:rsidR="007A7571">
        <w:rPr>
          <w:rFonts w:ascii="Calibri" w:eastAsia="Calibri" w:hAnsi="Calibri" w:cs="Calibri"/>
        </w:rPr>
        <w:t>reside</w:t>
      </w:r>
      <w:r w:rsidR="00A15631">
        <w:rPr>
          <w:rFonts w:ascii="Calibri" w:eastAsia="Calibri" w:hAnsi="Calibri" w:cs="Calibri"/>
        </w:rPr>
        <w:t xml:space="preserve">s </w:t>
      </w:r>
      <w:r w:rsidR="007A7571">
        <w:rPr>
          <w:rFonts w:ascii="Calibri" w:eastAsia="Calibri" w:hAnsi="Calibri" w:cs="Calibri"/>
        </w:rPr>
        <w:t>in small Asian cities</w:t>
      </w:r>
      <w:r w:rsidR="00A15631">
        <w:rPr>
          <w:rFonts w:ascii="Calibri" w:eastAsia="Calibri" w:hAnsi="Calibri" w:cs="Calibri"/>
        </w:rPr>
        <w:t xml:space="preserve"> (SI </w:t>
      </w:r>
      <w:r w:rsidR="00A15631" w:rsidRPr="00A15631">
        <w:rPr>
          <w:rFonts w:ascii="Calibri" w:eastAsia="Calibri" w:hAnsi="Calibri" w:cs="Calibri"/>
        </w:rPr>
        <w:t xml:space="preserve">Text </w:t>
      </w:r>
      <w:r w:rsidR="00A15631" w:rsidRPr="00A15631">
        <w:rPr>
          <w:rFonts w:ascii="Calibri" w:eastAsia="Calibri" w:hAnsi="Calibri" w:cs="Calibri"/>
        </w:rPr>
        <w:fldChar w:fldCharType="begin"/>
      </w:r>
      <w:r w:rsidR="00A15631" w:rsidRPr="00A15631">
        <w:rPr>
          <w:rFonts w:ascii="Calibri" w:eastAsia="Calibri" w:hAnsi="Calibri" w:cs="Calibri"/>
        </w:rPr>
        <w:instrText xml:space="preserve"> REF _Ref512599852 \h  \* MERGEFORMAT </w:instrText>
      </w:r>
      <w:r w:rsidR="00A15631" w:rsidRPr="00A15631">
        <w:rPr>
          <w:rFonts w:ascii="Calibri" w:eastAsia="Calibri" w:hAnsi="Calibri" w:cs="Calibri"/>
        </w:rPr>
      </w:r>
      <w:r w:rsidR="00A15631" w:rsidRPr="00A15631">
        <w:rPr>
          <w:rFonts w:ascii="Calibri" w:eastAsia="Calibri" w:hAnsi="Calibri" w:cs="Calibri"/>
        </w:rPr>
        <w:fldChar w:fldCharType="separate"/>
      </w:r>
      <w:r w:rsidR="00FA5F0D" w:rsidRPr="00FA5F0D">
        <w:t xml:space="preserve">Figure </w:t>
      </w:r>
      <w:r w:rsidR="00FA5F0D" w:rsidRPr="00FA5F0D">
        <w:rPr>
          <w:noProof/>
        </w:rPr>
        <w:t>1</w:t>
      </w:r>
      <w:r w:rsidR="00A15631" w:rsidRPr="00A15631">
        <w:rPr>
          <w:rFonts w:ascii="Calibri" w:eastAsia="Calibri" w:hAnsi="Calibri" w:cs="Calibri"/>
        </w:rPr>
        <w:fldChar w:fldCharType="end"/>
      </w:r>
      <w:r w:rsidR="00A15631">
        <w:rPr>
          <w:rFonts w:ascii="Calibri" w:eastAsia="Calibri" w:hAnsi="Calibri" w:cs="Calibri"/>
        </w:rPr>
        <w:t>)</w:t>
      </w:r>
      <w:r w:rsidR="007A7571">
        <w:rPr>
          <w:rFonts w:ascii="Calibri" w:eastAsia="Calibri" w:hAnsi="Calibri" w:cs="Calibri"/>
        </w:rPr>
        <w:t xml:space="preserve">; </w:t>
      </w:r>
      <w:r w:rsidR="00A15631">
        <w:rPr>
          <w:rFonts w:ascii="Calibri" w:eastAsia="Calibri" w:hAnsi="Calibri" w:cs="Calibri"/>
        </w:rPr>
        <w:t xml:space="preserve">while looking forward to 2030, </w:t>
      </w:r>
      <w:r w:rsidR="007A7571">
        <w:rPr>
          <w:rFonts w:ascii="Calibri" w:eastAsia="Calibri" w:hAnsi="Calibri" w:cs="Calibri"/>
        </w:rPr>
        <w:t>the fastest urban growth will take place in Africa</w:t>
      </w:r>
      <w:r w:rsidR="00591B1D">
        <w:rPr>
          <w:rFonts w:ascii="Calibri" w:eastAsia="Calibri" w:hAnsi="Calibri" w:cs="Calibri"/>
        </w:rPr>
        <w:t xml:space="preserve"> </w:t>
      </w:r>
      <w:r w:rsidR="007A7571">
        <w:rPr>
          <w:rFonts w:ascii="Calibri" w:eastAsia="Calibri" w:hAnsi="Calibri" w:cs="Calibri"/>
        </w:rPr>
        <w:t>(SI Text</w:t>
      </w:r>
      <w:r w:rsidR="00A15631">
        <w:rPr>
          <w:rFonts w:ascii="Calibri" w:eastAsia="Calibri" w:hAnsi="Calibri" w:cs="Calibri"/>
        </w:rPr>
        <w:t xml:space="preserve"> </w:t>
      </w:r>
      <w:r w:rsidR="00A15631" w:rsidRPr="00A15631">
        <w:rPr>
          <w:rFonts w:ascii="Calibri" w:eastAsia="Calibri" w:hAnsi="Calibri" w:cs="Calibri"/>
        </w:rPr>
        <w:fldChar w:fldCharType="begin"/>
      </w:r>
      <w:r w:rsidR="00A15631" w:rsidRPr="00A15631">
        <w:rPr>
          <w:rFonts w:ascii="Calibri" w:eastAsia="Calibri" w:hAnsi="Calibri" w:cs="Calibri"/>
        </w:rPr>
        <w:instrText xml:space="preserve"> REF _Ref512591308 \h  \* MERGEFORMAT </w:instrText>
      </w:r>
      <w:r w:rsidR="00A15631" w:rsidRPr="00A15631">
        <w:rPr>
          <w:rFonts w:ascii="Calibri" w:eastAsia="Calibri" w:hAnsi="Calibri" w:cs="Calibri"/>
        </w:rPr>
      </w:r>
      <w:r w:rsidR="00A15631" w:rsidRPr="00A15631">
        <w:rPr>
          <w:rFonts w:ascii="Calibri" w:eastAsia="Calibri" w:hAnsi="Calibri" w:cs="Calibri"/>
        </w:rPr>
        <w:fldChar w:fldCharType="separate"/>
      </w:r>
      <w:r w:rsidR="00FA5F0D" w:rsidRPr="00FA5F0D">
        <w:t xml:space="preserve">Figure </w:t>
      </w:r>
      <w:r w:rsidR="00FA5F0D" w:rsidRPr="00FA5F0D">
        <w:rPr>
          <w:noProof/>
        </w:rPr>
        <w:t>2</w:t>
      </w:r>
      <w:r w:rsidR="00A15631" w:rsidRPr="00A15631">
        <w:rPr>
          <w:rFonts w:ascii="Calibri" w:eastAsia="Calibri" w:hAnsi="Calibri" w:cs="Calibri"/>
        </w:rPr>
        <w:fldChar w:fldCharType="end"/>
      </w:r>
      <w:r w:rsidR="007A7571">
        <w:rPr>
          <w:rFonts w:ascii="Calibri" w:eastAsia="Calibri" w:hAnsi="Calibri" w:cs="Calibri"/>
        </w:rPr>
        <w:t xml:space="preserve">) </w:t>
      </w:r>
      <w:r w:rsidR="00591B1D">
        <w:rPr>
          <w:rFonts w:ascii="Calibri" w:eastAsia="Calibri" w:hAnsi="Calibri" w:cs="Calibri"/>
        </w:rPr>
        <w:fldChar w:fldCharType="begin" w:fldLock="1"/>
      </w:r>
      <w:r w:rsidR="007179F3">
        <w:rPr>
          <w:rFonts w:ascii="Calibri" w:eastAsia="Calibri" w:hAnsi="Calibri" w:cs="Calibri"/>
        </w:rPr>
        <w:instrText>ADDIN CSL_CITATION { "citationItems" : [ { "id" : "ITEM-1", "itemData" : { "author" : [ { "dropping-particle" : "", "family" : "UN DESA", "given" : "", "non-dropping-particle" : "", "parse-names" : false, "suffix" : "" } ], "id" : "ITEM-1", "issued" : { "date-parts" : [ [ "2015" ] ] }, "publisher" : "United Nations, Department of Economic and Social Affairs, Population Division", "publisher-place" : "New York", "title" : "World Urbanization Prospects: The 2014 Revision", "type" : "book" }, "uris" : [ "http://www.mendeley.com/documents/?uuid=495483fe-5768-42f8-b20c-c42632b970fe" ] }, { "id" : "ITEM-2",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"ITEM-2",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"&lt;sup&gt;7,9&lt;/sup&gt;", "plainTextFormattedCitation" : "7,9", "previouslyFormattedCitation" : "&lt;sup&gt;7,9&lt;/sup&gt;" }, "properties" : { "noteIndex" : 0 }, "schema" : "https://github.com/citation-style-language/schema/raw/master/csl-citation.json" }</w:instrText>
      </w:r>
      <w:r w:rsidR="00591B1D">
        <w:rPr>
          <w:rFonts w:ascii="Calibri" w:eastAsia="Calibri" w:hAnsi="Calibri" w:cs="Calibri"/>
        </w:rPr>
        <w:fldChar w:fldCharType="separate"/>
      </w:r>
      <w:r w:rsidR="00D0501E" w:rsidRPr="00D0501E">
        <w:rPr>
          <w:rFonts w:ascii="Calibri" w:eastAsia="Calibri" w:hAnsi="Calibri" w:cs="Calibri"/>
          <w:noProof/>
          <w:vertAlign w:val="superscript"/>
        </w:rPr>
        <w:t>7,9</w:t>
      </w:r>
      <w:r w:rsidR="00591B1D">
        <w:rPr>
          <w:rFonts w:ascii="Calibri" w:eastAsia="Calibri" w:hAnsi="Calibri" w:cs="Calibri"/>
        </w:rPr>
        <w:fldChar w:fldCharType="end"/>
      </w:r>
      <w:r w:rsidR="00745B93">
        <w:rPr>
          <w:rFonts w:ascii="Calibri" w:eastAsia="Calibri" w:hAnsi="Calibri" w:cs="Calibri"/>
        </w:rPr>
        <w:t>.</w:t>
      </w:r>
      <w:r w:rsidR="00F53533">
        <w:rPr>
          <w:rFonts w:ascii="Calibri" w:eastAsia="Calibri" w:hAnsi="Calibri" w:cs="Calibri"/>
        </w:rPr>
        <w:t xml:space="preserve"> </w:t>
      </w:r>
      <w:r w:rsidR="00F53533">
        <w:t xml:space="preserve">But it is unclear to what degree case studies </w:t>
      </w:r>
      <w:r w:rsidR="00FA5F0D">
        <w:t>reflect</w:t>
      </w:r>
      <w:r w:rsidR="00F53533">
        <w:t xml:space="preserve"> these priorities.</w:t>
      </w:r>
      <w:r w:rsidR="00F53533" w:rsidDel="00F53533">
        <w:rPr>
          <w:rFonts w:ascii="Calibri" w:eastAsia="Calibri" w:hAnsi="Calibri" w:cs="Calibri"/>
        </w:rPr>
        <w:t xml:space="preserve"> </w:t>
      </w:r>
    </w:p>
    <w:p w14:paraId="39A03D11" w14:textId="3503D012" w:rsidR="004C30BA" w:rsidRDefault="009A5C3F" w:rsidP="0034754E">
      <w:pPr>
        <w:spacing w:line="480" w:lineRule="auto"/>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REF _Ref512426545 \h </w:instrText>
      </w:r>
      <w:r w:rsidR="00F733B8">
        <w:rPr>
          <w:rFonts w:ascii="Calibri" w:eastAsia="Calibri" w:hAnsi="Calibri" w:cs="Calibri"/>
        </w:rPr>
        <w:instrText xml:space="preserve"> \* MERGEFORMAT </w:instrText>
      </w:r>
      <w:r>
        <w:rPr>
          <w:rFonts w:ascii="Calibri" w:eastAsia="Calibri" w:hAnsi="Calibri" w:cs="Calibri"/>
        </w:rPr>
      </w:r>
      <w:r>
        <w:rPr>
          <w:rFonts w:ascii="Calibri" w:eastAsia="Calibri" w:hAnsi="Calibri" w:cs="Calibri"/>
        </w:rPr>
        <w:fldChar w:fldCharType="separate"/>
      </w:r>
      <w:r>
        <w:t xml:space="preserve">Figure </w:t>
      </w:r>
      <w:r>
        <w:rPr>
          <w:noProof/>
        </w:rPr>
        <w:t>1</w:t>
      </w:r>
      <w:r>
        <w:rPr>
          <w:rFonts w:ascii="Calibri" w:eastAsia="Calibri" w:hAnsi="Calibri" w:cs="Calibri"/>
        </w:rPr>
        <w:fldChar w:fldCharType="end"/>
      </w:r>
      <w:r w:rsidR="00F9256E">
        <w:rPr>
          <w:rFonts w:ascii="Calibri" w:eastAsia="Calibri" w:hAnsi="Calibri" w:cs="Calibri"/>
        </w:rPr>
        <w:t xml:space="preserve"> shows </w:t>
      </w:r>
      <w:r w:rsidR="00CB2B83">
        <w:rPr>
          <w:rFonts w:ascii="Calibri" w:eastAsia="Calibri" w:hAnsi="Calibri" w:cs="Calibri"/>
        </w:rPr>
        <w:t>the</w:t>
      </w:r>
      <w:r w:rsidR="00F9256E">
        <w:rPr>
          <w:rFonts w:ascii="Calibri" w:eastAsia="Calibri" w:hAnsi="Calibri" w:cs="Calibri"/>
        </w:rPr>
        <w:t xml:space="preserve"> spread of case study research across different city sizes, from a small number of familiar ‘mega-cities’ (over 10m inhabitants), to </w:t>
      </w:r>
      <w:r w:rsidR="00F74677">
        <w:rPr>
          <w:rFonts w:ascii="Calibri" w:eastAsia="Calibri" w:hAnsi="Calibri" w:cs="Calibri"/>
        </w:rPr>
        <w:t>dozens of smaller national and regional capital cities (</w:t>
      </w:r>
      <w:r w:rsidR="00F9256E">
        <w:rPr>
          <w:rFonts w:ascii="Calibri" w:eastAsia="Calibri" w:hAnsi="Calibri" w:cs="Calibri"/>
        </w:rPr>
        <w:t>1-10m</w:t>
      </w:r>
      <w:r w:rsidR="00F74677">
        <w:rPr>
          <w:rFonts w:ascii="Calibri" w:eastAsia="Calibri" w:hAnsi="Calibri" w:cs="Calibri"/>
        </w:rPr>
        <w:t xml:space="preserve">), and hundreds of yet smaller </w:t>
      </w:r>
      <w:r w:rsidR="00CC3801">
        <w:rPr>
          <w:rFonts w:ascii="Calibri" w:eastAsia="Calibri" w:hAnsi="Calibri" w:cs="Calibri"/>
        </w:rPr>
        <w:t>metropoles</w:t>
      </w:r>
      <w:r w:rsidR="00F74677">
        <w:rPr>
          <w:rFonts w:ascii="Calibri" w:eastAsia="Calibri" w:hAnsi="Calibri" w:cs="Calibri"/>
        </w:rPr>
        <w:t xml:space="preserve">. </w:t>
      </w:r>
      <w:r w:rsidR="009C1FDE">
        <w:rPr>
          <w:rFonts w:ascii="Calibri" w:eastAsia="Calibri" w:hAnsi="Calibri" w:cs="Calibri"/>
        </w:rPr>
        <w:t xml:space="preserve">The majority of research </w:t>
      </w:r>
      <w:r w:rsidR="00826974">
        <w:rPr>
          <w:rFonts w:ascii="Calibri" w:eastAsia="Calibri" w:hAnsi="Calibri" w:cs="Calibri"/>
        </w:rPr>
        <w:t>so far has focused</w:t>
      </w:r>
      <w:r w:rsidR="009C1FDE">
        <w:rPr>
          <w:rFonts w:ascii="Calibri" w:eastAsia="Calibri" w:hAnsi="Calibri" w:cs="Calibri"/>
        </w:rPr>
        <w:t xml:space="preserve"> on large</w:t>
      </w:r>
      <w:r w:rsidR="007A7F6F">
        <w:rPr>
          <w:rFonts w:ascii="Calibri" w:eastAsia="Calibri" w:hAnsi="Calibri" w:cs="Calibri"/>
        </w:rPr>
        <w:t>r</w:t>
      </w:r>
      <w:r w:rsidR="009C1FDE">
        <w:rPr>
          <w:rFonts w:ascii="Calibri" w:eastAsia="Calibri" w:hAnsi="Calibri" w:cs="Calibri"/>
        </w:rPr>
        <w:t xml:space="preserve"> cities, with a small number of mega-cities receiving particular attention: Beijing (28</w:t>
      </w:r>
      <w:r w:rsidR="0072031D">
        <w:rPr>
          <w:rFonts w:ascii="Calibri" w:eastAsia="Calibri" w:hAnsi="Calibri" w:cs="Calibri"/>
        </w:rPr>
        <w:t>4</w:t>
      </w:r>
      <w:r w:rsidR="009C1FDE">
        <w:rPr>
          <w:rFonts w:ascii="Calibri" w:eastAsia="Calibri" w:hAnsi="Calibri" w:cs="Calibri"/>
        </w:rPr>
        <w:t xml:space="preserve"> articles), New York (14</w:t>
      </w:r>
      <w:r w:rsidR="0072031D">
        <w:rPr>
          <w:rFonts w:ascii="Calibri" w:eastAsia="Calibri" w:hAnsi="Calibri" w:cs="Calibri"/>
        </w:rPr>
        <w:t>6</w:t>
      </w:r>
      <w:r w:rsidR="009C1FDE">
        <w:rPr>
          <w:rFonts w:ascii="Calibri" w:eastAsia="Calibri" w:hAnsi="Calibri" w:cs="Calibri"/>
        </w:rPr>
        <w:t>), Shanghai (14</w:t>
      </w:r>
      <w:r w:rsidR="0072031D">
        <w:rPr>
          <w:rFonts w:ascii="Calibri" w:eastAsia="Calibri" w:hAnsi="Calibri" w:cs="Calibri"/>
        </w:rPr>
        <w:t>0</w:t>
      </w:r>
      <w:r w:rsidR="009C1FDE">
        <w:rPr>
          <w:rFonts w:ascii="Calibri" w:eastAsia="Calibri" w:hAnsi="Calibri" w:cs="Calibri"/>
        </w:rPr>
        <w:t>) and London (117). Other cities are mentioned in fewer than 100 articles each.</w:t>
      </w:r>
    </w:p>
    <w:p w14:paraId="42E144C7" w14:textId="77777777" w:rsidR="00FA5F0D" w:rsidRDefault="00FA5F0D" w:rsidP="00FA5F0D">
      <w:pPr>
        <w:spacing w:line="480" w:lineRule="auto"/>
      </w:pPr>
      <w:r>
        <w:rPr>
          <w:rFonts w:ascii="Calibri" w:eastAsia="Calibri" w:hAnsi="Calibri" w:cs="Calibri"/>
        </w:rPr>
        <w:t>The current focus on larger cities does not seem to be justified in multiple dimensions. Just 10% of the world’s urban population lives in mega-cities, compared to 40% in small cities – yet both groups are treated equally in research, each receiving approximately 20% of the case studies we find (</w:t>
      </w:r>
      <w:r>
        <w:rPr>
          <w:rFonts w:ascii="Calibri" w:eastAsia="Calibri" w:hAnsi="Calibri" w:cs="Calibri"/>
        </w:rPr>
        <w:fldChar w:fldCharType="begin"/>
      </w:r>
      <w:r>
        <w:rPr>
          <w:rFonts w:ascii="Calibri" w:eastAsia="Calibri" w:hAnsi="Calibri" w:cs="Calibri"/>
        </w:rPr>
        <w:instrText xml:space="preserve"> REF _Ref512426532 \h  \* MERGEFORMAT </w:instrText>
      </w:r>
      <w:r>
        <w:rPr>
          <w:rFonts w:ascii="Calibri" w:eastAsia="Calibri" w:hAnsi="Calibri" w:cs="Calibri"/>
        </w:rPr>
      </w:r>
      <w:r>
        <w:rPr>
          <w:rFonts w:ascii="Calibri" w:eastAsia="Calibri" w:hAnsi="Calibri" w:cs="Calibri"/>
        </w:rPr>
        <w:fldChar w:fldCharType="separate"/>
      </w:r>
      <w:r>
        <w:t xml:space="preserve">Figure </w:t>
      </w:r>
      <w:r>
        <w:rPr>
          <w:noProof/>
        </w:rPr>
        <w:t>2</w:t>
      </w:r>
      <w:r>
        <w:rPr>
          <w:rFonts w:ascii="Calibri" w:eastAsia="Calibri" w:hAnsi="Calibri" w:cs="Calibri"/>
        </w:rPr>
        <w:fldChar w:fldCharType="end"/>
      </w:r>
      <w:r>
        <w:rPr>
          <w:rFonts w:ascii="Calibri" w:eastAsia="Calibri" w:hAnsi="Calibri" w:cs="Calibri"/>
        </w:rPr>
        <w:t>). A particularly stark divide can be seen in Asia, where the low proportion of mega-city inhabitants (10%) is served by over 40% of the urban case study literature in this region.</w:t>
      </w:r>
      <w:r>
        <w:t xml:space="preserve"> Although mega-cities are fast-growing in most regions (SI Text </w:t>
      </w:r>
      <w:r w:rsidRPr="00A15631">
        <w:fldChar w:fldCharType="begin"/>
      </w:r>
      <w:r w:rsidRPr="00A15631">
        <w:instrText xml:space="preserve"> REF _Ref512591308 \h  \* MERGEFORMAT </w:instrText>
      </w:r>
      <w:r w:rsidRPr="00A15631">
        <w:fldChar w:fldCharType="separate"/>
      </w:r>
      <w:r w:rsidR="002B33D5" w:rsidRPr="002B33D5">
        <w:t xml:space="preserve">Figure </w:t>
      </w:r>
      <w:r w:rsidR="002B33D5" w:rsidRPr="002B33D5">
        <w:rPr>
          <w:noProof/>
        </w:rPr>
        <w:t>2</w:t>
      </w:r>
      <w:r w:rsidRPr="00A15631">
        <w:fldChar w:fldCharType="end"/>
      </w:r>
      <w:r>
        <w:t xml:space="preserve">), this unbalanced focus leaves smaller urban centres consistently under-represented. This pattern is repeated for literature citations, with progressively larger cities receiving, on average, more citations (SI Text </w:t>
      </w:r>
      <w:r w:rsidRPr="00A15631">
        <w:fldChar w:fldCharType="begin"/>
      </w:r>
      <w:r w:rsidRPr="00A15631">
        <w:instrText xml:space="preserve"> REF _Ref512426515 \h  \* MERGEFORMAT </w:instrText>
      </w:r>
      <w:r w:rsidRPr="00A15631">
        <w:fldChar w:fldCharType="separate"/>
      </w:r>
      <w:r w:rsidR="002B33D5" w:rsidRPr="002B33D5">
        <w:t xml:space="preserve">Figure </w:t>
      </w:r>
      <w:r w:rsidR="002B33D5" w:rsidRPr="002B33D5">
        <w:rPr>
          <w:noProof/>
        </w:rPr>
        <w:t>3</w:t>
      </w:r>
      <w:r w:rsidRPr="00A15631">
        <w:fldChar w:fldCharType="end"/>
      </w:r>
      <w:r>
        <w:t>).</w:t>
      </w:r>
    </w:p>
    <w:p w14:paraId="67D71F86" w14:textId="77777777" w:rsidR="00FA5F0D" w:rsidRDefault="00FA5F0D" w:rsidP="0034754E">
      <w:pPr>
        <w:spacing w:line="480" w:lineRule="auto"/>
        <w:rPr>
          <w:rFonts w:ascii="Calibri" w:eastAsia="Calibri" w:hAnsi="Calibri" w:cs="Calibri"/>
        </w:rPr>
      </w:pPr>
    </w:p>
    <w:p w14:paraId="3BCFFF68" w14:textId="1F61392F" w:rsidR="00BD64AB" w:rsidRDefault="00826974" w:rsidP="0034754E">
      <w:pPr>
        <w:keepNext/>
        <w:spacing w:line="480" w:lineRule="auto"/>
      </w:pPr>
      <w:r>
        <w:rPr>
          <w:noProof/>
        </w:rPr>
        <w:lastRenderedPageBreak/>
        <w:drawing>
          <wp:inline distT="0" distB="0" distL="0" distR="0" wp14:anchorId="6FDB7319" wp14:editId="3D29C423">
            <wp:extent cx="4240538" cy="3024384"/>
            <wp:effectExtent l="0" t="0" r="762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1_articles_v_popul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0538" cy="3024384"/>
                    </a:xfrm>
                    <a:prstGeom prst="rect">
                      <a:avLst/>
                    </a:prstGeom>
                  </pic:spPr>
                </pic:pic>
              </a:graphicData>
            </a:graphic>
          </wp:inline>
        </w:drawing>
      </w:r>
    </w:p>
    <w:p w14:paraId="0AAEC693" w14:textId="67B83872" w:rsidR="00BD64AB" w:rsidRDefault="00BD64AB" w:rsidP="0034754E">
      <w:pPr>
        <w:pStyle w:val="Caption"/>
        <w:spacing w:line="480" w:lineRule="auto"/>
        <w:rPr>
          <w:rFonts w:ascii="Calibri" w:eastAsia="Calibri" w:hAnsi="Calibri" w:cs="Calibri"/>
        </w:rPr>
      </w:pPr>
      <w:bookmarkStart w:id="0" w:name="_Ref512426545"/>
      <w:r w:rsidRPr="00A15631">
        <w:rPr>
          <w:b/>
        </w:rPr>
        <w:t xml:space="preserve">Figure </w:t>
      </w:r>
      <w:r w:rsidR="00BC536B">
        <w:rPr>
          <w:b/>
        </w:rPr>
        <w:fldChar w:fldCharType="begin"/>
      </w:r>
      <w:r w:rsidR="00BC536B">
        <w:rPr>
          <w:b/>
        </w:rPr>
        <w:instrText xml:space="preserve"> SEQ Figure \* ARABIC </w:instrText>
      </w:r>
      <w:r w:rsidR="00BC536B">
        <w:rPr>
          <w:b/>
        </w:rPr>
        <w:fldChar w:fldCharType="separate"/>
      </w:r>
      <w:r w:rsidR="00BC536B">
        <w:rPr>
          <w:b/>
          <w:noProof/>
        </w:rPr>
        <w:t>1</w:t>
      </w:r>
      <w:r w:rsidR="00BC536B">
        <w:rPr>
          <w:b/>
        </w:rPr>
        <w:fldChar w:fldCharType="end"/>
      </w:r>
      <w:bookmarkEnd w:id="0"/>
      <w:r w:rsidRPr="00A15631">
        <w:rPr>
          <w:b/>
        </w:rPr>
        <w:t xml:space="preserve">: </w:t>
      </w:r>
      <w:r w:rsidR="009C1FDE" w:rsidRPr="00A15631">
        <w:rPr>
          <w:b/>
        </w:rPr>
        <w:t xml:space="preserve">Summed urban </w:t>
      </w:r>
      <w:r w:rsidRPr="00A15631">
        <w:rPr>
          <w:b/>
        </w:rPr>
        <w:t>climate mitigation articles,</w:t>
      </w:r>
      <w:r w:rsidR="009C1FDE" w:rsidRPr="00A15631">
        <w:rPr>
          <w:b/>
        </w:rPr>
        <w:t xml:space="preserve"> grouped according to</w:t>
      </w:r>
      <w:r w:rsidR="00BB03CD" w:rsidRPr="00A15631">
        <w:rPr>
          <w:b/>
        </w:rPr>
        <w:t xml:space="preserve"> city size. </w:t>
      </w:r>
      <w:r w:rsidR="009C1FDE">
        <w:t xml:space="preserve">Where available, urban agglomeration data is used. </w:t>
      </w:r>
      <w:r w:rsidR="008C1A08">
        <w:t>The 15 most frequently studied cities are labelled.</w:t>
      </w:r>
    </w:p>
    <w:p w14:paraId="2B940795" w14:textId="31076850" w:rsidR="009A145D" w:rsidRDefault="003879F2" w:rsidP="0034754E">
      <w:pPr>
        <w:spacing w:line="480" w:lineRule="auto"/>
        <w:rPr>
          <w:rFonts w:ascii="Calibri" w:eastAsia="Calibri" w:hAnsi="Calibri" w:cs="Calibri"/>
        </w:rPr>
      </w:pPr>
      <w:r>
        <w:rPr>
          <w:rFonts w:ascii="Calibri" w:eastAsia="Calibri" w:hAnsi="Calibri" w:cs="Calibri"/>
        </w:rPr>
        <w:t xml:space="preserve">Regionally, </w:t>
      </w:r>
      <w:r w:rsidR="00D236EF">
        <w:rPr>
          <w:rFonts w:ascii="Calibri" w:eastAsia="Calibri" w:hAnsi="Calibri" w:cs="Calibri"/>
        </w:rPr>
        <w:t>we observe</w:t>
      </w:r>
      <w:r w:rsidR="008637D8">
        <w:rPr>
          <w:rFonts w:ascii="Calibri" w:eastAsia="Calibri" w:hAnsi="Calibri" w:cs="Calibri"/>
        </w:rPr>
        <w:t xml:space="preserve"> a clear bias towards </w:t>
      </w:r>
      <w:r w:rsidR="00787070">
        <w:rPr>
          <w:rFonts w:ascii="Calibri" w:eastAsia="Calibri" w:hAnsi="Calibri" w:cs="Calibri"/>
        </w:rPr>
        <w:t xml:space="preserve">Europe, </w:t>
      </w:r>
      <w:r>
        <w:rPr>
          <w:rFonts w:ascii="Calibri" w:eastAsia="Calibri" w:hAnsi="Calibri" w:cs="Calibri"/>
        </w:rPr>
        <w:t>North America</w:t>
      </w:r>
      <w:r w:rsidR="00787070">
        <w:rPr>
          <w:rFonts w:ascii="Calibri" w:eastAsia="Calibri" w:hAnsi="Calibri" w:cs="Calibri"/>
        </w:rPr>
        <w:t xml:space="preserve"> and Oceania</w:t>
      </w:r>
      <w:r>
        <w:rPr>
          <w:rFonts w:ascii="Calibri" w:eastAsia="Calibri" w:hAnsi="Calibri" w:cs="Calibri"/>
        </w:rPr>
        <w:t xml:space="preserve">, which receive an outsized share of articles </w:t>
      </w:r>
      <w:r w:rsidR="00C5378D">
        <w:rPr>
          <w:rFonts w:ascii="Calibri" w:eastAsia="Calibri" w:hAnsi="Calibri" w:cs="Calibri"/>
        </w:rPr>
        <w:t>relative to their small proportion</w:t>
      </w:r>
      <w:r>
        <w:rPr>
          <w:rFonts w:ascii="Calibri" w:eastAsia="Calibri" w:hAnsi="Calibri" w:cs="Calibri"/>
        </w:rPr>
        <w:t xml:space="preserve"> of the global urban population (SI Text</w:t>
      </w:r>
      <w:r w:rsidR="00A15631">
        <w:rPr>
          <w:rFonts w:ascii="Calibri" w:eastAsia="Calibri" w:hAnsi="Calibri" w:cs="Calibri"/>
        </w:rPr>
        <w:t xml:space="preserve"> </w:t>
      </w:r>
      <w:r w:rsidR="00022DCB" w:rsidRPr="00022DCB">
        <w:rPr>
          <w:rFonts w:ascii="Calibri" w:eastAsia="Calibri" w:hAnsi="Calibri" w:cs="Calibri"/>
        </w:rPr>
        <w:fldChar w:fldCharType="begin"/>
      </w:r>
      <w:r w:rsidR="00022DCB" w:rsidRPr="00022DCB">
        <w:rPr>
          <w:rFonts w:ascii="Calibri" w:eastAsia="Calibri" w:hAnsi="Calibri" w:cs="Calibri"/>
        </w:rPr>
        <w:instrText xml:space="preserve"> REF _Ref512593174 \h  \* MERGEFORMAT </w:instrText>
      </w:r>
      <w:r w:rsidR="00022DCB" w:rsidRPr="00022DCB">
        <w:rPr>
          <w:rFonts w:ascii="Calibri" w:eastAsia="Calibri" w:hAnsi="Calibri" w:cs="Calibri"/>
        </w:rPr>
      </w:r>
      <w:r w:rsidR="00022DCB" w:rsidRPr="00022DCB">
        <w:rPr>
          <w:rFonts w:ascii="Calibri" w:eastAsia="Calibri" w:hAnsi="Calibri" w:cs="Calibri"/>
        </w:rPr>
        <w:fldChar w:fldCharType="separate"/>
      </w:r>
      <w:r w:rsidR="002B33D5" w:rsidRPr="002B33D5">
        <w:t xml:space="preserve">Figure </w:t>
      </w:r>
      <w:r w:rsidR="002B33D5" w:rsidRPr="002B33D5">
        <w:rPr>
          <w:noProof/>
        </w:rPr>
        <w:t>4</w:t>
      </w:r>
      <w:r w:rsidR="00022DCB" w:rsidRPr="00022DCB">
        <w:rPr>
          <w:rFonts w:ascii="Calibri" w:eastAsia="Calibri" w:hAnsi="Calibri" w:cs="Calibri"/>
        </w:rPr>
        <w:fldChar w:fldCharType="end"/>
      </w:r>
      <w:r w:rsidRPr="00022DCB">
        <w:rPr>
          <w:rFonts w:ascii="Calibri" w:eastAsia="Calibri" w:hAnsi="Calibri" w:cs="Calibri"/>
        </w:rPr>
        <w:t>).</w:t>
      </w:r>
      <w:r w:rsidR="00EE7C0D">
        <w:rPr>
          <w:rFonts w:ascii="Calibri" w:eastAsia="Calibri" w:hAnsi="Calibri" w:cs="Calibri"/>
        </w:rPr>
        <w:t xml:space="preserve"> </w:t>
      </w:r>
      <w:r w:rsidR="006C267A">
        <w:rPr>
          <w:rFonts w:ascii="Calibri" w:eastAsia="Calibri" w:hAnsi="Calibri" w:cs="Calibri"/>
        </w:rPr>
        <w:t>Looking forward to urbanisation trends in 2030, t</w:t>
      </w:r>
      <w:r w:rsidR="00E04EE8">
        <w:rPr>
          <w:rFonts w:ascii="Calibri" w:eastAsia="Calibri" w:hAnsi="Calibri" w:cs="Calibri"/>
        </w:rPr>
        <w:t xml:space="preserve">he least well represented region, Africa, has the fastest growing cities. And the least well represented segment, small Asian cities, </w:t>
      </w:r>
      <w:r w:rsidR="006C267A">
        <w:rPr>
          <w:rFonts w:ascii="Calibri" w:eastAsia="Calibri" w:hAnsi="Calibri" w:cs="Calibri"/>
        </w:rPr>
        <w:t>will have</w:t>
      </w:r>
      <w:r w:rsidR="00E04EE8">
        <w:rPr>
          <w:rFonts w:ascii="Calibri" w:eastAsia="Calibri" w:hAnsi="Calibri" w:cs="Calibri"/>
        </w:rPr>
        <w:t xml:space="preserve"> the largest share of the global urban population. </w:t>
      </w:r>
      <w:r w:rsidR="00F53533">
        <w:rPr>
          <w:rFonts w:ascii="Calibri" w:eastAsia="Calibri" w:hAnsi="Calibri" w:cs="Calibri"/>
        </w:rPr>
        <w:t>Hence, the world regions and city scales with most future relevance in terms of total urban population and growth dynamics</w:t>
      </w:r>
      <w:r w:rsidR="002B33D5">
        <w:rPr>
          <w:rFonts w:ascii="Calibri" w:eastAsia="Calibri" w:hAnsi="Calibri" w:cs="Calibri"/>
        </w:rPr>
        <w:t xml:space="preserve"> are</w:t>
      </w:r>
      <w:r w:rsidR="00F53533">
        <w:rPr>
          <w:rFonts w:ascii="Calibri" w:eastAsia="Calibri" w:hAnsi="Calibri" w:cs="Calibri"/>
        </w:rPr>
        <w:t xml:space="preserve"> systematically underrepresented in the literature.</w:t>
      </w:r>
    </w:p>
    <w:p w14:paraId="404523C2" w14:textId="2798B21D" w:rsidR="00413EB1" w:rsidRDefault="009A145D" w:rsidP="0034754E">
      <w:pPr>
        <w:spacing w:line="480" w:lineRule="auto"/>
        <w:rPr>
          <w:rFonts w:ascii="Calibri" w:eastAsia="Calibri" w:hAnsi="Calibri" w:cs="Calibri"/>
        </w:rPr>
      </w:pPr>
      <w:r>
        <w:rPr>
          <w:rFonts w:ascii="Calibri" w:eastAsia="Calibri" w:hAnsi="Calibri" w:cs="Calibri"/>
        </w:rPr>
        <w:t xml:space="preserve">Arguably, </w:t>
      </w:r>
      <w:r w:rsidR="002B33D5">
        <w:rPr>
          <w:rFonts w:ascii="Calibri" w:eastAsia="Calibri" w:hAnsi="Calibri" w:cs="Calibri"/>
        </w:rPr>
        <w:t xml:space="preserve">the right focus for climate mitigation case studies is on high-emitting cities. </w:t>
      </w:r>
      <w:r>
        <w:rPr>
          <w:rFonts w:ascii="Calibri" w:eastAsia="Calibri" w:hAnsi="Calibri" w:cs="Calibri"/>
        </w:rPr>
        <w:t xml:space="preserve">We agree with this view, </w:t>
      </w:r>
      <w:r w:rsidR="002B33D5">
        <w:rPr>
          <w:rFonts w:ascii="Calibri" w:eastAsia="Calibri" w:hAnsi="Calibri" w:cs="Calibri"/>
        </w:rPr>
        <w:t xml:space="preserve">which, </w:t>
      </w:r>
      <w:r>
        <w:rPr>
          <w:rFonts w:ascii="Calibri" w:eastAsia="Calibri" w:hAnsi="Calibri" w:cs="Calibri"/>
        </w:rPr>
        <w:t>congruen</w:t>
      </w:r>
      <w:r w:rsidR="002B33D5">
        <w:rPr>
          <w:rFonts w:ascii="Calibri" w:eastAsia="Calibri" w:hAnsi="Calibri" w:cs="Calibri"/>
        </w:rPr>
        <w:t>t</w:t>
      </w:r>
      <w:r>
        <w:rPr>
          <w:rFonts w:ascii="Calibri" w:eastAsia="Calibri" w:hAnsi="Calibri" w:cs="Calibri"/>
        </w:rPr>
        <w:t xml:space="preserve"> with current debates on climate ethics</w:t>
      </w:r>
      <w:r w:rsidR="00D0501E">
        <w:rPr>
          <w:rFonts w:ascii="Calibri" w:eastAsia="Calibri" w:hAnsi="Calibri" w:cs="Calibri"/>
        </w:rPr>
        <w:t xml:space="preserve"> </w:t>
      </w:r>
      <w:r w:rsidR="00D0501E">
        <w:rPr>
          <w:rFonts w:ascii="Calibri" w:eastAsia="Calibri" w:hAnsi="Calibri" w:cs="Calibri"/>
        </w:rPr>
        <w:fldChar w:fldCharType="begin" w:fldLock="1"/>
      </w:r>
      <w:r w:rsidR="007179F3">
        <w:rPr>
          <w:rFonts w:ascii="Calibri" w:eastAsia="Calibri" w:hAnsi="Calibri" w:cs="Calibri"/>
        </w:rPr>
        <w:instrText>ADDIN CSL_CITATION { "citationItems" : [ { "id" : "ITEM-1", "itemData" : { "DOI" : "10.1038/s41558-018-0152-7", "ISSN" : "1758-6798", "author" : [ { "dropping-particle" : "", "family" : "Kartha", "given" : "Sivan", "non-dropping-particle" : "", "parse-names" : false, "suffix" : "" }, { "dropping-particle" : "", "family" : "Athanasiou", "given" : "Tom", "non-dropping-particle" : "", "parse-names" : false, "suffix" : "" }, { "dropping-particle" : "", "family" : "Caney", "given" : "S", "non-dropping-particle" : "", "parse-names" : false, "suffix" : "" }, { "dropping-particle" : "", "family" : "Cripps", "given" : "E", "non-dropping-particle" : "", "parse-names" : false, "suffix" : "" }, { "dropping-particle" : "", "family" : "Dooley", "given" : "K", "non-dropping-particle" : "", "parse-names" : false, "suffix" : "" }, { "dropping-particle" : "", "family" : "Dubash", "given" : "N.K.", "non-dropping-particle" : "", "parse-names" : false, "suffix" : "" }, { "dropping-particle" : "", "family" : "Fei", "given" : "T", "non-dropping-particle" : "", "parse-names" : false, "suffix" : "" }, { "dropping-particle" : "", "family" : "Harris", "given" : "P.G.", "non-dropping-particle" : "", "parse-names" : false, "suffix" : "" }, { "dropping-particle" : "", "family" : "Holz", "given" : "C.", "non-dropping-particle" : "", "parse-names" : false, "suffix" : "" }, { "dropping-particle" : "", "family" : "Lahn", "given" : "B.", "non-dropping-particle" : "", "parse-names" : false, "suffix" : "" }, { "dropping-particle" : "", "family" : "Moellendorf", "given" : "D.", "non-dropping-particle" : "", "parse-names" : false, "suffix" : "" }, { "dropping-particle" : "", "family" : "Muller", "given" : "B.", "non-dropping-particle" : "", "parse-names" : false, "suffix" : "" }, { "dropping-particle" : "", "family" : "Roberts", "given" : "T.J.", "non-dropping-particle" : "", "parse-names" : false, "suffix" : "" }, { "dropping-particle" : "", "family" : "Sagar", "given" : "A.", "non-dropping-particle" : "", "parse-names" : false, "suffix" : "" }, { "dropping-particle" : "", "family" : "Shue", "given" : "H.", "non-dropping-particle" : "", "parse-names" : false, "suffix" : "" }, { "dropping-particle" : "", "family" : "Singer", "given" : "P.", "non-dropping-particle" : "", "parse-names" : false, "suffix" : "" }, { "dropping-particle" : "", "family" : "Winkler", "given" : "H.", "non-dropping-particle" : "", "parse-names" : false, "suffix" : "" } ], "container-title" : "Nature Clim. Change", "id" : "ITEM-1", "issue" : "May", "issued" : { "date-parts" : [ [ "2018" ] ] }, "page" : "348-349", "publisher" : "Springer US", "title" : "Cascading biases against poorer countries", "type" : "article-journal", "volume" : "8" }, "uris" : [ "http://www.mendeley.com/documents/?uuid=f6c8150b-be2b-4b4d-bcf5-2d0f11c5edda" ] } ], "mendeley" : { "formattedCitation" : "&lt;sup&gt;10&lt;/sup&gt;", "plainTextFormattedCitation" : "10", "previouslyFormattedCitation" : "&lt;sup&gt;10&lt;/sup&gt;" }, "properties" : { "noteIndex" : 0 }, "schema" : "https://github.com/citation-style-language/schema/raw/master/csl-citation.json" }</w:instrText>
      </w:r>
      <w:r w:rsidR="00D0501E">
        <w:rPr>
          <w:rFonts w:ascii="Calibri" w:eastAsia="Calibri" w:hAnsi="Calibri" w:cs="Calibri"/>
        </w:rPr>
        <w:fldChar w:fldCharType="separate"/>
      </w:r>
      <w:r w:rsidR="00D0501E" w:rsidRPr="00D0501E">
        <w:rPr>
          <w:rFonts w:ascii="Calibri" w:eastAsia="Calibri" w:hAnsi="Calibri" w:cs="Calibri"/>
          <w:noProof/>
          <w:vertAlign w:val="superscript"/>
        </w:rPr>
        <w:t>10</w:t>
      </w:r>
      <w:r w:rsidR="00D0501E">
        <w:rPr>
          <w:rFonts w:ascii="Calibri" w:eastAsia="Calibri" w:hAnsi="Calibri" w:cs="Calibri"/>
        </w:rPr>
        <w:fldChar w:fldCharType="end"/>
      </w:r>
      <w:r>
        <w:rPr>
          <w:rFonts w:ascii="Calibri" w:eastAsia="Calibri" w:hAnsi="Calibri" w:cs="Calibri"/>
        </w:rPr>
        <w:t xml:space="preserve">, </w:t>
      </w:r>
      <w:r w:rsidR="002B33D5">
        <w:rPr>
          <w:rFonts w:ascii="Calibri" w:eastAsia="Calibri" w:hAnsi="Calibri" w:cs="Calibri"/>
        </w:rPr>
        <w:t xml:space="preserve">places the </w:t>
      </w:r>
      <w:r>
        <w:rPr>
          <w:rFonts w:ascii="Calibri" w:eastAsia="Calibri" w:hAnsi="Calibri" w:cs="Calibri"/>
        </w:rPr>
        <w:t xml:space="preserve">responsibility </w:t>
      </w:r>
      <w:r w:rsidR="002B33D5">
        <w:rPr>
          <w:rFonts w:ascii="Calibri" w:eastAsia="Calibri" w:hAnsi="Calibri" w:cs="Calibri"/>
        </w:rPr>
        <w:t>for</w:t>
      </w:r>
      <w:r>
        <w:rPr>
          <w:rFonts w:ascii="Calibri" w:eastAsia="Calibri" w:hAnsi="Calibri" w:cs="Calibri"/>
        </w:rPr>
        <w:t xml:space="preserve"> drastic climate change mitigation </w:t>
      </w:r>
      <w:r w:rsidR="002B33D5">
        <w:rPr>
          <w:rFonts w:ascii="Calibri" w:eastAsia="Calibri" w:hAnsi="Calibri" w:cs="Calibri"/>
        </w:rPr>
        <w:t xml:space="preserve">action on </w:t>
      </w:r>
      <w:r>
        <w:rPr>
          <w:rFonts w:ascii="Calibri" w:eastAsia="Calibri" w:hAnsi="Calibri" w:cs="Calibri"/>
        </w:rPr>
        <w:t xml:space="preserve">the shoulders of the cities </w:t>
      </w:r>
      <w:r w:rsidR="002B33D5">
        <w:rPr>
          <w:rFonts w:ascii="Calibri" w:eastAsia="Calibri" w:hAnsi="Calibri" w:cs="Calibri"/>
        </w:rPr>
        <w:t xml:space="preserve">in </w:t>
      </w:r>
      <w:r>
        <w:rPr>
          <w:rFonts w:ascii="Calibri" w:eastAsia="Calibri" w:hAnsi="Calibri" w:cs="Calibri"/>
        </w:rPr>
        <w:t>the Global North. Nonetheless, the majority of future urban emissions will originate from Asian and African cities</w:t>
      </w:r>
      <w:r w:rsidR="002B33D5">
        <w:rPr>
          <w:rFonts w:ascii="Calibri" w:eastAsia="Calibri" w:hAnsi="Calibri" w:cs="Calibri"/>
        </w:rPr>
        <w:t xml:space="preserve">, </w:t>
      </w:r>
      <w:r w:rsidR="00D0501E">
        <w:rPr>
          <w:rFonts w:ascii="Calibri" w:eastAsia="Calibri" w:hAnsi="Calibri" w:cs="Calibri"/>
        </w:rPr>
        <w:t xml:space="preserve">where </w:t>
      </w:r>
      <w:r>
        <w:rPr>
          <w:rFonts w:ascii="Calibri" w:eastAsia="Calibri" w:hAnsi="Calibri" w:cs="Calibri"/>
        </w:rPr>
        <w:t xml:space="preserve">ongoing </w:t>
      </w:r>
      <w:r w:rsidR="002B33D5">
        <w:rPr>
          <w:rFonts w:ascii="Calibri" w:eastAsia="Calibri" w:hAnsi="Calibri" w:cs="Calibri"/>
        </w:rPr>
        <w:t xml:space="preserve">processes of </w:t>
      </w:r>
      <w:r>
        <w:rPr>
          <w:rFonts w:ascii="Calibri" w:eastAsia="Calibri" w:hAnsi="Calibri" w:cs="Calibri"/>
        </w:rPr>
        <w:t xml:space="preserve">urbanization and infrastructure </w:t>
      </w:r>
      <w:r w:rsidR="002B33D5">
        <w:rPr>
          <w:rFonts w:ascii="Calibri" w:eastAsia="Calibri" w:hAnsi="Calibri" w:cs="Calibri"/>
        </w:rPr>
        <w:t xml:space="preserve">development </w:t>
      </w:r>
      <w:r>
        <w:rPr>
          <w:rFonts w:ascii="Calibri" w:eastAsia="Calibri" w:hAnsi="Calibri" w:cs="Calibri"/>
        </w:rPr>
        <w:t xml:space="preserve">provide a </w:t>
      </w:r>
      <w:r w:rsidR="002B33D5">
        <w:rPr>
          <w:rFonts w:ascii="Calibri" w:eastAsia="Calibri" w:hAnsi="Calibri" w:cs="Calibri"/>
        </w:rPr>
        <w:t xml:space="preserve">window of </w:t>
      </w:r>
      <w:r>
        <w:rPr>
          <w:rFonts w:ascii="Calibri" w:eastAsia="Calibri" w:hAnsi="Calibri" w:cs="Calibri"/>
        </w:rPr>
        <w:t xml:space="preserve">opportunity for </w:t>
      </w:r>
      <w:r w:rsidR="002B33D5">
        <w:rPr>
          <w:rFonts w:ascii="Calibri" w:eastAsia="Calibri" w:hAnsi="Calibri" w:cs="Calibri"/>
        </w:rPr>
        <w:t xml:space="preserve">establishing </w:t>
      </w:r>
      <w:r>
        <w:rPr>
          <w:rFonts w:ascii="Calibri" w:eastAsia="Calibri" w:hAnsi="Calibri" w:cs="Calibri"/>
        </w:rPr>
        <w:t>urban design</w:t>
      </w:r>
      <w:r w:rsidR="002B33D5">
        <w:rPr>
          <w:rFonts w:ascii="Calibri" w:eastAsia="Calibri" w:hAnsi="Calibri" w:cs="Calibri"/>
        </w:rPr>
        <w:t>s</w:t>
      </w:r>
      <w:r>
        <w:rPr>
          <w:rFonts w:ascii="Calibri" w:eastAsia="Calibri" w:hAnsi="Calibri" w:cs="Calibri"/>
        </w:rPr>
        <w:t xml:space="preserve"> that </w:t>
      </w:r>
      <w:r w:rsidR="002B33D5">
        <w:rPr>
          <w:rFonts w:ascii="Calibri" w:eastAsia="Calibri" w:hAnsi="Calibri" w:cs="Calibri"/>
        </w:rPr>
        <w:t xml:space="preserve">are </w:t>
      </w:r>
      <w:r>
        <w:rPr>
          <w:rFonts w:ascii="Calibri" w:eastAsia="Calibri" w:hAnsi="Calibri" w:cs="Calibri"/>
        </w:rPr>
        <w:t>consistent with low-carbon mode choices and building use</w:t>
      </w:r>
      <w:r w:rsidRPr="001B6993">
        <w:rPr>
          <w:rFonts w:ascii="Calibri" w:eastAsia="Calibri" w:hAnsi="Calibri" w:cs="Calibri"/>
          <w:noProof/>
          <w:vertAlign w:val="superscript"/>
        </w:rPr>
        <w:t>19</w:t>
      </w:r>
      <w:r>
        <w:rPr>
          <w:rFonts w:ascii="Calibri" w:eastAsia="Calibri" w:hAnsi="Calibri" w:cs="Calibri"/>
        </w:rPr>
        <w:t>. Hence, a</w:t>
      </w:r>
      <w:r w:rsidR="00A15631">
        <w:rPr>
          <w:rFonts w:ascii="Calibri" w:eastAsia="Calibri" w:hAnsi="Calibri" w:cs="Calibri"/>
        </w:rPr>
        <w:t xml:space="preserve"> major shift in focus emerges as a clear priority for future research</w:t>
      </w:r>
      <w:r w:rsidR="00E04EE8">
        <w:rPr>
          <w:rFonts w:ascii="Calibri" w:eastAsia="Calibri" w:hAnsi="Calibri" w:cs="Calibri"/>
        </w:rPr>
        <w:t>.</w:t>
      </w:r>
    </w:p>
    <w:p w14:paraId="172AB0C1" w14:textId="77777777" w:rsidR="002B33D5" w:rsidRDefault="002B33D5" w:rsidP="002B33D5">
      <w:pPr>
        <w:keepNext/>
        <w:spacing w:line="480" w:lineRule="auto"/>
      </w:pPr>
      <w:r>
        <w:rPr>
          <w:noProof/>
        </w:rPr>
        <w:lastRenderedPageBreak/>
        <w:drawing>
          <wp:inline distT="0" distB="0" distL="0" distR="0" wp14:anchorId="2E640218" wp14:editId="4DB11B79">
            <wp:extent cx="5760720" cy="26727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2_fractions_city_siz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72715"/>
                    </a:xfrm>
                    <a:prstGeom prst="rect">
                      <a:avLst/>
                    </a:prstGeom>
                  </pic:spPr>
                </pic:pic>
              </a:graphicData>
            </a:graphic>
          </wp:inline>
        </w:drawing>
      </w:r>
    </w:p>
    <w:p w14:paraId="5BCBA41E" w14:textId="77777777" w:rsidR="002B33D5" w:rsidRDefault="002B33D5" w:rsidP="002B33D5">
      <w:pPr>
        <w:pStyle w:val="Caption"/>
        <w:spacing w:line="480" w:lineRule="auto"/>
        <w:rPr>
          <w:rFonts w:ascii="Calibri" w:eastAsia="Calibri" w:hAnsi="Calibri" w:cs="Calibri"/>
        </w:rPr>
      </w:pPr>
      <w:bookmarkStart w:id="1" w:name="_Ref512426532"/>
      <w:r w:rsidRPr="00A15631">
        <w:rPr>
          <w:b/>
        </w:rPr>
        <w:t xml:space="preserve">Figure </w:t>
      </w:r>
      <w:r>
        <w:rPr>
          <w:b/>
        </w:rPr>
        <w:fldChar w:fldCharType="begin"/>
      </w:r>
      <w:r>
        <w:rPr>
          <w:b/>
        </w:rPr>
        <w:instrText xml:space="preserve"> SEQ Figure \* ARABIC </w:instrText>
      </w:r>
      <w:r>
        <w:rPr>
          <w:b/>
        </w:rPr>
        <w:fldChar w:fldCharType="separate"/>
      </w:r>
      <w:r>
        <w:rPr>
          <w:b/>
          <w:noProof/>
        </w:rPr>
        <w:t>2</w:t>
      </w:r>
      <w:r>
        <w:rPr>
          <w:b/>
        </w:rPr>
        <w:fldChar w:fldCharType="end"/>
      </w:r>
      <w:bookmarkEnd w:id="1"/>
      <w:r w:rsidRPr="00A15631">
        <w:rPr>
          <w:b/>
        </w:rPr>
        <w:t>: Size bias in urban mitigation case study research.</w:t>
      </w:r>
      <w:r>
        <w:t xml:space="preserve"> Fractions of population and case studies are relative to regions.</w:t>
      </w:r>
    </w:p>
    <w:p w14:paraId="0E34BDC1" w14:textId="18605840" w:rsidR="00BC7C92" w:rsidRDefault="002D2950" w:rsidP="0034754E">
      <w:pPr>
        <w:spacing w:line="480" w:lineRule="auto"/>
        <w:rPr>
          <w:rFonts w:ascii="Calibri" w:eastAsia="Calibri" w:hAnsi="Calibri" w:cs="Calibri"/>
          <w:b/>
        </w:rPr>
      </w:pPr>
      <w:r>
        <w:rPr>
          <w:rFonts w:ascii="Calibri" w:eastAsia="Calibri" w:hAnsi="Calibri" w:cs="Calibri"/>
          <w:b/>
        </w:rPr>
        <w:t>Demand-side topics dominate urban case studies</w:t>
      </w:r>
    </w:p>
    <w:p w14:paraId="1777864C" w14:textId="04B88EAB" w:rsidR="00D172F0" w:rsidRDefault="003B64E7" w:rsidP="0034754E">
      <w:pPr>
        <w:spacing w:line="480" w:lineRule="auto"/>
        <w:rPr>
          <w:rFonts w:ascii="Calibri" w:eastAsia="Calibri" w:hAnsi="Calibri" w:cs="Calibri"/>
        </w:rPr>
      </w:pPr>
      <w:r>
        <w:rPr>
          <w:rFonts w:ascii="Calibri" w:eastAsia="Calibri" w:hAnsi="Calibri" w:cs="Calibri"/>
        </w:rPr>
        <w:t>E</w:t>
      </w:r>
      <w:r w:rsidR="00D172F0">
        <w:rPr>
          <w:rFonts w:ascii="Calibri" w:eastAsia="Calibri" w:hAnsi="Calibri" w:cs="Calibri"/>
        </w:rPr>
        <w:t xml:space="preserve">nergy demand </w:t>
      </w:r>
      <w:r>
        <w:rPr>
          <w:rFonts w:ascii="Calibri" w:eastAsia="Calibri" w:hAnsi="Calibri" w:cs="Calibri"/>
        </w:rPr>
        <w:t xml:space="preserve">reduction is </w:t>
      </w:r>
      <w:r w:rsidR="00D172F0">
        <w:rPr>
          <w:rFonts w:ascii="Calibri" w:eastAsia="Calibri" w:hAnsi="Calibri" w:cs="Calibri"/>
        </w:rPr>
        <w:t xml:space="preserve">increasingly seen as a crucial component of ambitious climate mitigation </w:t>
      </w:r>
      <w:r w:rsidR="00D172F0">
        <w:rPr>
          <w:rFonts w:ascii="Calibri" w:eastAsia="Calibri" w:hAnsi="Calibri" w:cs="Calibri"/>
        </w:rPr>
        <w:fldChar w:fldCharType="begin" w:fldLock="1"/>
      </w:r>
      <w:r w:rsidR="007179F3">
        <w:rPr>
          <w:rFonts w:ascii="Calibri" w:eastAsia="Calibri" w:hAnsi="Calibri" w:cs="Calibri"/>
        </w:rPr>
        <w:instrText>ADDIN CSL_CITATION { "citationItems" : [ { "id" : "ITEM-1", "itemData" : { "DOI" : "10.1038/s41558-018-0119-8", "ISSN" : "1758-678X", "abstract" : "Mitigation scenarios that achieve the ambitious targets included in the Paris Agreement typically rely on greenhouse gas emission reductions combined with net carbon dioxide removal (CDR) from the atmosphere, mostly accomplished through large-scale application of bioenergy with carbon capture and storage, and afforestation. However, CDR strategies face several difficulties such as reliance on underground CO2 storage and competition for land with food production and biodiversity protection. The question arises whether alternative deep mitigation pathways exist. Here, using an integrated assessment model, we explore the impact of alternative pathways that include lifestyle change, additional reduction of non-CO2 greenhouse gases and more rapid electrification of energy demand based on renewable energy. Although these alternatives also face specific difficulties, they are found to significantly reduce the need for CDR, but not fully eliminate it. The alternatives offer a means to diversify transition pathways to meet the Paris Agreement targets, while simultaneously benefiting other sustainability goals.", "author" : [ { "dropping-particle" : "", "family" : "Vuuren", "given" : "Detlef P.", "non-dropping-particle" : "van", "parse-names" : false, "suffix" : "" }, { "dropping-particle" : "", "family" : "Stehfest", "given" : "Elke", "non-dropping-particle" : "", "parse-names" : false, "suffix" : "" }, { "dropping-particle" : "", "family" : "Gernaat", "given" : "David E. H. J.", "non-dropping-particle" : "", "parse-names" : false, "suffix" : "" }, { "dropping-particle" : "", "family" : "Berg", "given" : "Maarten", "non-dropping-particle" : "van den", "parse-names" : false, "suffix" : "" }, { "dropping-particle" : "", "family" : "Bijl", "given" : "David L.", "non-dropping-particle" : "", "parse-names" : false, "suffix" : "" }, { "dropping-particle" : "", "family" : "Boer", "given" : "Harmen Sytze", "non-dropping-particle" : "de", "parse-names" : false, "suffix" : "" }, { "dropping-particle" : "", "family" : "Daioglou", "given" : "Vassilis", "non-dropping-particle" : "", "parse-names" : false, "suffix" : "" }, { "dropping-particle" : "", "family" : "Doelman", "given" : "Jonathan C.", "non-dropping-particle" : "", "parse-names" : false, "suffix" : "" }, { "dropping-particle" : "", "family" : "Edelenbosch", "given" : "Oreane Y.", "non-dropping-particle" : "", "parse-names" : false, "suffix" : "" }, { "dropping-particle" : "", "family" : "Harmsen", "given" : "Mathijs", "non-dropping-particle" : "", "parse-names" : false, "suffix" : "" }, { "dropping-particle" : "", "family" : "Hof", "given" : "Andries F.", "non-dropping-particle" : "", "parse-names" : false, "suffix" : "" }, { "dropping-particle" : "", "family" : "Sluisveld", "given" : "Mari\u00ebsse A. E.", "non-dropping-particle" : "van", "parse-names" : false, "suffix" : "" } ], "container-title" : "Nature Climate Change", "id" : "ITEM-1", "issued" : { "date-parts" : [ [ "2018" ] ] }, "page" : "391-397", "title" : "Alternative pathways to the 1.5 \u00b0C target reduce the need for negative emission technologies", "type" : "article-journal", "volume" : "8" }, "uris" : [ "http://www.mendeley.com/documents/?uuid=af2e562b-71c3-42c9-8ed5-bc69c25c2456" ] }, { "id" : "ITEM-2", "itemData" : { "DOI" : "10.1038/s41558-018-0121-1", "author" : [ { "dropping-particle" : "", "family" : "Creutzig", "given" : "Felix", "non-dropping-particle" : "", "parse-names" : false, "suffix" : "" }, { "dropping-particle" : "", "family" : "Roy", "given" : "Joyashree", "non-dropping-particle" : "", "parse-names" : false, "suffix" : "" }, { "dropping-particle" : "", "family" : "Lamb", "given" : "William F.", "non-dropping-particle" : "", "parse-names" : false, "suffix" : "" }, { "dropping-particle" : "", "family" : "Azevedo", "given" : "In\u00eas M.L.", "non-dropping-particle" : "", "parse-names" : false, "suffix" : "" }, { "dropping-particle" : "", "family" : "Bruin,", "given" : "Wandi Bruine", "non-dropping-particle" : "de", "parse-names" : false, "suffix" : "" }, { "dropping-particle" : "", "family" : "Dalkmann", "given" : "Holger", "non-dropping-particle" : "", "parse-names" : false, "suffix" : "" }, { "dropping-particle" : "", "family" : "Edelenbosch", "given" : "Oreane Y.", "non-dropping-particle" : "", "parse-names" : false, "suffix" : "" }, { "dropping-particle" : "", "family" : "Geels", "given" : "Frank W.", "non-dropping-particle" : "", "parse-names" : false, "suffix" : "" }, { "dropping-particle" : "", "family" : "Gr\u00fcbler", "given" : "Arnulf", "non-dropping-particle" : "", "parse-names" : false, "suffix" : "" }, { "dropping-particle" : "", "family" : "Hepburn", "given" : "Cameron", "non-dropping-particle" : "", "parse-names" : false, "suffix" : "" }, { "dropping-particle" : "", "family" : "Hertwich", "given" : "Edgar", "non-dropping-particle" : "", "parse-names" : false, "suffix" : "" }, { "dropping-particle" : "", "family" : "Khosla", "given" : "Radhika", "non-dropping-particle" : "", "parse-names" : false, "suffix" : "" }, { "dropping-particle" : "", "family" : "Mattauch", "given" : "Linus", "non-dropping-particle" : "", "parse-names" : false, "suffix" : "" }, { "dropping-particle" : "", "family" : "Minx", "given" : "Jan C.", "non-dropping-particle" : "", "parse-names" : false, "suffix" : "" }, { "dropping-particle" : "", "family" : "Ramakrishnan", "given" : "Anjali", "non-dropping-particle" : "", "parse-names" : false, "suffix" : "" }, { "dropping-particle" : "", "family" : "Rao", "given" : "Narasimha", "non-dropping-particle" : "", "parse-names" : false, "suffix" : "" }, { "dropping-particle" : "", "family" : "Steinberger", "given" : "Julia", "non-dropping-particle" : "", "parse-names" : false, "suffix" : "" }, { "dropping-particle" : "", "family" : "Tavoni", "given" : "Massimo", "non-dropping-particle" : "", "parse-names" : false, "suffix" : "" }, { "dropping-particle" : "", "family" : "\u00dcrge-Vorsatz", "given" : "Diana", "non-dropping-particle" : "", "parse-names" : false, "suffix" : "" }, { "dropping-particle" : "", "family" : "Weber", "given" : "Elke U.", "non-dropping-particle" : "", "parse-names" : false, "suffix" : "" } ], "container-title" : "Nature Climate Change", "id" : "ITEM-2", "issue" : "April", "issued" : { "date-parts" : [ [ "2018" ] ] }, "page" : "260-271", "title" : "Towards demand-side solutions for mitigating climate change", "type" : "article-journal", "volume" : "8" }, "uris" : [ "http://www.mendeley.com/documents/?uuid=fb3dcf30-eb56-4283-b79a-957a86896efe" ] } ], "mendeley" : { "formattedCitation" : "&lt;sup&gt;11,12&lt;/sup&gt;", "plainTextFormattedCitation" : "11,12", "previouslyFormattedCitation" : "&lt;sup&gt;11,12&lt;/sup&gt;" }, "properties" : { "noteIndex" : 0 }, "schema" : "https://github.com/citation-style-language/schema/raw/master/csl-citation.json" }</w:instrText>
      </w:r>
      <w:r w:rsidR="00D172F0">
        <w:rPr>
          <w:rFonts w:ascii="Calibri" w:eastAsia="Calibri" w:hAnsi="Calibri" w:cs="Calibri"/>
        </w:rPr>
        <w:fldChar w:fldCharType="separate"/>
      </w:r>
      <w:r w:rsidR="00D0501E" w:rsidRPr="00D0501E">
        <w:rPr>
          <w:rFonts w:ascii="Calibri" w:eastAsia="Calibri" w:hAnsi="Calibri" w:cs="Calibri"/>
          <w:noProof/>
          <w:vertAlign w:val="superscript"/>
        </w:rPr>
        <w:t>11,12</w:t>
      </w:r>
      <w:r w:rsidR="00D172F0">
        <w:rPr>
          <w:rFonts w:ascii="Calibri" w:eastAsia="Calibri" w:hAnsi="Calibri" w:cs="Calibri"/>
        </w:rPr>
        <w:fldChar w:fldCharType="end"/>
      </w:r>
      <w:r w:rsidR="00D172F0">
        <w:rPr>
          <w:rFonts w:ascii="Calibri" w:eastAsia="Calibri" w:hAnsi="Calibri" w:cs="Calibri"/>
        </w:rPr>
        <w:t xml:space="preserve">. </w:t>
      </w:r>
      <w:r>
        <w:rPr>
          <w:rFonts w:ascii="Calibri" w:eastAsia="Calibri" w:hAnsi="Calibri" w:cs="Calibri"/>
        </w:rPr>
        <w:t xml:space="preserve">Cities, as the site of everyday behaviours and practices, offer significant scope for </w:t>
      </w:r>
      <w:r w:rsidR="007F533E">
        <w:rPr>
          <w:rFonts w:ascii="Calibri" w:eastAsia="Calibri" w:hAnsi="Calibri" w:cs="Calibri"/>
        </w:rPr>
        <w:t xml:space="preserve">shaping energy demand through infrastructures, land-use planning and </w:t>
      </w:r>
      <w:r w:rsidR="00E34B7C">
        <w:rPr>
          <w:rFonts w:ascii="Calibri" w:eastAsia="Calibri" w:hAnsi="Calibri" w:cs="Calibri"/>
        </w:rPr>
        <w:t>bottom-up</w:t>
      </w:r>
      <w:r w:rsidR="007F533E">
        <w:rPr>
          <w:rFonts w:ascii="Calibri" w:eastAsia="Calibri" w:hAnsi="Calibri" w:cs="Calibri"/>
        </w:rPr>
        <w:t xml:space="preserve"> social change </w:t>
      </w:r>
      <w:r w:rsidR="007F533E">
        <w:rPr>
          <w:rFonts w:ascii="Calibri" w:eastAsia="Calibri" w:hAnsi="Calibri" w:cs="Calibri"/>
        </w:rPr>
        <w:fldChar w:fldCharType="begin" w:fldLock="1"/>
      </w:r>
      <w:r w:rsidR="007179F3">
        <w:rPr>
          <w:rFonts w:ascii="Calibri" w:eastAsia="Calibri" w:hAnsi="Calibri" w:cs="Calibri"/>
        </w:rPr>
        <w:instrText>ADDIN CSL_CITATION { "citationItems" : [ { "id" : "ITEM-1", "itemData" : { "DOI" : "10.1146/annurev-environ-110615-085428", "ISSN" : "15435938", "abstract" : "The assessment literature on climate change solutions to date has emphasized technologies and options based on cost-effectiveness analysis. However, many solutions to climate change mitigation misalign with such analytical frameworks. Here, we examine demand-side solutions, a crucial class of mitigation options that go beyond technological specification and cost-benefit analysis. To do so, we synthesize demand-side mitigation options in the urban, building, transport, and agricultural sectors. We also highlight the specific nature of demand-side solutions in the context of development. We then discuss key analytical considerations to integrate demand-side options into overarching assessments on mitigation. Such a framework would include infrastructure solutions that interact with endogenous preference formation. Both hard infrastructures, such as the built environment, and soft infrastructures, such as habits and norms, shape behavior and as a consequence offer significant potential for reducing overall energy demand and greenhouse gas emissions. We conclude that systemic infrastructural and behavioral change will likely be a necessary component of a transition to a low-carbon society. [ABSTRACT FROM AUTHOR]", "author" : [ { "dropping-particle" : "", "family" : "Creutzig", "given" : "Felix",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&amp; Resources", "id" : "ITEM-1", "issue" : "1", "issued" : { "date-parts" : [ [ "2016" ] ] }, "page" : "173-198", "title" : "Beyond Technology: Demand-Side Solutions for Climate Change Mitigation.", "type" : "article-journal", "volume" : "41" }, "uris" : [ "http://www.mendeley.com/documents/?uuid=b99c036c-6e7a-4d1a-94bd-e187ae514817" ] } ], "mendeley" : { "formattedCitation" : "&lt;sup&gt;13&lt;/sup&gt;", "plainTextFormattedCitation" : "13", "previouslyFormattedCitation" : "&lt;sup&gt;13&lt;/sup&gt;" }, "properties" : { "noteIndex" : 0 }, "schema" : "https://github.com/citation-style-language/schema/raw/master/csl-citation.json" }</w:instrText>
      </w:r>
      <w:r w:rsidR="007F533E">
        <w:rPr>
          <w:rFonts w:ascii="Calibri" w:eastAsia="Calibri" w:hAnsi="Calibri" w:cs="Calibri"/>
        </w:rPr>
        <w:fldChar w:fldCharType="separate"/>
      </w:r>
      <w:r w:rsidR="00D0501E" w:rsidRPr="00D0501E">
        <w:rPr>
          <w:rFonts w:ascii="Calibri" w:eastAsia="Calibri" w:hAnsi="Calibri" w:cs="Calibri"/>
          <w:noProof/>
          <w:vertAlign w:val="superscript"/>
        </w:rPr>
        <w:t>13</w:t>
      </w:r>
      <w:r w:rsidR="007F533E">
        <w:rPr>
          <w:rFonts w:ascii="Calibri" w:eastAsia="Calibri" w:hAnsi="Calibri" w:cs="Calibri"/>
        </w:rPr>
        <w:fldChar w:fldCharType="end"/>
      </w:r>
      <w:r w:rsidR="007F533E">
        <w:rPr>
          <w:rFonts w:ascii="Calibri" w:eastAsia="Calibri" w:hAnsi="Calibri" w:cs="Calibri"/>
        </w:rPr>
        <w:t xml:space="preserve">. </w:t>
      </w:r>
      <w:r w:rsidR="002A1FFB">
        <w:rPr>
          <w:rFonts w:ascii="Calibri" w:eastAsia="Calibri" w:hAnsi="Calibri" w:cs="Calibri"/>
        </w:rPr>
        <w:t>We</w:t>
      </w:r>
      <w:r w:rsidR="00D172F0">
        <w:rPr>
          <w:rFonts w:ascii="Calibri" w:eastAsia="Calibri" w:hAnsi="Calibri" w:cs="Calibri"/>
        </w:rPr>
        <w:t xml:space="preserve"> therefore </w:t>
      </w:r>
      <w:r w:rsidR="002A1FFB">
        <w:rPr>
          <w:rFonts w:ascii="Calibri" w:eastAsia="Calibri" w:hAnsi="Calibri" w:cs="Calibri"/>
        </w:rPr>
        <w:t xml:space="preserve">see </w:t>
      </w:r>
      <w:r w:rsidR="00D172F0">
        <w:rPr>
          <w:rFonts w:ascii="Calibri" w:eastAsia="Calibri" w:hAnsi="Calibri" w:cs="Calibri"/>
        </w:rPr>
        <w:t xml:space="preserve">an important role for urban research in </w:t>
      </w:r>
      <w:r w:rsidR="00C17842">
        <w:rPr>
          <w:rFonts w:ascii="Calibri" w:eastAsia="Calibri" w:hAnsi="Calibri" w:cs="Calibri"/>
        </w:rPr>
        <w:t xml:space="preserve">assessing </w:t>
      </w:r>
      <w:r w:rsidR="00D172F0">
        <w:rPr>
          <w:rFonts w:ascii="Calibri" w:eastAsia="Calibri" w:hAnsi="Calibri" w:cs="Calibri"/>
        </w:rPr>
        <w:t>demand-side</w:t>
      </w:r>
      <w:r w:rsidR="00C17842">
        <w:rPr>
          <w:rFonts w:ascii="Calibri" w:eastAsia="Calibri" w:hAnsi="Calibri" w:cs="Calibri"/>
        </w:rPr>
        <w:t xml:space="preserve"> solutions, not least from the perspective of </w:t>
      </w:r>
      <w:r w:rsidR="00F52E6F">
        <w:rPr>
          <w:rFonts w:ascii="Calibri" w:eastAsia="Calibri" w:hAnsi="Calibri" w:cs="Calibri"/>
        </w:rPr>
        <w:t xml:space="preserve">trade-offs and synergies with broader sustainability issues and human well-being </w:t>
      </w:r>
      <w:r w:rsidR="00F52E6F">
        <w:rPr>
          <w:rFonts w:ascii="Calibri" w:eastAsia="Calibri" w:hAnsi="Calibri" w:cs="Calibri"/>
        </w:rPr>
        <w:fldChar w:fldCharType="begin" w:fldLock="1"/>
      </w:r>
      <w:r w:rsidR="007179F3">
        <w:rPr>
          <w:rFonts w:ascii="Calibri" w:eastAsia="Calibri" w:hAnsi="Calibri" w:cs="Calibri"/>
        </w:rPr>
        <w:instrText>ADDIN CSL_CITATION { "citationItems" : [ { "id" : "ITEM-1", "itemData" : { "DOI" : "10.1002/wcc.485", "ISSN" : "17577780", "author" : [ { "dropping-particle" : "", "family" : "Lamb", "given" : "William F", "non-dropping-particle" : "", "parse-names" : false, "suffix" : "" }, { "dropping-particle" : "", "family" : "Steinberger", "given" : "Julia K", "non-dropping-particle" : "", "parse-names" : false, "suffix" : "" } ], "container-title" : "Wiley Interdisciplinary Reviews: Climate Change", "id" : "ITEM-1", "issue" : "6", "issued" : { "date-parts" : [ [ "2017" ] ] }, "page" : "1-16", "title" : "Human well-being and climate change mitigation", "type" : "article-journal", "volume" : "8" }, "uris" : [ "http://www.mendeley.com/documents/?uuid=ec958e40-2539-4ffa-91a1-5be44b371009" ] }, { "id" : "ITEM-2", "itemData" : { "DOI" : "10.1088/1748-9326/aa9281", "author" : [ { "dropping-particle" : "", "family" : "Ahmad", "given" : "Sohail", "non-dropping-particle" : "", "parse-names" : false, "suffix" : "" }, { "dropping-particle" : "", "family" : "Pachauri", "given" : "Shonali", "non-dropping-particle" : "", "parse-names" : false, "suffix" : "" }, { "dropping-particle" : "", "family" : "Creutzig", "given" : "Felix", "non-dropping-particle" : "", "parse-names" : false, "suffix" : "" } ], "container-title" : "Environmental Research Letters", "id" : "ITEM-2", "issue" : "114017", "issued" : { "date-parts" : [ [ "2017" ] ] }, "title" : "Synergies and trade-offs between energy-efficient urbanization and health", "type" : "article-journal", "volume" : "12" }, "uris" : [ "http://www.mendeley.com/documents/?uuid=9e89a9f6-c668-4909-b140-a43aa5691163" ] } ], "mendeley" : { "formattedCitation" : "&lt;sup&gt;14,15&lt;/sup&gt;", "plainTextFormattedCitation" : "14,15", "previouslyFormattedCitation" : "&lt;sup&gt;14,15&lt;/sup&gt;" }, "properties" : { "noteIndex" : 0 }, "schema" : "https://github.com/citation-style-language/schema/raw/master/csl-citation.json" }</w:instrText>
      </w:r>
      <w:r w:rsidR="00F52E6F">
        <w:rPr>
          <w:rFonts w:ascii="Calibri" w:eastAsia="Calibri" w:hAnsi="Calibri" w:cs="Calibri"/>
        </w:rPr>
        <w:fldChar w:fldCharType="separate"/>
      </w:r>
      <w:r w:rsidR="00D0501E" w:rsidRPr="00D0501E">
        <w:rPr>
          <w:rFonts w:ascii="Calibri" w:eastAsia="Calibri" w:hAnsi="Calibri" w:cs="Calibri"/>
          <w:noProof/>
          <w:vertAlign w:val="superscript"/>
        </w:rPr>
        <w:t>14,15</w:t>
      </w:r>
      <w:r w:rsidR="00F52E6F">
        <w:rPr>
          <w:rFonts w:ascii="Calibri" w:eastAsia="Calibri" w:hAnsi="Calibri" w:cs="Calibri"/>
        </w:rPr>
        <w:fldChar w:fldCharType="end"/>
      </w:r>
      <w:r w:rsidR="00F52E6F">
        <w:rPr>
          <w:rFonts w:ascii="Calibri" w:eastAsia="Calibri" w:hAnsi="Calibri" w:cs="Calibri"/>
        </w:rPr>
        <w:t>. Case studies may be well suited for this task, due to their rich contextual analysis and ability to integrate diverse quantitative and qualitative lines of evidence.</w:t>
      </w:r>
    </w:p>
    <w:p w14:paraId="078B13DE" w14:textId="299FA00C" w:rsidR="004B5351" w:rsidRDefault="008E2951" w:rsidP="0034754E">
      <w:pPr>
        <w:spacing w:line="480" w:lineRule="auto"/>
        <w:rPr>
          <w:rFonts w:ascii="Calibri" w:eastAsia="Calibri" w:hAnsi="Calibri" w:cs="Calibri"/>
        </w:rPr>
      </w:pPr>
      <w:r>
        <w:rPr>
          <w:rFonts w:ascii="Calibri" w:eastAsia="Calibri" w:hAnsi="Calibri" w:cs="Calibri"/>
        </w:rPr>
        <w:t>As i</w:t>
      </w:r>
      <w:r w:rsidR="00F52E6F">
        <w:rPr>
          <w:rFonts w:ascii="Calibri" w:eastAsia="Calibri" w:hAnsi="Calibri" w:cs="Calibri"/>
        </w:rPr>
        <w:t xml:space="preserve">t is increasingly difficult to track the development of </w:t>
      </w:r>
      <w:r>
        <w:rPr>
          <w:rFonts w:ascii="Calibri" w:eastAsia="Calibri" w:hAnsi="Calibri" w:cs="Calibri"/>
        </w:rPr>
        <w:t xml:space="preserve">rapidly growing </w:t>
      </w:r>
      <w:r w:rsidR="007F533E">
        <w:rPr>
          <w:rFonts w:ascii="Calibri" w:eastAsia="Calibri" w:hAnsi="Calibri" w:cs="Calibri"/>
        </w:rPr>
        <w:t xml:space="preserve">scientific fields, </w:t>
      </w:r>
      <w:r>
        <w:rPr>
          <w:rFonts w:ascii="Calibri" w:eastAsia="Calibri" w:hAnsi="Calibri" w:cs="Calibri"/>
        </w:rPr>
        <w:t>w</w:t>
      </w:r>
      <w:r w:rsidR="002A1FFB">
        <w:rPr>
          <w:rFonts w:ascii="Calibri" w:eastAsia="Calibri" w:hAnsi="Calibri" w:cs="Calibri"/>
        </w:rPr>
        <w:t>e</w:t>
      </w:r>
      <w:r w:rsidR="006B0909">
        <w:rPr>
          <w:rFonts w:ascii="Calibri" w:eastAsia="Calibri" w:hAnsi="Calibri" w:cs="Calibri"/>
        </w:rPr>
        <w:t xml:space="preserve"> turn to natural language processing methods </w:t>
      </w:r>
      <w:r w:rsidR="005140EE">
        <w:rPr>
          <w:rFonts w:ascii="Calibri" w:eastAsia="Calibri" w:hAnsi="Calibri" w:cs="Calibri"/>
        </w:rPr>
        <w:t xml:space="preserve">in order </w:t>
      </w:r>
      <w:r w:rsidR="006B0909">
        <w:rPr>
          <w:rFonts w:ascii="Calibri" w:eastAsia="Calibri" w:hAnsi="Calibri" w:cs="Calibri"/>
        </w:rPr>
        <w:t xml:space="preserve">to </w:t>
      </w:r>
      <w:r w:rsidR="00B167F8">
        <w:rPr>
          <w:rFonts w:ascii="Calibri" w:eastAsia="Calibri" w:hAnsi="Calibri" w:cs="Calibri"/>
        </w:rPr>
        <w:t>uncover</w:t>
      </w:r>
      <w:r w:rsidR="006B0909">
        <w:rPr>
          <w:rFonts w:ascii="Calibri" w:eastAsia="Calibri" w:hAnsi="Calibri" w:cs="Calibri"/>
        </w:rPr>
        <w:t xml:space="preserve"> the scope of </w:t>
      </w:r>
      <w:r w:rsidR="00E77AAE">
        <w:rPr>
          <w:rFonts w:ascii="Calibri" w:eastAsia="Calibri" w:hAnsi="Calibri" w:cs="Calibri"/>
        </w:rPr>
        <w:t xml:space="preserve">mitigation </w:t>
      </w:r>
      <w:r w:rsidR="006B0909">
        <w:rPr>
          <w:rFonts w:ascii="Calibri" w:eastAsia="Calibri" w:hAnsi="Calibri" w:cs="Calibri"/>
        </w:rPr>
        <w:t xml:space="preserve">research carried out on cities. </w:t>
      </w:r>
      <w:r w:rsidR="007B525F">
        <w:rPr>
          <w:rFonts w:ascii="Calibri" w:eastAsia="Calibri" w:hAnsi="Calibri" w:cs="Calibri"/>
        </w:rPr>
        <w:t>Using the identified</w:t>
      </w:r>
      <w:r w:rsidR="00F52E6F">
        <w:rPr>
          <w:rFonts w:ascii="Calibri" w:eastAsia="Calibri" w:hAnsi="Calibri" w:cs="Calibri"/>
        </w:rPr>
        <w:t xml:space="preserve"> corpus of 3,440</w:t>
      </w:r>
      <w:r w:rsidR="007B525F">
        <w:rPr>
          <w:rFonts w:ascii="Calibri" w:eastAsia="Calibri" w:hAnsi="Calibri" w:cs="Calibri"/>
        </w:rPr>
        <w:t xml:space="preserve"> case studies w</w:t>
      </w:r>
      <w:r w:rsidR="006B0909">
        <w:rPr>
          <w:rFonts w:ascii="Calibri" w:eastAsia="Calibri" w:hAnsi="Calibri" w:cs="Calibri"/>
        </w:rPr>
        <w:t xml:space="preserve">e construct a matrix of </w:t>
      </w:r>
      <w:r w:rsidR="00800CE3">
        <w:rPr>
          <w:rFonts w:ascii="Calibri" w:eastAsia="Calibri" w:hAnsi="Calibri" w:cs="Calibri"/>
        </w:rPr>
        <w:t xml:space="preserve">documents and the words they contain (abstracts only), factorising to obtain the </w:t>
      </w:r>
      <w:r w:rsidR="00864093">
        <w:rPr>
          <w:rFonts w:ascii="Calibri" w:eastAsia="Calibri" w:hAnsi="Calibri" w:cs="Calibri"/>
        </w:rPr>
        <w:t>‘</w:t>
      </w:r>
      <w:r w:rsidR="00800CE3">
        <w:rPr>
          <w:rFonts w:ascii="Calibri" w:eastAsia="Calibri" w:hAnsi="Calibri" w:cs="Calibri"/>
        </w:rPr>
        <w:t>topics</w:t>
      </w:r>
      <w:r w:rsidR="00864093">
        <w:rPr>
          <w:rFonts w:ascii="Calibri" w:eastAsia="Calibri" w:hAnsi="Calibri" w:cs="Calibri"/>
        </w:rPr>
        <w:t>’</w:t>
      </w:r>
      <w:r w:rsidR="00800CE3">
        <w:rPr>
          <w:rFonts w:ascii="Calibri" w:eastAsia="Calibri" w:hAnsi="Calibri" w:cs="Calibri"/>
        </w:rPr>
        <w:t xml:space="preserve"> that describe commonly co-occurring words across the document set (</w:t>
      </w:r>
      <w:r>
        <w:rPr>
          <w:rFonts w:ascii="Calibri" w:eastAsia="Calibri" w:hAnsi="Calibri" w:cs="Calibri"/>
        </w:rPr>
        <w:t>we subsequently refer to this as “topic modelling”; see methods</w:t>
      </w:r>
      <w:r w:rsidR="00800CE3">
        <w:rPr>
          <w:rFonts w:ascii="Calibri" w:eastAsia="Calibri" w:hAnsi="Calibri" w:cs="Calibri"/>
        </w:rPr>
        <w:t>).</w:t>
      </w:r>
      <w:r w:rsidR="00D87FCA">
        <w:rPr>
          <w:rFonts w:ascii="Calibri" w:eastAsia="Calibri" w:hAnsi="Calibri" w:cs="Calibri"/>
        </w:rPr>
        <w:t xml:space="preserve"> In essence</w:t>
      </w:r>
      <w:r w:rsidR="00864093">
        <w:rPr>
          <w:rFonts w:ascii="Calibri" w:eastAsia="Calibri" w:hAnsi="Calibri" w:cs="Calibri"/>
        </w:rPr>
        <w:t>,</w:t>
      </w:r>
      <w:r w:rsidR="00D87FCA">
        <w:rPr>
          <w:rFonts w:ascii="Calibri" w:eastAsia="Calibri" w:hAnsi="Calibri" w:cs="Calibri"/>
        </w:rPr>
        <w:t xml:space="preserve"> machine reading software </w:t>
      </w:r>
      <w:r w:rsidR="00864093">
        <w:rPr>
          <w:rFonts w:ascii="Calibri" w:eastAsia="Calibri" w:hAnsi="Calibri" w:cs="Calibri"/>
        </w:rPr>
        <w:t xml:space="preserve">discovers the latent </w:t>
      </w:r>
      <w:r w:rsidR="00A5626E">
        <w:rPr>
          <w:rFonts w:ascii="Calibri" w:eastAsia="Calibri" w:hAnsi="Calibri" w:cs="Calibri"/>
        </w:rPr>
        <w:t xml:space="preserve">topics </w:t>
      </w:r>
      <w:r w:rsidR="00864093">
        <w:rPr>
          <w:rFonts w:ascii="Calibri" w:eastAsia="Calibri" w:hAnsi="Calibri" w:cs="Calibri"/>
        </w:rPr>
        <w:t xml:space="preserve">that permeate the document set and categorises each document accordingly, substituting </w:t>
      </w:r>
      <w:r w:rsidR="007A3671">
        <w:rPr>
          <w:rFonts w:ascii="Calibri" w:eastAsia="Calibri" w:hAnsi="Calibri" w:cs="Calibri"/>
        </w:rPr>
        <w:t xml:space="preserve">for the laborious task of </w:t>
      </w:r>
      <w:r w:rsidR="007A3671">
        <w:rPr>
          <w:rFonts w:ascii="Calibri" w:eastAsia="Calibri" w:hAnsi="Calibri" w:cs="Calibri"/>
        </w:rPr>
        <w:lastRenderedPageBreak/>
        <w:t xml:space="preserve">reading and </w:t>
      </w:r>
      <w:r w:rsidR="00864093">
        <w:rPr>
          <w:rFonts w:ascii="Calibri" w:eastAsia="Calibri" w:hAnsi="Calibri" w:cs="Calibri"/>
        </w:rPr>
        <w:t xml:space="preserve">tagging </w:t>
      </w:r>
      <w:r w:rsidR="00E71A86">
        <w:rPr>
          <w:rFonts w:ascii="Calibri" w:eastAsia="Calibri" w:hAnsi="Calibri" w:cs="Calibri"/>
        </w:rPr>
        <w:t xml:space="preserve">each </w:t>
      </w:r>
      <w:r w:rsidR="00864093">
        <w:rPr>
          <w:rFonts w:ascii="Calibri" w:eastAsia="Calibri" w:hAnsi="Calibri" w:cs="Calibri"/>
        </w:rPr>
        <w:t>article</w:t>
      </w:r>
      <w:r w:rsidR="007A3671">
        <w:rPr>
          <w:rFonts w:ascii="Calibri" w:eastAsia="Calibri" w:hAnsi="Calibri" w:cs="Calibri"/>
        </w:rPr>
        <w:t xml:space="preserve"> by hand</w:t>
      </w:r>
      <w:r w:rsidR="00D87FCA">
        <w:rPr>
          <w:rFonts w:ascii="Calibri" w:eastAsia="Calibri" w:hAnsi="Calibri" w:cs="Calibri"/>
        </w:rPr>
        <w:t>.</w:t>
      </w:r>
      <w:r w:rsidR="00857192">
        <w:rPr>
          <w:rFonts w:ascii="Calibri" w:eastAsia="Calibri" w:hAnsi="Calibri" w:cs="Calibri"/>
        </w:rPr>
        <w:t xml:space="preserve"> </w:t>
      </w:r>
      <w:r w:rsidR="00F52E6F">
        <w:rPr>
          <w:rFonts w:ascii="Calibri" w:eastAsia="Calibri" w:hAnsi="Calibri" w:cs="Calibri"/>
        </w:rPr>
        <w:t>Th</w:t>
      </w:r>
      <w:r w:rsidR="002D3326">
        <w:rPr>
          <w:rFonts w:ascii="Calibri" w:eastAsia="Calibri" w:hAnsi="Calibri" w:cs="Calibri"/>
        </w:rPr>
        <w:t>e</w:t>
      </w:r>
      <w:r>
        <w:rPr>
          <w:rFonts w:ascii="Calibri" w:eastAsia="Calibri" w:hAnsi="Calibri" w:cs="Calibri"/>
        </w:rPr>
        <w:t xml:space="preserve"> unsupervised ‘learning’</w:t>
      </w:r>
      <w:r w:rsidR="00857192">
        <w:rPr>
          <w:rFonts w:ascii="Calibri" w:eastAsia="Calibri" w:hAnsi="Calibri" w:cs="Calibri"/>
        </w:rPr>
        <w:t xml:space="preserve"> </w:t>
      </w:r>
      <w:r w:rsidR="002D3326">
        <w:rPr>
          <w:rFonts w:ascii="Calibri" w:eastAsia="Calibri" w:hAnsi="Calibri" w:cs="Calibri"/>
        </w:rPr>
        <w:t xml:space="preserve">in this method also </w:t>
      </w:r>
      <w:r w:rsidR="00857192">
        <w:rPr>
          <w:rFonts w:ascii="Calibri" w:eastAsia="Calibri" w:hAnsi="Calibri" w:cs="Calibri"/>
        </w:rPr>
        <w:t xml:space="preserve">reduces subjectivity </w:t>
      </w:r>
      <w:r w:rsidR="00F52E6F">
        <w:rPr>
          <w:rFonts w:ascii="Calibri" w:eastAsia="Calibri" w:hAnsi="Calibri" w:cs="Calibri"/>
        </w:rPr>
        <w:t xml:space="preserve">in </w:t>
      </w:r>
      <w:r w:rsidR="002D3326">
        <w:rPr>
          <w:rFonts w:ascii="Calibri" w:eastAsia="Calibri" w:hAnsi="Calibri" w:cs="Calibri"/>
        </w:rPr>
        <w:t xml:space="preserve">one’s overall </w:t>
      </w:r>
      <w:r w:rsidR="00F52E6F">
        <w:rPr>
          <w:rFonts w:ascii="Calibri" w:eastAsia="Calibri" w:hAnsi="Calibri" w:cs="Calibri"/>
        </w:rPr>
        <w:t xml:space="preserve">assessment of </w:t>
      </w:r>
      <w:r w:rsidR="002D3326">
        <w:rPr>
          <w:rFonts w:ascii="Calibri" w:eastAsia="Calibri" w:hAnsi="Calibri" w:cs="Calibri"/>
        </w:rPr>
        <w:t>a body of literature.</w:t>
      </w:r>
    </w:p>
    <w:p w14:paraId="7434F5AC" w14:textId="57157FF4" w:rsidR="008637D8" w:rsidRDefault="005140EE" w:rsidP="0034754E">
      <w:pPr>
        <w:keepNext/>
        <w:spacing w:line="480" w:lineRule="auto"/>
      </w:pPr>
      <w:r>
        <w:rPr>
          <w:noProof/>
        </w:rPr>
        <w:drawing>
          <wp:inline distT="0" distB="0" distL="0" distR="0" wp14:anchorId="6EDA950B" wp14:editId="6C799B5A">
            <wp:extent cx="5760720" cy="34296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3_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429635"/>
                    </a:xfrm>
                    <a:prstGeom prst="rect">
                      <a:avLst/>
                    </a:prstGeom>
                  </pic:spPr>
                </pic:pic>
              </a:graphicData>
            </a:graphic>
          </wp:inline>
        </w:drawing>
      </w:r>
    </w:p>
    <w:p w14:paraId="6E99FCD2" w14:textId="062D5076" w:rsidR="00994AE5" w:rsidRDefault="008637D8" w:rsidP="0034754E">
      <w:pPr>
        <w:pStyle w:val="Caption"/>
        <w:spacing w:line="480" w:lineRule="auto"/>
        <w:rPr>
          <w:rFonts w:ascii="Calibri" w:eastAsia="Calibri" w:hAnsi="Calibri" w:cs="Calibri"/>
        </w:rPr>
      </w:pPr>
      <w:bookmarkStart w:id="2" w:name="_Ref512603180"/>
      <w:r>
        <w:t xml:space="preserve">Figure </w:t>
      </w:r>
      <w:fldSimple w:instr=" SEQ Figure \* ARABIC ">
        <w:r w:rsidR="00BC536B">
          <w:rPr>
            <w:noProof/>
          </w:rPr>
          <w:t>3</w:t>
        </w:r>
      </w:fldSimple>
      <w:bookmarkEnd w:id="2"/>
      <w:r>
        <w:t xml:space="preserve">: </w:t>
      </w:r>
      <w:r w:rsidR="00C7223C">
        <w:t>Urban c</w:t>
      </w:r>
      <w:r>
        <w:t>ase study</w:t>
      </w:r>
      <w:r w:rsidR="00C7223C">
        <w:t xml:space="preserve"> cities</w:t>
      </w:r>
      <w:r>
        <w:t xml:space="preserve"> and topics by region</w:t>
      </w:r>
    </w:p>
    <w:p w14:paraId="627D0A01" w14:textId="2E743BFE" w:rsidR="002D3326" w:rsidRDefault="008E2951" w:rsidP="0034754E">
      <w:pPr>
        <w:spacing w:line="480" w:lineRule="auto"/>
        <w:rPr>
          <w:rFonts w:ascii="Calibri" w:eastAsia="Calibri" w:hAnsi="Calibri" w:cs="Calibri"/>
        </w:rPr>
      </w:pPr>
      <w:r>
        <w:rPr>
          <w:rFonts w:ascii="Calibri" w:eastAsia="Calibri" w:hAnsi="Calibri" w:cs="Calibri"/>
        </w:rPr>
        <w:t xml:space="preserve">We isolate 17 topics areas </w:t>
      </w:r>
      <w:r w:rsidR="00E77AAE">
        <w:rPr>
          <w:rFonts w:ascii="Calibri" w:eastAsia="Calibri" w:hAnsi="Calibri" w:cs="Calibri"/>
        </w:rPr>
        <w:t xml:space="preserve">in the set of case studies (SI Text </w:t>
      </w:r>
      <w:r w:rsidR="005140EE" w:rsidRPr="005140EE">
        <w:rPr>
          <w:rFonts w:ascii="Calibri" w:eastAsia="Calibri" w:hAnsi="Calibri" w:cs="Calibri"/>
        </w:rPr>
        <w:fldChar w:fldCharType="begin"/>
      </w:r>
      <w:r w:rsidR="005140EE" w:rsidRPr="005140EE">
        <w:rPr>
          <w:rFonts w:ascii="Calibri" w:eastAsia="Calibri" w:hAnsi="Calibri" w:cs="Calibri"/>
        </w:rPr>
        <w:instrText xml:space="preserve"> REF _Ref512600234 \h  \* MERGEFORMAT </w:instrText>
      </w:r>
      <w:r w:rsidR="005140EE" w:rsidRPr="005140EE">
        <w:rPr>
          <w:rFonts w:ascii="Calibri" w:eastAsia="Calibri" w:hAnsi="Calibri" w:cs="Calibri"/>
        </w:rPr>
      </w:r>
      <w:r w:rsidR="005140EE" w:rsidRPr="005140EE">
        <w:rPr>
          <w:rFonts w:ascii="Calibri" w:eastAsia="Calibri" w:hAnsi="Calibri" w:cs="Calibri"/>
        </w:rPr>
        <w:fldChar w:fldCharType="separate"/>
      </w:r>
      <w:r w:rsidR="007179F3" w:rsidRPr="007179F3">
        <w:t xml:space="preserve">Table </w:t>
      </w:r>
      <w:r w:rsidR="007179F3" w:rsidRPr="007179F3">
        <w:rPr>
          <w:noProof/>
        </w:rPr>
        <w:t>1</w:t>
      </w:r>
      <w:r w:rsidR="005140EE" w:rsidRPr="005140EE">
        <w:rPr>
          <w:rFonts w:ascii="Calibri" w:eastAsia="Calibri" w:hAnsi="Calibri" w:cs="Calibri"/>
        </w:rPr>
        <w:fldChar w:fldCharType="end"/>
      </w:r>
      <w:r w:rsidR="00E77AAE" w:rsidRPr="005140EE">
        <w:rPr>
          <w:rFonts w:ascii="Calibri" w:eastAsia="Calibri" w:hAnsi="Calibri" w:cs="Calibri"/>
        </w:rPr>
        <w:t xml:space="preserve">). </w:t>
      </w:r>
      <w:r w:rsidR="002D3326" w:rsidRPr="005140EE">
        <w:rPr>
          <w:rFonts w:ascii="Calibri" w:eastAsia="Calibri" w:hAnsi="Calibri" w:cs="Calibri"/>
        </w:rPr>
        <w:t>D</w:t>
      </w:r>
      <w:r w:rsidR="00A32826" w:rsidRPr="005140EE">
        <w:rPr>
          <w:rFonts w:ascii="Calibri" w:eastAsia="Calibri" w:hAnsi="Calibri" w:cs="Calibri"/>
        </w:rPr>
        <w:t xml:space="preserve">emand-side </w:t>
      </w:r>
      <w:r w:rsidR="00816415" w:rsidRPr="005140EE">
        <w:rPr>
          <w:rFonts w:ascii="Calibri" w:eastAsia="Calibri" w:hAnsi="Calibri" w:cs="Calibri"/>
        </w:rPr>
        <w:t xml:space="preserve">topics </w:t>
      </w:r>
      <w:r w:rsidR="002D3326" w:rsidRPr="005140EE">
        <w:rPr>
          <w:rFonts w:ascii="Calibri" w:eastAsia="Calibri" w:hAnsi="Calibri" w:cs="Calibri"/>
        </w:rPr>
        <w:t>are prevalent</w:t>
      </w:r>
      <w:r w:rsidR="00FD1394" w:rsidRPr="005140EE">
        <w:rPr>
          <w:rFonts w:ascii="Calibri" w:eastAsia="Calibri" w:hAnsi="Calibri" w:cs="Calibri"/>
        </w:rPr>
        <w:t xml:space="preserve">, </w:t>
      </w:r>
      <w:r w:rsidR="005140EE">
        <w:rPr>
          <w:rFonts w:ascii="Calibri" w:eastAsia="Calibri" w:hAnsi="Calibri" w:cs="Calibri"/>
        </w:rPr>
        <w:t xml:space="preserve">covering </w:t>
      </w:r>
      <w:r w:rsidR="00A32826" w:rsidRPr="005140EE">
        <w:rPr>
          <w:rFonts w:ascii="Calibri" w:eastAsia="Calibri" w:hAnsi="Calibri" w:cs="Calibri"/>
        </w:rPr>
        <w:t>transportation, waste management</w:t>
      </w:r>
      <w:r w:rsidR="007D21EC">
        <w:rPr>
          <w:rFonts w:ascii="Calibri" w:eastAsia="Calibri" w:hAnsi="Calibri" w:cs="Calibri"/>
        </w:rPr>
        <w:t>,</w:t>
      </w:r>
      <w:r w:rsidR="00A32826">
        <w:rPr>
          <w:rFonts w:ascii="Calibri" w:eastAsia="Calibri" w:hAnsi="Calibri" w:cs="Calibri"/>
        </w:rPr>
        <w:t xml:space="preserve"> and energy </w:t>
      </w:r>
      <w:r w:rsidR="002D3326">
        <w:rPr>
          <w:rFonts w:ascii="Calibri" w:eastAsia="Calibri" w:hAnsi="Calibri" w:cs="Calibri"/>
        </w:rPr>
        <w:t xml:space="preserve">and heat </w:t>
      </w:r>
      <w:r w:rsidR="00A32826">
        <w:rPr>
          <w:rFonts w:ascii="Calibri" w:eastAsia="Calibri" w:hAnsi="Calibri" w:cs="Calibri"/>
        </w:rPr>
        <w:t>demand in buildings – alongside issues of urban governance, urban form and CO</w:t>
      </w:r>
      <w:r w:rsidR="00A32826" w:rsidRPr="00A32826">
        <w:rPr>
          <w:rFonts w:ascii="Calibri" w:eastAsia="Calibri" w:hAnsi="Calibri" w:cs="Calibri"/>
          <w:vertAlign w:val="subscript"/>
        </w:rPr>
        <w:t>2</w:t>
      </w:r>
      <w:r w:rsidR="00A32826">
        <w:rPr>
          <w:rFonts w:ascii="Calibri" w:eastAsia="Calibri" w:hAnsi="Calibri" w:cs="Calibri"/>
        </w:rPr>
        <w:t xml:space="preserve"> emissions accounting. A single supply-side topic emerges</w:t>
      </w:r>
      <w:r w:rsidR="009A145D">
        <w:rPr>
          <w:rFonts w:ascii="Calibri" w:eastAsia="Calibri" w:hAnsi="Calibri" w:cs="Calibri"/>
        </w:rPr>
        <w:t>,</w:t>
      </w:r>
      <w:r w:rsidR="00A32826">
        <w:rPr>
          <w:rFonts w:ascii="Calibri" w:eastAsia="Calibri" w:hAnsi="Calibri" w:cs="Calibri"/>
        </w:rPr>
        <w:t xml:space="preserve"> solar PV.</w:t>
      </w:r>
      <w:r w:rsidR="001857F0">
        <w:rPr>
          <w:rFonts w:ascii="Calibri" w:eastAsia="Calibri" w:hAnsi="Calibri" w:cs="Calibri"/>
        </w:rPr>
        <w:t xml:space="preserve"> </w:t>
      </w:r>
      <w:r w:rsidR="007D21EC">
        <w:rPr>
          <w:rFonts w:ascii="Calibri" w:eastAsia="Calibri" w:hAnsi="Calibri" w:cs="Calibri"/>
        </w:rPr>
        <w:t>Wider sustainability issues such as air pollution, water demand, urban ecology and climate adaptation are also integrated in the case studies we identify.</w:t>
      </w:r>
    </w:p>
    <w:p w14:paraId="0F49B939" w14:textId="1EAAEACA" w:rsidR="00A32826" w:rsidRDefault="002D3326" w:rsidP="0034754E">
      <w:pPr>
        <w:spacing w:line="480" w:lineRule="auto"/>
        <w:rPr>
          <w:rFonts w:ascii="Calibri" w:eastAsia="Calibri" w:hAnsi="Calibri" w:cs="Calibri"/>
        </w:rPr>
      </w:pPr>
      <w:r>
        <w:rPr>
          <w:rFonts w:ascii="Calibri" w:eastAsia="Calibri" w:hAnsi="Calibri" w:cs="Calibri"/>
        </w:rPr>
        <w:t>As</w:t>
      </w:r>
      <w:r w:rsidR="008E2951">
        <w:rPr>
          <w:rFonts w:ascii="Calibri" w:eastAsia="Calibri" w:hAnsi="Calibri" w:cs="Calibri"/>
        </w:rPr>
        <w:t xml:space="preserve"> each case study document is marked up by </w:t>
      </w:r>
      <w:r>
        <w:rPr>
          <w:rFonts w:ascii="Calibri" w:eastAsia="Calibri" w:hAnsi="Calibri" w:cs="Calibri"/>
        </w:rPr>
        <w:t xml:space="preserve">a </w:t>
      </w:r>
      <w:r w:rsidR="008E2951">
        <w:rPr>
          <w:rFonts w:ascii="Calibri" w:eastAsia="Calibri" w:hAnsi="Calibri" w:cs="Calibri"/>
        </w:rPr>
        <w:t xml:space="preserve">combination of </w:t>
      </w:r>
      <w:r w:rsidR="00022DCB">
        <w:rPr>
          <w:rFonts w:ascii="Calibri" w:eastAsia="Calibri" w:hAnsi="Calibri" w:cs="Calibri"/>
        </w:rPr>
        <w:t xml:space="preserve">these </w:t>
      </w:r>
      <w:r w:rsidR="008E2951">
        <w:rPr>
          <w:rFonts w:ascii="Calibri" w:eastAsia="Calibri" w:hAnsi="Calibri" w:cs="Calibri"/>
        </w:rPr>
        <w:t>topics</w:t>
      </w:r>
      <w:r>
        <w:rPr>
          <w:rFonts w:ascii="Calibri" w:eastAsia="Calibri" w:hAnsi="Calibri" w:cs="Calibri"/>
        </w:rPr>
        <w:t xml:space="preserve">, </w:t>
      </w:r>
      <w:r w:rsidR="008E3899">
        <w:rPr>
          <w:rFonts w:ascii="Calibri" w:eastAsia="Calibri" w:hAnsi="Calibri" w:cs="Calibri"/>
        </w:rPr>
        <w:t>the</w:t>
      </w:r>
      <w:r w:rsidR="00FD1394">
        <w:rPr>
          <w:rFonts w:ascii="Calibri" w:eastAsia="Calibri" w:hAnsi="Calibri" w:cs="Calibri"/>
        </w:rPr>
        <w:t xml:space="preserve"> </w:t>
      </w:r>
      <w:r>
        <w:rPr>
          <w:rFonts w:ascii="Calibri" w:eastAsia="Calibri" w:hAnsi="Calibri" w:cs="Calibri"/>
        </w:rPr>
        <w:t xml:space="preserve">analysis </w:t>
      </w:r>
      <w:r w:rsidR="008E3899">
        <w:rPr>
          <w:rFonts w:ascii="Calibri" w:eastAsia="Calibri" w:hAnsi="Calibri" w:cs="Calibri"/>
        </w:rPr>
        <w:t xml:space="preserve">can be scaled-up </w:t>
      </w:r>
      <w:r>
        <w:rPr>
          <w:rFonts w:ascii="Calibri" w:eastAsia="Calibri" w:hAnsi="Calibri" w:cs="Calibri"/>
        </w:rPr>
        <w:t>to groups of documents</w:t>
      </w:r>
      <w:r w:rsidR="00B167F8">
        <w:rPr>
          <w:rFonts w:ascii="Calibri" w:eastAsia="Calibri" w:hAnsi="Calibri" w:cs="Calibri"/>
        </w:rPr>
        <w:t xml:space="preserve">. Hence we can </w:t>
      </w:r>
      <w:r w:rsidR="0025301F">
        <w:rPr>
          <w:rFonts w:ascii="Calibri" w:eastAsia="Calibri" w:hAnsi="Calibri" w:cs="Calibri"/>
        </w:rPr>
        <w:t>analyse prevalent (or lacking) topics at a regional level</w:t>
      </w:r>
      <w:r w:rsidR="00B167F8">
        <w:rPr>
          <w:rFonts w:ascii="Calibri" w:eastAsia="Calibri" w:hAnsi="Calibri" w:cs="Calibri"/>
        </w:rPr>
        <w:t>.</w:t>
      </w:r>
      <w:r w:rsidR="0025301F">
        <w:rPr>
          <w:rFonts w:ascii="Calibri" w:eastAsia="Calibri" w:hAnsi="Calibri" w:cs="Calibri"/>
        </w:rPr>
        <w:t xml:space="preserve"> Here</w:t>
      </w:r>
      <w:r w:rsidR="00A32826">
        <w:rPr>
          <w:rFonts w:ascii="Calibri" w:eastAsia="Calibri" w:hAnsi="Calibri" w:cs="Calibri"/>
        </w:rPr>
        <w:t xml:space="preserve"> we observe that emissions accounting and urban form are frequent subjects of case study research situated in Asia</w:t>
      </w:r>
      <w:r w:rsidR="007179F3">
        <w:rPr>
          <w:rFonts w:ascii="Calibri" w:eastAsia="Calibri" w:hAnsi="Calibri" w:cs="Calibri"/>
        </w:rPr>
        <w:t xml:space="preserve"> (</w:t>
      </w:r>
      <w:r w:rsidR="007179F3">
        <w:rPr>
          <w:rFonts w:ascii="Calibri" w:eastAsia="Calibri" w:hAnsi="Calibri" w:cs="Calibri"/>
        </w:rPr>
        <w:fldChar w:fldCharType="begin"/>
      </w:r>
      <w:r w:rsidR="007179F3">
        <w:rPr>
          <w:rFonts w:ascii="Calibri" w:eastAsia="Calibri" w:hAnsi="Calibri" w:cs="Calibri"/>
        </w:rPr>
        <w:instrText xml:space="preserve"> REF _Ref512603180 \h </w:instrText>
      </w:r>
      <w:r w:rsidR="007179F3">
        <w:rPr>
          <w:rFonts w:ascii="Calibri" w:eastAsia="Calibri" w:hAnsi="Calibri" w:cs="Calibri"/>
        </w:rPr>
      </w:r>
      <w:r w:rsidR="007179F3">
        <w:rPr>
          <w:rFonts w:ascii="Calibri" w:eastAsia="Calibri" w:hAnsi="Calibri" w:cs="Calibri"/>
        </w:rPr>
        <w:fldChar w:fldCharType="separate"/>
      </w:r>
      <w:r w:rsidR="007179F3">
        <w:t xml:space="preserve">Figure </w:t>
      </w:r>
      <w:r w:rsidR="007179F3">
        <w:rPr>
          <w:noProof/>
        </w:rPr>
        <w:t>3</w:t>
      </w:r>
      <w:r w:rsidR="007179F3">
        <w:rPr>
          <w:rFonts w:ascii="Calibri" w:eastAsia="Calibri" w:hAnsi="Calibri" w:cs="Calibri"/>
        </w:rPr>
        <w:fldChar w:fldCharType="end"/>
      </w:r>
      <w:r w:rsidR="007179F3">
        <w:rPr>
          <w:rFonts w:ascii="Calibri" w:eastAsia="Calibri" w:hAnsi="Calibri" w:cs="Calibri"/>
        </w:rPr>
        <w:t>)</w:t>
      </w:r>
      <w:ins w:id="3" w:author="Felix Creutzig" w:date="2018-05-01T15:34:00Z">
        <w:r w:rsidR="009116AF">
          <w:rPr>
            <w:rFonts w:ascii="Calibri" w:eastAsia="Calibri" w:hAnsi="Calibri" w:cs="Calibri"/>
          </w:rPr>
          <w:t>, reflecting</w:t>
        </w:r>
      </w:ins>
      <w:ins w:id="4" w:author="Felix Creutzig" w:date="2018-05-01T15:19:00Z">
        <w:r w:rsidR="001C3638">
          <w:rPr>
            <w:rFonts w:ascii="Calibri" w:eastAsia="Calibri" w:hAnsi="Calibri" w:cs="Calibri"/>
          </w:rPr>
          <w:t xml:space="preserve"> a focus of R&amp;D investments into engineering disciplines in China and So</w:t>
        </w:r>
      </w:ins>
      <w:ins w:id="5" w:author="Felix Creutzig" w:date="2018-05-01T15:20:00Z">
        <w:r w:rsidR="001C3638">
          <w:rPr>
            <w:rFonts w:ascii="Calibri" w:eastAsia="Calibri" w:hAnsi="Calibri" w:cs="Calibri"/>
          </w:rPr>
          <w:t xml:space="preserve">uth </w:t>
        </w:r>
        <w:commentRangeStart w:id="6"/>
        <w:r w:rsidR="001C3638">
          <w:rPr>
            <w:rFonts w:ascii="Calibri" w:eastAsia="Calibri" w:hAnsi="Calibri" w:cs="Calibri"/>
          </w:rPr>
          <w:t>Korea</w:t>
        </w:r>
        <w:commentRangeEnd w:id="6"/>
        <w:r w:rsidR="001C3638">
          <w:rPr>
            <w:rStyle w:val="CommentReference"/>
          </w:rPr>
          <w:commentReference w:id="6"/>
        </w:r>
      </w:ins>
      <w:ins w:id="7" w:author="Felix Creutzig" w:date="2018-05-01T15:33:00Z">
        <w:r w:rsidR="009116AF">
          <w:rPr>
            <w:rFonts w:ascii="Calibri" w:eastAsia="Calibri" w:hAnsi="Calibri" w:cs="Calibri"/>
          </w:rPr>
          <w:t xml:space="preserve"> and corresponding focus in education (44% of all students in China graduate in science &amp; engineering, compared with 16% in the </w:t>
        </w:r>
        <w:commentRangeStart w:id="8"/>
        <w:r w:rsidR="009116AF">
          <w:rPr>
            <w:rFonts w:ascii="Calibri" w:eastAsia="Calibri" w:hAnsi="Calibri" w:cs="Calibri"/>
          </w:rPr>
          <w:t>US</w:t>
        </w:r>
        <w:commentRangeEnd w:id="8"/>
        <w:r w:rsidR="009116AF">
          <w:rPr>
            <w:rStyle w:val="CommentReference"/>
          </w:rPr>
          <w:commentReference w:id="8"/>
        </w:r>
        <w:r w:rsidR="009116AF">
          <w:rPr>
            <w:rFonts w:ascii="Calibri" w:eastAsia="Calibri" w:hAnsi="Calibri" w:cs="Calibri"/>
          </w:rPr>
          <w:t>)</w:t>
        </w:r>
      </w:ins>
      <w:ins w:id="9" w:author="Felix Creutzig" w:date="2018-05-01T15:20:00Z">
        <w:r w:rsidR="001C3638">
          <w:rPr>
            <w:rFonts w:ascii="Calibri" w:eastAsia="Calibri" w:hAnsi="Calibri" w:cs="Calibri"/>
          </w:rPr>
          <w:t xml:space="preserve">. </w:t>
        </w:r>
      </w:ins>
      <w:r w:rsidR="00A32826">
        <w:rPr>
          <w:rFonts w:ascii="Calibri" w:eastAsia="Calibri" w:hAnsi="Calibri" w:cs="Calibri"/>
        </w:rPr>
        <w:t xml:space="preserve">This contrasts with the </w:t>
      </w:r>
      <w:r w:rsidR="0025301F">
        <w:rPr>
          <w:rFonts w:ascii="Calibri" w:eastAsia="Calibri" w:hAnsi="Calibri" w:cs="Calibri"/>
        </w:rPr>
        <w:t>ubiquity</w:t>
      </w:r>
      <w:r w:rsidR="00A32826">
        <w:rPr>
          <w:rFonts w:ascii="Calibri" w:eastAsia="Calibri" w:hAnsi="Calibri" w:cs="Calibri"/>
        </w:rPr>
        <w:t xml:space="preserve"> of urban governance </w:t>
      </w:r>
      <w:r w:rsidR="0025301F">
        <w:rPr>
          <w:rFonts w:ascii="Calibri" w:eastAsia="Calibri" w:hAnsi="Calibri" w:cs="Calibri"/>
        </w:rPr>
        <w:t xml:space="preserve">research, </w:t>
      </w:r>
      <w:r w:rsidR="00A32826">
        <w:rPr>
          <w:rFonts w:ascii="Calibri" w:eastAsia="Calibri" w:hAnsi="Calibri" w:cs="Calibri"/>
        </w:rPr>
        <w:t>which captu</w:t>
      </w:r>
      <w:r w:rsidR="0025301F">
        <w:rPr>
          <w:rFonts w:ascii="Calibri" w:eastAsia="Calibri" w:hAnsi="Calibri" w:cs="Calibri"/>
        </w:rPr>
        <w:t xml:space="preserve">res policies and policy-making, </w:t>
      </w:r>
      <w:r w:rsidR="00A32826">
        <w:rPr>
          <w:rFonts w:ascii="Calibri" w:eastAsia="Calibri" w:hAnsi="Calibri" w:cs="Calibri"/>
        </w:rPr>
        <w:t xml:space="preserve">in all other regions. </w:t>
      </w:r>
      <w:r w:rsidR="0025301F">
        <w:rPr>
          <w:rFonts w:ascii="Calibri" w:eastAsia="Calibri" w:hAnsi="Calibri" w:cs="Calibri"/>
        </w:rPr>
        <w:t>C</w:t>
      </w:r>
      <w:r w:rsidR="00A32826">
        <w:rPr>
          <w:rFonts w:ascii="Calibri" w:eastAsia="Calibri" w:hAnsi="Calibri" w:cs="Calibri"/>
        </w:rPr>
        <w:t xml:space="preserve">limate </w:t>
      </w:r>
      <w:r w:rsidR="00A32826">
        <w:rPr>
          <w:rFonts w:ascii="Calibri" w:eastAsia="Calibri" w:hAnsi="Calibri" w:cs="Calibri"/>
        </w:rPr>
        <w:lastRenderedPageBreak/>
        <w:t xml:space="preserve">adaption </w:t>
      </w:r>
      <w:r w:rsidR="0025301F">
        <w:rPr>
          <w:rFonts w:ascii="Calibri" w:eastAsia="Calibri" w:hAnsi="Calibri" w:cs="Calibri"/>
        </w:rPr>
        <w:t xml:space="preserve">also </w:t>
      </w:r>
      <w:r w:rsidR="00A32826">
        <w:rPr>
          <w:rFonts w:ascii="Calibri" w:eastAsia="Calibri" w:hAnsi="Calibri" w:cs="Calibri"/>
        </w:rPr>
        <w:t xml:space="preserve">emerges as </w:t>
      </w:r>
      <w:r>
        <w:rPr>
          <w:rFonts w:ascii="Calibri" w:eastAsia="Calibri" w:hAnsi="Calibri" w:cs="Calibri"/>
        </w:rPr>
        <w:t>the most</w:t>
      </w:r>
      <w:r w:rsidR="00A32826">
        <w:rPr>
          <w:rFonts w:ascii="Calibri" w:eastAsia="Calibri" w:hAnsi="Calibri" w:cs="Calibri"/>
        </w:rPr>
        <w:t xml:space="preserve"> prominent topic in Africa, </w:t>
      </w:r>
      <w:r w:rsidR="0025301F">
        <w:rPr>
          <w:rFonts w:ascii="Calibri" w:eastAsia="Calibri" w:hAnsi="Calibri" w:cs="Calibri"/>
        </w:rPr>
        <w:t>Latin America and Oceania</w:t>
      </w:r>
      <w:r w:rsidR="00022DCB">
        <w:rPr>
          <w:rFonts w:ascii="Calibri" w:eastAsia="Calibri" w:hAnsi="Calibri" w:cs="Calibri"/>
        </w:rPr>
        <w:t xml:space="preserve">. </w:t>
      </w:r>
      <w:r w:rsidR="00EE4A6C">
        <w:rPr>
          <w:rFonts w:ascii="Calibri" w:eastAsia="Calibri" w:hAnsi="Calibri" w:cs="Calibri"/>
        </w:rPr>
        <w:t>As our search query specified no adaptation keywords, this latter result suggests a continued failure to balance urban adaptation research in these regions with a mitigation agenda.</w:t>
      </w:r>
    </w:p>
    <w:p w14:paraId="373896A1" w14:textId="2D27C61A" w:rsidR="00F63760" w:rsidRDefault="00816415" w:rsidP="007179F3">
      <w:pPr>
        <w:spacing w:line="480" w:lineRule="auto"/>
        <w:rPr>
          <w:rFonts w:ascii="Calibri" w:eastAsia="Calibri" w:hAnsi="Calibri" w:cs="Calibri"/>
        </w:rPr>
      </w:pPr>
      <w:r>
        <w:rPr>
          <w:rFonts w:ascii="Calibri" w:eastAsia="Calibri" w:hAnsi="Calibri" w:cs="Calibri"/>
        </w:rPr>
        <w:t xml:space="preserve">Isolating </w:t>
      </w:r>
      <w:r w:rsidR="00E34B7C">
        <w:rPr>
          <w:rFonts w:ascii="Calibri" w:eastAsia="Calibri" w:hAnsi="Calibri" w:cs="Calibri"/>
        </w:rPr>
        <w:t>research topics</w:t>
      </w:r>
      <w:r>
        <w:rPr>
          <w:rFonts w:ascii="Calibri" w:eastAsia="Calibri" w:hAnsi="Calibri" w:cs="Calibri"/>
        </w:rPr>
        <w:t xml:space="preserve"> on individual cities is also possible. For instance we find that low-carbon transportation is scarcely researched for New York City</w:t>
      </w:r>
      <w:r w:rsidR="0025301F">
        <w:rPr>
          <w:rFonts w:ascii="Calibri" w:eastAsia="Calibri" w:hAnsi="Calibri" w:cs="Calibri"/>
        </w:rPr>
        <w:t xml:space="preserve"> and Chicago</w:t>
      </w:r>
      <w:r>
        <w:rPr>
          <w:rFonts w:ascii="Calibri" w:eastAsia="Calibri" w:hAnsi="Calibri" w:cs="Calibri"/>
        </w:rPr>
        <w:t>, but well developed for London</w:t>
      </w:r>
      <w:r w:rsidR="00F2001E">
        <w:rPr>
          <w:rFonts w:ascii="Calibri" w:eastAsia="Calibri" w:hAnsi="Calibri" w:cs="Calibri"/>
        </w:rPr>
        <w:t xml:space="preserve"> (</w:t>
      </w:r>
      <w:r w:rsidR="00D96CF7" w:rsidRPr="00D96CF7">
        <w:rPr>
          <w:rFonts w:ascii="Calibri" w:eastAsia="Calibri" w:hAnsi="Calibri" w:cs="Calibri"/>
        </w:rPr>
        <w:fldChar w:fldCharType="begin"/>
      </w:r>
      <w:r w:rsidR="00D96CF7" w:rsidRPr="00D96CF7">
        <w:rPr>
          <w:rFonts w:ascii="Calibri" w:eastAsia="Calibri" w:hAnsi="Calibri" w:cs="Calibri"/>
        </w:rPr>
        <w:instrText xml:space="preserve"> REF _Ref512603754 \h  \* MERGEFORMAT </w:instrText>
      </w:r>
      <w:r w:rsidR="00D96CF7" w:rsidRPr="00D96CF7">
        <w:rPr>
          <w:rFonts w:ascii="Calibri" w:eastAsia="Calibri" w:hAnsi="Calibri" w:cs="Calibri"/>
        </w:rPr>
      </w:r>
      <w:r w:rsidR="00D96CF7" w:rsidRPr="00D96CF7">
        <w:rPr>
          <w:rFonts w:ascii="Calibri" w:eastAsia="Calibri" w:hAnsi="Calibri" w:cs="Calibri"/>
        </w:rPr>
        <w:fldChar w:fldCharType="separate"/>
      </w:r>
      <w:r w:rsidR="007179F3" w:rsidRPr="007179F3">
        <w:t xml:space="preserve">Table </w:t>
      </w:r>
      <w:r w:rsidR="007179F3" w:rsidRPr="007179F3">
        <w:rPr>
          <w:noProof/>
        </w:rPr>
        <w:t>1</w:t>
      </w:r>
      <w:r w:rsidR="00D96CF7" w:rsidRPr="00D96CF7">
        <w:rPr>
          <w:rFonts w:ascii="Calibri" w:eastAsia="Calibri" w:hAnsi="Calibri" w:cs="Calibri"/>
        </w:rPr>
        <w:fldChar w:fldCharType="end"/>
      </w:r>
      <w:r w:rsidR="00F2001E">
        <w:rPr>
          <w:rFonts w:ascii="Calibri" w:eastAsia="Calibri" w:hAnsi="Calibri" w:cs="Calibri"/>
        </w:rPr>
        <w:t>)</w:t>
      </w:r>
      <w:r w:rsidR="0025301F">
        <w:rPr>
          <w:rFonts w:ascii="Calibri" w:eastAsia="Calibri" w:hAnsi="Calibri" w:cs="Calibri"/>
        </w:rPr>
        <w:t>. Again, emissions accounting dominates the research landscape of top-tier cities in China (Beijing, Shanghai</w:t>
      </w:r>
      <w:r w:rsidR="00361973">
        <w:rPr>
          <w:rFonts w:ascii="Calibri" w:eastAsia="Calibri" w:hAnsi="Calibri" w:cs="Calibri"/>
        </w:rPr>
        <w:t xml:space="preserve"> and</w:t>
      </w:r>
      <w:r w:rsidR="0025301F">
        <w:rPr>
          <w:rFonts w:ascii="Calibri" w:eastAsia="Calibri" w:hAnsi="Calibri" w:cs="Calibri"/>
        </w:rPr>
        <w:t xml:space="preserve"> Tianjin), while topics around urban ecology, water demand and waste management are overlooked </w:t>
      </w:r>
      <w:r w:rsidR="005B6595">
        <w:rPr>
          <w:rFonts w:ascii="Calibri" w:eastAsia="Calibri" w:hAnsi="Calibri" w:cs="Calibri"/>
        </w:rPr>
        <w:t xml:space="preserve">here </w:t>
      </w:r>
      <w:r w:rsidR="0025301F">
        <w:rPr>
          <w:rFonts w:ascii="Calibri" w:eastAsia="Calibri" w:hAnsi="Calibri" w:cs="Calibri"/>
        </w:rPr>
        <w:t>– at least in the mitigation focused literature we identify.</w:t>
      </w:r>
      <w:r w:rsidR="00F2001E">
        <w:rPr>
          <w:rFonts w:ascii="Calibri" w:eastAsia="Calibri" w:hAnsi="Calibri" w:cs="Calibri"/>
        </w:rPr>
        <w:t xml:space="preserve"> </w:t>
      </w:r>
      <w:r w:rsidR="007179F3" w:rsidRPr="007179F3">
        <w:rPr>
          <w:rFonts w:ascii="Calibri" w:eastAsia="Calibri" w:hAnsi="Calibri" w:cs="Calibri"/>
        </w:rPr>
        <w:t xml:space="preserve">SI </w:t>
      </w:r>
      <w:r w:rsidR="009A5C3F" w:rsidRPr="007179F3">
        <w:rPr>
          <w:rFonts w:ascii="Calibri" w:eastAsia="Calibri" w:hAnsi="Calibri" w:cs="Calibri"/>
        </w:rPr>
        <w:fldChar w:fldCharType="begin"/>
      </w:r>
      <w:r w:rsidR="009A5C3F" w:rsidRPr="007179F3">
        <w:rPr>
          <w:rFonts w:ascii="Calibri" w:eastAsia="Calibri" w:hAnsi="Calibri" w:cs="Calibri"/>
        </w:rPr>
        <w:instrText xml:space="preserve"> REF _Ref512426391 \h </w:instrText>
      </w:r>
      <w:r w:rsidR="00F733B8" w:rsidRPr="007179F3">
        <w:rPr>
          <w:rFonts w:ascii="Calibri" w:eastAsia="Calibri" w:hAnsi="Calibri" w:cs="Calibri"/>
        </w:rPr>
        <w:instrText xml:space="preserve"> \* MERGEFORMAT </w:instrText>
      </w:r>
      <w:r w:rsidR="009A5C3F" w:rsidRPr="007179F3">
        <w:rPr>
          <w:rFonts w:ascii="Calibri" w:eastAsia="Calibri" w:hAnsi="Calibri" w:cs="Calibri"/>
        </w:rPr>
      </w:r>
      <w:r w:rsidR="007179F3" w:rsidRPr="007179F3">
        <w:rPr>
          <w:rFonts w:ascii="Calibri" w:eastAsia="Calibri" w:hAnsi="Calibri" w:cs="Calibri"/>
        </w:rPr>
        <w:fldChar w:fldCharType="separate"/>
      </w:r>
      <w:r w:rsidR="007179F3" w:rsidRPr="007179F3">
        <w:t xml:space="preserve">Table </w:t>
      </w:r>
      <w:r w:rsidR="007179F3" w:rsidRPr="007179F3">
        <w:rPr>
          <w:noProof/>
        </w:rPr>
        <w:t>1</w:t>
      </w:r>
      <w:r w:rsidR="009A5C3F" w:rsidRPr="007179F3">
        <w:rPr>
          <w:rFonts w:ascii="Calibri" w:eastAsia="Calibri" w:hAnsi="Calibri" w:cs="Calibri"/>
        </w:rPr>
        <w:fldChar w:fldCharType="end"/>
      </w:r>
      <w:r w:rsidR="00C543D3" w:rsidRPr="007179F3">
        <w:rPr>
          <w:rFonts w:ascii="Calibri" w:eastAsia="Calibri" w:hAnsi="Calibri" w:cs="Calibri"/>
        </w:rPr>
        <w:t xml:space="preserve"> lists the </w:t>
      </w:r>
      <w:r w:rsidR="00F2001E" w:rsidRPr="007179F3">
        <w:rPr>
          <w:rFonts w:ascii="Calibri" w:eastAsia="Calibri" w:hAnsi="Calibri" w:cs="Calibri"/>
        </w:rPr>
        <w:t xml:space="preserve">articles we identify for the </w:t>
      </w:r>
      <w:r w:rsidR="00C543D3" w:rsidRPr="007179F3">
        <w:rPr>
          <w:rFonts w:ascii="Calibri" w:eastAsia="Calibri" w:hAnsi="Calibri" w:cs="Calibri"/>
        </w:rPr>
        <w:t>largest urban centre</w:t>
      </w:r>
      <w:r w:rsidR="00F2001E" w:rsidRPr="007179F3">
        <w:rPr>
          <w:rFonts w:ascii="Calibri" w:eastAsia="Calibri" w:hAnsi="Calibri" w:cs="Calibri"/>
        </w:rPr>
        <w:t xml:space="preserve"> in Africa</w:t>
      </w:r>
      <w:r w:rsidR="00C543D3" w:rsidRPr="007179F3">
        <w:rPr>
          <w:rFonts w:ascii="Calibri" w:eastAsia="Calibri" w:hAnsi="Calibri" w:cs="Calibri"/>
        </w:rPr>
        <w:t xml:space="preserve">, </w:t>
      </w:r>
      <w:r w:rsidR="00F2001E" w:rsidRPr="007179F3">
        <w:rPr>
          <w:rFonts w:ascii="Calibri" w:eastAsia="Calibri" w:hAnsi="Calibri" w:cs="Calibri"/>
        </w:rPr>
        <w:t>Cairo</w:t>
      </w:r>
      <w:r w:rsidR="00C543D3" w:rsidRPr="007179F3">
        <w:rPr>
          <w:rFonts w:ascii="Calibri" w:eastAsia="Calibri" w:hAnsi="Calibri" w:cs="Calibri"/>
        </w:rPr>
        <w:t xml:space="preserve">, </w:t>
      </w:r>
      <w:r w:rsidR="00F2001E" w:rsidRPr="007179F3">
        <w:rPr>
          <w:rFonts w:ascii="Calibri" w:eastAsia="Calibri" w:hAnsi="Calibri" w:cs="Calibri"/>
        </w:rPr>
        <w:t>showing not just the</w:t>
      </w:r>
      <w:r w:rsidR="00F2001E">
        <w:rPr>
          <w:rFonts w:ascii="Calibri" w:eastAsia="Calibri" w:hAnsi="Calibri" w:cs="Calibri"/>
        </w:rPr>
        <w:t xml:space="preserve"> scarcity of studies </w:t>
      </w:r>
      <w:r w:rsidR="00C543D3">
        <w:rPr>
          <w:rFonts w:ascii="Calibri" w:eastAsia="Calibri" w:hAnsi="Calibri" w:cs="Calibri"/>
        </w:rPr>
        <w:t>on this city</w:t>
      </w:r>
      <w:r w:rsidR="00F2001E">
        <w:rPr>
          <w:rFonts w:ascii="Calibri" w:eastAsia="Calibri" w:hAnsi="Calibri" w:cs="Calibri"/>
        </w:rPr>
        <w:t xml:space="preserve">, but the potential of topic modelling to rapidly identify the main themes of </w:t>
      </w:r>
      <w:r w:rsidR="007179F3">
        <w:rPr>
          <w:rFonts w:ascii="Calibri" w:eastAsia="Calibri" w:hAnsi="Calibri" w:cs="Calibri"/>
        </w:rPr>
        <w:t>specific publications</w:t>
      </w:r>
      <w:r w:rsidR="00C543D3">
        <w:rPr>
          <w:rFonts w:ascii="Calibri" w:eastAsia="Calibri" w:hAnsi="Calibri" w:cs="Calibri"/>
        </w:rPr>
        <w:t xml:space="preserve">, </w:t>
      </w:r>
      <w:r w:rsidR="00DF4486">
        <w:rPr>
          <w:rFonts w:ascii="Calibri" w:eastAsia="Calibri" w:hAnsi="Calibri" w:cs="Calibri"/>
        </w:rPr>
        <w:t>in this case</w:t>
      </w:r>
      <w:r w:rsidR="00C543D3">
        <w:rPr>
          <w:rFonts w:ascii="Calibri" w:eastAsia="Calibri" w:hAnsi="Calibri" w:cs="Calibri"/>
        </w:rPr>
        <w:t xml:space="preserve"> </w:t>
      </w:r>
      <w:r w:rsidR="00DF4486">
        <w:rPr>
          <w:rFonts w:ascii="Calibri" w:eastAsia="Calibri" w:hAnsi="Calibri" w:cs="Calibri"/>
        </w:rPr>
        <w:t>a</w:t>
      </w:r>
      <w:r w:rsidR="00C543D3">
        <w:rPr>
          <w:rFonts w:ascii="Calibri" w:eastAsia="Calibri" w:hAnsi="Calibri" w:cs="Calibri"/>
        </w:rPr>
        <w:t xml:space="preserve"> </w:t>
      </w:r>
      <w:r w:rsidR="009A5C3F">
        <w:rPr>
          <w:rFonts w:ascii="Calibri" w:eastAsia="Calibri" w:hAnsi="Calibri" w:cs="Calibri"/>
        </w:rPr>
        <w:t xml:space="preserve">predominant </w:t>
      </w:r>
      <w:r w:rsidR="00C543D3">
        <w:rPr>
          <w:rFonts w:ascii="Calibri" w:eastAsia="Calibri" w:hAnsi="Calibri" w:cs="Calibri"/>
        </w:rPr>
        <w:t>focus on building design and technologies.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76"/>
        <w:gridCol w:w="869"/>
        <w:gridCol w:w="3204"/>
        <w:gridCol w:w="3205"/>
      </w:tblGrid>
      <w:tr w:rsidR="007179F3" w14:paraId="69BBDE49" w14:textId="77777777" w:rsidTr="00C373D8">
        <w:tc>
          <w:tcPr>
            <w:tcW w:w="1418" w:type="dxa"/>
            <w:tcBorders>
              <w:top w:val="single" w:sz="4" w:space="0" w:color="auto"/>
              <w:bottom w:val="single" w:sz="4" w:space="0" w:color="auto"/>
            </w:tcBorders>
          </w:tcPr>
          <w:p w14:paraId="09B028F2" w14:textId="77777777" w:rsidR="007179F3" w:rsidRPr="007B730F" w:rsidRDefault="007179F3" w:rsidP="00C373D8">
            <w:pPr>
              <w:spacing w:line="360" w:lineRule="auto"/>
              <w:rPr>
                <w:rFonts w:eastAsia="Calibri" w:cstheme="minorHAnsi"/>
                <w:b/>
              </w:rPr>
            </w:pPr>
            <w:r w:rsidRPr="007B730F">
              <w:rPr>
                <w:rFonts w:eastAsia="Calibri" w:cstheme="minorHAnsi"/>
                <w:b/>
              </w:rPr>
              <w:t>City</w:t>
            </w:r>
          </w:p>
        </w:tc>
        <w:tc>
          <w:tcPr>
            <w:tcW w:w="1245" w:type="dxa"/>
            <w:gridSpan w:val="2"/>
            <w:tcBorders>
              <w:top w:val="single" w:sz="4" w:space="0" w:color="auto"/>
              <w:bottom w:val="single" w:sz="4" w:space="0" w:color="auto"/>
            </w:tcBorders>
          </w:tcPr>
          <w:p w14:paraId="461F933F" w14:textId="77777777" w:rsidR="007179F3" w:rsidRPr="007B730F" w:rsidRDefault="007179F3" w:rsidP="00C373D8">
            <w:pPr>
              <w:spacing w:line="360" w:lineRule="auto"/>
              <w:rPr>
                <w:rFonts w:eastAsia="Calibri" w:cstheme="minorHAnsi"/>
                <w:b/>
              </w:rPr>
            </w:pPr>
            <w:r w:rsidRPr="007B730F">
              <w:rPr>
                <w:rFonts w:eastAsia="Calibri" w:cstheme="minorHAnsi"/>
                <w:b/>
              </w:rPr>
              <w:t>N. studies</w:t>
            </w:r>
          </w:p>
        </w:tc>
        <w:tc>
          <w:tcPr>
            <w:tcW w:w="3204" w:type="dxa"/>
            <w:tcBorders>
              <w:top w:val="single" w:sz="4" w:space="0" w:color="auto"/>
              <w:bottom w:val="single" w:sz="4" w:space="0" w:color="auto"/>
            </w:tcBorders>
          </w:tcPr>
          <w:p w14:paraId="4460AEBB" w14:textId="77777777" w:rsidR="007179F3" w:rsidRPr="007B730F" w:rsidRDefault="007179F3" w:rsidP="00C373D8">
            <w:pPr>
              <w:spacing w:line="360" w:lineRule="auto"/>
              <w:rPr>
                <w:rFonts w:eastAsia="Calibri" w:cstheme="minorHAnsi"/>
                <w:b/>
              </w:rPr>
            </w:pPr>
            <w:r w:rsidRPr="007B730F">
              <w:rPr>
                <w:rFonts w:eastAsia="Calibri" w:cstheme="minorHAnsi"/>
                <w:b/>
              </w:rPr>
              <w:t>Frequent topics</w:t>
            </w:r>
          </w:p>
        </w:tc>
        <w:tc>
          <w:tcPr>
            <w:tcW w:w="3205" w:type="dxa"/>
            <w:tcBorders>
              <w:top w:val="single" w:sz="4" w:space="0" w:color="auto"/>
              <w:bottom w:val="single" w:sz="4" w:space="0" w:color="auto"/>
            </w:tcBorders>
          </w:tcPr>
          <w:p w14:paraId="4C1C036A" w14:textId="77777777" w:rsidR="007179F3" w:rsidRPr="007B730F" w:rsidRDefault="007179F3" w:rsidP="00C373D8">
            <w:pPr>
              <w:spacing w:line="360" w:lineRule="auto"/>
              <w:rPr>
                <w:rFonts w:eastAsia="Calibri" w:cstheme="minorHAnsi"/>
                <w:b/>
              </w:rPr>
            </w:pPr>
            <w:r w:rsidRPr="007B730F">
              <w:rPr>
                <w:rFonts w:eastAsia="Calibri" w:cstheme="minorHAnsi"/>
                <w:b/>
              </w:rPr>
              <w:t>Infrequent topics</w:t>
            </w:r>
          </w:p>
        </w:tc>
      </w:tr>
      <w:tr w:rsidR="007179F3" w14:paraId="394422BE" w14:textId="77777777" w:rsidTr="00C373D8">
        <w:trPr>
          <w:trHeight w:val="680"/>
        </w:trPr>
        <w:tc>
          <w:tcPr>
            <w:tcW w:w="1794" w:type="dxa"/>
            <w:gridSpan w:val="2"/>
            <w:tcBorders>
              <w:top w:val="single" w:sz="4" w:space="0" w:color="auto"/>
            </w:tcBorders>
          </w:tcPr>
          <w:p w14:paraId="674B7C1F"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Beijing</w:t>
            </w:r>
          </w:p>
        </w:tc>
        <w:tc>
          <w:tcPr>
            <w:tcW w:w="869" w:type="dxa"/>
            <w:tcBorders>
              <w:top w:val="single" w:sz="4" w:space="0" w:color="auto"/>
            </w:tcBorders>
          </w:tcPr>
          <w:p w14:paraId="55E596CA"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284</w:t>
            </w:r>
          </w:p>
        </w:tc>
        <w:tc>
          <w:tcPr>
            <w:tcW w:w="3204" w:type="dxa"/>
            <w:tcBorders>
              <w:top w:val="single" w:sz="4" w:space="0" w:color="auto"/>
            </w:tcBorders>
          </w:tcPr>
          <w:p w14:paraId="63D6A1F1"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CO2 emissions; Energy consumption; Air pollution</w:t>
            </w:r>
          </w:p>
        </w:tc>
        <w:tc>
          <w:tcPr>
            <w:tcW w:w="3205" w:type="dxa"/>
            <w:tcBorders>
              <w:top w:val="single" w:sz="4" w:space="0" w:color="auto"/>
            </w:tcBorders>
          </w:tcPr>
          <w:p w14:paraId="3C0F7D3B"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Urban ecology; Water demand; Waste management</w:t>
            </w:r>
          </w:p>
        </w:tc>
      </w:tr>
      <w:tr w:rsidR="007179F3" w14:paraId="7B6B383C" w14:textId="77777777" w:rsidTr="00C373D8">
        <w:trPr>
          <w:trHeight w:val="680"/>
        </w:trPr>
        <w:tc>
          <w:tcPr>
            <w:tcW w:w="1794" w:type="dxa"/>
            <w:gridSpan w:val="2"/>
          </w:tcPr>
          <w:p w14:paraId="05F5927E"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New York City</w:t>
            </w:r>
          </w:p>
        </w:tc>
        <w:tc>
          <w:tcPr>
            <w:tcW w:w="869" w:type="dxa"/>
          </w:tcPr>
          <w:p w14:paraId="3901997B" w14:textId="77777777" w:rsidR="007179F3" w:rsidRPr="007B730F" w:rsidRDefault="007179F3" w:rsidP="00C373D8">
            <w:pPr>
              <w:spacing w:line="360" w:lineRule="auto"/>
              <w:rPr>
                <w:rFonts w:eastAsia="Calibri" w:cstheme="minorHAnsi"/>
              </w:rPr>
            </w:pPr>
            <w:r w:rsidRPr="007B730F">
              <w:rPr>
                <w:rFonts w:eastAsia="Calibri" w:cstheme="minorHAnsi"/>
              </w:rPr>
              <w:t>146</w:t>
            </w:r>
          </w:p>
        </w:tc>
        <w:tc>
          <w:tcPr>
            <w:tcW w:w="3204" w:type="dxa"/>
          </w:tcPr>
          <w:p w14:paraId="0D69D5E2"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Urban governance; Buildings; Climate adaptation</w:t>
            </w:r>
          </w:p>
        </w:tc>
        <w:tc>
          <w:tcPr>
            <w:tcW w:w="3205" w:type="dxa"/>
          </w:tcPr>
          <w:p w14:paraId="303EFC8B"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Waste management; Transportation; CO2 emissions</w:t>
            </w:r>
          </w:p>
        </w:tc>
      </w:tr>
      <w:tr w:rsidR="007179F3" w14:paraId="76556DA5" w14:textId="77777777" w:rsidTr="00C373D8">
        <w:trPr>
          <w:trHeight w:val="680"/>
        </w:trPr>
        <w:tc>
          <w:tcPr>
            <w:tcW w:w="1794" w:type="dxa"/>
            <w:gridSpan w:val="2"/>
          </w:tcPr>
          <w:p w14:paraId="5B594A89"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Shanghai</w:t>
            </w:r>
          </w:p>
        </w:tc>
        <w:tc>
          <w:tcPr>
            <w:tcW w:w="869" w:type="dxa"/>
          </w:tcPr>
          <w:p w14:paraId="0B8D439D" w14:textId="77777777" w:rsidR="007179F3" w:rsidRPr="007B730F" w:rsidRDefault="007179F3" w:rsidP="00C373D8">
            <w:pPr>
              <w:spacing w:line="360" w:lineRule="auto"/>
              <w:rPr>
                <w:rFonts w:eastAsia="Calibri" w:cstheme="minorHAnsi"/>
              </w:rPr>
            </w:pPr>
            <w:r w:rsidRPr="007B730F">
              <w:rPr>
                <w:rFonts w:eastAsia="Calibri" w:cstheme="minorHAnsi"/>
              </w:rPr>
              <w:t>140</w:t>
            </w:r>
          </w:p>
        </w:tc>
        <w:tc>
          <w:tcPr>
            <w:tcW w:w="3204" w:type="dxa"/>
          </w:tcPr>
          <w:p w14:paraId="45678958"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CO2 emissions; Energy consumption; Urban form</w:t>
            </w:r>
          </w:p>
        </w:tc>
        <w:tc>
          <w:tcPr>
            <w:tcW w:w="3205" w:type="dxa"/>
          </w:tcPr>
          <w:p w14:paraId="300CCE5C"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Urban ecology; Water demand; Waste management</w:t>
            </w:r>
          </w:p>
        </w:tc>
      </w:tr>
      <w:tr w:rsidR="007179F3" w14:paraId="4B7639BC" w14:textId="77777777" w:rsidTr="00C373D8">
        <w:trPr>
          <w:trHeight w:val="680"/>
        </w:trPr>
        <w:tc>
          <w:tcPr>
            <w:tcW w:w="1794" w:type="dxa"/>
            <w:gridSpan w:val="2"/>
          </w:tcPr>
          <w:p w14:paraId="465C450F" w14:textId="77777777" w:rsidR="007179F3" w:rsidRPr="007B730F" w:rsidRDefault="007179F3" w:rsidP="00C373D8">
            <w:pPr>
              <w:spacing w:line="360" w:lineRule="auto"/>
              <w:rPr>
                <w:rFonts w:cstheme="minorHAnsi"/>
                <w:color w:val="333333"/>
                <w:shd w:val="clear" w:color="auto" w:fill="FFFFFF"/>
              </w:rPr>
            </w:pPr>
            <w:r w:rsidRPr="007B730F">
              <w:rPr>
                <w:rFonts w:cstheme="minorHAnsi"/>
                <w:color w:val="333333"/>
                <w:shd w:val="clear" w:color="auto" w:fill="FFFFFF"/>
              </w:rPr>
              <w:t>London</w:t>
            </w:r>
          </w:p>
        </w:tc>
        <w:tc>
          <w:tcPr>
            <w:tcW w:w="869" w:type="dxa"/>
          </w:tcPr>
          <w:p w14:paraId="5CD21C80" w14:textId="77777777" w:rsidR="007179F3" w:rsidRPr="007B730F" w:rsidRDefault="007179F3" w:rsidP="00C373D8">
            <w:pPr>
              <w:spacing w:line="360" w:lineRule="auto"/>
              <w:rPr>
                <w:rFonts w:eastAsia="Calibri" w:cstheme="minorHAnsi"/>
              </w:rPr>
            </w:pPr>
            <w:r w:rsidRPr="007B730F">
              <w:rPr>
                <w:rFonts w:eastAsia="Calibri" w:cstheme="minorHAnsi"/>
              </w:rPr>
              <w:t>117</w:t>
            </w:r>
          </w:p>
        </w:tc>
        <w:tc>
          <w:tcPr>
            <w:tcW w:w="3204" w:type="dxa"/>
          </w:tcPr>
          <w:p w14:paraId="039C425B"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Urban governance; Transportation; Climate adaptation</w:t>
            </w:r>
          </w:p>
        </w:tc>
        <w:tc>
          <w:tcPr>
            <w:tcW w:w="3205" w:type="dxa"/>
          </w:tcPr>
          <w:p w14:paraId="1CAA4719"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Water demand; Waste management; Green roofs</w:t>
            </w:r>
          </w:p>
        </w:tc>
      </w:tr>
      <w:tr w:rsidR="007179F3" w14:paraId="48DAA22A" w14:textId="77777777" w:rsidTr="00C373D8">
        <w:trPr>
          <w:trHeight w:val="680"/>
        </w:trPr>
        <w:tc>
          <w:tcPr>
            <w:tcW w:w="1794" w:type="dxa"/>
            <w:gridSpan w:val="2"/>
          </w:tcPr>
          <w:p w14:paraId="1191CF38" w14:textId="77777777" w:rsidR="007179F3" w:rsidRPr="007B730F" w:rsidRDefault="007179F3" w:rsidP="00C373D8">
            <w:pPr>
              <w:spacing w:line="360" w:lineRule="auto"/>
              <w:rPr>
                <w:rFonts w:cstheme="minorHAnsi"/>
                <w:color w:val="333333"/>
                <w:shd w:val="clear" w:color="auto" w:fill="FFFFFF"/>
              </w:rPr>
            </w:pPr>
            <w:r w:rsidRPr="007B730F">
              <w:rPr>
                <w:rFonts w:cstheme="minorHAnsi"/>
                <w:color w:val="333333"/>
                <w:shd w:val="clear" w:color="auto" w:fill="FFFFFF"/>
              </w:rPr>
              <w:t>Tianjin</w:t>
            </w:r>
          </w:p>
        </w:tc>
        <w:tc>
          <w:tcPr>
            <w:tcW w:w="869" w:type="dxa"/>
          </w:tcPr>
          <w:p w14:paraId="21C75CBB" w14:textId="77777777" w:rsidR="007179F3" w:rsidRPr="007B730F" w:rsidRDefault="007179F3" w:rsidP="00C373D8">
            <w:pPr>
              <w:spacing w:line="360" w:lineRule="auto"/>
              <w:rPr>
                <w:rFonts w:eastAsia="Calibri" w:cstheme="minorHAnsi"/>
              </w:rPr>
            </w:pPr>
            <w:r w:rsidRPr="007B730F">
              <w:rPr>
                <w:rFonts w:eastAsia="Calibri" w:cstheme="minorHAnsi"/>
              </w:rPr>
              <w:t>66</w:t>
            </w:r>
          </w:p>
        </w:tc>
        <w:tc>
          <w:tcPr>
            <w:tcW w:w="3204" w:type="dxa"/>
          </w:tcPr>
          <w:p w14:paraId="783D2D0D"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CO2 emissions; GHG emissions; Energy consumption</w:t>
            </w:r>
          </w:p>
        </w:tc>
        <w:tc>
          <w:tcPr>
            <w:tcW w:w="3205" w:type="dxa"/>
          </w:tcPr>
          <w:p w14:paraId="5DF631A0"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Water demand; Urban ecology; Vehicles</w:t>
            </w:r>
          </w:p>
        </w:tc>
      </w:tr>
      <w:tr w:rsidR="007179F3" w14:paraId="033E8C2E" w14:textId="77777777" w:rsidTr="00C373D8">
        <w:trPr>
          <w:trHeight w:val="680"/>
        </w:trPr>
        <w:tc>
          <w:tcPr>
            <w:tcW w:w="1794" w:type="dxa"/>
            <w:gridSpan w:val="2"/>
          </w:tcPr>
          <w:p w14:paraId="068BF356" w14:textId="77777777" w:rsidR="007179F3" w:rsidRPr="007B730F" w:rsidRDefault="007179F3" w:rsidP="00C373D8">
            <w:pPr>
              <w:spacing w:line="360" w:lineRule="auto"/>
              <w:rPr>
                <w:rFonts w:cstheme="minorHAnsi"/>
                <w:color w:val="333333"/>
                <w:shd w:val="clear" w:color="auto" w:fill="FFFFFF"/>
              </w:rPr>
            </w:pPr>
            <w:r w:rsidRPr="007B730F">
              <w:rPr>
                <w:rFonts w:cstheme="minorHAnsi"/>
                <w:color w:val="333333"/>
                <w:shd w:val="clear" w:color="auto" w:fill="FFFFFF"/>
              </w:rPr>
              <w:t>Los Angeles</w:t>
            </w:r>
          </w:p>
        </w:tc>
        <w:tc>
          <w:tcPr>
            <w:tcW w:w="869" w:type="dxa"/>
          </w:tcPr>
          <w:p w14:paraId="4202E80F" w14:textId="77777777" w:rsidR="007179F3" w:rsidRPr="007B730F" w:rsidRDefault="007179F3" w:rsidP="00C373D8">
            <w:pPr>
              <w:spacing w:line="360" w:lineRule="auto"/>
              <w:rPr>
                <w:rFonts w:eastAsia="Calibri" w:cstheme="minorHAnsi"/>
              </w:rPr>
            </w:pPr>
            <w:r w:rsidRPr="007B730F">
              <w:rPr>
                <w:rFonts w:eastAsia="Calibri" w:cstheme="minorHAnsi"/>
              </w:rPr>
              <w:t>59</w:t>
            </w:r>
          </w:p>
        </w:tc>
        <w:tc>
          <w:tcPr>
            <w:tcW w:w="3204" w:type="dxa"/>
          </w:tcPr>
          <w:p w14:paraId="048D5BAC"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Green roofs; Water demand; Air pollution</w:t>
            </w:r>
          </w:p>
        </w:tc>
        <w:tc>
          <w:tcPr>
            <w:tcW w:w="3205" w:type="dxa"/>
          </w:tcPr>
          <w:p w14:paraId="3E028F41"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Waste management; Heat demand; CO2 emissions</w:t>
            </w:r>
          </w:p>
        </w:tc>
      </w:tr>
      <w:tr w:rsidR="007179F3" w14:paraId="1A6851AE" w14:textId="77777777" w:rsidTr="00C373D8">
        <w:trPr>
          <w:trHeight w:val="680"/>
        </w:trPr>
        <w:tc>
          <w:tcPr>
            <w:tcW w:w="1794" w:type="dxa"/>
            <w:gridSpan w:val="2"/>
          </w:tcPr>
          <w:p w14:paraId="119472D7" w14:textId="77777777" w:rsidR="007179F3" w:rsidRPr="007B730F" w:rsidRDefault="007179F3" w:rsidP="00C373D8">
            <w:pPr>
              <w:spacing w:line="360" w:lineRule="auto"/>
              <w:rPr>
                <w:rFonts w:cstheme="minorHAnsi"/>
                <w:color w:val="333333"/>
                <w:shd w:val="clear" w:color="auto" w:fill="FFFFFF"/>
              </w:rPr>
            </w:pPr>
            <w:r w:rsidRPr="007B730F">
              <w:rPr>
                <w:rFonts w:cstheme="minorHAnsi"/>
                <w:color w:val="333333"/>
                <w:shd w:val="clear" w:color="auto" w:fill="FFFFFF"/>
              </w:rPr>
              <w:t>Tokyo</w:t>
            </w:r>
          </w:p>
        </w:tc>
        <w:tc>
          <w:tcPr>
            <w:tcW w:w="869" w:type="dxa"/>
          </w:tcPr>
          <w:p w14:paraId="07066971" w14:textId="77777777" w:rsidR="007179F3" w:rsidRPr="007B730F" w:rsidRDefault="007179F3" w:rsidP="00C373D8">
            <w:pPr>
              <w:spacing w:line="360" w:lineRule="auto"/>
              <w:rPr>
                <w:rFonts w:eastAsia="Calibri" w:cstheme="minorHAnsi"/>
              </w:rPr>
            </w:pPr>
            <w:r w:rsidRPr="007B730F">
              <w:rPr>
                <w:rFonts w:eastAsia="Calibri" w:cstheme="minorHAnsi"/>
              </w:rPr>
              <w:t>59</w:t>
            </w:r>
          </w:p>
        </w:tc>
        <w:tc>
          <w:tcPr>
            <w:tcW w:w="3204" w:type="dxa"/>
          </w:tcPr>
          <w:p w14:paraId="1C07DB89"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Solar PV; Urban form; Climate adaptation</w:t>
            </w:r>
          </w:p>
        </w:tc>
        <w:tc>
          <w:tcPr>
            <w:tcW w:w="3205" w:type="dxa"/>
          </w:tcPr>
          <w:p w14:paraId="747DD52F"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Urban ecology; Water demand; Households</w:t>
            </w:r>
          </w:p>
        </w:tc>
      </w:tr>
      <w:tr w:rsidR="007179F3" w14:paraId="38FF8EF3" w14:textId="77777777" w:rsidTr="00C373D8">
        <w:trPr>
          <w:trHeight w:val="680"/>
        </w:trPr>
        <w:tc>
          <w:tcPr>
            <w:tcW w:w="1794" w:type="dxa"/>
            <w:gridSpan w:val="2"/>
          </w:tcPr>
          <w:p w14:paraId="2F123F60" w14:textId="77777777" w:rsidR="007179F3" w:rsidRPr="007B730F" w:rsidRDefault="007179F3" w:rsidP="00C373D8">
            <w:pPr>
              <w:spacing w:line="360" w:lineRule="auto"/>
              <w:rPr>
                <w:rFonts w:cstheme="minorHAnsi"/>
                <w:color w:val="333333"/>
                <w:shd w:val="clear" w:color="auto" w:fill="FFFFFF"/>
              </w:rPr>
            </w:pPr>
            <w:r w:rsidRPr="007B730F">
              <w:rPr>
                <w:rFonts w:cstheme="minorHAnsi"/>
                <w:color w:val="333333"/>
                <w:shd w:val="clear" w:color="auto" w:fill="FFFFFF"/>
              </w:rPr>
              <w:t>Chicago</w:t>
            </w:r>
          </w:p>
        </w:tc>
        <w:tc>
          <w:tcPr>
            <w:tcW w:w="869" w:type="dxa"/>
          </w:tcPr>
          <w:p w14:paraId="6A16246F" w14:textId="77777777" w:rsidR="007179F3" w:rsidRPr="007B730F" w:rsidRDefault="007179F3" w:rsidP="00C373D8">
            <w:pPr>
              <w:spacing w:line="360" w:lineRule="auto"/>
              <w:rPr>
                <w:rFonts w:eastAsia="Calibri" w:cstheme="minorHAnsi"/>
              </w:rPr>
            </w:pPr>
            <w:r w:rsidRPr="007B730F">
              <w:rPr>
                <w:rFonts w:eastAsia="Calibri" w:cstheme="minorHAnsi"/>
              </w:rPr>
              <w:t>49</w:t>
            </w:r>
          </w:p>
        </w:tc>
        <w:tc>
          <w:tcPr>
            <w:tcW w:w="3204" w:type="dxa"/>
          </w:tcPr>
          <w:p w14:paraId="6E809901" w14:textId="77777777" w:rsidR="007179F3" w:rsidRPr="007B730F" w:rsidRDefault="007179F3" w:rsidP="00C373D8">
            <w:pPr>
              <w:spacing w:line="360" w:lineRule="auto"/>
              <w:rPr>
                <w:rFonts w:cstheme="minorHAnsi"/>
                <w:color w:val="333333"/>
              </w:rPr>
            </w:pPr>
            <w:r w:rsidRPr="007B730F">
              <w:rPr>
                <w:rFonts w:cstheme="minorHAnsi"/>
                <w:color w:val="333333"/>
              </w:rPr>
              <w:t>Urban governance; Urban ecology; Climate adaptation</w:t>
            </w:r>
          </w:p>
        </w:tc>
        <w:tc>
          <w:tcPr>
            <w:tcW w:w="3205" w:type="dxa"/>
          </w:tcPr>
          <w:p w14:paraId="567A9DAB"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Waste management; Households; Transportation</w:t>
            </w:r>
          </w:p>
        </w:tc>
      </w:tr>
      <w:tr w:rsidR="007179F3" w14:paraId="7F32ABC6" w14:textId="77777777" w:rsidTr="00C373D8">
        <w:trPr>
          <w:trHeight w:val="680"/>
        </w:trPr>
        <w:tc>
          <w:tcPr>
            <w:tcW w:w="1794" w:type="dxa"/>
            <w:gridSpan w:val="2"/>
          </w:tcPr>
          <w:p w14:paraId="3F1BD459" w14:textId="77777777" w:rsidR="007179F3" w:rsidRPr="007B730F" w:rsidRDefault="007179F3" w:rsidP="00C373D8">
            <w:pPr>
              <w:spacing w:line="360" w:lineRule="auto"/>
              <w:rPr>
                <w:rFonts w:cstheme="minorHAnsi"/>
                <w:color w:val="333333"/>
                <w:shd w:val="clear" w:color="auto" w:fill="FFFFFF"/>
              </w:rPr>
            </w:pPr>
            <w:r w:rsidRPr="007B730F">
              <w:rPr>
                <w:rFonts w:cstheme="minorHAnsi"/>
                <w:color w:val="333333"/>
                <w:shd w:val="clear" w:color="auto" w:fill="FFFFFF"/>
              </w:rPr>
              <w:lastRenderedPageBreak/>
              <w:t>Melbourne</w:t>
            </w:r>
          </w:p>
        </w:tc>
        <w:tc>
          <w:tcPr>
            <w:tcW w:w="869" w:type="dxa"/>
          </w:tcPr>
          <w:p w14:paraId="29AE2C88" w14:textId="77777777" w:rsidR="007179F3" w:rsidRPr="007B730F" w:rsidRDefault="007179F3" w:rsidP="00C373D8">
            <w:pPr>
              <w:spacing w:line="360" w:lineRule="auto"/>
              <w:rPr>
                <w:rFonts w:eastAsia="Calibri" w:cstheme="minorHAnsi"/>
              </w:rPr>
            </w:pPr>
            <w:r w:rsidRPr="007B730F">
              <w:rPr>
                <w:rFonts w:eastAsia="Calibri" w:cstheme="minorHAnsi"/>
              </w:rPr>
              <w:t>49</w:t>
            </w:r>
          </w:p>
        </w:tc>
        <w:tc>
          <w:tcPr>
            <w:tcW w:w="3204" w:type="dxa"/>
          </w:tcPr>
          <w:p w14:paraId="19EF1ADA"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Climate adaptation; Water demand; Urban governance</w:t>
            </w:r>
          </w:p>
        </w:tc>
        <w:tc>
          <w:tcPr>
            <w:tcW w:w="3205" w:type="dxa"/>
          </w:tcPr>
          <w:p w14:paraId="04E5CE94"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Urban ecology; Vehicles; Heat demand</w:t>
            </w:r>
          </w:p>
        </w:tc>
      </w:tr>
      <w:tr w:rsidR="007179F3" w14:paraId="663374EB" w14:textId="77777777" w:rsidTr="00C373D8">
        <w:trPr>
          <w:trHeight w:val="680"/>
        </w:trPr>
        <w:tc>
          <w:tcPr>
            <w:tcW w:w="1794" w:type="dxa"/>
            <w:gridSpan w:val="2"/>
            <w:tcBorders>
              <w:bottom w:val="single" w:sz="4" w:space="0" w:color="auto"/>
            </w:tcBorders>
          </w:tcPr>
          <w:p w14:paraId="55F4CAFB" w14:textId="77777777" w:rsidR="007179F3" w:rsidRPr="007B730F" w:rsidRDefault="007179F3" w:rsidP="00C373D8">
            <w:pPr>
              <w:spacing w:line="360" w:lineRule="auto"/>
              <w:rPr>
                <w:rFonts w:cstheme="minorHAnsi"/>
                <w:color w:val="333333"/>
                <w:shd w:val="clear" w:color="auto" w:fill="FFFFFF"/>
              </w:rPr>
            </w:pPr>
            <w:r w:rsidRPr="007B730F">
              <w:rPr>
                <w:rFonts w:cstheme="minorHAnsi"/>
                <w:color w:val="333333"/>
                <w:shd w:val="clear" w:color="auto" w:fill="FFFFFF"/>
              </w:rPr>
              <w:t>Paris</w:t>
            </w:r>
          </w:p>
        </w:tc>
        <w:tc>
          <w:tcPr>
            <w:tcW w:w="869" w:type="dxa"/>
            <w:tcBorders>
              <w:bottom w:val="single" w:sz="4" w:space="0" w:color="auto"/>
            </w:tcBorders>
          </w:tcPr>
          <w:p w14:paraId="2B1BE95C" w14:textId="77777777" w:rsidR="007179F3" w:rsidRPr="007B730F" w:rsidRDefault="007179F3" w:rsidP="00C373D8">
            <w:pPr>
              <w:spacing w:line="360" w:lineRule="auto"/>
              <w:rPr>
                <w:rFonts w:eastAsia="Calibri" w:cstheme="minorHAnsi"/>
              </w:rPr>
            </w:pPr>
            <w:r w:rsidRPr="007B730F">
              <w:rPr>
                <w:rFonts w:eastAsia="Calibri" w:cstheme="minorHAnsi"/>
              </w:rPr>
              <w:t>47</w:t>
            </w:r>
          </w:p>
        </w:tc>
        <w:tc>
          <w:tcPr>
            <w:tcW w:w="3204" w:type="dxa"/>
            <w:tcBorders>
              <w:bottom w:val="single" w:sz="4" w:space="0" w:color="auto"/>
            </w:tcBorders>
          </w:tcPr>
          <w:p w14:paraId="68D430A8" w14:textId="77777777" w:rsidR="007179F3" w:rsidRPr="007B730F" w:rsidRDefault="007179F3" w:rsidP="00C373D8">
            <w:pPr>
              <w:spacing w:line="360" w:lineRule="auto"/>
              <w:rPr>
                <w:rFonts w:eastAsia="Calibri" w:cstheme="minorHAnsi"/>
              </w:rPr>
            </w:pPr>
            <w:r w:rsidRPr="007B730F">
              <w:rPr>
                <w:rFonts w:cstheme="minorHAnsi"/>
                <w:color w:val="333333"/>
                <w:shd w:val="clear" w:color="auto" w:fill="FFFFFF"/>
              </w:rPr>
              <w:t>Urban governance; Air pollution; Climate adaptation</w:t>
            </w:r>
          </w:p>
        </w:tc>
        <w:tc>
          <w:tcPr>
            <w:tcW w:w="3205" w:type="dxa"/>
            <w:tcBorders>
              <w:bottom w:val="single" w:sz="4" w:space="0" w:color="auto"/>
            </w:tcBorders>
          </w:tcPr>
          <w:p w14:paraId="2F5B8CC0" w14:textId="77777777" w:rsidR="007179F3" w:rsidRPr="007B730F" w:rsidRDefault="007179F3" w:rsidP="00C373D8">
            <w:pPr>
              <w:keepNext/>
              <w:spacing w:line="360" w:lineRule="auto"/>
              <w:rPr>
                <w:rFonts w:eastAsia="Calibri" w:cstheme="minorHAnsi"/>
              </w:rPr>
            </w:pPr>
            <w:r w:rsidRPr="007B730F">
              <w:rPr>
                <w:rFonts w:cstheme="minorHAnsi"/>
                <w:color w:val="333333"/>
                <w:shd w:val="clear" w:color="auto" w:fill="FFFFFF"/>
              </w:rPr>
              <w:t>Water demand; Urban ecology; Green roofs</w:t>
            </w:r>
          </w:p>
        </w:tc>
      </w:tr>
    </w:tbl>
    <w:p w14:paraId="5F194D09" w14:textId="77777777" w:rsidR="007179F3" w:rsidRPr="00D96CF7" w:rsidRDefault="007179F3" w:rsidP="007179F3">
      <w:pPr>
        <w:pStyle w:val="Caption"/>
        <w:spacing w:line="480" w:lineRule="auto"/>
        <w:rPr>
          <w:rFonts w:ascii="Calibri" w:eastAsia="Calibri" w:hAnsi="Calibri" w:cs="Calibri"/>
          <w:b/>
        </w:rPr>
      </w:pPr>
      <w:bookmarkStart w:id="10" w:name="_Ref512603754"/>
      <w:bookmarkStart w:id="11" w:name="_Ref512603750"/>
      <w:r w:rsidRPr="00D96CF7">
        <w:rPr>
          <w:b/>
        </w:rPr>
        <w:t xml:space="preserve">Table </w:t>
      </w:r>
      <w:r w:rsidRPr="00D96CF7">
        <w:rPr>
          <w:b/>
        </w:rPr>
        <w:fldChar w:fldCharType="begin"/>
      </w:r>
      <w:r w:rsidRPr="00D96CF7">
        <w:rPr>
          <w:b/>
        </w:rPr>
        <w:instrText xml:space="preserve"> SEQ Table \* ARABIC </w:instrText>
      </w:r>
      <w:r w:rsidRPr="00D96CF7">
        <w:rPr>
          <w:b/>
        </w:rPr>
        <w:fldChar w:fldCharType="separate"/>
      </w:r>
      <w:r>
        <w:rPr>
          <w:b/>
          <w:noProof/>
        </w:rPr>
        <w:t>1</w:t>
      </w:r>
      <w:r w:rsidRPr="00D96CF7">
        <w:rPr>
          <w:b/>
        </w:rPr>
        <w:fldChar w:fldCharType="end"/>
      </w:r>
      <w:bookmarkEnd w:id="10"/>
      <w:r w:rsidRPr="00D96CF7">
        <w:rPr>
          <w:b/>
        </w:rPr>
        <w:t>: Frequent and infrequent topics in the 10 most studied cities</w:t>
      </w:r>
      <w:bookmarkEnd w:id="11"/>
    </w:p>
    <w:p w14:paraId="20C8AED8" w14:textId="36EFEFDC" w:rsidR="003572ED" w:rsidRDefault="00DF4486" w:rsidP="005A2F0C">
      <w:pPr>
        <w:spacing w:line="480" w:lineRule="auto"/>
        <w:rPr>
          <w:rFonts w:ascii="Calibri" w:eastAsia="Calibri" w:hAnsi="Calibri" w:cs="Calibri"/>
        </w:rPr>
      </w:pPr>
      <w:r>
        <w:rPr>
          <w:rFonts w:ascii="Calibri" w:eastAsia="Calibri" w:hAnsi="Calibri" w:cs="Calibri"/>
        </w:rPr>
        <w:t xml:space="preserve">In the context of current research needs, forward looking studies that anticipate lock-in effects and future mitigation bottlenecks are key to </w:t>
      </w:r>
      <w:r w:rsidR="005650E8">
        <w:rPr>
          <w:rFonts w:ascii="Calibri" w:eastAsia="Calibri" w:hAnsi="Calibri" w:cs="Calibri"/>
        </w:rPr>
        <w:t>enabling</w:t>
      </w:r>
      <w:r>
        <w:rPr>
          <w:rFonts w:ascii="Calibri" w:eastAsia="Calibri" w:hAnsi="Calibri" w:cs="Calibri"/>
        </w:rPr>
        <w:t xml:space="preserve"> urban contributions towards the Paris Agreement goals</w:t>
      </w:r>
      <w:r w:rsidR="005B6595">
        <w:rPr>
          <w:rFonts w:ascii="Calibri" w:eastAsia="Calibri" w:hAnsi="Calibri" w:cs="Calibri"/>
        </w:rPr>
        <w:t xml:space="preserve"> </w:t>
      </w:r>
      <w:r w:rsidR="005B6595">
        <w:rPr>
          <w:rFonts w:ascii="Calibri" w:eastAsia="Calibri" w:hAnsi="Calibri" w:cs="Calibri"/>
        </w:rPr>
        <w:fldChar w:fldCharType="begin" w:fldLock="1"/>
      </w:r>
      <w:r w:rsidR="007179F3">
        <w:rPr>
          <w:rFonts w:ascii="Calibri" w:eastAsia="Calibri" w:hAnsi="Calibri" w:cs="Calibri"/>
        </w:rPr>
        <w:instrText>ADDIN CSL_CITATION { "citationItems" : [ { "id" : "ITEM-1",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"ITEM-1", "issue" : "12", "issued" : { "date-parts" : [ [ "2016" ] ] }, "page" : "1054", "publisher" : "Nature Publishing Group", "title" : "Urban infrastructure choices structure climate solutions", "type" : "article-journal", "volume" : "6" }, "uris" : [ "http://www.mendeley.com/documents/?uuid=6fc574a6-f3d9-4225-9eea-4da080b3c100" ] } ], "mendeley" : { "formattedCitation" : "&lt;sup&gt;8&lt;/sup&gt;", "plainTextFormattedCitation" : "8", "previouslyFormattedCitation" : "&lt;sup&gt;8&lt;/sup&gt;" }, "properties" : { "noteIndex" : 0 }, "schema" : "https://github.com/citation-style-language/schema/raw/master/csl-citation.json" }</w:instrText>
      </w:r>
      <w:r w:rsidR="005B6595">
        <w:rPr>
          <w:rFonts w:ascii="Calibri" w:eastAsia="Calibri" w:hAnsi="Calibri" w:cs="Calibri"/>
        </w:rPr>
        <w:fldChar w:fldCharType="separate"/>
      </w:r>
      <w:r w:rsidR="00D0501E" w:rsidRPr="00D0501E">
        <w:rPr>
          <w:rFonts w:ascii="Calibri" w:eastAsia="Calibri" w:hAnsi="Calibri" w:cs="Calibri"/>
          <w:noProof/>
          <w:vertAlign w:val="superscript"/>
        </w:rPr>
        <w:t>8</w:t>
      </w:r>
      <w:r w:rsidR="005B6595">
        <w:rPr>
          <w:rFonts w:ascii="Calibri" w:eastAsia="Calibri" w:hAnsi="Calibri" w:cs="Calibri"/>
        </w:rPr>
        <w:fldChar w:fldCharType="end"/>
      </w:r>
      <w:r>
        <w:rPr>
          <w:rFonts w:ascii="Calibri" w:eastAsia="Calibri" w:hAnsi="Calibri" w:cs="Calibri"/>
        </w:rPr>
        <w:t xml:space="preserve">. </w:t>
      </w:r>
      <w:r w:rsidR="005650E8">
        <w:rPr>
          <w:rFonts w:ascii="Calibri" w:eastAsia="Calibri" w:hAnsi="Calibri" w:cs="Calibri"/>
        </w:rPr>
        <w:t>It is perhaps significant, then, that we find no topic referring to scenarios or forward looking studies. We therefore search abstracts directly for relevant keywords (e.g. “scenario”</w:t>
      </w:r>
      <w:r w:rsidR="00F63760">
        <w:rPr>
          <w:rFonts w:ascii="Calibri" w:eastAsia="Calibri" w:hAnsi="Calibri" w:cs="Calibri"/>
        </w:rPr>
        <w:t xml:space="preserve"> or </w:t>
      </w:r>
      <w:r w:rsidR="005650E8">
        <w:rPr>
          <w:rFonts w:ascii="Calibri" w:eastAsia="Calibri" w:hAnsi="Calibri" w:cs="Calibri"/>
        </w:rPr>
        <w:t xml:space="preserve">“2050”; see methods for more detail). </w:t>
      </w:r>
      <w:r w:rsidR="00A537D7">
        <w:rPr>
          <w:rFonts w:ascii="Calibri" w:eastAsia="Calibri" w:hAnsi="Calibri" w:cs="Calibri"/>
        </w:rPr>
        <w:t xml:space="preserve">The identified documents (333 in total) mainly emphasise emissions accounting, transportation and air pollution (SI Text </w:t>
      </w:r>
      <w:r w:rsidR="001D7885">
        <w:rPr>
          <w:rFonts w:ascii="Calibri" w:eastAsia="Calibri" w:hAnsi="Calibri" w:cs="Calibri"/>
        </w:rPr>
        <w:fldChar w:fldCharType="begin"/>
      </w:r>
      <w:r w:rsidR="001D7885">
        <w:rPr>
          <w:rFonts w:ascii="Calibri" w:eastAsia="Calibri" w:hAnsi="Calibri" w:cs="Calibri"/>
        </w:rPr>
        <w:instrText xml:space="preserve"> REF _Ref512605435 \h </w:instrText>
      </w:r>
      <w:r w:rsidR="00F733B8">
        <w:rPr>
          <w:rFonts w:ascii="Calibri" w:eastAsia="Calibri" w:hAnsi="Calibri" w:cs="Calibri"/>
        </w:rPr>
        <w:instrText xml:space="preserve"> \* MERGEFORMAT </w:instrText>
      </w:r>
      <w:r w:rsidR="001D7885">
        <w:rPr>
          <w:rFonts w:ascii="Calibri" w:eastAsia="Calibri" w:hAnsi="Calibri" w:cs="Calibri"/>
        </w:rPr>
      </w:r>
      <w:r w:rsidR="001D7885">
        <w:rPr>
          <w:rFonts w:ascii="Calibri" w:eastAsia="Calibri" w:hAnsi="Calibri" w:cs="Calibri"/>
        </w:rPr>
        <w:fldChar w:fldCharType="separate"/>
      </w:r>
      <w:r w:rsidR="007179F3">
        <w:t xml:space="preserve">Table </w:t>
      </w:r>
      <w:r w:rsidR="007179F3">
        <w:rPr>
          <w:noProof/>
        </w:rPr>
        <w:t>3</w:t>
      </w:r>
      <w:r w:rsidR="001D7885">
        <w:rPr>
          <w:rFonts w:ascii="Calibri" w:eastAsia="Calibri" w:hAnsi="Calibri" w:cs="Calibri"/>
        </w:rPr>
        <w:fldChar w:fldCharType="end"/>
      </w:r>
      <w:r w:rsidR="00A537D7">
        <w:rPr>
          <w:rFonts w:ascii="Calibri" w:eastAsia="Calibri" w:hAnsi="Calibri" w:cs="Calibri"/>
        </w:rPr>
        <w:t xml:space="preserve">). Urban form is less prominent, despite its centrality to emissions </w:t>
      </w:r>
      <w:r w:rsidR="00674286">
        <w:rPr>
          <w:rFonts w:ascii="Calibri" w:eastAsia="Calibri" w:hAnsi="Calibri" w:cs="Calibri"/>
        </w:rPr>
        <w:t xml:space="preserve">reductions </w:t>
      </w:r>
      <w:r w:rsidR="00A537D7">
        <w:rPr>
          <w:rFonts w:ascii="Calibri" w:eastAsia="Calibri" w:hAnsi="Calibri" w:cs="Calibri"/>
        </w:rPr>
        <w:t xml:space="preserve">on </w:t>
      </w:r>
      <w:r w:rsidR="00674286">
        <w:rPr>
          <w:rFonts w:ascii="Calibri" w:eastAsia="Calibri" w:hAnsi="Calibri" w:cs="Calibri"/>
        </w:rPr>
        <w:t>the</w:t>
      </w:r>
      <w:r w:rsidR="00A537D7">
        <w:rPr>
          <w:rFonts w:ascii="Calibri" w:eastAsia="Calibri" w:hAnsi="Calibri" w:cs="Calibri"/>
        </w:rPr>
        <w:t xml:space="preserve"> decadal timescale. Africa is </w:t>
      </w:r>
      <w:r w:rsidR="00F63760">
        <w:rPr>
          <w:rFonts w:ascii="Calibri" w:eastAsia="Calibri" w:hAnsi="Calibri" w:cs="Calibri"/>
        </w:rPr>
        <w:t xml:space="preserve">particularly </w:t>
      </w:r>
      <w:r w:rsidR="00674286">
        <w:rPr>
          <w:rFonts w:ascii="Calibri" w:eastAsia="Calibri" w:hAnsi="Calibri" w:cs="Calibri"/>
        </w:rPr>
        <w:t>under-represented</w:t>
      </w:r>
      <w:r w:rsidR="00A537D7">
        <w:rPr>
          <w:rFonts w:ascii="Calibri" w:eastAsia="Calibri" w:hAnsi="Calibri" w:cs="Calibri"/>
        </w:rPr>
        <w:t xml:space="preserve">, </w:t>
      </w:r>
      <w:r w:rsidR="00F63760">
        <w:rPr>
          <w:rFonts w:ascii="Calibri" w:eastAsia="Calibri" w:hAnsi="Calibri" w:cs="Calibri"/>
        </w:rPr>
        <w:t>with just</w:t>
      </w:r>
      <w:r w:rsidR="00A537D7">
        <w:rPr>
          <w:rFonts w:ascii="Calibri" w:eastAsia="Calibri" w:hAnsi="Calibri" w:cs="Calibri"/>
        </w:rPr>
        <w:t xml:space="preserve"> </w:t>
      </w:r>
      <w:r w:rsidR="00F63760">
        <w:rPr>
          <w:rFonts w:ascii="Calibri" w:eastAsia="Calibri" w:hAnsi="Calibri" w:cs="Calibri"/>
        </w:rPr>
        <w:t>2</w:t>
      </w:r>
      <w:r w:rsidR="00A537D7">
        <w:rPr>
          <w:rFonts w:ascii="Calibri" w:eastAsia="Calibri" w:hAnsi="Calibri" w:cs="Calibri"/>
        </w:rPr>
        <w:t>% of the regional literature</w:t>
      </w:r>
      <w:r w:rsidR="00F63760">
        <w:rPr>
          <w:rFonts w:ascii="Calibri" w:eastAsia="Calibri" w:hAnsi="Calibri" w:cs="Calibri"/>
        </w:rPr>
        <w:t xml:space="preserve"> </w:t>
      </w:r>
      <w:r w:rsidR="00A537D7">
        <w:rPr>
          <w:rFonts w:ascii="Calibri" w:eastAsia="Calibri" w:hAnsi="Calibri" w:cs="Calibri"/>
        </w:rPr>
        <w:t xml:space="preserve">taking a forward looking orientation </w:t>
      </w:r>
      <w:r w:rsidR="00F63760">
        <w:rPr>
          <w:rFonts w:ascii="Calibri" w:eastAsia="Calibri" w:hAnsi="Calibri" w:cs="Calibri"/>
        </w:rPr>
        <w:t>(3 studies</w:t>
      </w:r>
      <w:r w:rsidR="009116AF">
        <w:rPr>
          <w:rFonts w:ascii="Calibri" w:eastAsia="Calibri" w:hAnsi="Calibri" w:cs="Calibri"/>
        </w:rPr>
        <w:t>)</w:t>
      </w:r>
      <w:r w:rsidR="00F63760">
        <w:rPr>
          <w:rFonts w:ascii="Calibri" w:eastAsia="Calibri" w:hAnsi="Calibri" w:cs="Calibri"/>
        </w:rPr>
        <w:t xml:space="preserve">. This contrasts </w:t>
      </w:r>
      <w:r w:rsidR="005B6595">
        <w:rPr>
          <w:rFonts w:ascii="Calibri" w:eastAsia="Calibri" w:hAnsi="Calibri" w:cs="Calibri"/>
        </w:rPr>
        <w:t>with</w:t>
      </w:r>
      <w:r w:rsidR="00F63760">
        <w:rPr>
          <w:rFonts w:ascii="Calibri" w:eastAsia="Calibri" w:hAnsi="Calibri" w:cs="Calibri"/>
        </w:rPr>
        <w:t xml:space="preserve"> dozens of</w:t>
      </w:r>
      <w:r w:rsidR="00361973">
        <w:rPr>
          <w:rFonts w:ascii="Calibri" w:eastAsia="Calibri" w:hAnsi="Calibri" w:cs="Calibri"/>
        </w:rPr>
        <w:t xml:space="preserve"> forward looking</w:t>
      </w:r>
      <w:r w:rsidR="00F63760">
        <w:rPr>
          <w:rFonts w:ascii="Calibri" w:eastAsia="Calibri" w:hAnsi="Calibri" w:cs="Calibri"/>
        </w:rPr>
        <w:t xml:space="preserve"> studies in other regions, which </w:t>
      </w:r>
      <w:r w:rsidR="00361973">
        <w:rPr>
          <w:rFonts w:ascii="Calibri" w:eastAsia="Calibri" w:hAnsi="Calibri" w:cs="Calibri"/>
        </w:rPr>
        <w:t xml:space="preserve">on </w:t>
      </w:r>
      <w:r w:rsidR="00F63760">
        <w:rPr>
          <w:rFonts w:ascii="Calibri" w:eastAsia="Calibri" w:hAnsi="Calibri" w:cs="Calibri"/>
        </w:rPr>
        <w:t xml:space="preserve">average </w:t>
      </w:r>
      <w:r w:rsidR="00361973">
        <w:rPr>
          <w:rFonts w:ascii="Calibri" w:eastAsia="Calibri" w:hAnsi="Calibri" w:cs="Calibri"/>
        </w:rPr>
        <w:t xml:space="preserve">make up </w:t>
      </w:r>
      <w:r w:rsidR="00F63760">
        <w:rPr>
          <w:rFonts w:ascii="Calibri" w:eastAsia="Calibri" w:hAnsi="Calibri" w:cs="Calibri"/>
        </w:rPr>
        <w:t>10% of the literature in each</w:t>
      </w:r>
      <w:r w:rsidR="001D7885">
        <w:rPr>
          <w:rFonts w:ascii="Calibri" w:eastAsia="Calibri" w:hAnsi="Calibri" w:cs="Calibri"/>
        </w:rPr>
        <w:t xml:space="preserve"> (SI Text </w:t>
      </w:r>
      <w:r w:rsidR="001D7885">
        <w:rPr>
          <w:rFonts w:ascii="Calibri" w:eastAsia="Calibri" w:hAnsi="Calibri" w:cs="Calibri"/>
        </w:rPr>
        <w:fldChar w:fldCharType="begin"/>
      </w:r>
      <w:r w:rsidR="001D7885">
        <w:rPr>
          <w:rFonts w:ascii="Calibri" w:eastAsia="Calibri" w:hAnsi="Calibri" w:cs="Calibri"/>
        </w:rPr>
        <w:instrText xml:space="preserve"> REF _Ref512605458 \h </w:instrText>
      </w:r>
      <w:r w:rsidR="00F733B8">
        <w:rPr>
          <w:rFonts w:ascii="Calibri" w:eastAsia="Calibri" w:hAnsi="Calibri" w:cs="Calibri"/>
        </w:rPr>
        <w:instrText xml:space="preserve"> \* MERGEFORMAT </w:instrText>
      </w:r>
      <w:r w:rsidR="001D7885">
        <w:rPr>
          <w:rFonts w:ascii="Calibri" w:eastAsia="Calibri" w:hAnsi="Calibri" w:cs="Calibri"/>
        </w:rPr>
      </w:r>
      <w:r w:rsidR="001D7885">
        <w:rPr>
          <w:rFonts w:ascii="Calibri" w:eastAsia="Calibri" w:hAnsi="Calibri" w:cs="Calibri"/>
        </w:rPr>
        <w:fldChar w:fldCharType="separate"/>
      </w:r>
      <w:r w:rsidR="007179F3">
        <w:t xml:space="preserve">Table </w:t>
      </w:r>
      <w:r w:rsidR="007179F3">
        <w:rPr>
          <w:noProof/>
        </w:rPr>
        <w:t>4</w:t>
      </w:r>
      <w:r w:rsidR="001D7885">
        <w:rPr>
          <w:rFonts w:ascii="Calibri" w:eastAsia="Calibri" w:hAnsi="Calibri" w:cs="Calibri"/>
        </w:rPr>
        <w:fldChar w:fldCharType="end"/>
      </w:r>
      <w:r w:rsidR="001D7885">
        <w:rPr>
          <w:rFonts w:ascii="Calibri" w:eastAsia="Calibri" w:hAnsi="Calibri" w:cs="Calibri"/>
        </w:rPr>
        <w:t>)</w:t>
      </w:r>
      <w:r w:rsidR="00F63760">
        <w:rPr>
          <w:rFonts w:ascii="Calibri" w:eastAsia="Calibri" w:hAnsi="Calibri" w:cs="Calibri"/>
        </w:rPr>
        <w:t>.</w:t>
      </w:r>
    </w:p>
    <w:p w14:paraId="24B2E48D" w14:textId="4C903F26" w:rsidR="00EE4A6C" w:rsidRDefault="003572ED" w:rsidP="005A2F0C">
      <w:pPr>
        <w:spacing w:line="480" w:lineRule="auto"/>
        <w:rPr>
          <w:rFonts w:ascii="Calibri" w:eastAsia="Calibri" w:hAnsi="Calibri" w:cs="Calibri"/>
        </w:rPr>
      </w:pPr>
      <w:r>
        <w:rPr>
          <w:rFonts w:ascii="Calibri" w:eastAsia="Calibri" w:hAnsi="Calibri" w:cs="Calibri"/>
        </w:rPr>
        <w:t>The topic modelling applied here identifies a strong focus on urban demand-side and sustainability topics, but clear research needs for particular re</w:t>
      </w:r>
      <w:r w:rsidR="00CE0E73">
        <w:rPr>
          <w:rFonts w:ascii="Calibri" w:eastAsia="Calibri" w:hAnsi="Calibri" w:cs="Calibri"/>
        </w:rPr>
        <w:t>gions and cities going forward. These include diversifying the scope of mitigation topics in large Chinese cities and initiating a mitigation focus in African and Latin American cities, particularly a forward-looking focus. Not least, there may be opportunities for structured learning where well-developed literature streams exist for individual cities.</w:t>
      </w:r>
    </w:p>
    <w:p w14:paraId="38779EB1" w14:textId="53769A9E" w:rsidR="000D7FE3" w:rsidRDefault="00FB38A3" w:rsidP="005A2F0C">
      <w:pPr>
        <w:spacing w:line="480" w:lineRule="auto"/>
        <w:rPr>
          <w:rFonts w:ascii="Calibri" w:eastAsia="Calibri" w:hAnsi="Calibri" w:cs="Calibri"/>
          <w:b/>
        </w:rPr>
      </w:pPr>
      <w:r>
        <w:rPr>
          <w:rFonts w:ascii="Calibri" w:eastAsia="Calibri" w:hAnsi="Calibri" w:cs="Calibri"/>
          <w:b/>
        </w:rPr>
        <w:t>Limited</w:t>
      </w:r>
      <w:r w:rsidR="00365706">
        <w:rPr>
          <w:rFonts w:ascii="Calibri" w:eastAsia="Calibri" w:hAnsi="Calibri" w:cs="Calibri"/>
          <w:b/>
        </w:rPr>
        <w:t xml:space="preserve"> efforts to </w:t>
      </w:r>
      <w:r>
        <w:rPr>
          <w:rFonts w:ascii="Calibri" w:eastAsia="Calibri" w:hAnsi="Calibri" w:cs="Calibri"/>
          <w:b/>
        </w:rPr>
        <w:t>learn from</w:t>
      </w:r>
      <w:r w:rsidR="00365706">
        <w:rPr>
          <w:rFonts w:ascii="Calibri" w:eastAsia="Calibri" w:hAnsi="Calibri" w:cs="Calibri"/>
          <w:b/>
        </w:rPr>
        <w:t xml:space="preserve"> case study evidence</w:t>
      </w:r>
    </w:p>
    <w:p w14:paraId="4158F204" w14:textId="5F8B7E01" w:rsidR="00CB705E" w:rsidRDefault="00CC11CF" w:rsidP="005A2F0C">
      <w:pPr>
        <w:spacing w:line="480" w:lineRule="auto"/>
        <w:rPr>
          <w:rFonts w:ascii="Calibri" w:eastAsia="Calibri" w:hAnsi="Calibri" w:cs="Calibri"/>
        </w:rPr>
      </w:pPr>
      <w:r>
        <w:rPr>
          <w:rFonts w:ascii="Calibri" w:eastAsia="Calibri" w:hAnsi="Calibri" w:cs="Calibri"/>
        </w:rPr>
        <w:t>Urban research</w:t>
      </w:r>
      <w:r w:rsidR="00D615F7">
        <w:rPr>
          <w:rFonts w:ascii="Calibri" w:eastAsia="Calibri" w:hAnsi="Calibri" w:cs="Calibri"/>
        </w:rPr>
        <w:t xml:space="preserve"> is inherently diffuse and rooted in specific geographies</w:t>
      </w:r>
      <w:r>
        <w:rPr>
          <w:rFonts w:ascii="Calibri" w:eastAsia="Calibri" w:hAnsi="Calibri" w:cs="Calibri"/>
        </w:rPr>
        <w:t xml:space="preserve">. Generating broader insight from individual cases </w:t>
      </w:r>
      <w:r w:rsidR="00CB705E">
        <w:rPr>
          <w:rFonts w:ascii="Calibri" w:eastAsia="Calibri" w:hAnsi="Calibri" w:cs="Calibri"/>
        </w:rPr>
        <w:t>is</w:t>
      </w:r>
      <w:r>
        <w:rPr>
          <w:rFonts w:ascii="Calibri" w:eastAsia="Calibri" w:hAnsi="Calibri" w:cs="Calibri"/>
        </w:rPr>
        <w:t xml:space="preserve"> hence </w:t>
      </w:r>
      <w:r w:rsidR="00CB705E">
        <w:rPr>
          <w:rFonts w:ascii="Calibri" w:eastAsia="Calibri" w:hAnsi="Calibri" w:cs="Calibri"/>
        </w:rPr>
        <w:t xml:space="preserve">central to </w:t>
      </w:r>
      <w:r>
        <w:rPr>
          <w:rFonts w:ascii="Calibri" w:eastAsia="Calibri" w:hAnsi="Calibri" w:cs="Calibri"/>
        </w:rPr>
        <w:t xml:space="preserve">building </w:t>
      </w:r>
      <w:r w:rsidR="00CB705E">
        <w:rPr>
          <w:rFonts w:ascii="Calibri" w:eastAsia="Calibri" w:hAnsi="Calibri" w:cs="Calibri"/>
        </w:rPr>
        <w:t xml:space="preserve">a global urban science. </w:t>
      </w:r>
      <w:r w:rsidR="00F85AAB">
        <w:rPr>
          <w:rFonts w:ascii="Calibri" w:eastAsia="Calibri" w:hAnsi="Calibri" w:cs="Calibri"/>
        </w:rPr>
        <w:t>T</w:t>
      </w:r>
      <w:r w:rsidR="00CB705E">
        <w:rPr>
          <w:rFonts w:ascii="Calibri" w:eastAsia="Calibri" w:hAnsi="Calibri" w:cs="Calibri"/>
        </w:rPr>
        <w:t xml:space="preserve">wo </w:t>
      </w:r>
      <w:r w:rsidR="00F85AAB">
        <w:rPr>
          <w:rFonts w:ascii="Calibri" w:eastAsia="Calibri" w:hAnsi="Calibri" w:cs="Calibri"/>
        </w:rPr>
        <w:t xml:space="preserve">specific </w:t>
      </w:r>
      <w:r w:rsidR="00CB705E">
        <w:rPr>
          <w:rFonts w:ascii="Calibri" w:eastAsia="Calibri" w:hAnsi="Calibri" w:cs="Calibri"/>
        </w:rPr>
        <w:t xml:space="preserve">approaches would support </w:t>
      </w:r>
      <w:r w:rsidR="00CE0E73">
        <w:rPr>
          <w:rFonts w:ascii="Calibri" w:eastAsia="Calibri" w:hAnsi="Calibri" w:cs="Calibri"/>
        </w:rPr>
        <w:t>an</w:t>
      </w:r>
      <w:r w:rsidR="00CB705E">
        <w:rPr>
          <w:rFonts w:ascii="Calibri" w:eastAsia="Calibri" w:hAnsi="Calibri" w:cs="Calibri"/>
        </w:rPr>
        <w:t xml:space="preserve"> effort</w:t>
      </w:r>
      <w:r w:rsidR="00F85AAB">
        <w:rPr>
          <w:rFonts w:ascii="Calibri" w:eastAsia="Calibri" w:hAnsi="Calibri" w:cs="Calibri"/>
        </w:rPr>
        <w:t xml:space="preserve"> to internationalise and consolidate leaning on urban solutions</w:t>
      </w:r>
      <w:r w:rsidR="00CB705E">
        <w:rPr>
          <w:rFonts w:ascii="Calibri" w:eastAsia="Calibri" w:hAnsi="Calibri" w:cs="Calibri"/>
        </w:rPr>
        <w:t>: comparative studies</w:t>
      </w:r>
      <w:r w:rsidR="00CE0E73">
        <w:rPr>
          <w:rFonts w:ascii="Calibri" w:eastAsia="Calibri" w:hAnsi="Calibri" w:cs="Calibri"/>
        </w:rPr>
        <w:t>, which</w:t>
      </w:r>
      <w:r w:rsidR="00CB705E">
        <w:rPr>
          <w:rFonts w:ascii="Calibri" w:eastAsia="Calibri" w:hAnsi="Calibri" w:cs="Calibri"/>
        </w:rPr>
        <w:t xml:space="preserve"> </w:t>
      </w:r>
      <w:r w:rsidR="002D518F">
        <w:rPr>
          <w:rFonts w:ascii="Calibri" w:eastAsia="Calibri" w:hAnsi="Calibri" w:cs="Calibri"/>
        </w:rPr>
        <w:t>contrast two</w:t>
      </w:r>
      <w:r w:rsidR="00CB705E">
        <w:rPr>
          <w:rFonts w:ascii="Calibri" w:eastAsia="Calibri" w:hAnsi="Calibri" w:cs="Calibri"/>
        </w:rPr>
        <w:t xml:space="preserve"> or more cases</w:t>
      </w:r>
      <w:r w:rsidR="00CE0E73">
        <w:rPr>
          <w:rFonts w:ascii="Calibri" w:eastAsia="Calibri" w:hAnsi="Calibri" w:cs="Calibri"/>
        </w:rPr>
        <w:t xml:space="preserve"> simultaneously and draw</w:t>
      </w:r>
      <w:r w:rsidR="00CB705E">
        <w:rPr>
          <w:rFonts w:ascii="Calibri" w:eastAsia="Calibri" w:hAnsi="Calibri" w:cs="Calibri"/>
        </w:rPr>
        <w:t xml:space="preserve"> insight from their similarities or </w:t>
      </w:r>
      <w:r w:rsidR="00CB705E">
        <w:rPr>
          <w:rFonts w:ascii="Calibri" w:eastAsia="Calibri" w:hAnsi="Calibri" w:cs="Calibri"/>
        </w:rPr>
        <w:lastRenderedPageBreak/>
        <w:t xml:space="preserve">differences; and systematic literature reviews, which review or perform secondary analysis on the literature using </w:t>
      </w:r>
      <w:r w:rsidR="00CE0E73">
        <w:rPr>
          <w:rFonts w:ascii="Calibri" w:eastAsia="Calibri" w:hAnsi="Calibri" w:cs="Calibri"/>
        </w:rPr>
        <w:t>structured,</w:t>
      </w:r>
      <w:r w:rsidR="00CB705E">
        <w:rPr>
          <w:rFonts w:ascii="Calibri" w:eastAsia="Calibri" w:hAnsi="Calibri" w:cs="Calibri"/>
        </w:rPr>
        <w:t xml:space="preserve"> reproducible methods.</w:t>
      </w:r>
    </w:p>
    <w:p w14:paraId="7C265646" w14:textId="422EDD30" w:rsidR="007B4A96" w:rsidRDefault="00235397" w:rsidP="005A2F0C">
      <w:pPr>
        <w:spacing w:line="480" w:lineRule="auto"/>
        <w:rPr>
          <w:rFonts w:ascii="Calibri" w:eastAsia="Calibri" w:hAnsi="Calibri" w:cs="Calibri"/>
        </w:rPr>
      </w:pPr>
      <w:r>
        <w:rPr>
          <w:rFonts w:ascii="Calibri" w:eastAsia="Calibri" w:hAnsi="Calibri" w:cs="Calibri"/>
        </w:rPr>
        <w:t xml:space="preserve">Comparative research is considered a strength of urban studies, albeit a locus of on-going debate. The epistemological value of North-South urban comparisons is widely discussed, for instance, as is the generalisability of highly contextual case studies </w:t>
      </w:r>
      <w:r>
        <w:rPr>
          <w:rFonts w:ascii="Calibri" w:eastAsia="Calibri" w:hAnsi="Calibri" w:cs="Calibri"/>
        </w:rPr>
        <w:fldChar w:fldCharType="begin" w:fldLock="1"/>
      </w:r>
      <w:r w:rsidR="007179F3">
        <w:rPr>
          <w:rFonts w:ascii="Calibri" w:eastAsia="Calibri" w:hAnsi="Calibri" w:cs="Calibri"/>
        </w:rPr>
        <w:instrText>ADDIN CSL_CITATION { "citationItems" : [ { "id" : "ITEM-1", "itemData" : { "DOI" : "10.1177/0042098016634002", "ISSN" : "0042-0980", "author" : [ { "dropping-particle" : "", "family" : "Storper", "given" : "Michael", "non-dropping-particle" : "", "parse-names" : false, "suffix" : "" }, { "dropping-particle" : "", "family" : "Scott", "given" : "A. J.", "non-dropping-particle" : "", "parse-names" : false, "suffix" : "" } ], "container-title" : "Urban Studies", "id" : "ITEM-1", "issue" : "6", "issued" : { "date-parts" : [ [ "2016" ] ] }, "page" : "1114-1136", "title" : "Current debates in urban theory: A critical assessment", "type" : "article-journal", "volume" : "53" }, "uris" : [ "http://www.mendeley.com/documents/?uuid=e2aa490e-eaa1-462a-a141-29ec19605cc9" ] } ], "mendeley" : { "formattedCitation" : "&lt;sup&gt;16&lt;/sup&gt;", "plainTextFormattedCitation" : "16", "previouslyFormattedCitation" : "&lt;sup&gt;16&lt;/sup&gt;" }, "properties" : { "noteIndex" : 0 }, "schema" : "https://github.com/citation-style-language/schema/raw/master/csl-citation.json" }</w:instrText>
      </w:r>
      <w:r>
        <w:rPr>
          <w:rFonts w:ascii="Calibri" w:eastAsia="Calibri" w:hAnsi="Calibri" w:cs="Calibri"/>
        </w:rPr>
        <w:fldChar w:fldCharType="separate"/>
      </w:r>
      <w:r w:rsidR="00D0501E" w:rsidRPr="00D0501E">
        <w:rPr>
          <w:rFonts w:ascii="Calibri" w:eastAsia="Calibri" w:hAnsi="Calibri" w:cs="Calibri"/>
          <w:noProof/>
          <w:vertAlign w:val="superscript"/>
        </w:rPr>
        <w:t>16</w:t>
      </w:r>
      <w:r>
        <w:rPr>
          <w:rFonts w:ascii="Calibri" w:eastAsia="Calibri" w:hAnsi="Calibri" w:cs="Calibri"/>
        </w:rPr>
        <w:fldChar w:fldCharType="end"/>
      </w:r>
      <w:r>
        <w:rPr>
          <w:rFonts w:ascii="Calibri" w:eastAsia="Calibri" w:hAnsi="Calibri" w:cs="Calibri"/>
        </w:rPr>
        <w:t xml:space="preserve">. </w:t>
      </w:r>
      <w:r w:rsidR="007B4A96">
        <w:rPr>
          <w:rFonts w:ascii="Calibri" w:eastAsia="Calibri" w:hAnsi="Calibri" w:cs="Calibri"/>
        </w:rPr>
        <w:t>Our</w:t>
      </w:r>
      <w:r w:rsidR="00160D1B">
        <w:rPr>
          <w:rFonts w:ascii="Calibri" w:eastAsia="Calibri" w:hAnsi="Calibri" w:cs="Calibri"/>
        </w:rPr>
        <w:t xml:space="preserve"> sample of documents suggests the urban mitigation community does not shy away from comparative research</w:t>
      </w:r>
      <w:r w:rsidR="00D961FF">
        <w:rPr>
          <w:rFonts w:ascii="Calibri" w:eastAsia="Calibri" w:hAnsi="Calibri" w:cs="Calibri"/>
        </w:rPr>
        <w:t xml:space="preserve">, but remains </w:t>
      </w:r>
      <w:r w:rsidR="007B4A96">
        <w:rPr>
          <w:rFonts w:ascii="Calibri" w:eastAsia="Calibri" w:hAnsi="Calibri" w:cs="Calibri"/>
        </w:rPr>
        <w:t>conservative</w:t>
      </w:r>
      <w:r w:rsidR="00D961FF">
        <w:rPr>
          <w:rFonts w:ascii="Calibri" w:eastAsia="Calibri" w:hAnsi="Calibri" w:cs="Calibri"/>
        </w:rPr>
        <w:t xml:space="preserve"> in the number of cases compared.</w:t>
      </w:r>
      <w:r w:rsidR="002D518F">
        <w:rPr>
          <w:rFonts w:ascii="Calibri" w:eastAsia="Calibri" w:hAnsi="Calibri" w:cs="Calibri"/>
        </w:rPr>
        <w:t xml:space="preserve"> We identify</w:t>
      </w:r>
      <w:r w:rsidR="00D961FF">
        <w:rPr>
          <w:rFonts w:ascii="Calibri" w:eastAsia="Calibri" w:hAnsi="Calibri" w:cs="Calibri"/>
        </w:rPr>
        <w:t xml:space="preserve"> 699 studies </w:t>
      </w:r>
      <w:r w:rsidR="002D518F">
        <w:rPr>
          <w:rFonts w:ascii="Calibri" w:eastAsia="Calibri" w:hAnsi="Calibri" w:cs="Calibri"/>
        </w:rPr>
        <w:t xml:space="preserve">that </w:t>
      </w:r>
      <w:r w:rsidR="00D961FF">
        <w:rPr>
          <w:rFonts w:ascii="Calibri" w:eastAsia="Calibri" w:hAnsi="Calibri" w:cs="Calibri"/>
        </w:rPr>
        <w:t xml:space="preserve">refer to more than one city in the abstract </w:t>
      </w:r>
      <w:r w:rsidR="002D518F">
        <w:rPr>
          <w:rFonts w:ascii="Calibri" w:eastAsia="Calibri" w:hAnsi="Calibri" w:cs="Calibri"/>
        </w:rPr>
        <w:t xml:space="preserve">(of 3,440 in the sample </w:t>
      </w:r>
      <w:r w:rsidR="00D961FF">
        <w:rPr>
          <w:rFonts w:ascii="Calibri" w:eastAsia="Calibri" w:hAnsi="Calibri" w:cs="Calibri"/>
        </w:rPr>
        <w:t>– approximately 20%</w:t>
      </w:r>
      <w:r w:rsidR="002D518F">
        <w:rPr>
          <w:rFonts w:ascii="Calibri" w:eastAsia="Calibri" w:hAnsi="Calibri" w:cs="Calibri"/>
        </w:rPr>
        <w:t>)</w:t>
      </w:r>
      <w:r w:rsidR="00D961FF">
        <w:rPr>
          <w:rFonts w:ascii="Calibri" w:eastAsia="Calibri" w:hAnsi="Calibri" w:cs="Calibri"/>
        </w:rPr>
        <w:t>.</w:t>
      </w:r>
      <w:r w:rsidR="007B4A96">
        <w:rPr>
          <w:rFonts w:ascii="Calibri" w:eastAsia="Calibri" w:hAnsi="Calibri" w:cs="Calibri"/>
        </w:rPr>
        <w:t xml:space="preserve"> </w:t>
      </w:r>
      <w:r w:rsidR="00C6067A">
        <w:rPr>
          <w:rFonts w:ascii="Calibri" w:eastAsia="Calibri" w:hAnsi="Calibri" w:cs="Calibri"/>
        </w:rPr>
        <w:t xml:space="preserve">The majority of these studies (409) mention only two cities, with a steep decline to a few dozen studies on 5 or more cities (SI Text </w:t>
      </w:r>
      <w:r w:rsidR="00C6067A" w:rsidRPr="00CE0E73">
        <w:rPr>
          <w:rFonts w:ascii="Calibri" w:eastAsia="Calibri" w:hAnsi="Calibri" w:cs="Calibri"/>
        </w:rPr>
        <w:fldChar w:fldCharType="begin"/>
      </w:r>
      <w:r w:rsidR="00C6067A" w:rsidRPr="00CE0E73">
        <w:rPr>
          <w:rFonts w:ascii="Calibri" w:eastAsia="Calibri" w:hAnsi="Calibri" w:cs="Calibri"/>
        </w:rPr>
        <w:instrText xml:space="preserve"> REF _Ref512332084 \h </w:instrText>
      </w:r>
      <w:r w:rsidR="00CE0E73" w:rsidRPr="00CE0E73">
        <w:rPr>
          <w:rFonts w:ascii="Calibri" w:eastAsia="Calibri" w:hAnsi="Calibri" w:cs="Calibri"/>
        </w:rPr>
        <w:instrText xml:space="preserve"> \* MERGEFORMAT </w:instrText>
      </w:r>
      <w:r w:rsidR="00C6067A" w:rsidRPr="00CE0E73">
        <w:rPr>
          <w:rFonts w:ascii="Calibri" w:eastAsia="Calibri" w:hAnsi="Calibri" w:cs="Calibri"/>
        </w:rPr>
      </w:r>
      <w:r w:rsidR="00C6067A" w:rsidRPr="00CE0E73">
        <w:rPr>
          <w:rFonts w:ascii="Calibri" w:eastAsia="Calibri" w:hAnsi="Calibri" w:cs="Calibri"/>
        </w:rPr>
        <w:fldChar w:fldCharType="separate"/>
      </w:r>
      <w:r w:rsidR="00CE0E73" w:rsidRPr="00CE0E73">
        <w:t xml:space="preserve">Figure </w:t>
      </w:r>
      <w:r w:rsidR="00CE0E73" w:rsidRPr="00CE0E73">
        <w:rPr>
          <w:noProof/>
        </w:rPr>
        <w:t>9</w:t>
      </w:r>
      <w:r w:rsidR="00C6067A" w:rsidRPr="00CE0E73">
        <w:rPr>
          <w:rFonts w:ascii="Calibri" w:eastAsia="Calibri" w:hAnsi="Calibri" w:cs="Calibri"/>
        </w:rPr>
        <w:fldChar w:fldCharType="end"/>
      </w:r>
      <w:r w:rsidR="00C6067A">
        <w:rPr>
          <w:rFonts w:ascii="Calibri" w:eastAsia="Calibri" w:hAnsi="Calibri" w:cs="Calibri"/>
        </w:rPr>
        <w:t xml:space="preserve">). </w:t>
      </w:r>
    </w:p>
    <w:p w14:paraId="27AEE17B" w14:textId="7602282B" w:rsidR="00D961FF" w:rsidRDefault="007B4A96" w:rsidP="005A2F0C">
      <w:pPr>
        <w:spacing w:line="480" w:lineRule="auto"/>
        <w:rPr>
          <w:rFonts w:ascii="Calibri" w:eastAsia="Calibri" w:hAnsi="Calibri" w:cs="Calibri"/>
        </w:rPr>
      </w:pPr>
      <w:r>
        <w:rPr>
          <w:rFonts w:ascii="Calibri" w:eastAsia="Calibri" w:hAnsi="Calibri" w:cs="Calibri"/>
        </w:rPr>
        <w:t>I</w:t>
      </w:r>
      <w:r w:rsidR="00D961FF">
        <w:rPr>
          <w:rFonts w:ascii="Calibri" w:eastAsia="Calibri" w:hAnsi="Calibri" w:cs="Calibri"/>
        </w:rPr>
        <w:t>nter-regional comparisons are relatively ra</w:t>
      </w:r>
      <w:r w:rsidR="009116AF">
        <w:rPr>
          <w:rFonts w:ascii="Calibri" w:eastAsia="Calibri" w:hAnsi="Calibri" w:cs="Calibri"/>
        </w:rPr>
        <w:t>r</w:t>
      </w:r>
      <w:r w:rsidR="00D961FF">
        <w:rPr>
          <w:rFonts w:ascii="Calibri" w:eastAsia="Calibri" w:hAnsi="Calibri" w:cs="Calibri"/>
        </w:rPr>
        <w:t xml:space="preserve">e. Figure 4 visualises the pairwise correlations of cities within abstracts, aggregating by region. Asian cities tend to be compared to other Asian cities, </w:t>
      </w:r>
      <w:r w:rsidR="00CE0E73">
        <w:rPr>
          <w:rFonts w:ascii="Calibri" w:eastAsia="Calibri" w:hAnsi="Calibri" w:cs="Calibri"/>
        </w:rPr>
        <w:t xml:space="preserve">European cities to European cities, </w:t>
      </w:r>
      <w:r w:rsidR="00D961FF">
        <w:rPr>
          <w:rFonts w:ascii="Calibri" w:eastAsia="Calibri" w:hAnsi="Calibri" w:cs="Calibri"/>
        </w:rPr>
        <w:t xml:space="preserve">and likewise in North America. </w:t>
      </w:r>
      <w:r w:rsidR="00C73378">
        <w:rPr>
          <w:rFonts w:ascii="Calibri" w:eastAsia="Calibri" w:hAnsi="Calibri" w:cs="Calibri"/>
        </w:rPr>
        <w:t>C</w:t>
      </w:r>
      <w:r w:rsidR="00D961FF">
        <w:rPr>
          <w:rFonts w:ascii="Calibri" w:eastAsia="Calibri" w:hAnsi="Calibri" w:cs="Calibri"/>
        </w:rPr>
        <w:t>omparative literatures based in Latin America, Africa and Oceania</w:t>
      </w:r>
      <w:r w:rsidR="00C73378">
        <w:rPr>
          <w:rFonts w:ascii="Calibri" w:eastAsia="Calibri" w:hAnsi="Calibri" w:cs="Calibri"/>
        </w:rPr>
        <w:t>, on the other hand,</w:t>
      </w:r>
      <w:r w:rsidR="00D961FF">
        <w:rPr>
          <w:rFonts w:ascii="Calibri" w:eastAsia="Calibri" w:hAnsi="Calibri" w:cs="Calibri"/>
        </w:rPr>
        <w:t xml:space="preserve"> are</w:t>
      </w:r>
      <w:r w:rsidR="002D518F">
        <w:rPr>
          <w:rFonts w:ascii="Calibri" w:eastAsia="Calibri" w:hAnsi="Calibri" w:cs="Calibri"/>
        </w:rPr>
        <w:t xml:space="preserve"> far less cautious and have </w:t>
      </w:r>
      <w:r w:rsidR="00D961FF">
        <w:rPr>
          <w:rFonts w:ascii="Calibri" w:eastAsia="Calibri" w:hAnsi="Calibri" w:cs="Calibri"/>
        </w:rPr>
        <w:t>higher fracti</w:t>
      </w:r>
      <w:r>
        <w:rPr>
          <w:rFonts w:ascii="Calibri" w:eastAsia="Calibri" w:hAnsi="Calibri" w:cs="Calibri"/>
        </w:rPr>
        <w:t>on</w:t>
      </w:r>
      <w:r w:rsidR="002D518F">
        <w:rPr>
          <w:rFonts w:ascii="Calibri" w:eastAsia="Calibri" w:hAnsi="Calibri" w:cs="Calibri"/>
        </w:rPr>
        <w:t>s</w:t>
      </w:r>
      <w:r>
        <w:rPr>
          <w:rFonts w:ascii="Calibri" w:eastAsia="Calibri" w:hAnsi="Calibri" w:cs="Calibri"/>
        </w:rPr>
        <w:t xml:space="preserve"> of international comparisons, although fewer </w:t>
      </w:r>
      <w:r w:rsidR="003867D6">
        <w:rPr>
          <w:rFonts w:ascii="Calibri" w:eastAsia="Calibri" w:hAnsi="Calibri" w:cs="Calibri"/>
        </w:rPr>
        <w:t xml:space="preserve">total </w:t>
      </w:r>
      <w:r>
        <w:rPr>
          <w:rFonts w:ascii="Calibri" w:eastAsia="Calibri" w:hAnsi="Calibri" w:cs="Calibri"/>
        </w:rPr>
        <w:t>studies.</w:t>
      </w:r>
      <w:r w:rsidR="00235397">
        <w:rPr>
          <w:rFonts w:ascii="Calibri" w:eastAsia="Calibri" w:hAnsi="Calibri" w:cs="Calibri"/>
        </w:rPr>
        <w:t xml:space="preserve"> Considering the total scope of the urban case study literature</w:t>
      </w:r>
      <w:r w:rsidR="00FB52F3">
        <w:rPr>
          <w:rFonts w:ascii="Calibri" w:eastAsia="Calibri" w:hAnsi="Calibri" w:cs="Calibri"/>
        </w:rPr>
        <w:t xml:space="preserve"> (3,440 studies)</w:t>
      </w:r>
      <w:r w:rsidR="00235397">
        <w:rPr>
          <w:rFonts w:ascii="Calibri" w:eastAsia="Calibri" w:hAnsi="Calibri" w:cs="Calibri"/>
        </w:rPr>
        <w:t>, the subset that is comparative</w:t>
      </w:r>
      <w:r w:rsidR="00FB52F3">
        <w:rPr>
          <w:rFonts w:ascii="Calibri" w:eastAsia="Calibri" w:hAnsi="Calibri" w:cs="Calibri"/>
        </w:rPr>
        <w:t xml:space="preserve"> (699)</w:t>
      </w:r>
      <w:r w:rsidR="00235397">
        <w:rPr>
          <w:rFonts w:ascii="Calibri" w:eastAsia="Calibri" w:hAnsi="Calibri" w:cs="Calibri"/>
        </w:rPr>
        <w:t>, and internationally comparative</w:t>
      </w:r>
      <w:r w:rsidR="00FB52F3">
        <w:rPr>
          <w:rFonts w:ascii="Calibri" w:eastAsia="Calibri" w:hAnsi="Calibri" w:cs="Calibri"/>
        </w:rPr>
        <w:t xml:space="preserve"> </w:t>
      </w:r>
      <w:r w:rsidR="00B11E02">
        <w:rPr>
          <w:rFonts w:ascii="Calibri" w:eastAsia="Calibri" w:hAnsi="Calibri" w:cs="Calibri"/>
        </w:rPr>
        <w:t>(202)</w:t>
      </w:r>
      <w:r w:rsidR="00235397">
        <w:rPr>
          <w:rFonts w:ascii="Calibri" w:eastAsia="Calibri" w:hAnsi="Calibri" w:cs="Calibri"/>
        </w:rPr>
        <w:t>, is small.</w:t>
      </w:r>
    </w:p>
    <w:p w14:paraId="634F52E3" w14:textId="557F8B36" w:rsidR="00CF1FAE" w:rsidRDefault="00CF1FAE" w:rsidP="005A2F0C">
      <w:pPr>
        <w:spacing w:line="480" w:lineRule="auto"/>
        <w:rPr>
          <w:rFonts w:ascii="Calibri" w:eastAsia="Calibri" w:hAnsi="Calibri" w:cs="Calibri"/>
        </w:rPr>
      </w:pPr>
      <w:r>
        <w:rPr>
          <w:rFonts w:ascii="Calibri" w:eastAsia="Calibri" w:hAnsi="Calibri" w:cs="Calibri"/>
        </w:rPr>
        <w:t xml:space="preserve">Based on a random selection and review of documents, we find little justification for why particular cities are bundled together, beyond claims of contextual diversity. Although this decision may often be driven by pragmatic concerns (such as funding and research partners), scientific learning in the field presupposes a transparent discussion of comparative logics </w:t>
      </w:r>
      <w:r>
        <w:rPr>
          <w:rFonts w:ascii="Calibri" w:eastAsia="Calibri" w:hAnsi="Calibri" w:cs="Calibri"/>
        </w:rPr>
        <w:fldChar w:fldCharType="begin" w:fldLock="1"/>
      </w:r>
      <w:r w:rsidR="00D0501E">
        <w:rPr>
          <w:rFonts w:ascii="Calibri" w:eastAsia="Calibri" w:hAnsi="Calibri" w:cs="Calibri"/>
        </w:rPr>
        <w:instrText>ADDIN CSL_CITATION { "citationItems" : [ { "id" : "ITEM-1", "itemData" : { "DOI" : "10.1162/GLEP_a_00316", "author" : [ { "dropping-particle" : "", "family" : "Steinberg", "given" : "Paul F.", "non-dropping-particle" : "", "parse-names" : false, "suffix" : "" } ], "container-title" : "Global Environmental Politics", "id" : "ITEM-1", "issue" : "3", "issued" : { "date-parts" : [ [ "2015" ] ] }, "page" : "152-175", "title" : "Can We Generalize from Case Studies?", "type" : "article-journal", "volume" : "15" }, "uris" : [ "http://www.mendeley.com/documents/?uuid=66b3aca0-8291-4a25-be06-0553b7e53b88" ] } ], "mendeley" : { "formattedCitation" : "&lt;sup&gt;17&lt;/sup&gt;", "plainTextFormattedCitation" : "17", "previouslyFormattedCitation" : "&lt;sup&gt;17&lt;/sup&gt;" }, "properties" : { "noteIndex" : 0 }, "schema" : "https://github.com/citation-style-language/schema/raw/master/csl-citation.json" }</w:instrText>
      </w:r>
      <w:r>
        <w:rPr>
          <w:rFonts w:ascii="Calibri" w:eastAsia="Calibri" w:hAnsi="Calibri" w:cs="Calibri"/>
        </w:rPr>
        <w:fldChar w:fldCharType="separate"/>
      </w:r>
      <w:r w:rsidRPr="00235397">
        <w:rPr>
          <w:rFonts w:ascii="Calibri" w:eastAsia="Calibri" w:hAnsi="Calibri" w:cs="Calibri"/>
          <w:noProof/>
          <w:vertAlign w:val="superscript"/>
        </w:rPr>
        <w:t>17</w:t>
      </w:r>
      <w:r>
        <w:rPr>
          <w:rFonts w:ascii="Calibri" w:eastAsia="Calibri" w:hAnsi="Calibri" w:cs="Calibri"/>
        </w:rPr>
        <w:fldChar w:fldCharType="end"/>
      </w:r>
      <w:r>
        <w:rPr>
          <w:rFonts w:ascii="Calibri" w:eastAsia="Calibri" w:hAnsi="Calibri" w:cs="Calibri"/>
        </w:rPr>
        <w:t xml:space="preserve">. For instance, comparisons might proceed from the observation that common structural (political, economic, or geographic) characteristics drive urban phenomena, leading to differing path dependencies in energy consumption, and hence a role for typologies in structuring learning between similar types of cities </w:t>
      </w:r>
      <w:r>
        <w:rPr>
          <w:rFonts w:ascii="Calibri" w:eastAsia="Calibri" w:hAnsi="Calibri" w:cs="Calibri"/>
        </w:rPr>
        <w:fldChar w:fldCharType="begin" w:fldLock="1"/>
      </w:r>
      <w:r w:rsidR="007179F3">
        <w:rPr>
          <w:rFonts w:ascii="Calibri" w:eastAsia="Calibri" w:hAnsi="Calibri" w:cs="Calibri"/>
        </w:rPr>
        <w:instrText>ADDIN CSL_CITATION { "citationItems" : [ { "id" : "ITEM-1",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"ITEM-1", "issued" : { "date-parts" : [ [ "2015" ] ] }, "title" : "Global typology of urban energy use and potentials for an urbanization mitigation wedge", "type" : "article-journal" }, "uris" : [ "http://www.mendeley.com/documents/?uuid=0f6da94c-9a72-40eb-8c7f-ee424de9ed8c" ] } ], "mendeley" : { "formattedCitation" : "&lt;sup&gt;5&lt;/sup&gt;", "plainTextFormattedCitation" : "5", "previouslyFormattedCitation" : "&lt;sup&gt;5&lt;/sup&gt;" }, "properties" : { "noteIndex" : 0 }, "schema" : "https://github.com/citation-style-language/schema/raw/master/csl-citation.json" }</w:instrText>
      </w:r>
      <w:r>
        <w:rPr>
          <w:rFonts w:ascii="Calibri" w:eastAsia="Calibri" w:hAnsi="Calibri" w:cs="Calibri"/>
        </w:rPr>
        <w:fldChar w:fldCharType="separate"/>
      </w:r>
      <w:r w:rsidR="00D0501E" w:rsidRPr="00D0501E">
        <w:rPr>
          <w:rFonts w:ascii="Calibri" w:eastAsia="Calibri" w:hAnsi="Calibri" w:cs="Calibri"/>
          <w:noProof/>
          <w:vertAlign w:val="superscript"/>
        </w:rPr>
        <w:t>5</w:t>
      </w:r>
      <w:r>
        <w:rPr>
          <w:rFonts w:ascii="Calibri" w:eastAsia="Calibri" w:hAnsi="Calibri" w:cs="Calibri"/>
        </w:rPr>
        <w:fldChar w:fldCharType="end"/>
      </w:r>
      <w:r>
        <w:rPr>
          <w:rFonts w:ascii="Calibri" w:eastAsia="Calibri" w:hAnsi="Calibri" w:cs="Calibri"/>
        </w:rPr>
        <w:t xml:space="preserve">. Alternatively, ubiquitous urban problems have been observed across many types of systems, such as the </w:t>
      </w:r>
      <w:r w:rsidR="00DD1729">
        <w:rPr>
          <w:rFonts w:ascii="Calibri" w:eastAsia="Calibri" w:hAnsi="Calibri" w:cs="Calibri"/>
        </w:rPr>
        <w:t xml:space="preserve">nexus of health, transportation and pollution externalities arising from </w:t>
      </w:r>
      <w:r>
        <w:rPr>
          <w:rFonts w:ascii="Calibri" w:eastAsia="Calibri" w:hAnsi="Calibri" w:cs="Calibri"/>
        </w:rPr>
        <w:t xml:space="preserve">agglomeration </w:t>
      </w:r>
      <w:r>
        <w:rPr>
          <w:rFonts w:ascii="Calibri" w:eastAsia="Calibri" w:hAnsi="Calibri" w:cs="Calibri"/>
        </w:rPr>
        <w:fldChar w:fldCharType="begin" w:fldLock="1"/>
      </w:r>
      <w:r w:rsidR="007179F3">
        <w:rPr>
          <w:rFonts w:ascii="Calibri" w:eastAsia="Calibri" w:hAnsi="Calibri" w:cs="Calibri"/>
        </w:rPr>
        <w:instrText>ADDIN CSL_CITATION { "citationItems" : [ { "id" : "ITEM-1",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"ITEM-1",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"mendeley" : { "formattedCitation" : "&lt;sup&gt;18&lt;/sup&gt;", "plainTextFormattedCitation" : "18", "previouslyFormattedCitation" : "&lt;sup&gt;18&lt;/sup&gt;" }, "properties" : { "noteIndex" : 0 }, "schema" : "https://github.com/citation-style-language/schema/raw/master/csl-citation.json" }</w:instrText>
      </w:r>
      <w:r>
        <w:rPr>
          <w:rFonts w:ascii="Calibri" w:eastAsia="Calibri" w:hAnsi="Calibri" w:cs="Calibri"/>
        </w:rPr>
        <w:fldChar w:fldCharType="separate"/>
      </w:r>
      <w:r w:rsidR="00D0501E" w:rsidRPr="00D0501E">
        <w:rPr>
          <w:rFonts w:ascii="Calibri" w:eastAsia="Calibri" w:hAnsi="Calibri" w:cs="Calibri"/>
          <w:noProof/>
          <w:vertAlign w:val="superscript"/>
        </w:rPr>
        <w:t>18</w:t>
      </w:r>
      <w:r>
        <w:rPr>
          <w:rFonts w:ascii="Calibri" w:eastAsia="Calibri" w:hAnsi="Calibri" w:cs="Calibri"/>
        </w:rPr>
        <w:fldChar w:fldCharType="end"/>
      </w:r>
      <w:r>
        <w:rPr>
          <w:rFonts w:ascii="Calibri" w:eastAsia="Calibri" w:hAnsi="Calibri" w:cs="Calibri"/>
        </w:rPr>
        <w:t xml:space="preserve">. Where individual cities demonstrate </w:t>
      </w:r>
      <w:r w:rsidR="00DD1729">
        <w:rPr>
          <w:rFonts w:ascii="Calibri" w:eastAsia="Calibri" w:hAnsi="Calibri" w:cs="Calibri"/>
        </w:rPr>
        <w:t xml:space="preserve">progress on </w:t>
      </w:r>
      <w:r>
        <w:rPr>
          <w:rFonts w:ascii="Calibri" w:eastAsia="Calibri" w:hAnsi="Calibri" w:cs="Calibri"/>
        </w:rPr>
        <w:t xml:space="preserve">solutions, </w:t>
      </w:r>
      <w:r w:rsidR="00DD1729">
        <w:rPr>
          <w:rFonts w:ascii="Calibri" w:eastAsia="Calibri" w:hAnsi="Calibri" w:cs="Calibri"/>
        </w:rPr>
        <w:t xml:space="preserve">for example through land-use policies and active </w:t>
      </w:r>
      <w:r w:rsidR="00DD1729">
        <w:rPr>
          <w:rFonts w:ascii="Calibri" w:eastAsia="Calibri" w:hAnsi="Calibri" w:cs="Calibri"/>
        </w:rPr>
        <w:lastRenderedPageBreak/>
        <w:t>travel provisioning</w:t>
      </w:r>
      <w:r>
        <w:rPr>
          <w:rFonts w:ascii="Calibri" w:eastAsia="Calibri" w:hAnsi="Calibri" w:cs="Calibri"/>
        </w:rPr>
        <w:t>, the resulting ‘proof of concept’</w:t>
      </w:r>
      <w:r w:rsidR="00DD1729">
        <w:rPr>
          <w:rFonts w:ascii="Calibri" w:eastAsia="Calibri" w:hAnsi="Calibri" w:cs="Calibri"/>
        </w:rPr>
        <w:t xml:space="preserve"> can prove</w:t>
      </w:r>
      <w:r>
        <w:rPr>
          <w:rFonts w:ascii="Calibri" w:eastAsia="Calibri" w:hAnsi="Calibri" w:cs="Calibri"/>
        </w:rPr>
        <w:t xml:space="preserve"> highly relevant indeed across the urban landscape</w:t>
      </w:r>
      <w:r w:rsidR="00DD1729">
        <w:rPr>
          <w:rFonts w:ascii="Calibri" w:eastAsia="Calibri" w:hAnsi="Calibri" w:cs="Calibri"/>
        </w:rPr>
        <w:t xml:space="preserve"> </w:t>
      </w:r>
      <w:r w:rsidR="00DD1729">
        <w:rPr>
          <w:rFonts w:ascii="Calibri" w:eastAsia="Calibri" w:hAnsi="Calibri" w:cs="Calibri"/>
        </w:rPr>
        <w:fldChar w:fldCharType="begin" w:fldLock="1"/>
      </w:r>
      <w:r w:rsidR="007179F3">
        <w:rPr>
          <w:rFonts w:ascii="Calibri" w:eastAsia="Calibri" w:hAnsi="Calibri" w:cs="Calibri"/>
        </w:rPr>
        <w:instrText>ADDIN CSL_CITATION { "citationItems" : [ { "id" : "ITEM-1", "itemData" : { "DOI" : "10.1016/S0140-6736(16)30068-X", "ISBN" : "0140-6736", "ISSN" : "1474547X", "PMID" : "27671670", "abstract" : "Land-use and transport policies contribute to worldwide epidemics of injuries and non-communicable diseases through traffic exposure, noise, air pollution, social isolation, low physical activity, and sedentary behaviours. Motorised transport is a major cause of the greenhouse gas emissions that are threatening human health. Urban and transport planning and urban design policies in many cities do not reflect the accumulating evidence that, if policies would take health effects into account, they could benefit a wide range of common health problems. Enhanced research translation to increase the influence of health research on urban and transport planning decisions could address many global health problems. This paper illustrates the potential for such change by presenting conceptual models and case studies of research translation applied to urban and transport planning and urban design. The primary recommendation of this paper is for cities to actively pursue compact and mixed-use urban designs that encourage a transport modal shift away from private motor vehicles towards walking, cycling, and public transport. This Series concludes by urging a systematic approach to city design to enhance health and sustainability through active transport and a move towards new urban mobility. Such an approach promises to be a powerful strategy for improvements in population health on a permanent basis.", "author" : [ { "dropping-particle" : "", "family" : "Sallis", "given" : "James F.", "non-dropping-particle" : "", "parse-names" : false, "suffix" : "" }, { "dropping-particle" : "", "family" : "Bull", "given" : "Fiona", "non-dropping-particle" : "", "parse-names" : false, "suffix" : "" }, { "dropping-particle" : "", "family" : "Burdett", "given" : "Ricky", "non-dropping-particle" : "", "parse-names" : false, "suffix" : "" }, { "dropping-particle" : "", "family" : "Frank", "given" : "Lawrence D.", "non-dropping-particle" : "", "parse-names" : false, "suffix" : "" }, { "dropping-particle" : "", "family" : "Griffiths", "given" : "Peter", "non-dropping-particle" : "", "parse-names" : false, "suffix" : "" }, { "dropping-particle" : "", "family" : "Giles-Corti", "given" : "Billie", "non-dropping-particle" : "", "parse-names" : false, "suffix" : "" }, { "dropping-particle" : "", "family" : "Stevenson", "given" : "Mark", "non-dropping-particle" : "", "parse-names" : false, "suffix" : "" } ], "container-title" : "The Lancet", "id" : "ITEM-1", "issue" : "10062", "issued" : { "date-parts" : [ [ "2016" ] ] }, "page" : "2936-2947", "publisher" : "Elsevier Ltd", "title" : "Use of science to guide city planning policy and practice: how to achieve healthy and sustainable future cities", "type" : "article-journal", "volume" : "388" }, "uris" : [ "http://www.mendeley.com/documents/?uuid=0c78de7a-b5c6-459d-9107-f61f1cb32a8d" ] } ], "mendeley" : { "formattedCitation" : "&lt;sup&gt;19&lt;/sup&gt;", "plainTextFormattedCitation" : "19", "previouslyFormattedCitation" : "&lt;sup&gt;19&lt;/sup&gt;" }, "properties" : { "noteIndex" : 0 }, "schema" : "https://github.com/citation-style-language/schema/raw/master/csl-citation.json" }</w:instrText>
      </w:r>
      <w:r w:rsidR="00DD1729">
        <w:rPr>
          <w:rFonts w:ascii="Calibri" w:eastAsia="Calibri" w:hAnsi="Calibri" w:cs="Calibri"/>
        </w:rPr>
        <w:fldChar w:fldCharType="separate"/>
      </w:r>
      <w:r w:rsidR="00D0501E" w:rsidRPr="00D0501E">
        <w:rPr>
          <w:rFonts w:ascii="Calibri" w:eastAsia="Calibri" w:hAnsi="Calibri" w:cs="Calibri"/>
          <w:noProof/>
          <w:vertAlign w:val="superscript"/>
        </w:rPr>
        <w:t>19</w:t>
      </w:r>
      <w:r w:rsidR="00DD1729">
        <w:rPr>
          <w:rFonts w:ascii="Calibri" w:eastAsia="Calibri" w:hAnsi="Calibri" w:cs="Calibri"/>
        </w:rPr>
        <w:fldChar w:fldCharType="end"/>
      </w:r>
      <w:r>
        <w:rPr>
          <w:rFonts w:ascii="Calibri" w:eastAsia="Calibri" w:hAnsi="Calibri" w:cs="Calibri"/>
        </w:rPr>
        <w:t>.</w:t>
      </w:r>
    </w:p>
    <w:p w14:paraId="7BEFD707" w14:textId="02E2C967" w:rsidR="00B32019" w:rsidRDefault="00F85AAB" w:rsidP="005A2F0C">
      <w:pPr>
        <w:spacing w:line="480" w:lineRule="auto"/>
        <w:rPr>
          <w:rFonts w:ascii="Calibri" w:eastAsia="Calibri" w:hAnsi="Calibri" w:cs="Calibri"/>
        </w:rPr>
      </w:pPr>
      <w:r>
        <w:rPr>
          <w:rFonts w:ascii="Calibri" w:eastAsia="Calibri" w:hAnsi="Calibri" w:cs="Calibri"/>
        </w:rPr>
        <w:t>A</w:t>
      </w:r>
      <w:r w:rsidR="00CA5439">
        <w:rPr>
          <w:rFonts w:ascii="Calibri" w:eastAsia="Calibri" w:hAnsi="Calibri" w:cs="Calibri"/>
        </w:rPr>
        <w:t>nother</w:t>
      </w:r>
      <w:r>
        <w:rPr>
          <w:rFonts w:ascii="Calibri" w:eastAsia="Calibri" w:hAnsi="Calibri" w:cs="Calibri"/>
        </w:rPr>
        <w:t xml:space="preserve"> key route towards learning is through literature reviews and urban assessments</w:t>
      </w:r>
      <w:r w:rsidR="006822A6">
        <w:rPr>
          <w:rFonts w:ascii="Calibri" w:eastAsia="Calibri" w:hAnsi="Calibri" w:cs="Calibri"/>
        </w:rPr>
        <w:t xml:space="preserve">. </w:t>
      </w:r>
      <w:r w:rsidR="00302A3D">
        <w:rPr>
          <w:rFonts w:ascii="Calibri" w:eastAsia="Calibri" w:hAnsi="Calibri" w:cs="Calibri"/>
        </w:rPr>
        <w:t xml:space="preserve">Formal review methods – those that deploy transparent and systematic procedures for literature selection, quality assessment and synthesis – are the gold standard for generating a robust evidence base for policy </w:t>
      </w:r>
      <w:r w:rsidR="00302A3D">
        <w:rPr>
          <w:rFonts w:ascii="Calibri" w:eastAsia="Calibri" w:hAnsi="Calibri" w:cs="Calibri"/>
        </w:rPr>
        <w:fldChar w:fldCharType="begin" w:fldLock="1"/>
      </w:r>
      <w:r w:rsidR="007179F3">
        <w:rPr>
          <w:rFonts w:ascii="Calibri" w:eastAsia="Calibri" w:hAnsi="Calibri" w:cs="Calibri"/>
        </w:rPr>
        <w:instrText>ADDIN CSL_CITATION { "citationItems" : [ { "id" : "ITEM-1", "itemData" : { "DOI" : "10.1007/s10113-014-0708-7", "ISBN" : "1011301407", "ISSN" : "1436378X", "abstract" : "Recent controversy has led to calls for increased standardization and transparency in the methods used to synthesize climate change research. Though these debates have focused largely on the biophysical dimen- sions of climate change, human dimensions research is equally in need of improved methodological approaches for research synthesis. Systematic review approaches, and more recently realist review methods, have been used within the health sciences for decades to guide research synthesis. Despite this, penetration of these approaches into the social and environmental sciences has been limited. Here, we present an analysis of approaches for systematic review and research synthesis and examine their applica- bility in an adaptation context. Customized review frame- works informed by systematic approaches to research synthesis provide a conceptually appropriate and practical opportunity for increasing methodological transparency and rigor in synthesizing and tracking adaptation research. This review highlights innovative applications of system- atic approaches, with a focus on the unique challenges of integrating multiple data sources and formats in reviewing climate change adaptation policy and practice. We present guidelines, key considerations, and recommendations for systematic review in the social sciences in general and adaptation research in particular. We conclude by calling for increased conceptual and methodological development of systematic review approaches to address the methodo- logical challenges of synthesizing and tracking adaptation to climate change.", "author" : [ { "dropping-particle" : "", "family" : "Berrang-Ford", "given" : "Lea", "non-dropping-particle" : "", "parse-names" : false, "suffix" : "" }, { "dropping-particle" : "", "family" : "Pearce", "given" : "Tristan", "non-dropping-particle" : "", "parse-names" : false, "suffix" : "" }, { "dropping-particle" : "", "family" : "Ford", "given" : "James D.", "non-dropping-particle" : "", "parse-names" : false, "suffix" : "" } ], "container-title" : "Regional Environmental Change", "id" : "ITEM-1", "issued" : { "date-parts" : [ [ "2015" ] ] }, "title" : "Systematic review approaches for climate change adaptation research", "type" : "article-journal" }, "uris" : [ "http://www.mendeley.com/documents/?uuid=33793b16-bc6b-4271-b987-e4d78fa91b6f" ] }, { "id" : "ITEM-2", "itemData" : { "DOI" : "10.1016/j.enpol.2006.06.008", "ISSN" : "03014215", "abstract" : "The Russian Federation has begun restructuring its electricity sector, following the standard restructuring model of complete vertical separation of generation from transmission, with the aim of creating competition in regional generation markets. This paper examines the structure of the six principal regional generation markets that are in their early stages of development and argues that they are likely to be characterized by high levels of market power on the part of individual privatized generation companies, especially during the peak winter demand season. These levels - considerably higher than those that caused competitive problems in California - seem to create a serious risk of price spikes in deregulated wholesale electricity markets, and thus of significant price increases to consumers of electricity.", "author" : [ { "dropping-particle" : "", "family" : "Sorrell", "given" : "Steve", "non-dropping-particle" : "", "parse-names" : false, "suffix" : "" } ], "container-title" : "Energy Policy", "id" : "ITEM-2", "issue" : "3", "issued" : { "date-parts" : [ [ "2007" ] ] }, "page" : "1858-1871", "title" : "Improving the evidence base for energy policy: The role of systematic reviews", "type" : "article-journal", "volume" : "35" }, "uris" : [ "http://www.mendeley.com/documents/?uuid=41daf3ab-0887-42e5-8b80-8db0b868540f" ] } ], "mendeley" : { "formattedCitation" : "&lt;sup&gt;20,21&lt;/sup&gt;", "plainTextFormattedCitation" : "20,21", "previouslyFormattedCitation" : "&lt;sup&gt;20,21&lt;/sup&gt;" }, "properties" : { "noteIndex" : 0 }, "schema" : "https://github.com/citation-style-language/schema/raw/master/csl-citation.json" }</w:instrText>
      </w:r>
      <w:r w:rsidR="00302A3D">
        <w:rPr>
          <w:rFonts w:ascii="Calibri" w:eastAsia="Calibri" w:hAnsi="Calibri" w:cs="Calibri"/>
        </w:rPr>
        <w:fldChar w:fldCharType="separate"/>
      </w:r>
      <w:r w:rsidR="00D0501E" w:rsidRPr="00D0501E">
        <w:rPr>
          <w:rFonts w:ascii="Calibri" w:eastAsia="Calibri" w:hAnsi="Calibri" w:cs="Calibri"/>
          <w:noProof/>
          <w:vertAlign w:val="superscript"/>
        </w:rPr>
        <w:t>20,21</w:t>
      </w:r>
      <w:r w:rsidR="00302A3D">
        <w:rPr>
          <w:rFonts w:ascii="Calibri" w:eastAsia="Calibri" w:hAnsi="Calibri" w:cs="Calibri"/>
        </w:rPr>
        <w:fldChar w:fldCharType="end"/>
      </w:r>
      <w:r w:rsidR="00302A3D">
        <w:rPr>
          <w:rFonts w:ascii="Calibri" w:eastAsia="Calibri" w:hAnsi="Calibri" w:cs="Calibri"/>
        </w:rPr>
        <w:t xml:space="preserve">. </w:t>
      </w:r>
      <w:r w:rsidR="00CA5439">
        <w:rPr>
          <w:rFonts w:ascii="Calibri" w:eastAsia="Calibri" w:hAnsi="Calibri" w:cs="Calibri"/>
        </w:rPr>
        <w:t>These consist of a</w:t>
      </w:r>
      <w:r w:rsidR="00B32019">
        <w:rPr>
          <w:rFonts w:ascii="Calibri" w:eastAsia="Calibri" w:hAnsi="Calibri" w:cs="Calibri"/>
        </w:rPr>
        <w:t xml:space="preserve"> wide spread of quantitative, qualitative and mixed formal review approaches </w:t>
      </w:r>
      <w:r w:rsidR="00CA5439">
        <w:rPr>
          <w:rFonts w:ascii="Calibri" w:eastAsia="Calibri" w:hAnsi="Calibri" w:cs="Calibri"/>
        </w:rPr>
        <w:t xml:space="preserve">that are </w:t>
      </w:r>
      <w:r w:rsidR="00B32019">
        <w:rPr>
          <w:rFonts w:ascii="Calibri" w:eastAsia="Calibri" w:hAnsi="Calibri" w:cs="Calibri"/>
        </w:rPr>
        <w:t xml:space="preserve">well-documented in the health sciences literature </w:t>
      </w:r>
      <w:r w:rsidR="00B32019">
        <w:rPr>
          <w:rFonts w:ascii="Calibri" w:eastAsia="Calibri" w:hAnsi="Calibri" w:cs="Calibri"/>
        </w:rPr>
        <w:fldChar w:fldCharType="begin" w:fldLock="1"/>
      </w:r>
      <w:r w:rsidR="007179F3">
        <w:rPr>
          <w:rFonts w:ascii="Calibri" w:eastAsia="Calibri" w:hAnsi="Calibri" w:cs="Calibri"/>
        </w:rPr>
        <w:instrText>ADDIN CSL_CITATION { "citationItems" : [ { "id" : "ITEM-1", "itemData" : { "DOI" : "10.1016/j.jclinepi.2015.11.022", "ISBN" : "1878-5921 (Electronic)\r0895-4356 (Linking)", "ISSN" : "18785921", "PMID" : "26912124", "abstract" : "Objective To compare and contrast different knowledge synthesis methods and map their specific steps through a scoping review to gain a better understanding of how to select the most appropriate knowledge synthesis method to answer research questions of complex evidence. Study design and setting Electronic databases were searched to identify studies reporting emerging knowledge synthesis methods (e.g., Realist review) across multidisciplinary fields. Two reviewers independently selected studies and abstracted data for each article. Results We synthesized diverse, often conflicting evidence to identify 12 unique knowledge synthesis methods and 13 analysis methods. We organized the 12 full knowledge synthesis methods according to their purpose, outputs and applicability for practice and policy, as well as general guidance on formulating the research question. To make sense of the overlap across these knowledge synthesis methods, we derived a conceptual algorithm to elucidate the process for selecting the optimal knowledge synthesis methods for particular research questions. Conclusion These findings represent a preliminary understanding on which we will base further advancement of knowledge in this field. As part of next steps, we will convene a meeting of international leaders in the field aimed at clarifying emerging knowledge synthesis approaches.", "author" : [ { "dropping-particle" : "", "family" : "Kastner", "given" : "Monika", "non-dropping-particle" : "", "parse-names" : false, "suffix" : "" }, { "dropping-particle" : "", "family" : "Antony", "given" : "Jesmin", "non-dropping-particle" : "", "parse-names" : false, "suffix" : "" }, { "dropping-particle" : "", "family" : "Soobiah", "given" : "Charlene", "non-dropping-particle" : "", "parse-names" : false, "suffix" : "" }, { "dropping-particle" : "", "family" : "Straus", "given" : "Sharon E.", "non-dropping-particle" : "", "parse-names" : false, "suffix" : "" }, { "dropping-particle" : "", "family" : "Tricco", "given" : "Andrea C.", "non-dropping-particle" : "", "parse-names" : false, "suffix" : "" } ], "container-title" : "Journal of Clinical Epidemiology", "id" : "ITEM-1", "issued" : { "date-parts" : [ [ "2016" ] ] }, "page" : "43-49", "publisher" : "Elsevier Inc", "title" : "Conceptual recommendations for selecting the most appropriate knowledge synthesis method to answer research questions related to complex evidence", "type" : "article-journal", "volume" : "73" }, "uris" : [ "http://www.mendeley.com/documents/?uuid=5424c31a-571f-4ca4-997f-295107602154" ] } ], "mendeley" : { "formattedCitation" : "&lt;sup&gt;22&lt;/sup&gt;", "plainTextFormattedCitation" : "22", "previouslyFormattedCitation" : "&lt;sup&gt;22&lt;/sup&gt;" }, "properties" : { "noteIndex" : 0 }, "schema" : "https://github.com/citation-style-language/schema/raw/master/csl-citation.json" }</w:instrText>
      </w:r>
      <w:r w:rsidR="00B32019">
        <w:rPr>
          <w:rFonts w:ascii="Calibri" w:eastAsia="Calibri" w:hAnsi="Calibri" w:cs="Calibri"/>
        </w:rPr>
        <w:fldChar w:fldCharType="separate"/>
      </w:r>
      <w:r w:rsidR="00D0501E" w:rsidRPr="00D0501E">
        <w:rPr>
          <w:rFonts w:ascii="Calibri" w:eastAsia="Calibri" w:hAnsi="Calibri" w:cs="Calibri"/>
          <w:noProof/>
          <w:vertAlign w:val="superscript"/>
        </w:rPr>
        <w:t>22</w:t>
      </w:r>
      <w:r w:rsidR="00B32019">
        <w:rPr>
          <w:rFonts w:ascii="Calibri" w:eastAsia="Calibri" w:hAnsi="Calibri" w:cs="Calibri"/>
        </w:rPr>
        <w:fldChar w:fldCharType="end"/>
      </w:r>
      <w:r w:rsidR="00B32019">
        <w:rPr>
          <w:rFonts w:ascii="Calibri" w:eastAsia="Calibri" w:hAnsi="Calibri" w:cs="Calibri"/>
        </w:rPr>
        <w:t>.</w:t>
      </w:r>
      <w:r w:rsidR="00EA59A1">
        <w:rPr>
          <w:rFonts w:ascii="Calibri" w:eastAsia="Calibri" w:hAnsi="Calibri" w:cs="Calibri"/>
        </w:rPr>
        <w:t xml:space="preserve"> Again, however, we find limited progress on this front.</w:t>
      </w:r>
    </w:p>
    <w:p w14:paraId="28708232" w14:textId="74AF0C36" w:rsidR="00B32019" w:rsidRDefault="009A5C3F" w:rsidP="005A2F0C">
      <w:pPr>
        <w:spacing w:line="480" w:lineRule="auto"/>
        <w:rPr>
          <w:rFonts w:ascii="Calibri" w:eastAsia="Calibri" w:hAnsi="Calibri" w:cs="Calibri"/>
        </w:rPr>
      </w:pPr>
      <w:r>
        <w:rPr>
          <w:rFonts w:ascii="Calibri" w:eastAsia="Calibri" w:hAnsi="Calibri" w:cs="Calibri"/>
        </w:rPr>
        <w:t>We search</w:t>
      </w:r>
      <w:r w:rsidR="00B32019">
        <w:rPr>
          <w:rFonts w:ascii="Calibri" w:eastAsia="Calibri" w:hAnsi="Calibri" w:cs="Calibri"/>
        </w:rPr>
        <w:t xml:space="preserve"> the original set </w:t>
      </w:r>
      <w:r>
        <w:rPr>
          <w:rFonts w:ascii="Calibri" w:eastAsia="Calibri" w:hAnsi="Calibri" w:cs="Calibri"/>
        </w:rPr>
        <w:t>of documents identified in our urban mitigation query (12,918 articles) for review articles</w:t>
      </w:r>
      <w:r w:rsidR="00B32019">
        <w:rPr>
          <w:rFonts w:ascii="Calibri" w:eastAsia="Calibri" w:hAnsi="Calibri" w:cs="Calibri"/>
        </w:rPr>
        <w:t xml:space="preserve">, </w:t>
      </w:r>
      <w:r>
        <w:rPr>
          <w:rFonts w:ascii="Calibri" w:eastAsia="Calibri" w:hAnsi="Calibri" w:cs="Calibri"/>
        </w:rPr>
        <w:t xml:space="preserve">and identify </w:t>
      </w:r>
      <w:r w:rsidR="00B32019">
        <w:rPr>
          <w:rFonts w:ascii="Calibri" w:eastAsia="Calibri" w:hAnsi="Calibri" w:cs="Calibri"/>
        </w:rPr>
        <w:t xml:space="preserve">just </w:t>
      </w:r>
      <w:r w:rsidR="00B32019" w:rsidRPr="00B32019">
        <w:rPr>
          <w:rFonts w:ascii="Calibri" w:eastAsia="Calibri" w:hAnsi="Calibri" w:cs="Calibri"/>
          <w:highlight w:val="yellow"/>
        </w:rPr>
        <w:t>10</w:t>
      </w:r>
      <w:r w:rsidR="00B32019">
        <w:rPr>
          <w:rFonts w:ascii="Calibri" w:eastAsia="Calibri" w:hAnsi="Calibri" w:cs="Calibri"/>
        </w:rPr>
        <w:t xml:space="preserve"> studies </w:t>
      </w:r>
      <w:r w:rsidR="0005750C">
        <w:rPr>
          <w:rFonts w:ascii="Calibri" w:eastAsia="Calibri" w:hAnsi="Calibri" w:cs="Calibri"/>
        </w:rPr>
        <w:t xml:space="preserve">that </w:t>
      </w:r>
      <w:r w:rsidR="00B32019">
        <w:rPr>
          <w:rFonts w:ascii="Calibri" w:eastAsia="Calibri" w:hAnsi="Calibri" w:cs="Calibri"/>
        </w:rPr>
        <w:t>apply</w:t>
      </w:r>
      <w:r w:rsidR="00EA59A1">
        <w:rPr>
          <w:rFonts w:ascii="Calibri" w:eastAsia="Calibri" w:hAnsi="Calibri" w:cs="Calibri"/>
        </w:rPr>
        <w:t xml:space="preserve"> </w:t>
      </w:r>
      <w:r w:rsidR="00B32019">
        <w:rPr>
          <w:rFonts w:ascii="Calibri" w:eastAsia="Calibri" w:hAnsi="Calibri" w:cs="Calibri"/>
        </w:rPr>
        <w:t xml:space="preserve">formal </w:t>
      </w:r>
      <w:r w:rsidR="00CA5439">
        <w:rPr>
          <w:rFonts w:ascii="Calibri" w:eastAsia="Calibri" w:hAnsi="Calibri" w:cs="Calibri"/>
        </w:rPr>
        <w:t xml:space="preserve">review </w:t>
      </w:r>
      <w:r w:rsidR="00B32019">
        <w:rPr>
          <w:rFonts w:ascii="Calibri" w:eastAsia="Calibri" w:hAnsi="Calibri" w:cs="Calibri"/>
        </w:rPr>
        <w:t>methods</w:t>
      </w:r>
      <w:r w:rsidR="00CF1FAE">
        <w:rPr>
          <w:rFonts w:ascii="Calibri" w:eastAsia="Calibri" w:hAnsi="Calibri" w:cs="Calibri"/>
        </w:rPr>
        <w:t xml:space="preserve"> (see methods)</w:t>
      </w:r>
      <w:r w:rsidR="00B32019">
        <w:rPr>
          <w:rFonts w:ascii="Calibri" w:eastAsia="Calibri" w:hAnsi="Calibri" w:cs="Calibri"/>
        </w:rPr>
        <w:t xml:space="preserve">. The majority of these studies are </w:t>
      </w:r>
      <w:r w:rsidR="00524371">
        <w:rPr>
          <w:rFonts w:ascii="Calibri" w:eastAsia="Calibri" w:hAnsi="Calibri" w:cs="Calibri"/>
        </w:rPr>
        <w:t>narrative reviews</w:t>
      </w:r>
      <w:r>
        <w:rPr>
          <w:rFonts w:ascii="Calibri" w:eastAsia="Calibri" w:hAnsi="Calibri" w:cs="Calibri"/>
        </w:rPr>
        <w:t xml:space="preserve"> (</w:t>
      </w:r>
      <w:r w:rsidRPr="009A5C3F">
        <w:rPr>
          <w:rFonts w:ascii="Calibri" w:eastAsia="Calibri" w:hAnsi="Calibri" w:cs="Calibri"/>
        </w:rPr>
        <w:fldChar w:fldCharType="begin"/>
      </w:r>
      <w:r w:rsidRPr="009A5C3F">
        <w:rPr>
          <w:rFonts w:ascii="Calibri" w:eastAsia="Calibri" w:hAnsi="Calibri" w:cs="Calibri"/>
        </w:rPr>
        <w:instrText xml:space="preserve"> REF _Ref512426317 \h  \* MERGEFORMAT </w:instrText>
      </w:r>
      <w:r w:rsidRPr="009A5C3F">
        <w:rPr>
          <w:rFonts w:ascii="Calibri" w:eastAsia="Calibri" w:hAnsi="Calibri" w:cs="Calibri"/>
        </w:rPr>
      </w:r>
      <w:r w:rsidRPr="009A5C3F">
        <w:rPr>
          <w:rFonts w:ascii="Calibri" w:eastAsia="Calibri" w:hAnsi="Calibri" w:cs="Calibri"/>
        </w:rPr>
        <w:fldChar w:fldCharType="separate"/>
      </w:r>
      <w:r w:rsidRPr="009A5C3F">
        <w:t xml:space="preserve">Table </w:t>
      </w:r>
      <w:r w:rsidRPr="009A5C3F">
        <w:rPr>
          <w:noProof/>
        </w:rPr>
        <w:t>2</w:t>
      </w:r>
      <w:r w:rsidRPr="009A5C3F">
        <w:rPr>
          <w:rFonts w:ascii="Calibri" w:eastAsia="Calibri" w:hAnsi="Calibri" w:cs="Calibri"/>
        </w:rPr>
        <w:fldChar w:fldCharType="end"/>
      </w:r>
      <w:r>
        <w:rPr>
          <w:rFonts w:ascii="Calibri" w:eastAsia="Calibri" w:hAnsi="Calibri" w:cs="Calibri"/>
        </w:rPr>
        <w:t>)</w:t>
      </w:r>
      <w:r w:rsidR="00524371">
        <w:rPr>
          <w:rFonts w:ascii="Calibri" w:eastAsia="Calibri" w:hAnsi="Calibri" w:cs="Calibri"/>
        </w:rPr>
        <w:t>: akin to a normal literature review, but proceeding from a transparent search and selection of literature. Quantitative synthesis methods are sparse, comprising a single meta-analysis of residential demand-response programs (</w:t>
      </w:r>
      <w:commentRangeStart w:id="12"/>
      <w:r w:rsidR="00524371">
        <w:rPr>
          <w:rFonts w:ascii="Calibri" w:eastAsia="Calibri" w:hAnsi="Calibri" w:cs="Calibri"/>
        </w:rPr>
        <w:t>ref</w:t>
      </w:r>
      <w:commentRangeEnd w:id="12"/>
      <w:r w:rsidR="00524371">
        <w:rPr>
          <w:rStyle w:val="CommentReference"/>
        </w:rPr>
        <w:commentReference w:id="12"/>
      </w:r>
      <w:r w:rsidR="00524371">
        <w:rPr>
          <w:rFonts w:ascii="Calibri" w:eastAsia="Calibri" w:hAnsi="Calibri" w:cs="Calibri"/>
        </w:rPr>
        <w:t>) and two studies that extract and analyse quantitative information from literatures on urban ecosystem services (</w:t>
      </w:r>
      <w:commentRangeStart w:id="13"/>
      <w:r w:rsidR="00524371">
        <w:rPr>
          <w:rFonts w:ascii="Calibri" w:eastAsia="Calibri" w:hAnsi="Calibri" w:cs="Calibri"/>
        </w:rPr>
        <w:t>refs</w:t>
      </w:r>
      <w:commentRangeEnd w:id="13"/>
      <w:r w:rsidR="00524371">
        <w:rPr>
          <w:rStyle w:val="CommentReference"/>
        </w:rPr>
        <w:commentReference w:id="13"/>
      </w:r>
      <w:r w:rsidR="00524371">
        <w:rPr>
          <w:rFonts w:ascii="Calibri" w:eastAsia="Calibri" w:hAnsi="Calibri" w:cs="Calibri"/>
        </w:rPr>
        <w:t xml:space="preserve">). We do not find a single study </w:t>
      </w:r>
      <w:r w:rsidR="00E00E4C">
        <w:rPr>
          <w:rFonts w:ascii="Calibri" w:eastAsia="Calibri" w:hAnsi="Calibri" w:cs="Calibri"/>
        </w:rPr>
        <w:t>referring to</w:t>
      </w:r>
      <w:r w:rsidR="00524371">
        <w:rPr>
          <w:rFonts w:ascii="Calibri" w:eastAsia="Calibri" w:hAnsi="Calibri" w:cs="Calibri"/>
        </w:rPr>
        <w:t xml:space="preserve"> formal </w:t>
      </w:r>
      <w:r w:rsidR="00524371" w:rsidRPr="00CA5439">
        <w:rPr>
          <w:rFonts w:ascii="Calibri" w:eastAsia="Calibri" w:hAnsi="Calibri" w:cs="Calibri"/>
          <w:i/>
        </w:rPr>
        <w:t>case study</w:t>
      </w:r>
      <w:r w:rsidR="00524371">
        <w:rPr>
          <w:rFonts w:ascii="Calibri" w:eastAsia="Calibri" w:hAnsi="Calibri" w:cs="Calibri"/>
        </w:rPr>
        <w:t xml:space="preserve"> </w:t>
      </w:r>
      <w:r w:rsidR="00E00E4C">
        <w:rPr>
          <w:rFonts w:ascii="Calibri" w:eastAsia="Calibri" w:hAnsi="Calibri" w:cs="Calibri"/>
        </w:rPr>
        <w:t>review</w:t>
      </w:r>
      <w:r w:rsidR="00524371">
        <w:rPr>
          <w:rFonts w:ascii="Calibri" w:eastAsia="Calibri" w:hAnsi="Calibri" w:cs="Calibri"/>
        </w:rPr>
        <w:t xml:space="preserve"> methods</w:t>
      </w:r>
      <w:r w:rsidR="00E00E4C">
        <w:rPr>
          <w:rFonts w:ascii="Calibri" w:eastAsia="Calibri" w:hAnsi="Calibri" w:cs="Calibri"/>
        </w:rPr>
        <w:t xml:space="preserve">, such as </w:t>
      </w:r>
      <w:r w:rsidR="00524371">
        <w:rPr>
          <w:rFonts w:ascii="Calibri" w:eastAsia="Calibri" w:hAnsi="Calibri" w:cs="Calibri"/>
        </w:rPr>
        <w:t>qu</w:t>
      </w:r>
      <w:r w:rsidR="00060A41">
        <w:rPr>
          <w:rFonts w:ascii="Calibri" w:eastAsia="Calibri" w:hAnsi="Calibri" w:cs="Calibri"/>
        </w:rPr>
        <w:t xml:space="preserve">alitative comparative analysis, </w:t>
      </w:r>
      <w:r w:rsidR="00E00E4C">
        <w:rPr>
          <w:rFonts w:ascii="Calibri" w:eastAsia="Calibri" w:hAnsi="Calibri" w:cs="Calibri"/>
        </w:rPr>
        <w:t xml:space="preserve">case study meta-analysis, </w:t>
      </w:r>
      <w:r w:rsidR="00060A41">
        <w:rPr>
          <w:rFonts w:ascii="Calibri" w:eastAsia="Calibri" w:hAnsi="Calibri" w:cs="Calibri"/>
        </w:rPr>
        <w:t xml:space="preserve">or </w:t>
      </w:r>
      <w:r w:rsidR="00524371">
        <w:rPr>
          <w:rFonts w:ascii="Calibri" w:eastAsia="Calibri" w:hAnsi="Calibri" w:cs="Calibri"/>
        </w:rPr>
        <w:t>case</w:t>
      </w:r>
      <w:r w:rsidR="00060A41">
        <w:rPr>
          <w:rFonts w:ascii="Calibri" w:eastAsia="Calibri" w:hAnsi="Calibri" w:cs="Calibri"/>
        </w:rPr>
        <w:t xml:space="preserve"> survey</w:t>
      </w:r>
      <w:r w:rsidR="0005750C">
        <w:rPr>
          <w:rFonts w:ascii="Calibri" w:eastAsia="Calibri" w:hAnsi="Calibri" w:cs="Calibri"/>
        </w:rPr>
        <w:t>s</w:t>
      </w:r>
      <w:r w:rsidR="00E00E4C">
        <w:rPr>
          <w:rFonts w:ascii="Calibri" w:eastAsia="Calibri" w:hAnsi="Calibri" w:cs="Calibri"/>
        </w:rPr>
        <w:t xml:space="preserve"> </w:t>
      </w:r>
      <w:r w:rsidR="00E00E4C">
        <w:rPr>
          <w:rFonts w:ascii="Calibri" w:eastAsia="Calibri" w:hAnsi="Calibri" w:cs="Calibri"/>
        </w:rPr>
        <w:fldChar w:fldCharType="begin" w:fldLock="1"/>
      </w:r>
      <w:r w:rsidR="007179F3">
        <w:rPr>
          <w:rFonts w:ascii="Calibri" w:eastAsia="Calibri" w:hAnsi="Calibri" w:cs="Calibri"/>
        </w:rPr>
        <w:instrText>ADDIN CSL_CITATION { "citationItems" : [ { "id" : "ITEM-1", "itemData" : { "author" : [ { "dropping-particle" : "", "family" : "Newig", "given" : "Jens", "non-dropping-particle" : "", "parse-names" : false, "suffix" : "" }, { "dropping-particle" : "", "family" : "Fritsch", "given" : "Oliver", "non-dropping-particle" : "", "parse-names" : false, "suffix" : "" } ], "id" : "ITEM-1", "issue" : "September", "issued" : { "date-parts" : [ [ "2009" ] ] }, "number-of-pages" : "3-6", "title" : "The case survey method and applications in political science", "type" : "report", "volume" : "49" }, "uris" : [ "http://www.mendeley.com/documents/?uuid=bfc32a76-c50c-4c8b-b816-f6feed261ba5" ] } ], "mendeley" : { "formattedCitation" : "&lt;sup&gt;23&lt;/sup&gt;", "plainTextFormattedCitation" : "23", "previouslyFormattedCitation" : "&lt;sup&gt;23&lt;/sup&gt;" }, "properties" : { "noteIndex" : 0 }, "schema" : "https://github.com/citation-style-language/schema/raw/master/csl-citation.json" }</w:instrText>
      </w:r>
      <w:r w:rsidR="00E00E4C">
        <w:rPr>
          <w:rFonts w:ascii="Calibri" w:eastAsia="Calibri" w:hAnsi="Calibri" w:cs="Calibri"/>
        </w:rPr>
        <w:fldChar w:fldCharType="separate"/>
      </w:r>
      <w:r w:rsidR="00D0501E" w:rsidRPr="00D0501E">
        <w:rPr>
          <w:rFonts w:ascii="Calibri" w:eastAsia="Calibri" w:hAnsi="Calibri" w:cs="Calibri"/>
          <w:noProof/>
          <w:vertAlign w:val="superscript"/>
        </w:rPr>
        <w:t>23</w:t>
      </w:r>
      <w:r w:rsidR="00E00E4C">
        <w:rPr>
          <w:rFonts w:ascii="Calibri" w:eastAsia="Calibri" w:hAnsi="Calibri" w:cs="Calibri"/>
        </w:rPr>
        <w:fldChar w:fldCharType="end"/>
      </w:r>
      <w:r w:rsidR="00E00E4C">
        <w:rPr>
          <w:rFonts w:ascii="Calibri" w:eastAsia="Calibri" w:hAnsi="Calibri" w:cs="Calibri"/>
        </w:rPr>
        <w:t xml:space="preserve"> – although there are examples of these methods being applied directly to urban data (</w:t>
      </w:r>
      <w:r w:rsidR="00EA59A1">
        <w:rPr>
          <w:rFonts w:ascii="Calibri" w:eastAsia="Calibri" w:hAnsi="Calibri" w:cs="Calibri"/>
        </w:rPr>
        <w:t xml:space="preserve">but </w:t>
      </w:r>
      <w:r w:rsidR="00E00E4C">
        <w:rPr>
          <w:rFonts w:ascii="Calibri" w:eastAsia="Calibri" w:hAnsi="Calibri" w:cs="Calibri"/>
        </w:rPr>
        <w:t xml:space="preserve">not </w:t>
      </w:r>
      <w:r w:rsidR="00EA59A1">
        <w:rPr>
          <w:rFonts w:ascii="Calibri" w:eastAsia="Calibri" w:hAnsi="Calibri" w:cs="Calibri"/>
        </w:rPr>
        <w:t>to the existing literature</w:t>
      </w:r>
      <w:r w:rsidR="00E00E4C">
        <w:rPr>
          <w:rFonts w:ascii="Calibri" w:eastAsia="Calibri" w:hAnsi="Calibri" w:cs="Calibri"/>
        </w:rPr>
        <w:t xml:space="preserve">) </w:t>
      </w:r>
      <w:r w:rsidR="00E00E4C">
        <w:rPr>
          <w:rFonts w:ascii="Calibri" w:eastAsia="Calibri" w:hAnsi="Calibri" w:cs="Calibri"/>
        </w:rPr>
        <w:fldChar w:fldCharType="begin" w:fldLock="1"/>
      </w:r>
      <w:r w:rsidR="007179F3">
        <w:rPr>
          <w:rFonts w:ascii="Calibri" w:eastAsia="Calibri" w:hAnsi="Calibri" w:cs="Calibri"/>
        </w:rPr>
        <w:instrText>ADDIN CSL_CITATION { "citationItems" : [ { "id" : "ITEM-1", "itemData" : { "abstract" : "Su m m ary. The role of the city in environ m ental m anagem ent is in creasin gly com ing to the fore. A cen tral elem en t in creatin g urban environ m ental sustain ability is the adop tion of approp riate en ergy p olicies, since m ost environ m ental extern alities in cities are directly or indirectly related to energy u se. The cu rren t p ractice d em onstrates an overw helm ing variety of initiative s and policies, so th at the actu al su ccess of such strategi es in a cross-sect ional com parative persp ective is hard to evalu ate. In this con text, this paper offers an application of m eta-an alysis, as this approach is an interestin g an alytical con trib ution tow ard s a better understan ding of th e critical success factors of urb an en ergy policies. The paper starts with a gen eral overview of th e issu e of urban sustain ab ility and sets out the im p ortan ce of energy p olicies at th e urban level. It con tin ues by offerin g a m ethodological fram ew ork for the assessm ent of critical factors related to the perform an ce of sustain able energy strategi es. Using a datab ase con tain ing inform ation on exp erien ces an d exp ert exp ectation s regard ing ren ew able en ergy initiative s in 12 Europ ean cities spread over 3 cou ntries (Italy, The N eth erlan ds and G reece), w e offer a cross-E urop ean com p arative analysis of the perform an ce of urban renew able energy tech n ologies. This com par-ative analysis con sists of a statistic al exp lanation based on a prob it analysis of urb an su stain abil-ity data and the application of a speci\u00ae c m eta-an alytical m ethod, called rou gh set analysis. The paper ends with a con clu ding section on p olicy lesson s.", "author" : [ { "dropping-particle" : "", "family" : "Nijkamp", "given" : "Peter", "non-dropping-particle" : "", "parse-names" : false, "suffix" : "" }, { "dropping-particle" : "", "family" : "Pepping", "given" : "Gerard", "non-dropping-particle" : "", "parse-names" : false, "suffix" : "" } ], "container-title" : "Urban Studies", "id" : "ITEM-1", "issue" : "9", "issued" : { "date-parts" : [ [ "1998" ] ] }, "page" : "1481-1500", "title" : "A Meta-analytical Evaluation of Sustainable City Initiatives", "type" : "article-journal", "volume" : "35" }, "uris" : [ "http://www.mendeley.com/documents/?uuid=53dd9b39-45e5-4160-bc6d-706644d71c4f" ] } ], "mendeley" : { "formattedCitation" : "&lt;sup&gt;24&lt;/sup&gt;", "plainTextFormattedCitation" : "24", "previouslyFormattedCitation" : "&lt;sup&gt;24&lt;/sup&gt;" }, "properties" : { "noteIndex" : 0 }, "schema" : "https://github.com/citation-style-language/schema/raw/master/csl-citation.json" }</w:instrText>
      </w:r>
      <w:r w:rsidR="00E00E4C">
        <w:rPr>
          <w:rFonts w:ascii="Calibri" w:eastAsia="Calibri" w:hAnsi="Calibri" w:cs="Calibri"/>
        </w:rPr>
        <w:fldChar w:fldCharType="separate"/>
      </w:r>
      <w:r w:rsidR="00D0501E" w:rsidRPr="00D0501E">
        <w:rPr>
          <w:rFonts w:ascii="Calibri" w:eastAsia="Calibri" w:hAnsi="Calibri" w:cs="Calibri"/>
          <w:noProof/>
          <w:vertAlign w:val="superscript"/>
        </w:rPr>
        <w:t>24</w:t>
      </w:r>
      <w:r w:rsidR="00E00E4C">
        <w:rPr>
          <w:rFonts w:ascii="Calibri" w:eastAsia="Calibri" w:hAnsi="Calibri" w:cs="Calibri"/>
        </w:rPr>
        <w:fldChar w:fldCharType="end"/>
      </w:r>
      <w:r w:rsidR="00E00E4C">
        <w:rPr>
          <w:rFonts w:ascii="Calibri" w:eastAsia="Calibri" w:hAnsi="Calibri" w:cs="Calibri"/>
        </w:rPr>
        <w:t>.</w:t>
      </w:r>
    </w:p>
    <w:tbl>
      <w:tblPr>
        <w:tblW w:w="8926" w:type="dxa"/>
        <w:tblLook w:val="04A0" w:firstRow="1" w:lastRow="0" w:firstColumn="1" w:lastColumn="0" w:noHBand="0" w:noVBand="1"/>
      </w:tblPr>
      <w:tblGrid>
        <w:gridCol w:w="2122"/>
        <w:gridCol w:w="4961"/>
        <w:gridCol w:w="1843"/>
      </w:tblGrid>
      <w:tr w:rsidR="00E00E4C" w:rsidRPr="00E00E4C" w14:paraId="065B779D" w14:textId="77777777" w:rsidTr="00DC5918">
        <w:trPr>
          <w:trHeight w:val="300"/>
        </w:trPr>
        <w:tc>
          <w:tcPr>
            <w:tcW w:w="2122" w:type="dxa"/>
            <w:tcBorders>
              <w:top w:val="single" w:sz="4" w:space="0" w:color="auto"/>
              <w:bottom w:val="single" w:sz="4" w:space="0" w:color="auto"/>
            </w:tcBorders>
            <w:shd w:val="clear" w:color="auto" w:fill="auto"/>
            <w:noWrap/>
            <w:vAlign w:val="bottom"/>
            <w:hideMark/>
          </w:tcPr>
          <w:p w14:paraId="2FBD424A" w14:textId="77777777" w:rsidR="00E00E4C" w:rsidRPr="00E00E4C" w:rsidRDefault="00E00E4C" w:rsidP="007179F3">
            <w:pPr>
              <w:spacing w:after="0" w:line="360" w:lineRule="auto"/>
              <w:rPr>
                <w:rFonts w:ascii="Calibri" w:eastAsia="Times New Roman" w:hAnsi="Calibri" w:cs="Calibri"/>
                <w:b/>
                <w:bCs/>
                <w:color w:val="000000"/>
              </w:rPr>
            </w:pPr>
            <w:commentRangeStart w:id="14"/>
            <w:commentRangeStart w:id="15"/>
            <w:r w:rsidRPr="00E00E4C">
              <w:rPr>
                <w:rFonts w:ascii="Calibri" w:eastAsia="Times New Roman" w:hAnsi="Calibri" w:cs="Calibri"/>
                <w:b/>
                <w:bCs/>
                <w:color w:val="000000"/>
              </w:rPr>
              <w:t>Authors &amp; year</w:t>
            </w:r>
          </w:p>
        </w:tc>
        <w:tc>
          <w:tcPr>
            <w:tcW w:w="4961" w:type="dxa"/>
            <w:tcBorders>
              <w:top w:val="single" w:sz="4" w:space="0" w:color="auto"/>
              <w:bottom w:val="single" w:sz="4" w:space="0" w:color="auto"/>
            </w:tcBorders>
            <w:shd w:val="clear" w:color="auto" w:fill="auto"/>
            <w:noWrap/>
            <w:vAlign w:val="bottom"/>
            <w:hideMark/>
          </w:tcPr>
          <w:p w14:paraId="0AA4E7A7" w14:textId="77777777" w:rsidR="00E00E4C" w:rsidRPr="00E00E4C" w:rsidRDefault="00E00E4C" w:rsidP="007179F3">
            <w:pPr>
              <w:spacing w:after="0" w:line="360" w:lineRule="auto"/>
              <w:rPr>
                <w:rFonts w:ascii="Calibri" w:eastAsia="Times New Roman" w:hAnsi="Calibri" w:cs="Calibri"/>
                <w:b/>
                <w:bCs/>
                <w:color w:val="000000"/>
              </w:rPr>
            </w:pPr>
            <w:r w:rsidRPr="00E00E4C">
              <w:rPr>
                <w:rFonts w:ascii="Calibri" w:eastAsia="Times New Roman" w:hAnsi="Calibri" w:cs="Calibri"/>
                <w:b/>
                <w:bCs/>
                <w:color w:val="000000"/>
              </w:rPr>
              <w:t>Title</w:t>
            </w:r>
          </w:p>
        </w:tc>
        <w:tc>
          <w:tcPr>
            <w:tcW w:w="1843" w:type="dxa"/>
            <w:tcBorders>
              <w:top w:val="single" w:sz="4" w:space="0" w:color="auto"/>
              <w:bottom w:val="single" w:sz="4" w:space="0" w:color="auto"/>
            </w:tcBorders>
            <w:shd w:val="clear" w:color="auto" w:fill="auto"/>
            <w:noWrap/>
            <w:vAlign w:val="bottom"/>
            <w:hideMark/>
          </w:tcPr>
          <w:p w14:paraId="7357B22E" w14:textId="77777777" w:rsidR="00E00E4C" w:rsidRPr="00E00E4C" w:rsidRDefault="00E00E4C" w:rsidP="007179F3">
            <w:pPr>
              <w:spacing w:after="0" w:line="360" w:lineRule="auto"/>
              <w:rPr>
                <w:rFonts w:ascii="Calibri" w:eastAsia="Times New Roman" w:hAnsi="Calibri" w:cs="Calibri"/>
                <w:b/>
                <w:bCs/>
                <w:color w:val="000000"/>
              </w:rPr>
            </w:pPr>
            <w:r w:rsidRPr="00E00E4C">
              <w:rPr>
                <w:rFonts w:ascii="Calibri" w:eastAsia="Times New Roman" w:hAnsi="Calibri" w:cs="Calibri"/>
                <w:b/>
                <w:bCs/>
                <w:color w:val="000000"/>
              </w:rPr>
              <w:t>Method</w:t>
            </w:r>
          </w:p>
        </w:tc>
      </w:tr>
      <w:tr w:rsidR="00E00E4C" w:rsidRPr="00E00E4C" w14:paraId="5C743DB8" w14:textId="77777777" w:rsidTr="00DC5918">
        <w:trPr>
          <w:trHeight w:val="624"/>
        </w:trPr>
        <w:tc>
          <w:tcPr>
            <w:tcW w:w="2122" w:type="dxa"/>
            <w:tcBorders>
              <w:top w:val="single" w:sz="4" w:space="0" w:color="auto"/>
            </w:tcBorders>
            <w:shd w:val="clear" w:color="auto" w:fill="auto"/>
            <w:noWrap/>
            <w:hideMark/>
          </w:tcPr>
          <w:p w14:paraId="7E0880E6"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Li &amp; Babcock 2014</w:t>
            </w:r>
          </w:p>
        </w:tc>
        <w:tc>
          <w:tcPr>
            <w:tcW w:w="4961" w:type="dxa"/>
            <w:tcBorders>
              <w:top w:val="single" w:sz="4" w:space="0" w:color="auto"/>
            </w:tcBorders>
            <w:shd w:val="clear" w:color="auto" w:fill="auto"/>
            <w:noWrap/>
            <w:hideMark/>
          </w:tcPr>
          <w:p w14:paraId="2745E09B"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Green roofs against pollution and climate change. A review</w:t>
            </w:r>
          </w:p>
        </w:tc>
        <w:tc>
          <w:tcPr>
            <w:tcW w:w="1843" w:type="dxa"/>
            <w:tcBorders>
              <w:top w:val="single" w:sz="4" w:space="0" w:color="auto"/>
            </w:tcBorders>
            <w:shd w:val="clear" w:color="auto" w:fill="auto"/>
            <w:noWrap/>
            <w:hideMark/>
          </w:tcPr>
          <w:p w14:paraId="3EC66743"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B807047" w14:textId="77777777" w:rsidTr="00DC5918">
        <w:trPr>
          <w:trHeight w:val="624"/>
        </w:trPr>
        <w:tc>
          <w:tcPr>
            <w:tcW w:w="2122" w:type="dxa"/>
            <w:shd w:val="clear" w:color="auto" w:fill="auto"/>
            <w:noWrap/>
            <w:hideMark/>
          </w:tcPr>
          <w:p w14:paraId="7270A783"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Lwasa et al. 2014</w:t>
            </w:r>
          </w:p>
        </w:tc>
        <w:tc>
          <w:tcPr>
            <w:tcW w:w="4961" w:type="dxa"/>
            <w:shd w:val="clear" w:color="auto" w:fill="auto"/>
            <w:noWrap/>
            <w:hideMark/>
          </w:tcPr>
          <w:p w14:paraId="66D74D77"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Urban and peri-urban agriculture and forestry: Transcending poverty alleviation to climate change mitigation and adaptation</w:t>
            </w:r>
          </w:p>
        </w:tc>
        <w:tc>
          <w:tcPr>
            <w:tcW w:w="1843" w:type="dxa"/>
            <w:shd w:val="clear" w:color="auto" w:fill="auto"/>
            <w:noWrap/>
            <w:hideMark/>
          </w:tcPr>
          <w:p w14:paraId="6CC3B840"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90E99AF" w14:textId="77777777" w:rsidTr="00DC5918">
        <w:trPr>
          <w:trHeight w:val="624"/>
        </w:trPr>
        <w:tc>
          <w:tcPr>
            <w:tcW w:w="2122" w:type="dxa"/>
            <w:shd w:val="clear" w:color="auto" w:fill="auto"/>
            <w:noWrap/>
            <w:hideMark/>
          </w:tcPr>
          <w:p w14:paraId="79602589"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Brands 2014</w:t>
            </w:r>
          </w:p>
        </w:tc>
        <w:tc>
          <w:tcPr>
            <w:tcW w:w="4961" w:type="dxa"/>
            <w:shd w:val="clear" w:color="auto" w:fill="auto"/>
            <w:noWrap/>
            <w:hideMark/>
          </w:tcPr>
          <w:p w14:paraId="788CFF7D"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Prospects and challenges for sustainable sanitation in developed nations: a critical review</w:t>
            </w:r>
          </w:p>
        </w:tc>
        <w:tc>
          <w:tcPr>
            <w:tcW w:w="1843" w:type="dxa"/>
            <w:shd w:val="clear" w:color="auto" w:fill="auto"/>
            <w:noWrap/>
            <w:hideMark/>
          </w:tcPr>
          <w:p w14:paraId="54324F07"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CB9532F" w14:textId="77777777" w:rsidTr="00DC5918">
        <w:trPr>
          <w:trHeight w:val="624"/>
        </w:trPr>
        <w:tc>
          <w:tcPr>
            <w:tcW w:w="2122" w:type="dxa"/>
            <w:shd w:val="clear" w:color="auto" w:fill="auto"/>
            <w:noWrap/>
            <w:hideMark/>
          </w:tcPr>
          <w:p w14:paraId="302A95C2"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Lwasa et al. 2015</w:t>
            </w:r>
          </w:p>
        </w:tc>
        <w:tc>
          <w:tcPr>
            <w:tcW w:w="4961" w:type="dxa"/>
            <w:shd w:val="clear" w:color="auto" w:fill="auto"/>
            <w:noWrap/>
            <w:hideMark/>
          </w:tcPr>
          <w:p w14:paraId="6CBFFC61"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A meta-analysis of urban and peri-urban agriculture and forestry in mediating climate change</w:t>
            </w:r>
          </w:p>
        </w:tc>
        <w:tc>
          <w:tcPr>
            <w:tcW w:w="1843" w:type="dxa"/>
            <w:shd w:val="clear" w:color="auto" w:fill="auto"/>
            <w:noWrap/>
            <w:hideMark/>
          </w:tcPr>
          <w:p w14:paraId="1C420B54"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4298240" w14:textId="77777777" w:rsidTr="00DC5918">
        <w:trPr>
          <w:trHeight w:val="624"/>
        </w:trPr>
        <w:tc>
          <w:tcPr>
            <w:tcW w:w="2122" w:type="dxa"/>
            <w:shd w:val="clear" w:color="auto" w:fill="auto"/>
            <w:noWrap/>
            <w:hideMark/>
          </w:tcPr>
          <w:p w14:paraId="5CB8F85B"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lastRenderedPageBreak/>
              <w:t>Kwan &amp; Hashim 2016</w:t>
            </w:r>
          </w:p>
        </w:tc>
        <w:tc>
          <w:tcPr>
            <w:tcW w:w="4961" w:type="dxa"/>
            <w:shd w:val="clear" w:color="auto" w:fill="auto"/>
            <w:noWrap/>
            <w:hideMark/>
          </w:tcPr>
          <w:p w14:paraId="3F1CA36F"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A review on co-benefits of mass public transportation in climate change mitigation</w:t>
            </w:r>
          </w:p>
        </w:tc>
        <w:tc>
          <w:tcPr>
            <w:tcW w:w="1843" w:type="dxa"/>
            <w:shd w:val="clear" w:color="auto" w:fill="auto"/>
            <w:noWrap/>
            <w:hideMark/>
          </w:tcPr>
          <w:p w14:paraId="48B6B423"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77D010AB" w14:textId="77777777" w:rsidTr="00DC5918">
        <w:trPr>
          <w:trHeight w:val="624"/>
        </w:trPr>
        <w:tc>
          <w:tcPr>
            <w:tcW w:w="2122" w:type="dxa"/>
            <w:shd w:val="clear" w:color="auto" w:fill="auto"/>
            <w:noWrap/>
            <w:hideMark/>
          </w:tcPr>
          <w:p w14:paraId="67769B6D"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Garcez 2017</w:t>
            </w:r>
          </w:p>
        </w:tc>
        <w:tc>
          <w:tcPr>
            <w:tcW w:w="4961" w:type="dxa"/>
            <w:shd w:val="clear" w:color="auto" w:fill="auto"/>
            <w:noWrap/>
            <w:hideMark/>
          </w:tcPr>
          <w:p w14:paraId="4C359E0E"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What do we know about the study of distributed generation policies and regulations in the Americas? A systematic review of literature</w:t>
            </w:r>
          </w:p>
        </w:tc>
        <w:tc>
          <w:tcPr>
            <w:tcW w:w="1843" w:type="dxa"/>
            <w:shd w:val="clear" w:color="auto" w:fill="auto"/>
            <w:noWrap/>
            <w:hideMark/>
          </w:tcPr>
          <w:p w14:paraId="3FFD69C9"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Bibliometrics</w:t>
            </w:r>
          </w:p>
        </w:tc>
      </w:tr>
      <w:tr w:rsidR="00E00E4C" w:rsidRPr="00E00E4C" w14:paraId="44B8F625" w14:textId="77777777" w:rsidTr="00DC5918">
        <w:trPr>
          <w:trHeight w:val="624"/>
        </w:trPr>
        <w:tc>
          <w:tcPr>
            <w:tcW w:w="2122" w:type="dxa"/>
            <w:shd w:val="clear" w:color="auto" w:fill="auto"/>
            <w:noWrap/>
            <w:hideMark/>
          </w:tcPr>
          <w:p w14:paraId="041C695C"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Deng et al. 2017</w:t>
            </w:r>
          </w:p>
        </w:tc>
        <w:tc>
          <w:tcPr>
            <w:tcW w:w="4961" w:type="dxa"/>
            <w:shd w:val="clear" w:color="auto" w:fill="auto"/>
            <w:noWrap/>
            <w:hideMark/>
          </w:tcPr>
          <w:p w14:paraId="51029E00"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Co-benefits of greenhouse gas mitigation: a review and classification by type, mitigation sector, and geography</w:t>
            </w:r>
          </w:p>
        </w:tc>
        <w:tc>
          <w:tcPr>
            <w:tcW w:w="1843" w:type="dxa"/>
            <w:shd w:val="clear" w:color="auto" w:fill="auto"/>
            <w:noWrap/>
            <w:hideMark/>
          </w:tcPr>
          <w:p w14:paraId="6C744CF3"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Bibliometrics and narrative review</w:t>
            </w:r>
          </w:p>
        </w:tc>
      </w:tr>
      <w:tr w:rsidR="00E00E4C" w:rsidRPr="00E00E4C" w14:paraId="2032FFE1" w14:textId="77777777" w:rsidTr="00DC5918">
        <w:trPr>
          <w:trHeight w:val="624"/>
        </w:trPr>
        <w:tc>
          <w:tcPr>
            <w:tcW w:w="2122" w:type="dxa"/>
            <w:shd w:val="clear" w:color="auto" w:fill="auto"/>
            <w:noWrap/>
            <w:hideMark/>
          </w:tcPr>
          <w:p w14:paraId="06C7CAA1"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Francis &amp; Jensen 2017</w:t>
            </w:r>
          </w:p>
        </w:tc>
        <w:tc>
          <w:tcPr>
            <w:tcW w:w="4961" w:type="dxa"/>
            <w:shd w:val="clear" w:color="auto" w:fill="auto"/>
            <w:noWrap/>
            <w:hideMark/>
          </w:tcPr>
          <w:p w14:paraId="39B52628"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Benefits of green roofs: A systematic review of the evidence for three ecosystem services</w:t>
            </w:r>
          </w:p>
        </w:tc>
        <w:tc>
          <w:tcPr>
            <w:tcW w:w="1843" w:type="dxa"/>
            <w:shd w:val="clear" w:color="auto" w:fill="auto"/>
            <w:noWrap/>
            <w:hideMark/>
          </w:tcPr>
          <w:p w14:paraId="758591B0"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Quantitative synthesis</w:t>
            </w:r>
          </w:p>
        </w:tc>
      </w:tr>
      <w:tr w:rsidR="00E00E4C" w:rsidRPr="00E00E4C" w14:paraId="7C2F3D2E" w14:textId="77777777" w:rsidTr="00DC5918">
        <w:trPr>
          <w:trHeight w:val="624"/>
        </w:trPr>
        <w:tc>
          <w:tcPr>
            <w:tcW w:w="2122" w:type="dxa"/>
            <w:shd w:val="clear" w:color="auto" w:fill="auto"/>
            <w:noWrap/>
            <w:hideMark/>
          </w:tcPr>
          <w:p w14:paraId="5F8F26CA"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Srivastava, Passel &amp; Laes 2018</w:t>
            </w:r>
          </w:p>
        </w:tc>
        <w:tc>
          <w:tcPr>
            <w:tcW w:w="4961" w:type="dxa"/>
            <w:shd w:val="clear" w:color="auto" w:fill="auto"/>
            <w:noWrap/>
            <w:hideMark/>
          </w:tcPr>
          <w:p w14:paraId="11CFFB3D"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Assessing the success of electricity demand response programs: A meta-analysis</w:t>
            </w:r>
          </w:p>
        </w:tc>
        <w:tc>
          <w:tcPr>
            <w:tcW w:w="1843" w:type="dxa"/>
            <w:shd w:val="clear" w:color="auto" w:fill="auto"/>
            <w:noWrap/>
            <w:hideMark/>
          </w:tcPr>
          <w:p w14:paraId="72E5FD31"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Meta-analysis</w:t>
            </w:r>
          </w:p>
        </w:tc>
      </w:tr>
      <w:tr w:rsidR="00E00E4C" w:rsidRPr="00E00E4C" w14:paraId="5AEB4996" w14:textId="77777777" w:rsidTr="00DC5918">
        <w:trPr>
          <w:trHeight w:val="624"/>
        </w:trPr>
        <w:tc>
          <w:tcPr>
            <w:tcW w:w="2122" w:type="dxa"/>
            <w:tcBorders>
              <w:bottom w:val="single" w:sz="4" w:space="0" w:color="auto"/>
            </w:tcBorders>
            <w:shd w:val="clear" w:color="auto" w:fill="auto"/>
            <w:noWrap/>
            <w:hideMark/>
          </w:tcPr>
          <w:p w14:paraId="3B4AFBA2"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Song et al. 2018</w:t>
            </w:r>
          </w:p>
        </w:tc>
        <w:tc>
          <w:tcPr>
            <w:tcW w:w="4961" w:type="dxa"/>
            <w:tcBorders>
              <w:bottom w:val="single" w:sz="4" w:space="0" w:color="auto"/>
            </w:tcBorders>
            <w:shd w:val="clear" w:color="auto" w:fill="auto"/>
            <w:noWrap/>
            <w:hideMark/>
          </w:tcPr>
          <w:p w14:paraId="46A43B4F" w14:textId="77777777" w:rsidR="00E00E4C" w:rsidRPr="00E00E4C" w:rsidRDefault="00E00E4C" w:rsidP="007179F3">
            <w:pPr>
              <w:spacing w:after="0" w:line="360" w:lineRule="auto"/>
              <w:rPr>
                <w:rFonts w:ascii="Calibri" w:eastAsia="Times New Roman" w:hAnsi="Calibri" w:cs="Calibri"/>
                <w:color w:val="000000"/>
              </w:rPr>
            </w:pPr>
            <w:r w:rsidRPr="00E00E4C">
              <w:rPr>
                <w:rFonts w:ascii="Calibri" w:eastAsia="Times New Roman" w:hAnsi="Calibri" w:cs="Calibri"/>
                <w:color w:val="000000"/>
              </w:rPr>
              <w:t>The economic benefits and costs of trees in urban forest stewardship: A systematic review</w:t>
            </w:r>
          </w:p>
        </w:tc>
        <w:tc>
          <w:tcPr>
            <w:tcW w:w="1843" w:type="dxa"/>
            <w:tcBorders>
              <w:bottom w:val="single" w:sz="4" w:space="0" w:color="auto"/>
            </w:tcBorders>
            <w:shd w:val="clear" w:color="auto" w:fill="auto"/>
            <w:noWrap/>
            <w:hideMark/>
          </w:tcPr>
          <w:p w14:paraId="25842E27" w14:textId="77777777" w:rsidR="00E00E4C" w:rsidRPr="00E00E4C" w:rsidRDefault="00E00E4C" w:rsidP="007179F3">
            <w:pPr>
              <w:keepNext/>
              <w:spacing w:after="0" w:line="360" w:lineRule="auto"/>
              <w:rPr>
                <w:rFonts w:ascii="Calibri" w:eastAsia="Times New Roman" w:hAnsi="Calibri" w:cs="Calibri"/>
                <w:color w:val="000000"/>
              </w:rPr>
            </w:pPr>
            <w:r w:rsidRPr="00E00E4C">
              <w:rPr>
                <w:rFonts w:ascii="Calibri" w:eastAsia="Times New Roman" w:hAnsi="Calibri" w:cs="Calibri"/>
                <w:color w:val="000000"/>
              </w:rPr>
              <w:t>Bibliometrics, quantitative synthesis, narrative review</w:t>
            </w:r>
            <w:commentRangeEnd w:id="14"/>
            <w:r w:rsidR="003003D2">
              <w:rPr>
                <w:rStyle w:val="CommentReference"/>
              </w:rPr>
              <w:commentReference w:id="14"/>
            </w:r>
            <w:r w:rsidR="00AD6217">
              <w:rPr>
                <w:rStyle w:val="CommentReference"/>
              </w:rPr>
              <w:commentReference w:id="15"/>
            </w:r>
          </w:p>
        </w:tc>
      </w:tr>
    </w:tbl>
    <w:p w14:paraId="255AD713" w14:textId="1B623881" w:rsidR="000C2710" w:rsidRDefault="00DC5918" w:rsidP="005A2F0C">
      <w:pPr>
        <w:pStyle w:val="Caption"/>
        <w:spacing w:line="480" w:lineRule="auto"/>
        <w:rPr>
          <w:rFonts w:ascii="Calibri" w:eastAsia="Calibri" w:hAnsi="Calibri" w:cs="Calibri"/>
        </w:rPr>
      </w:pPr>
      <w:bookmarkStart w:id="16" w:name="_Ref512426317"/>
      <w:commentRangeEnd w:id="15"/>
      <w:r w:rsidRPr="00DC5918">
        <w:rPr>
          <w:b/>
        </w:rPr>
        <w:t xml:space="preserve">Table </w:t>
      </w:r>
      <w:r w:rsidRPr="00DC5918">
        <w:rPr>
          <w:b/>
        </w:rPr>
        <w:fldChar w:fldCharType="begin"/>
      </w:r>
      <w:r w:rsidRPr="00DC5918">
        <w:rPr>
          <w:b/>
        </w:rPr>
        <w:instrText xml:space="preserve"> SEQ Table \* ARABIC </w:instrText>
      </w:r>
      <w:r w:rsidRPr="00DC5918">
        <w:rPr>
          <w:b/>
        </w:rPr>
        <w:fldChar w:fldCharType="separate"/>
      </w:r>
      <w:r w:rsidR="00E23832">
        <w:rPr>
          <w:b/>
          <w:noProof/>
        </w:rPr>
        <w:t>2</w:t>
      </w:r>
      <w:r w:rsidRPr="00DC5918">
        <w:rPr>
          <w:b/>
        </w:rPr>
        <w:fldChar w:fldCharType="end"/>
      </w:r>
      <w:bookmarkEnd w:id="16"/>
      <w:r w:rsidRPr="00DC5918">
        <w:rPr>
          <w:b/>
        </w:rPr>
        <w:t>: Formal reviews of urban climate change mitigation.</w:t>
      </w:r>
      <w:r>
        <w:t xml:space="preserve"> The minimum criteria for a ‘formal review’ is the </w:t>
      </w:r>
      <w:r w:rsidR="003003D2">
        <w:t xml:space="preserve">systematic </w:t>
      </w:r>
      <w:r>
        <w:t>selection of literature via a database search.</w:t>
      </w:r>
      <w:r w:rsidR="003003D2">
        <w:t xml:space="preserve"> </w:t>
      </w:r>
      <w:r w:rsidR="00AD6217">
        <w:t>Some reviews (7,8,</w:t>
      </w:r>
      <w:commentRangeStart w:id="17"/>
      <w:r w:rsidR="00AD6217">
        <w:t>9</w:t>
      </w:r>
      <w:commentRangeEnd w:id="17"/>
      <w:r w:rsidR="00AD6217">
        <w:rPr>
          <w:rStyle w:val="CommentReference"/>
          <w:i w:val="0"/>
          <w:iCs w:val="0"/>
          <w:color w:val="auto"/>
        </w:rPr>
        <w:commentReference w:id="17"/>
      </w:r>
      <w:r w:rsidR="00AD6217">
        <w:t xml:space="preserve">) focus on non-urban issues, but derive important conclusions for scientific learning at urban scale, and thus should be included in the relevant literature base on urban-scale climate change mitigation. </w:t>
      </w:r>
      <w:r w:rsidR="003003D2">
        <w:t>See methods for our identification procedure.</w:t>
      </w:r>
    </w:p>
    <w:p w14:paraId="5682CC3C" w14:textId="5A472AAB" w:rsidR="00734751" w:rsidRPr="00ED2450" w:rsidRDefault="00123B4E" w:rsidP="005A2F0C">
      <w:pPr>
        <w:spacing w:line="480" w:lineRule="auto"/>
        <w:rPr>
          <w:rFonts w:ascii="Calibri" w:eastAsia="Calibri" w:hAnsi="Calibri" w:cs="Calibri"/>
        </w:rPr>
      </w:pPr>
      <w:r>
        <w:rPr>
          <w:rFonts w:ascii="Calibri" w:eastAsia="Calibri" w:hAnsi="Calibri" w:cs="Calibri"/>
        </w:rPr>
        <w:t xml:space="preserve">The dearth of formal reviews on urban case studies is consistent with the wider field of energy studies and climate change mitigation </w:t>
      </w:r>
      <w:r>
        <w:rPr>
          <w:rFonts w:ascii="Calibri" w:eastAsia="Calibri" w:hAnsi="Calibri" w:cs="Calibri"/>
        </w:rPr>
        <w:fldChar w:fldCharType="begin" w:fldLock="1"/>
      </w:r>
      <w:r w:rsidR="007179F3">
        <w:rPr>
          <w:rFonts w:ascii="Calibri" w:eastAsia="Calibri" w:hAnsi="Calibri" w:cs="Calibri"/>
        </w:rPr>
        <w:instrText>ADDIN CSL_CITATION { "citationItems" : [ { "id" : "ITEM-1", "itemData" : { "DOI" : "10.1016/j.enpol.2006.06.008", "ISSN" : "03014215", "abstract" : "The Russian Federation has begun restructuring its electricity sector, following the standard restructuring model of complete vertical separation of generation from transmission, with the aim of creating competition in regional generation markets. This paper examines the structure of the six principal regional generation markets that are in their early stages of development and argues that they are likely to be characterized by high levels of market power on the part of individual privatized generation companies, especially during the peak winter demand season. These levels - considerably higher than those that caused competitive problems in California - seem to create a serious risk of price spikes in deregulated wholesale electricity markets, and thus of significant price increases to consumers of electricity.", "author" : [ { "dropping-particle" : "", "family" : "Sorrell", "given" : "Steve", "non-dropping-particle" : "", "parse-names" : false, "suffix" : "" } ], "container-title" : "Energy Policy", "id" : "ITEM-1", "issue" : "3", "issued" : { "date-parts" : [ [ "2007" ] ] }, "page" : "1858-1871", "title" : "Improving the evidence base for energy policy: The role of systematic reviews", "type" : "article-journal", "volume" : "35" }, "uris" : [ "http://www.mendeley.com/documents/?uuid=41daf3ab-0887-42e5-8b80-8db0b868540f" ] }, { "id" : "ITEM-2",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"ITEM-2", "issued" : { "date-parts" : [ [ "2017" ] ] }, "title" : "Learning about climate change solutions in the IPCC and beyond", "type" : "article-journal", "volume" : "77" }, "uris" : [ "http://www.mendeley.com/documents/?uuid=5f29a900-7eee-3fbb-b4e1-422e4f2f2900" ] } ], "mendeley" : { "formattedCitation" : "&lt;sup&gt;4,21&lt;/sup&gt;", "plainTextFormattedCitation" : "4,21", "previouslyFormattedCitation" : "&lt;sup&gt;4,21&lt;/sup&gt;" }, "properties" : { "noteIndex" : 0 }, "schema" : "https://github.com/citation-style-language/schema/raw/master/csl-citation.json" }</w:instrText>
      </w:r>
      <w:r>
        <w:rPr>
          <w:rFonts w:ascii="Calibri" w:eastAsia="Calibri" w:hAnsi="Calibri" w:cs="Calibri"/>
        </w:rPr>
        <w:fldChar w:fldCharType="separate"/>
      </w:r>
      <w:r w:rsidR="00D0501E" w:rsidRPr="00D0501E">
        <w:rPr>
          <w:rFonts w:ascii="Calibri" w:eastAsia="Calibri" w:hAnsi="Calibri" w:cs="Calibri"/>
          <w:noProof/>
          <w:vertAlign w:val="superscript"/>
        </w:rPr>
        <w:t>4,21</w:t>
      </w:r>
      <w:r>
        <w:rPr>
          <w:rFonts w:ascii="Calibri" w:eastAsia="Calibri" w:hAnsi="Calibri" w:cs="Calibri"/>
        </w:rPr>
        <w:fldChar w:fldCharType="end"/>
      </w:r>
      <w:r>
        <w:rPr>
          <w:rFonts w:ascii="Calibri" w:eastAsia="Calibri" w:hAnsi="Calibri" w:cs="Calibri"/>
        </w:rPr>
        <w:t xml:space="preserve"> – and unsurprising given the challenge of varied case study methods, locations and scales. Yet, at the very least, a greater focus on transparent literature selection is needed to avoid overlooking research, particularly </w:t>
      </w:r>
      <w:r w:rsidR="00640458">
        <w:rPr>
          <w:rFonts w:ascii="Calibri" w:eastAsia="Calibri" w:hAnsi="Calibri" w:cs="Calibri"/>
        </w:rPr>
        <w:t>the minority of studies on</w:t>
      </w:r>
      <w:r>
        <w:rPr>
          <w:rFonts w:ascii="Calibri" w:eastAsia="Calibri" w:hAnsi="Calibri" w:cs="Calibri"/>
        </w:rPr>
        <w:t xml:space="preserve"> smaller c</w:t>
      </w:r>
      <w:r w:rsidR="00CA5439">
        <w:rPr>
          <w:rFonts w:ascii="Calibri" w:eastAsia="Calibri" w:hAnsi="Calibri" w:cs="Calibri"/>
        </w:rPr>
        <w:t xml:space="preserve">ities and less </w:t>
      </w:r>
      <w:r w:rsidR="00640458">
        <w:rPr>
          <w:rFonts w:ascii="Calibri" w:eastAsia="Calibri" w:hAnsi="Calibri" w:cs="Calibri"/>
        </w:rPr>
        <w:t xml:space="preserve">comprehensively covered </w:t>
      </w:r>
      <w:r w:rsidR="00CA5439">
        <w:rPr>
          <w:rFonts w:ascii="Calibri" w:eastAsia="Calibri" w:hAnsi="Calibri" w:cs="Calibri"/>
        </w:rPr>
        <w:t>regions.</w:t>
      </w:r>
      <w:r w:rsidR="00CF1FAE">
        <w:rPr>
          <w:rFonts w:ascii="Calibri" w:eastAsia="Calibri" w:hAnsi="Calibri" w:cs="Calibri"/>
        </w:rPr>
        <w:t xml:space="preserve"> As with the narrow scope of comparative urban mitigation research, limited progress on this front suggests major innovations are needed to stimulate learning on urban solutions.</w:t>
      </w:r>
    </w:p>
    <w:p w14:paraId="2C1324C3" w14:textId="70CB98E1" w:rsidR="001A6F37" w:rsidRDefault="002C0097" w:rsidP="005A2F0C">
      <w:pPr>
        <w:spacing w:line="480" w:lineRule="auto"/>
        <w:rPr>
          <w:b/>
        </w:rPr>
      </w:pPr>
      <w:r>
        <w:rPr>
          <w:b/>
        </w:rPr>
        <w:t>Towards learning about urban mitigation solutions</w:t>
      </w:r>
    </w:p>
    <w:p w14:paraId="4F821F0E" w14:textId="628F0D28" w:rsidR="000A0BB2" w:rsidRDefault="00206897" w:rsidP="0072400C">
      <w:pPr>
        <w:spacing w:line="480" w:lineRule="auto"/>
        <w:rPr>
          <w:rFonts w:ascii="Calibri" w:eastAsia="Calibri" w:hAnsi="Calibri" w:cs="Calibri"/>
        </w:rPr>
      </w:pPr>
      <w:r>
        <w:rPr>
          <w:rFonts w:ascii="Calibri" w:eastAsia="Calibri" w:hAnsi="Calibri" w:cs="Calibri"/>
        </w:rPr>
        <w:t xml:space="preserve">In this perspective we </w:t>
      </w:r>
      <w:r w:rsidR="005A61F8">
        <w:rPr>
          <w:rFonts w:ascii="Calibri" w:eastAsia="Calibri" w:hAnsi="Calibri" w:cs="Calibri"/>
        </w:rPr>
        <w:t xml:space="preserve">survey </w:t>
      </w:r>
      <w:r>
        <w:rPr>
          <w:rFonts w:ascii="Calibri" w:eastAsia="Calibri" w:hAnsi="Calibri" w:cs="Calibri"/>
        </w:rPr>
        <w:t>the landscape of case studies</w:t>
      </w:r>
      <w:r w:rsidR="008105EC">
        <w:rPr>
          <w:rFonts w:ascii="Calibri" w:eastAsia="Calibri" w:hAnsi="Calibri" w:cs="Calibri"/>
        </w:rPr>
        <w:t xml:space="preserve"> on urban climate mitigation</w:t>
      </w:r>
      <w:r w:rsidR="005A61F8">
        <w:rPr>
          <w:rFonts w:ascii="Calibri" w:eastAsia="Calibri" w:hAnsi="Calibri" w:cs="Calibri"/>
        </w:rPr>
        <w:t xml:space="preserve">. We focus on </w:t>
      </w:r>
      <w:r>
        <w:rPr>
          <w:rFonts w:ascii="Calibri" w:eastAsia="Calibri" w:hAnsi="Calibri" w:cs="Calibri"/>
        </w:rPr>
        <w:t xml:space="preserve">the geographic </w:t>
      </w:r>
      <w:r w:rsidR="008105EC">
        <w:rPr>
          <w:rFonts w:ascii="Calibri" w:eastAsia="Calibri" w:hAnsi="Calibri" w:cs="Calibri"/>
        </w:rPr>
        <w:t xml:space="preserve">and topic </w:t>
      </w:r>
      <w:r>
        <w:rPr>
          <w:rFonts w:ascii="Calibri" w:eastAsia="Calibri" w:hAnsi="Calibri" w:cs="Calibri"/>
        </w:rPr>
        <w:t xml:space="preserve">distribution of </w:t>
      </w:r>
      <w:r w:rsidR="00E57571">
        <w:rPr>
          <w:rFonts w:ascii="Calibri" w:eastAsia="Calibri" w:hAnsi="Calibri" w:cs="Calibri"/>
        </w:rPr>
        <w:t>research to date</w:t>
      </w:r>
      <w:r>
        <w:rPr>
          <w:rFonts w:ascii="Calibri" w:eastAsia="Calibri" w:hAnsi="Calibri" w:cs="Calibri"/>
        </w:rPr>
        <w:t xml:space="preserve">, and </w:t>
      </w:r>
      <w:r w:rsidR="00E57571">
        <w:rPr>
          <w:rFonts w:ascii="Calibri" w:eastAsia="Calibri" w:hAnsi="Calibri" w:cs="Calibri"/>
        </w:rPr>
        <w:t xml:space="preserve">assess </w:t>
      </w:r>
      <w:r>
        <w:rPr>
          <w:rFonts w:ascii="Calibri" w:eastAsia="Calibri" w:hAnsi="Calibri" w:cs="Calibri"/>
        </w:rPr>
        <w:t>progress</w:t>
      </w:r>
      <w:r w:rsidR="005A61F8">
        <w:rPr>
          <w:rFonts w:ascii="Calibri" w:eastAsia="Calibri" w:hAnsi="Calibri" w:cs="Calibri"/>
        </w:rPr>
        <w:t xml:space="preserve"> on comparative </w:t>
      </w:r>
      <w:r w:rsidR="00E57571">
        <w:rPr>
          <w:rFonts w:ascii="Calibri" w:eastAsia="Calibri" w:hAnsi="Calibri" w:cs="Calibri"/>
        </w:rPr>
        <w:t xml:space="preserve">studies </w:t>
      </w:r>
      <w:r w:rsidR="005A61F8">
        <w:rPr>
          <w:rFonts w:ascii="Calibri" w:eastAsia="Calibri" w:hAnsi="Calibri" w:cs="Calibri"/>
        </w:rPr>
        <w:lastRenderedPageBreak/>
        <w:t>and systematic reviews.</w:t>
      </w:r>
      <w:r>
        <w:rPr>
          <w:rFonts w:ascii="Calibri" w:eastAsia="Calibri" w:hAnsi="Calibri" w:cs="Calibri"/>
        </w:rPr>
        <w:t xml:space="preserve"> </w:t>
      </w:r>
      <w:r w:rsidR="005A61F8">
        <w:rPr>
          <w:rFonts w:ascii="Calibri" w:eastAsia="Calibri" w:hAnsi="Calibri" w:cs="Calibri"/>
        </w:rPr>
        <w:t xml:space="preserve">5 issues appear to stand in the way of learning </w:t>
      </w:r>
      <w:r w:rsidR="00BC6DD9">
        <w:rPr>
          <w:rFonts w:ascii="Calibri" w:eastAsia="Calibri" w:hAnsi="Calibri" w:cs="Calibri"/>
        </w:rPr>
        <w:t>in this literature domain</w:t>
      </w:r>
      <w:r w:rsidR="005A61F8">
        <w:rPr>
          <w:rFonts w:ascii="Calibri" w:eastAsia="Calibri" w:hAnsi="Calibri" w:cs="Calibri"/>
        </w:rPr>
        <w:t>.</w:t>
      </w:r>
      <w:r>
        <w:rPr>
          <w:rFonts w:ascii="Calibri" w:eastAsia="Calibri" w:hAnsi="Calibri" w:cs="Calibri"/>
        </w:rPr>
        <w:t xml:space="preserve"> (1) A substantial and unwarranted bias</w:t>
      </w:r>
      <w:r w:rsidR="000A0BB2">
        <w:rPr>
          <w:rFonts w:ascii="Calibri" w:eastAsia="Calibri" w:hAnsi="Calibri" w:cs="Calibri"/>
        </w:rPr>
        <w:t xml:space="preserve"> exists towards studies on large cities, </w:t>
      </w:r>
      <w:r>
        <w:rPr>
          <w:rFonts w:ascii="Calibri" w:eastAsia="Calibri" w:hAnsi="Calibri" w:cs="Calibri"/>
        </w:rPr>
        <w:t>and studies situated in the global North</w:t>
      </w:r>
      <w:r w:rsidR="007E29F7">
        <w:rPr>
          <w:rFonts w:ascii="Calibri" w:eastAsia="Calibri" w:hAnsi="Calibri" w:cs="Calibri"/>
        </w:rPr>
        <w:t>. (2) Only a handful of s</w:t>
      </w:r>
      <w:r w:rsidR="001C3DFA">
        <w:rPr>
          <w:rFonts w:ascii="Calibri" w:eastAsia="Calibri" w:hAnsi="Calibri" w:cs="Calibri"/>
        </w:rPr>
        <w:t>tudies exist on African cities. These tends to emphasise adaptation over mitigation, and fail to address future urbanisation challenges. (3) The literature on Asian cities is strongly focused on emissions accounting, and is not yet balanced by a focus on policies and sustainability issues. (4) T</w:t>
      </w:r>
      <w:r w:rsidR="00696718">
        <w:rPr>
          <w:rFonts w:ascii="Calibri" w:eastAsia="Calibri" w:hAnsi="Calibri" w:cs="Calibri"/>
        </w:rPr>
        <w:t>he existing comparative research lacks international scope and tends to be under-justified on conceptual grounds</w:t>
      </w:r>
      <w:r w:rsidR="001C3DFA">
        <w:rPr>
          <w:rFonts w:ascii="Calibri" w:eastAsia="Calibri" w:hAnsi="Calibri" w:cs="Calibri"/>
        </w:rPr>
        <w:t xml:space="preserve">. </w:t>
      </w:r>
      <w:r w:rsidR="000A0BB2">
        <w:rPr>
          <w:rFonts w:ascii="Calibri" w:eastAsia="Calibri" w:hAnsi="Calibri" w:cs="Calibri"/>
        </w:rPr>
        <w:t>(5)</w:t>
      </w:r>
      <w:r w:rsidR="00696718">
        <w:rPr>
          <w:rFonts w:ascii="Calibri" w:eastAsia="Calibri" w:hAnsi="Calibri" w:cs="Calibri"/>
        </w:rPr>
        <w:t xml:space="preserve"> </w:t>
      </w:r>
      <w:r w:rsidR="001C3DFA">
        <w:rPr>
          <w:rFonts w:ascii="Calibri" w:eastAsia="Calibri" w:hAnsi="Calibri" w:cs="Calibri"/>
        </w:rPr>
        <w:t>O</w:t>
      </w:r>
      <w:r w:rsidR="00696718">
        <w:rPr>
          <w:rFonts w:ascii="Calibri" w:eastAsia="Calibri" w:hAnsi="Calibri" w:cs="Calibri"/>
        </w:rPr>
        <w:t>nly minor attempts have been made at systematically aggregating urban case study research through formal review methods.</w:t>
      </w:r>
    </w:p>
    <w:p w14:paraId="3E74E4A7" w14:textId="77748AD1" w:rsidR="005A61F8" w:rsidRDefault="00696718" w:rsidP="0072400C">
      <w:pPr>
        <w:spacing w:line="480" w:lineRule="auto"/>
        <w:rPr>
          <w:rFonts w:ascii="Calibri" w:eastAsia="Calibri" w:hAnsi="Calibri" w:cs="Calibri"/>
        </w:rPr>
      </w:pPr>
      <w:r>
        <w:rPr>
          <w:rFonts w:ascii="Calibri" w:eastAsia="Calibri" w:hAnsi="Calibri" w:cs="Calibri"/>
        </w:rPr>
        <w:t xml:space="preserve">Our sample of studies captures some non-English language articles (180 in total), </w:t>
      </w:r>
      <w:r w:rsidR="00F8155A">
        <w:rPr>
          <w:rFonts w:ascii="Calibri" w:eastAsia="Calibri" w:hAnsi="Calibri" w:cs="Calibri"/>
        </w:rPr>
        <w:t>most likely ignoring many other</w:t>
      </w:r>
      <w:r w:rsidR="0072400C">
        <w:rPr>
          <w:rFonts w:ascii="Calibri" w:eastAsia="Calibri" w:hAnsi="Calibri" w:cs="Calibri"/>
        </w:rPr>
        <w:t>s</w:t>
      </w:r>
      <w:r>
        <w:rPr>
          <w:rFonts w:ascii="Calibri" w:eastAsia="Calibri" w:hAnsi="Calibri" w:cs="Calibri"/>
        </w:rPr>
        <w:t>; nor does it capture grey literature such as NGO reports. Nonetheless, these results resonate with calls</w:t>
      </w:r>
      <w:r w:rsidR="00DD1729">
        <w:rPr>
          <w:rFonts w:ascii="Calibri" w:eastAsia="Calibri" w:hAnsi="Calibri" w:cs="Calibri"/>
        </w:rPr>
        <w:t xml:space="preserve"> to </w:t>
      </w:r>
      <w:r w:rsidR="005A61F8">
        <w:rPr>
          <w:rFonts w:ascii="Calibri" w:eastAsia="Calibri" w:hAnsi="Calibri" w:cs="Calibri"/>
        </w:rPr>
        <w:t xml:space="preserve">develop global urban solutions and </w:t>
      </w:r>
      <w:r w:rsidR="00DD1729">
        <w:rPr>
          <w:rFonts w:ascii="Calibri" w:eastAsia="Calibri" w:hAnsi="Calibri" w:cs="Calibri"/>
        </w:rPr>
        <w:t xml:space="preserve">‘leave no city behind’ in </w:t>
      </w:r>
      <w:r w:rsidR="005A61F8">
        <w:rPr>
          <w:rFonts w:ascii="Calibri" w:eastAsia="Calibri" w:hAnsi="Calibri" w:cs="Calibri"/>
        </w:rPr>
        <w:t>scientific assessments</w:t>
      </w:r>
      <w:r w:rsidR="00DD1729">
        <w:rPr>
          <w:rFonts w:ascii="Calibri" w:eastAsia="Calibri" w:hAnsi="Calibri" w:cs="Calibri"/>
        </w:rPr>
        <w:t xml:space="preserve"> </w:t>
      </w:r>
      <w:r>
        <w:rPr>
          <w:rFonts w:ascii="Calibri" w:eastAsia="Calibri" w:hAnsi="Calibri" w:cs="Calibri"/>
        </w:rPr>
        <w:fldChar w:fldCharType="begin" w:fldLock="1"/>
      </w:r>
      <w:r w:rsidR="007179F3">
        <w:rPr>
          <w:rFonts w:ascii="Calibri" w:eastAsia="Calibri" w:hAnsi="Calibri" w:cs="Calibri"/>
        </w:rPr>
        <w:instrText>ADDIN CSL_CITATION { "citationItems" : [ { "id" : "ITEM-1", "itemData" : { "DOI" : "10.1038/s41893-017-0013-9", "ISSN" : "2398-9629", "abstract" : "The study of cities needs to become more than the sum of its parts. An international Expert Panel investigates why, and how.", "author" : [ { "dropping-particle" : "", "family" : "Acuto", "given" : "Michele", "non-dropping-particle" : "", "parse-names" : false, "suffix" : "" }, { "dropping-particle" : "", "family" : "Parnell", "given" : "Susan", "non-dropping-particle" : "", "parse-names" : false, "suffix" : "" }, { "dropping-particle" : "", "family" : "Seto", "given" : "Karen C.", "non-dropping-particle" : "", "parse-names" : false, "suffix" : "" } ], "container-title" : "Nature Sustainability", "id" : "ITEM-1", "issue" : "1", "issued" : { "date-parts" : [ [ "2018" ] ] }, "page" : "2-4", "publisher" : "Springer US", "title" : "Building a global urban science", "type" : "article-journal", "volume" : "1" }, "uris" : [ "http://www.mendeley.com/documents/?uuid=ce973be5-b6f2-41f3-a95d-94ef009d62bd" ] }, { "id" : "ITEM-2", "itemData" : { "ISSN" : "0028-0836", "author" : [ { "dropping-particle" : "", "family" : "McPhearson", "given" : "T.", "non-dropping-particle" : "", "parse-names" : false, "suffix" : "" }, { "dropping-particle" : "", "family" : "Parnell", "given" : "S.", "non-dropping-particle" : "", "parse-names" : false, "suffix" : "" }, { "dropping-particle" : "", "family" : "Simon", "given" : "D.", "non-dropping-particle" : "", "parse-names" : false, "suffix" : "" }, { "dropping-particle" : "", "family" : "Gaffney", "given" : "O.", "non-dropping-particle" : "", "parse-names" : false, "suffix" : "" }, { "dropping-particle" : "", "family" : "Elmqvist", "given" : "T.", "non-dropping-particle" : "", "parse-names" : false, "suffix" : "" }, { "dropping-particle" : "", "family" : "Bai", "given" : "X.", "non-dropping-particle" : "", "parse-names" : false, "suffix" : "" }, { "dropping-particle" : "", "family" : "Roberts", "given" : "D.", "non-dropping-particle" : "", "parse-names" : false, "suffix" : "" }, { "dropping-particle" : "", "family" : "Revi", "given" : "A.", "non-dropping-particle" : "", "parse-names" : false, "suffix" : "" } ], "container-title" : "Nature", "id" : "ITEM-2", "issue" : "7624", "issued" : { "date-parts" : [ [ "2016" ] ] }, "page" : "165-166", "title" : "Scientists must have a say in the future of cities", "type" : "article-journal", "volume" : "538" }, "uris" : [ "http://www.mendeley.com/documents/?uuid=d2a05d32-b89a-46a4-9326-b844dbe994a8" ] }, { "id" : "ITEM-3", "itemData" : { "DOI" : "10.1126/science.aag1385", "ISBN" : "1095-9203 (Electronic)\\r0036-8075 (Linking)", "ISSN" : "10959203", "PMID" : "27199390", "abstract" : "Close to 4 billion people live in cities. As the driver of environmental challenges, accounting for nearly 70% of the world's carbon emissions, and as sites of critical social disparities, with 863 million dwellers now living in slums, urban settlements are at the heart of global change. This momentum is unlikely to disappear, as approximately 70 million more people will move to cities by the end of this year alone. The good news is that recent multilateral processes are now appreciating this key role of cities and are increasingly prioritizing urban concerns in policy-making. Yet, how can we ensure that these steps toward a global urban governance leave no city, town, or urban dweller behind?", "author" : [ { "dropping-particle" : "", "family" : "Acuto", "given" : "Michele", "non-dropping-particle" : "", "parse-names" : false, "suffix" : "" }, { "dropping-particle" : "", "family" : "Susan", "given" : "Parnell", "non-dropping-particle" : "", "parse-names" : false, "suffix" : "" } ], "container-title" : "Science", "id" : "ITEM-3", "issue" : "6288", "issued" : { "date-parts" : [ [ "2016" ] ] }, "page" : "873", "title" : "Leave no city behind", "type" : "article-journal", "volume" : "352" }, "uris" : [ "http://www.mendeley.com/documents/?uuid=1f2f6d32-8aa2-4874-9741-c521da55f1e1" ] } ], "mendeley" : { "formattedCitation" : "&lt;sup&gt;2,3,25&lt;/sup&gt;", "plainTextFormattedCitation" : "2,3,25", "previouslyFormattedCitation" : "&lt;sup&gt;2,3,25&lt;/sup&gt;" }, "properties" : { "noteIndex" : 0 }, "schema" : "https://github.com/citation-style-language/schema/raw/master/csl-citation.json" }</w:instrText>
      </w:r>
      <w:r>
        <w:rPr>
          <w:rFonts w:ascii="Calibri" w:eastAsia="Calibri" w:hAnsi="Calibri" w:cs="Calibri"/>
        </w:rPr>
        <w:fldChar w:fldCharType="separate"/>
      </w:r>
      <w:r w:rsidR="00D0501E" w:rsidRPr="00D0501E">
        <w:rPr>
          <w:rFonts w:ascii="Calibri" w:eastAsia="Calibri" w:hAnsi="Calibri" w:cs="Calibri"/>
          <w:noProof/>
          <w:vertAlign w:val="superscript"/>
        </w:rPr>
        <w:t>2,3,25</w:t>
      </w:r>
      <w:r>
        <w:rPr>
          <w:rFonts w:ascii="Calibri" w:eastAsia="Calibri" w:hAnsi="Calibri" w:cs="Calibri"/>
        </w:rPr>
        <w:fldChar w:fldCharType="end"/>
      </w:r>
      <w:r>
        <w:rPr>
          <w:rFonts w:ascii="Calibri" w:eastAsia="Calibri" w:hAnsi="Calibri" w:cs="Calibri"/>
        </w:rPr>
        <w:t>.</w:t>
      </w:r>
      <w:r w:rsidR="001C3DFA">
        <w:rPr>
          <w:rFonts w:ascii="Calibri" w:eastAsia="Calibri" w:hAnsi="Calibri" w:cs="Calibri"/>
        </w:rPr>
        <w:t xml:space="preserve"> </w:t>
      </w:r>
      <w:r w:rsidR="005A61F8">
        <w:rPr>
          <w:rFonts w:ascii="Calibri" w:eastAsia="Calibri" w:hAnsi="Calibri" w:cs="Calibri"/>
        </w:rPr>
        <w:t xml:space="preserve">The use of bibliometric techniques and topic modelling show that it is possible to judge progress on these goals with reduced subjectivity, even as the quantity of studies rapidly grows. Scaling the analysis to individual cities, </w:t>
      </w:r>
      <w:r w:rsidR="00BC6DD9">
        <w:rPr>
          <w:rFonts w:ascii="Calibri" w:eastAsia="Calibri" w:hAnsi="Calibri" w:cs="Calibri"/>
        </w:rPr>
        <w:t xml:space="preserve">groups of cities, </w:t>
      </w:r>
      <w:r w:rsidR="00B7246B">
        <w:rPr>
          <w:rFonts w:ascii="Calibri" w:eastAsia="Calibri" w:hAnsi="Calibri" w:cs="Calibri"/>
        </w:rPr>
        <w:t xml:space="preserve">or regions </w:t>
      </w:r>
      <w:r w:rsidR="005A61F8">
        <w:rPr>
          <w:rFonts w:ascii="Calibri" w:eastAsia="Calibri" w:hAnsi="Calibri" w:cs="Calibri"/>
        </w:rPr>
        <w:t xml:space="preserve">provides a flexible means to track </w:t>
      </w:r>
      <w:r w:rsidR="00FA2320">
        <w:rPr>
          <w:rFonts w:ascii="Calibri" w:eastAsia="Calibri" w:hAnsi="Calibri" w:cs="Calibri"/>
        </w:rPr>
        <w:t>and review literatures in advance of AR6 and future urban assessments.</w:t>
      </w:r>
      <w:r w:rsidR="00BC6DD9">
        <w:rPr>
          <w:rFonts w:ascii="Calibri" w:eastAsia="Calibri" w:hAnsi="Calibri" w:cs="Calibri"/>
        </w:rPr>
        <w:t xml:space="preserve"> These methods are also applicable to other areas of case study literature, including urban adaptation research </w:t>
      </w:r>
      <w:r w:rsidR="00BC6DD9">
        <w:rPr>
          <w:rFonts w:ascii="Calibri" w:eastAsia="Calibri" w:hAnsi="Calibri" w:cs="Calibri"/>
        </w:rPr>
        <w:fldChar w:fldCharType="begin" w:fldLock="1"/>
      </w:r>
      <w:r w:rsidR="007179F3">
        <w:rPr>
          <w:rFonts w:ascii="Calibri" w:eastAsia="Calibri" w:hAnsi="Calibri" w:cs="Calibri"/>
        </w:rPr>
        <w:instrText>ADDIN CSL_CITATION { "citationItems" : [ { "id" : "ITEM-1", "itemData" : { "DOI" : "10.1016/j.gloenvcha.2015.01.001", "ISBN" : "0959-3780", "ISSN" : "09593780", "abstract" : "Climate change poses a significant risk for communities, and local governments around the world have begun responding by developing climate adaptation policies. Scholarship on local adaptation policy has proliferated in recent years, but insufficient attention has been paid to operationalization of the unit of analysis, and methods employed are typically inadequate to draw inferences about variation across cases. This article seeks to contribute to the conceptual and methodological foundations of a research agenda for comparative analysis of local adaptation policies and policy-making. Synthesizing insights from policy studies literature and existing adaptation research, the article identifies and operationalizes two aspects of public policy-policy content and policy process-which are salient objects of comparative analysis that typically vary from one community to another. The article also addresses research design, outlining a comparative case study methodology that incorporates various qualitative analytical techniques as the vehicle to examine these policy elements in empirical settings.", "author" : [ { "dropping-particle" : "", "family" : "Vogel", "given" : "Brennan", "non-dropping-particle" : "", "parse-names" : false, "suffix" : "" }, { "dropping-particle" : "", "family" : "Henstra", "given" : "Daniel", "non-dropping-particle" : "", "parse-names" : false, "suffix" : "" } ], "container-title" : "Global Environmental Change", "id" : "ITEM-1", "issued" : { "date-parts" : [ [ "2015" ] ] }, "page" : "110-120", "publisher" : "Elsevier Ltd", "title" : "Studying local climate adaptation: A heuristic research framework for comparative policy analysis", "type" : "article-journal", "volume" : "31" }, "uris" : [ "http://www.mendeley.com/documents/?uuid=eb564b0a-4c04-44ff-ba62-f73ee813b3a5" ] } ], "mendeley" : { "formattedCitation" : "&lt;sup&gt;26&lt;/sup&gt;", "plainTextFormattedCitation" : "26", "previouslyFormattedCitation" : "&lt;sup&gt;26&lt;/sup&gt;" }, "properties" : { "noteIndex" : 0 }, "schema" : "https://github.com/citation-style-language/schema/raw/master/csl-citation.json" }</w:instrText>
      </w:r>
      <w:r w:rsidR="00BC6DD9">
        <w:rPr>
          <w:rFonts w:ascii="Calibri" w:eastAsia="Calibri" w:hAnsi="Calibri" w:cs="Calibri"/>
        </w:rPr>
        <w:fldChar w:fldCharType="separate"/>
      </w:r>
      <w:r w:rsidR="00D0501E" w:rsidRPr="00D0501E">
        <w:rPr>
          <w:rFonts w:ascii="Calibri" w:eastAsia="Calibri" w:hAnsi="Calibri" w:cs="Calibri"/>
          <w:noProof/>
          <w:vertAlign w:val="superscript"/>
        </w:rPr>
        <w:t>26</w:t>
      </w:r>
      <w:r w:rsidR="00BC6DD9">
        <w:rPr>
          <w:rFonts w:ascii="Calibri" w:eastAsia="Calibri" w:hAnsi="Calibri" w:cs="Calibri"/>
        </w:rPr>
        <w:fldChar w:fldCharType="end"/>
      </w:r>
      <w:r w:rsidR="00BC6DD9">
        <w:rPr>
          <w:rFonts w:ascii="Calibri" w:eastAsia="Calibri" w:hAnsi="Calibri" w:cs="Calibri"/>
        </w:rPr>
        <w:t xml:space="preserve"> and land-use science </w:t>
      </w:r>
      <w:r w:rsidR="00BC6DD9">
        <w:rPr>
          <w:rFonts w:ascii="Calibri" w:eastAsia="Calibri" w:hAnsi="Calibri" w:cs="Calibri"/>
        </w:rPr>
        <w:fldChar w:fldCharType="begin" w:fldLock="1"/>
      </w:r>
      <w:r w:rsidR="007179F3">
        <w:rPr>
          <w:rFonts w:ascii="Calibri" w:eastAsia="Calibri" w:hAnsi="Calibri" w:cs="Calibri"/>
        </w:rPr>
        <w:instrText>ADDIN CSL_CITATION { "citationItems" : [ { "id" : "ITEM-1", "itemData" : { "DOI" : "10.1080/24694452.2016.1142857", "ISSN" : "24694460", "abstract" : "Case studies have long been a gold standard for investigating causal mechanisms in human\u2013environment inter-actions. Yet it remains a challenge to generalize across case studies to produce knowledge at broader regional and global scales even as the effort to do so, mostly using metastudy methods, has accelerated. One major obsta-cle is that the geographic context of case study knowledge is often presented in a vague and incomplete form, making it difficult to reuse and link with the regional and global contexts within which it was produced and is therefore most relevant. Here we assess the degree to which the quality of geographic description in published land change case studies limits their effective reuse in spatially explicit global and regional syntheses based on 437 spatially bounded cases derived from 261 case studies used in published land change metastudies. Common ambiguities in published representations of case geographic contexts were identified and scored using three indicators of geographic data quality for reuse in spatially explicit regional and global metastudy research. Sta-tistically significant differences in the quality of case geographic descriptions were evident among the six major disciplinary categories examined, with the earth and planetary sciences evidencing greater clarity and confor-mance scores than other disciplines. The quality of case geography reporting showed no statistically significant improvement over the past fifty years. By following a few simple and readily implemented guidelines, case geo-graphic context reporting could be radically improved, enabling more effective case study reuse in regional to global synthesis research, thereby yielding substantial benefits to both case study and synthesis researchers. \\n\\nLos estudios de caso han sido desde hace mucho tiempo el est andar dorado para investigar los mecanismos cau-sales en las interacciones humano-ambientales. Sigue siendo un reto, sin embargo, generalizar de los estudios de caso para generar conocimiento a escalas m as amplias regionales y globales, aun si el esfuerzo para lograrlo, prin-cipalmente usando m etodos de metaestudio, ha sido incrementado. Un obst aculo mayor es que el contexto geo-gr afico del conocimiento por estudio de casos a menudo se presenta de forma vaga e incompleta, haciendo dif \u0131cil reusar y ligar con los contextos regionales y globales dentro de los cuales aquel fue producido, por lo que tiene mayor relevancia. En este art \u0131culo evalu\u2026", "author" : [ { "dropping-particle" : "", "family" : "Margulies", "given" : "Jared D.", "non-dropping-particle" : "", "parse-names" : false, "suffix" : "" }, { "dropping-particle" : "", "family" : "Magliocca", "given" : "Nicholas R.", "non-dropping-particle" : "", "parse-names" : false, "suffix" : "" }, { "dropping-particle" : "", "family" : "Schmill", "given" : "Matthew D.", "non-dropping-particle" : "", "parse-names" : false, "suffix" : "" }, { "dropping-particle" : "", "family" : "Ellis", "given" : "Erle C.", "non-dropping-particle" : "", "parse-names" : false, "suffix" : "" } ], "container-title" : "Annals of the American Association of Geographers", "id" : "ITEM-1", "issue" : "3", "issued" : { "date-parts" : [ [ "2016" ] ] }, "page" : "572-596", "title" : "Ambiguous geographies: Connecting case study knowledge with global change science", "type" : "article-journal", "volume" : "106" }, "uris" : [ "http://www.mendeley.com/documents/?uuid=cbd80614-f70a-4980-8c6f-682c74edde1d" ] } ], "mendeley" : { "formattedCitation" : "&lt;sup&gt;27&lt;/sup&gt;", "plainTextFormattedCitation" : "27", "previouslyFormattedCitation" : "&lt;sup&gt;27&lt;/sup&gt;" }, "properties" : { "noteIndex" : 0 }, "schema" : "https://github.com/citation-style-language/schema/raw/master/csl-citation.json" }</w:instrText>
      </w:r>
      <w:r w:rsidR="00BC6DD9">
        <w:rPr>
          <w:rFonts w:ascii="Calibri" w:eastAsia="Calibri" w:hAnsi="Calibri" w:cs="Calibri"/>
        </w:rPr>
        <w:fldChar w:fldCharType="separate"/>
      </w:r>
      <w:r w:rsidR="00D0501E" w:rsidRPr="00D0501E">
        <w:rPr>
          <w:rFonts w:ascii="Calibri" w:eastAsia="Calibri" w:hAnsi="Calibri" w:cs="Calibri"/>
          <w:noProof/>
          <w:vertAlign w:val="superscript"/>
        </w:rPr>
        <w:t>27</w:t>
      </w:r>
      <w:r w:rsidR="00BC6DD9">
        <w:rPr>
          <w:rFonts w:ascii="Calibri" w:eastAsia="Calibri" w:hAnsi="Calibri" w:cs="Calibri"/>
        </w:rPr>
        <w:fldChar w:fldCharType="end"/>
      </w:r>
      <w:r w:rsidR="00BC6DD9">
        <w:rPr>
          <w:rFonts w:ascii="Calibri" w:eastAsia="Calibri" w:hAnsi="Calibri" w:cs="Calibri"/>
        </w:rPr>
        <w:t>.</w:t>
      </w:r>
    </w:p>
    <w:p w14:paraId="7946EFBA" w14:textId="066C061D" w:rsidR="008F2C1B" w:rsidRDefault="00F5426A" w:rsidP="0072400C">
      <w:pPr>
        <w:spacing w:line="480" w:lineRule="auto"/>
        <w:rPr>
          <w:rFonts w:ascii="Calibri" w:eastAsia="Calibri" w:hAnsi="Calibri" w:cs="Calibri"/>
        </w:rPr>
      </w:pPr>
      <w:r>
        <w:rPr>
          <w:rFonts w:ascii="Calibri" w:eastAsia="Calibri" w:hAnsi="Calibri" w:cs="Calibri"/>
        </w:rPr>
        <w:t>Our system</w:t>
      </w:r>
      <w:r w:rsidR="00E57571">
        <w:rPr>
          <w:rFonts w:ascii="Calibri" w:eastAsia="Calibri" w:hAnsi="Calibri" w:cs="Calibri"/>
        </w:rPr>
        <w:t>atic</w:t>
      </w:r>
      <w:r>
        <w:rPr>
          <w:rFonts w:ascii="Calibri" w:eastAsia="Calibri" w:hAnsi="Calibri" w:cs="Calibri"/>
        </w:rPr>
        <w:t xml:space="preserve"> review </w:t>
      </w:r>
      <w:r w:rsidR="009E3B98">
        <w:rPr>
          <w:rFonts w:ascii="Calibri" w:eastAsia="Calibri" w:hAnsi="Calibri" w:cs="Calibri"/>
        </w:rPr>
        <w:t xml:space="preserve">and topic modelling </w:t>
      </w:r>
      <w:r>
        <w:rPr>
          <w:rFonts w:ascii="Calibri" w:eastAsia="Calibri" w:hAnsi="Calibri" w:cs="Calibri"/>
        </w:rPr>
        <w:t>reveals</w:t>
      </w:r>
      <w:r w:rsidR="009E3B98">
        <w:rPr>
          <w:rFonts w:ascii="Calibri" w:eastAsia="Calibri" w:hAnsi="Calibri" w:cs="Calibri"/>
        </w:rPr>
        <w:t xml:space="preserve"> that case studies are dominated by demand-side issues, such as demand for heating, transport, and water</w:t>
      </w:r>
      <w:r w:rsidR="009E3C76">
        <w:rPr>
          <w:rFonts w:ascii="Calibri" w:eastAsia="Calibri" w:hAnsi="Calibri" w:cs="Calibri"/>
        </w:rPr>
        <w:t xml:space="preserve">, but much less on supply-oriented solutions. This contrasts with the majority of climate mitigation scenarios that focus on supply-side technologies in the energy and also transport sector. </w:t>
      </w:r>
      <w:r w:rsidR="00301B81">
        <w:rPr>
          <w:rFonts w:ascii="Calibri" w:eastAsia="Calibri" w:hAnsi="Calibri" w:cs="Calibri"/>
        </w:rPr>
        <w:t xml:space="preserve">The higher spatial resolution of city-level analysis appears to coincide with higher resolution on end-users and their concerns, but less investigation of the role of supply-side technologies to realize city-level climate mitigation. </w:t>
      </w:r>
      <w:r w:rsidR="005A65F1">
        <w:rPr>
          <w:rFonts w:ascii="Calibri" w:eastAsia="Calibri" w:hAnsi="Calibri" w:cs="Calibri"/>
        </w:rPr>
        <w:t>This insight has</w:t>
      </w:r>
      <w:r w:rsidR="00862D28">
        <w:rPr>
          <w:rFonts w:ascii="Calibri" w:eastAsia="Calibri" w:hAnsi="Calibri" w:cs="Calibri"/>
        </w:rPr>
        <w:t xml:space="preserve"> inversely relevant implications for the study of demand-side climate solutions that will have their own chapter in the IPCC’s AR6 report</w:t>
      </w:r>
      <w:r w:rsidR="00E57571">
        <w:rPr>
          <w:rFonts w:ascii="Calibri" w:eastAsia="Calibri" w:hAnsi="Calibri" w:cs="Calibri"/>
        </w:rPr>
        <w:t xml:space="preserve"> </w:t>
      </w:r>
      <w:r w:rsidR="00310836" w:rsidRPr="003D2D7B">
        <w:rPr>
          <w:rFonts w:ascii="Calibri" w:eastAsia="Calibri" w:hAnsi="Calibri" w:cs="Calibri"/>
          <w:noProof/>
          <w:vertAlign w:val="superscript"/>
        </w:rPr>
        <w:t>16</w:t>
      </w:r>
      <w:r w:rsidR="00862D28">
        <w:rPr>
          <w:rFonts w:ascii="Calibri" w:eastAsia="Calibri" w:hAnsi="Calibri" w:cs="Calibri"/>
        </w:rPr>
        <w:t xml:space="preserve">. </w:t>
      </w:r>
      <w:r w:rsidR="008D2621">
        <w:rPr>
          <w:rFonts w:ascii="Calibri" w:eastAsia="Calibri" w:hAnsi="Calibri" w:cs="Calibri"/>
        </w:rPr>
        <w:t xml:space="preserve">A comprehensive </w:t>
      </w:r>
      <w:r w:rsidR="00DA57D4">
        <w:rPr>
          <w:rFonts w:ascii="Calibri" w:eastAsia="Calibri" w:hAnsi="Calibri" w:cs="Calibri"/>
        </w:rPr>
        <w:t xml:space="preserve">understanding </w:t>
      </w:r>
      <w:r w:rsidR="008D2621">
        <w:rPr>
          <w:rFonts w:ascii="Calibri" w:eastAsia="Calibri" w:hAnsi="Calibri" w:cs="Calibri"/>
        </w:rPr>
        <w:t>of demand-side solutions will need to build</w:t>
      </w:r>
      <w:r w:rsidR="00DA57D4">
        <w:rPr>
          <w:rFonts w:ascii="Calibri" w:eastAsia="Calibri" w:hAnsi="Calibri" w:cs="Calibri"/>
        </w:rPr>
        <w:t xml:space="preserve"> extensively on urban case studies.</w:t>
      </w:r>
    </w:p>
    <w:p w14:paraId="3D74CAE5" w14:textId="5A84D8E7" w:rsidR="009A072D" w:rsidRDefault="00E57571" w:rsidP="0072400C">
      <w:pPr>
        <w:spacing w:line="480" w:lineRule="auto"/>
        <w:rPr>
          <w:rFonts w:ascii="Calibri" w:eastAsia="Calibri" w:hAnsi="Calibri" w:cs="Calibri"/>
        </w:rPr>
      </w:pPr>
      <w:r>
        <w:rPr>
          <w:rFonts w:ascii="Calibri" w:eastAsia="Calibri" w:hAnsi="Calibri" w:cs="Calibri"/>
        </w:rPr>
        <w:lastRenderedPageBreak/>
        <w:t>Nonetheless</w:t>
      </w:r>
      <w:r w:rsidR="009A072D">
        <w:rPr>
          <w:rFonts w:ascii="Calibri" w:eastAsia="Calibri" w:hAnsi="Calibri" w:cs="Calibri"/>
        </w:rPr>
        <w:t>,</w:t>
      </w:r>
      <w:r>
        <w:rPr>
          <w:rFonts w:ascii="Calibri" w:eastAsia="Calibri" w:hAnsi="Calibri" w:cs="Calibri"/>
        </w:rPr>
        <w:t xml:space="preserve"> several pre-conditions need to </w:t>
      </w:r>
      <w:r w:rsidR="008D2621">
        <w:rPr>
          <w:rFonts w:ascii="Calibri" w:eastAsia="Calibri" w:hAnsi="Calibri" w:cs="Calibri"/>
        </w:rPr>
        <w:t xml:space="preserve">be met to make progress on </w:t>
      </w:r>
      <w:r>
        <w:rPr>
          <w:rFonts w:ascii="Calibri" w:eastAsia="Calibri" w:hAnsi="Calibri" w:cs="Calibri"/>
        </w:rPr>
        <w:t xml:space="preserve">urban solutions. There are clear research gaps on </w:t>
      </w:r>
      <w:r w:rsidR="009A072D">
        <w:rPr>
          <w:rFonts w:ascii="Calibri" w:eastAsia="Calibri" w:hAnsi="Calibri" w:cs="Calibri"/>
        </w:rPr>
        <w:t xml:space="preserve">African cities and </w:t>
      </w:r>
      <w:r>
        <w:rPr>
          <w:rFonts w:ascii="Calibri" w:eastAsia="Calibri" w:hAnsi="Calibri" w:cs="Calibri"/>
        </w:rPr>
        <w:t xml:space="preserve">smaller cities in Asia. Locating research efforts, as well as stakeholder engagement and policy advocacy in these regions will be instrumental to avoiding lock-in and realising compact, low-carbon urban forms that can tackle the coming mitigation challenge </w:t>
      </w:r>
      <w:r>
        <w:rPr>
          <w:rFonts w:ascii="Calibri" w:eastAsia="Calibri" w:hAnsi="Calibri" w:cs="Calibri"/>
        </w:rPr>
        <w:fldChar w:fldCharType="begin" w:fldLock="1"/>
      </w:r>
      <w:r w:rsidR="007179F3">
        <w:rPr>
          <w:rFonts w:ascii="Calibri" w:eastAsia="Calibri" w:hAnsi="Calibri" w:cs="Calibri"/>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"ITEM-2", "issue" : "12", "issued" : { "date-parts" : [ [ "2016" ] ] }, "page" : "1054", "publisher" : "Nature Publishing Group", "title" : "Urban infrastructure choices structure climate solutions", "type" : "article-journal", "volume" : "6" }, "uris" : [ "http://www.mendeley.com/documents/?uuid=6fc574a6-f3d9-4225-9eea-4da080b3c100" ] } ], "mendeley" : { "formattedCitation" : "&lt;sup&gt;7,8&lt;/sup&gt;", "plainTextFormattedCitation" : "7,8", "previouslyFormattedCitation" : "&lt;sup&gt;7,8&lt;/sup&gt;" }, "properties" : { "noteIndex" : 0 }, "schema" : "https://github.com/citation-style-language/schema/raw/master/csl-citation.json" }</w:instrText>
      </w:r>
      <w:r>
        <w:rPr>
          <w:rFonts w:ascii="Calibri" w:eastAsia="Calibri" w:hAnsi="Calibri" w:cs="Calibri"/>
        </w:rPr>
        <w:fldChar w:fldCharType="separate"/>
      </w:r>
      <w:r w:rsidR="00D0501E" w:rsidRPr="00D0501E">
        <w:rPr>
          <w:rFonts w:ascii="Calibri" w:eastAsia="Calibri" w:hAnsi="Calibri" w:cs="Calibri"/>
          <w:noProof/>
          <w:vertAlign w:val="superscript"/>
        </w:rPr>
        <w:t>7,8</w:t>
      </w:r>
      <w:r>
        <w:rPr>
          <w:rFonts w:ascii="Calibri" w:eastAsia="Calibri" w:hAnsi="Calibri" w:cs="Calibri"/>
        </w:rPr>
        <w:fldChar w:fldCharType="end"/>
      </w:r>
      <w:r w:rsidR="009A072D">
        <w:rPr>
          <w:rFonts w:ascii="Calibri" w:eastAsia="Calibri" w:hAnsi="Calibri" w:cs="Calibri"/>
        </w:rPr>
        <w:t>. Where large bodies of research already exist for other locales, the literature scoping methods shown here could support the consolidation of existing work into systematic reviews, allowing for a shift in focus towards less studied topics and locations.</w:t>
      </w:r>
    </w:p>
    <w:p w14:paraId="2DCF29D6" w14:textId="4B69519D" w:rsidR="009A072D" w:rsidRDefault="009A072D" w:rsidP="0072400C">
      <w:pPr>
        <w:spacing w:line="480" w:lineRule="auto"/>
        <w:rPr>
          <w:rFonts w:ascii="Calibri" w:eastAsia="Calibri" w:hAnsi="Calibri" w:cs="Calibri"/>
        </w:rPr>
      </w:pPr>
      <w:r>
        <w:rPr>
          <w:rFonts w:ascii="Calibri" w:eastAsia="Calibri" w:hAnsi="Calibri" w:cs="Calibri"/>
        </w:rPr>
        <w:t xml:space="preserve">Above all, </w:t>
      </w:r>
      <w:r w:rsidR="00692B62">
        <w:rPr>
          <w:rFonts w:ascii="Calibri" w:eastAsia="Calibri" w:hAnsi="Calibri" w:cs="Calibri"/>
        </w:rPr>
        <w:t>a culture of learning is needed in the field. From making individual case studies available for meta-analyses, to increased ambition in comparative research, to large scale reviews of the case study literature that apply formal methods. (…)</w:t>
      </w:r>
    </w:p>
    <w:p w14:paraId="55052D8A" w14:textId="1A1D5AD1" w:rsidR="003003D2" w:rsidRDefault="003003D2" w:rsidP="0072400C">
      <w:pPr>
        <w:spacing w:line="480" w:lineRule="auto"/>
        <w:rPr>
          <w:rFonts w:ascii="Calibri" w:eastAsia="Calibri" w:hAnsi="Calibri" w:cs="Calibri"/>
          <w:b/>
        </w:rPr>
      </w:pPr>
      <w:r w:rsidRPr="003003D2">
        <w:rPr>
          <w:rFonts w:ascii="Calibri" w:eastAsia="Calibri" w:hAnsi="Calibri" w:cs="Calibri"/>
          <w:b/>
        </w:rPr>
        <w:t>Methods</w:t>
      </w:r>
    </w:p>
    <w:p w14:paraId="5B5F6420" w14:textId="65F508DE" w:rsidR="003003D2" w:rsidRDefault="003003D2" w:rsidP="0072400C">
      <w:pPr>
        <w:spacing w:line="480" w:lineRule="auto"/>
        <w:rPr>
          <w:rFonts w:ascii="Calibri" w:eastAsia="Calibri" w:hAnsi="Calibri" w:cs="Calibri"/>
          <w:i/>
        </w:rPr>
      </w:pPr>
      <w:r w:rsidRPr="003003D2">
        <w:rPr>
          <w:rFonts w:ascii="Calibri" w:eastAsia="Calibri" w:hAnsi="Calibri" w:cs="Calibri"/>
          <w:i/>
        </w:rPr>
        <w:t xml:space="preserve">Literature </w:t>
      </w:r>
      <w:r>
        <w:rPr>
          <w:rFonts w:ascii="Calibri" w:eastAsia="Calibri" w:hAnsi="Calibri" w:cs="Calibri"/>
          <w:i/>
        </w:rPr>
        <w:t>scoping</w:t>
      </w:r>
    </w:p>
    <w:p w14:paraId="0B604D8A" w14:textId="0AFB771E" w:rsidR="003003D2" w:rsidRPr="003003D2" w:rsidRDefault="00DA2337" w:rsidP="0072400C">
      <w:pPr>
        <w:spacing w:line="480" w:lineRule="auto"/>
        <w:rPr>
          <w:rFonts w:ascii="Calibri" w:eastAsia="Calibri" w:hAnsi="Calibri" w:cs="Calibri"/>
        </w:rPr>
      </w:pPr>
      <w:r>
        <w:rPr>
          <w:rFonts w:ascii="Calibri" w:eastAsia="Calibri" w:hAnsi="Calibri" w:cs="Calibri"/>
        </w:rPr>
        <w:t>A</w:t>
      </w:r>
      <w:r w:rsidR="003003D2">
        <w:rPr>
          <w:rFonts w:ascii="Calibri" w:eastAsia="Calibri" w:hAnsi="Calibri" w:cs="Calibri"/>
        </w:rPr>
        <w:t xml:space="preserve"> search query combining ‘urban’ and ‘mitigation’ synonyms </w:t>
      </w:r>
      <w:r>
        <w:rPr>
          <w:rFonts w:ascii="Calibri" w:eastAsia="Calibri" w:hAnsi="Calibri" w:cs="Calibri"/>
        </w:rPr>
        <w:t xml:space="preserve">was used </w:t>
      </w:r>
      <w:r w:rsidR="003003D2">
        <w:rPr>
          <w:rFonts w:ascii="Calibri" w:eastAsia="Calibri" w:hAnsi="Calibri" w:cs="Calibri"/>
        </w:rPr>
        <w:t>in the Web of Science and Scopus to identify relevant documents (</w:t>
      </w:r>
      <w:r w:rsidR="003003D2" w:rsidRPr="003003D2">
        <w:rPr>
          <w:rFonts w:ascii="Calibri" w:eastAsia="Calibri" w:hAnsi="Calibri" w:cs="Calibri"/>
        </w:rPr>
        <w:fldChar w:fldCharType="begin"/>
      </w:r>
      <w:r w:rsidR="003003D2" w:rsidRPr="003003D2">
        <w:rPr>
          <w:rFonts w:ascii="Calibri" w:eastAsia="Calibri" w:hAnsi="Calibri" w:cs="Calibri"/>
        </w:rPr>
        <w:instrText xml:space="preserve"> REF _Ref512858231 \h  \* MERGEFORMAT </w:instrText>
      </w:r>
      <w:r w:rsidR="003003D2" w:rsidRPr="003003D2">
        <w:rPr>
          <w:rFonts w:ascii="Calibri" w:eastAsia="Calibri" w:hAnsi="Calibri" w:cs="Calibri"/>
        </w:rPr>
      </w:r>
      <w:r w:rsidR="003003D2" w:rsidRPr="003003D2">
        <w:rPr>
          <w:rFonts w:ascii="Calibri" w:eastAsia="Calibri" w:hAnsi="Calibri" w:cs="Calibri"/>
        </w:rPr>
        <w:fldChar w:fldCharType="separate"/>
      </w:r>
      <w:r w:rsidR="003003D2" w:rsidRPr="003003D2">
        <w:t xml:space="preserve">Table </w:t>
      </w:r>
      <w:r w:rsidR="003003D2" w:rsidRPr="003003D2">
        <w:rPr>
          <w:noProof/>
        </w:rPr>
        <w:t>3</w:t>
      </w:r>
      <w:r w:rsidR="003003D2" w:rsidRPr="003003D2">
        <w:rPr>
          <w:rFonts w:ascii="Calibri" w:eastAsia="Calibri" w:hAnsi="Calibri" w:cs="Calibri"/>
        </w:rPr>
        <w:fldChar w:fldCharType="end"/>
      </w:r>
      <w:r w:rsidR="003003D2">
        <w:rPr>
          <w:rFonts w:ascii="Calibri" w:eastAsia="Calibri" w:hAnsi="Calibri" w:cs="Calibri"/>
        </w:rPr>
        <w:t xml:space="preserve">). As of March 2018 this search returned 12,918 documents (unconstrained by language or document type).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90"/>
      </w:tblGrid>
      <w:tr w:rsidR="003003D2" w14:paraId="2EF48400" w14:textId="77777777" w:rsidTr="00F53533">
        <w:tc>
          <w:tcPr>
            <w:tcW w:w="2972" w:type="dxa"/>
            <w:tcBorders>
              <w:top w:val="single" w:sz="4" w:space="0" w:color="auto"/>
              <w:bottom w:val="single" w:sz="4" w:space="0" w:color="auto"/>
            </w:tcBorders>
          </w:tcPr>
          <w:p w14:paraId="75910A2C" w14:textId="77777777" w:rsidR="003003D2" w:rsidRDefault="003003D2" w:rsidP="0072400C">
            <w:pPr>
              <w:spacing w:line="480" w:lineRule="auto"/>
            </w:pPr>
            <w:r>
              <w:t>Urban synonyms</w:t>
            </w:r>
          </w:p>
        </w:tc>
        <w:tc>
          <w:tcPr>
            <w:tcW w:w="6090" w:type="dxa"/>
            <w:tcBorders>
              <w:top w:val="single" w:sz="4" w:space="0" w:color="auto"/>
              <w:bottom w:val="single" w:sz="4" w:space="0" w:color="auto"/>
            </w:tcBorders>
          </w:tcPr>
          <w:p w14:paraId="58401F10" w14:textId="77777777" w:rsidR="003003D2" w:rsidRDefault="003003D2" w:rsidP="0072400C">
            <w:pPr>
              <w:spacing w:line="480" w:lineRule="auto"/>
            </w:pPr>
            <w:r>
              <w:t>Mitigation synonyms</w:t>
            </w:r>
          </w:p>
        </w:tc>
      </w:tr>
      <w:tr w:rsidR="003003D2" w:rsidRPr="003003D2" w14:paraId="0608E497" w14:textId="77777777" w:rsidTr="00F53533">
        <w:trPr>
          <w:trHeight w:val="1020"/>
        </w:trPr>
        <w:tc>
          <w:tcPr>
            <w:tcW w:w="2972" w:type="dxa"/>
            <w:tcBorders>
              <w:top w:val="single" w:sz="4" w:space="0" w:color="auto"/>
              <w:bottom w:val="single" w:sz="4" w:space="0" w:color="auto"/>
            </w:tcBorders>
          </w:tcPr>
          <w:p w14:paraId="7578D002" w14:textId="77777777" w:rsidR="003003D2" w:rsidRPr="003003D2" w:rsidRDefault="003003D2" w:rsidP="0072400C">
            <w:pPr>
              <w:spacing w:line="480" w:lineRule="auto"/>
            </w:pPr>
            <w:r w:rsidRPr="003003D2">
              <w:rPr>
                <w:rFonts w:ascii="Calibri" w:eastAsia="Calibri" w:hAnsi="Calibri" w:cs="Calibri"/>
              </w:rPr>
              <w:t>("urban*" OR "municipal" OR "city" OR "cities" OR "metropolitan")</w:t>
            </w:r>
          </w:p>
        </w:tc>
        <w:tc>
          <w:tcPr>
            <w:tcW w:w="6090" w:type="dxa"/>
            <w:tcBorders>
              <w:top w:val="single" w:sz="4" w:space="0" w:color="auto"/>
              <w:bottom w:val="single" w:sz="4" w:space="0" w:color="auto"/>
            </w:tcBorders>
          </w:tcPr>
          <w:p w14:paraId="36D0DF07" w14:textId="77777777" w:rsidR="003003D2" w:rsidRPr="003003D2" w:rsidRDefault="003003D2" w:rsidP="0072400C">
            <w:pPr>
              <w:spacing w:line="480" w:lineRule="auto"/>
            </w:pPr>
            <w:r w:rsidRPr="003003D2">
              <w:rPr>
                <w:rFonts w:ascii="Calibri" w:eastAsia="Calibri" w:hAnsi="Calibri" w:cs="Calibri"/>
              </w:rPr>
              <w:t>(“Paris Agreement” OR “low carbon” OR "decarboni*ation" OR (“energy” OR “carbon” OR “CO2” OR “GHG” OR “greenhouse gas” OR “climat*”) NEAR/3 ("mitigation" OR "reduc*" OR "polic*" OR "governance"))</w:t>
            </w:r>
          </w:p>
        </w:tc>
      </w:tr>
    </w:tbl>
    <w:p w14:paraId="1E362E8D" w14:textId="77777777" w:rsidR="003003D2" w:rsidRDefault="003003D2" w:rsidP="0072400C">
      <w:pPr>
        <w:pStyle w:val="Caption"/>
        <w:spacing w:line="480" w:lineRule="auto"/>
      </w:pPr>
      <w:bookmarkStart w:id="18" w:name="_Ref512858231"/>
      <w:r w:rsidRPr="003003D2">
        <w:rPr>
          <w:b/>
        </w:rPr>
        <w:t xml:space="preserve">Table </w:t>
      </w:r>
      <w:r w:rsidRPr="003003D2">
        <w:rPr>
          <w:b/>
        </w:rPr>
        <w:fldChar w:fldCharType="begin"/>
      </w:r>
      <w:r w:rsidRPr="003003D2">
        <w:rPr>
          <w:b/>
        </w:rPr>
        <w:instrText xml:space="preserve"> SEQ Table \* ARABIC </w:instrText>
      </w:r>
      <w:r w:rsidRPr="003003D2">
        <w:rPr>
          <w:b/>
        </w:rPr>
        <w:fldChar w:fldCharType="separate"/>
      </w:r>
      <w:r w:rsidRPr="003003D2">
        <w:rPr>
          <w:b/>
          <w:noProof/>
        </w:rPr>
        <w:t>3</w:t>
      </w:r>
      <w:r w:rsidRPr="003003D2">
        <w:rPr>
          <w:b/>
          <w:noProof/>
        </w:rPr>
        <w:fldChar w:fldCharType="end"/>
      </w:r>
      <w:bookmarkEnd w:id="18"/>
      <w:r w:rsidRPr="003003D2">
        <w:rPr>
          <w:b/>
        </w:rPr>
        <w:t>: Search query for urban climate mitigation literature.</w:t>
      </w:r>
      <w:r>
        <w:t xml:space="preserve"> The two strings are combined with an ‘AND’ operator and entered as a topic search in the Web of Science, and a title-abstract-keyword search in Scopus.</w:t>
      </w:r>
    </w:p>
    <w:p w14:paraId="470015F6" w14:textId="1AD540E7" w:rsidR="00752C1B" w:rsidRDefault="00752C1B" w:rsidP="0072400C">
      <w:pPr>
        <w:spacing w:line="480" w:lineRule="auto"/>
        <w:rPr>
          <w:rFonts w:ascii="Calibri" w:eastAsia="Calibri" w:hAnsi="Calibri" w:cs="Calibri"/>
          <w:i/>
        </w:rPr>
      </w:pPr>
      <w:r>
        <w:rPr>
          <w:rFonts w:ascii="Calibri" w:eastAsia="Calibri" w:hAnsi="Calibri" w:cs="Calibri"/>
          <w:i/>
        </w:rPr>
        <w:t>Identifying cases</w:t>
      </w:r>
    </w:p>
    <w:p w14:paraId="695764F1" w14:textId="641268A8" w:rsidR="00752C1B" w:rsidRPr="0072400C" w:rsidRDefault="00DA2337" w:rsidP="005C163D">
      <w:pPr>
        <w:spacing w:line="480" w:lineRule="auto"/>
        <w:rPr>
          <w:rFonts w:ascii="Calibri" w:eastAsia="Calibri" w:hAnsi="Calibri" w:cs="Calibri"/>
        </w:rPr>
      </w:pPr>
      <w:r>
        <w:rPr>
          <w:rFonts w:ascii="Calibri" w:eastAsia="Calibri" w:hAnsi="Calibri" w:cs="Calibri"/>
        </w:rPr>
        <w:t xml:space="preserve">To identify urban case studies we searched the abstracts of the queried documents for city names. </w:t>
      </w:r>
      <w:r w:rsidR="00A124A1">
        <w:rPr>
          <w:rFonts w:ascii="Calibri" w:eastAsia="Calibri" w:hAnsi="Calibri" w:cs="Calibri"/>
        </w:rPr>
        <w:t xml:space="preserve">We use the Geonames database of </w:t>
      </w:r>
      <w:r>
        <w:rPr>
          <w:rFonts w:ascii="Calibri" w:eastAsia="Calibri" w:hAnsi="Calibri" w:cs="Calibri"/>
        </w:rPr>
        <w:t>geographic locations</w:t>
      </w:r>
      <w:r w:rsidR="00A124A1">
        <w:rPr>
          <w:rFonts w:ascii="Calibri" w:eastAsia="Calibri" w:hAnsi="Calibri" w:cs="Calibri"/>
        </w:rPr>
        <w:t xml:space="preserve">, which aggregates national survey data, </w:t>
      </w:r>
      <w:r w:rsidR="00A124A1">
        <w:rPr>
          <w:rFonts w:ascii="Calibri" w:eastAsia="Calibri" w:hAnsi="Calibri" w:cs="Calibri"/>
        </w:rPr>
        <w:lastRenderedPageBreak/>
        <w:t>travel destinations</w:t>
      </w:r>
      <w:r>
        <w:rPr>
          <w:rFonts w:ascii="Calibri" w:eastAsia="Calibri" w:hAnsi="Calibri" w:cs="Calibri"/>
        </w:rPr>
        <w:t xml:space="preserve"> and open sourced contributions. Cities with a population greater than 15,000 were considered. This narrows the document set to 3,440 studies that directly refer to a city in the abstract or title.</w:t>
      </w:r>
      <w:r w:rsidRPr="003003D2">
        <w:rPr>
          <w:rFonts w:ascii="Calibri" w:eastAsia="Calibri" w:hAnsi="Calibri" w:cs="Calibri"/>
        </w:rPr>
        <w:t xml:space="preserve"> Double counting where an article mentions multiple </w:t>
      </w:r>
      <w:r>
        <w:rPr>
          <w:rFonts w:ascii="Calibri" w:eastAsia="Calibri" w:hAnsi="Calibri" w:cs="Calibri"/>
        </w:rPr>
        <w:t>city names</w:t>
      </w:r>
      <w:r w:rsidRPr="003003D2">
        <w:rPr>
          <w:rFonts w:ascii="Calibri" w:eastAsia="Calibri" w:hAnsi="Calibri" w:cs="Calibri"/>
        </w:rPr>
        <w:t>, we obtain 4,730 case studies</w:t>
      </w:r>
      <w:r>
        <w:rPr>
          <w:rFonts w:ascii="Calibri" w:eastAsia="Calibri" w:hAnsi="Calibri" w:cs="Calibri"/>
        </w:rPr>
        <w:t xml:space="preserve"> on individual cities</w:t>
      </w:r>
      <w:r w:rsidRPr="003003D2">
        <w:rPr>
          <w:rFonts w:ascii="Calibri" w:eastAsia="Calibri" w:hAnsi="Calibri" w:cs="Calibri"/>
        </w:rPr>
        <w:t>.</w:t>
      </w:r>
      <w:r>
        <w:rPr>
          <w:rFonts w:ascii="Calibri" w:eastAsia="Calibri" w:hAnsi="Calibri" w:cs="Calibri"/>
        </w:rPr>
        <w:t xml:space="preserve"> </w:t>
      </w:r>
      <w:r w:rsidR="00C373D8">
        <w:rPr>
          <w:rFonts w:ascii="Calibri" w:eastAsia="Calibri" w:hAnsi="Calibri" w:cs="Calibri"/>
        </w:rPr>
        <w:t>We exclude</w:t>
      </w:r>
      <w:r w:rsidR="005C163D">
        <w:rPr>
          <w:rFonts w:ascii="Calibri" w:eastAsia="Calibri" w:hAnsi="Calibri" w:cs="Calibri"/>
        </w:rPr>
        <w:t>d</w:t>
      </w:r>
      <w:r w:rsidR="00C373D8">
        <w:rPr>
          <w:rFonts w:ascii="Calibri" w:eastAsia="Calibri" w:hAnsi="Calibri" w:cs="Calibri"/>
        </w:rPr>
        <w:t xml:space="preserve"> </w:t>
      </w:r>
      <w:r w:rsidR="005C163D">
        <w:rPr>
          <w:rFonts w:ascii="Calibri" w:eastAsia="Calibri" w:hAnsi="Calibri" w:cs="Calibri"/>
        </w:rPr>
        <w:t xml:space="preserve">the text </w:t>
      </w:r>
      <w:r>
        <w:rPr>
          <w:rFonts w:ascii="Calibri" w:eastAsia="Calibri" w:hAnsi="Calibri" w:cs="Calibri"/>
        </w:rPr>
        <w:t>“Paris Agreement”</w:t>
      </w:r>
      <w:r w:rsidR="00C373D8">
        <w:rPr>
          <w:rFonts w:ascii="Calibri" w:eastAsia="Calibri" w:hAnsi="Calibri" w:cs="Calibri"/>
        </w:rPr>
        <w:t xml:space="preserve"> and </w:t>
      </w:r>
      <w:r>
        <w:rPr>
          <w:rFonts w:ascii="Calibri" w:eastAsia="Calibri" w:hAnsi="Calibri" w:cs="Calibri"/>
        </w:rPr>
        <w:t>“Kyoto Protocol”</w:t>
      </w:r>
      <w:r w:rsidR="00C373D8">
        <w:rPr>
          <w:rFonts w:ascii="Calibri" w:eastAsia="Calibri" w:hAnsi="Calibri" w:cs="Calibri"/>
        </w:rPr>
        <w:t xml:space="preserve"> </w:t>
      </w:r>
      <w:r w:rsidR="005C163D">
        <w:rPr>
          <w:rFonts w:ascii="Calibri" w:eastAsia="Calibri" w:hAnsi="Calibri" w:cs="Calibri"/>
        </w:rPr>
        <w:t xml:space="preserve">from abstracts </w:t>
      </w:r>
      <w:bookmarkStart w:id="19" w:name="_GoBack"/>
      <w:bookmarkEnd w:id="19"/>
      <w:r w:rsidR="005C163D">
        <w:rPr>
          <w:rFonts w:ascii="Calibri" w:eastAsia="Calibri" w:hAnsi="Calibri" w:cs="Calibri"/>
        </w:rPr>
        <w:t>to avoid false hits.</w:t>
      </w:r>
    </w:p>
    <w:p w14:paraId="1FECD2CA" w14:textId="181B125A" w:rsidR="003003D2" w:rsidRPr="00017748" w:rsidRDefault="00017748" w:rsidP="0072400C">
      <w:pPr>
        <w:spacing w:line="480" w:lineRule="auto"/>
        <w:rPr>
          <w:rFonts w:ascii="Calibri" w:eastAsia="Calibri" w:hAnsi="Calibri" w:cs="Calibri"/>
          <w:i/>
        </w:rPr>
      </w:pPr>
      <w:r w:rsidRPr="00017748">
        <w:rPr>
          <w:rFonts w:ascii="Calibri" w:eastAsia="Calibri" w:hAnsi="Calibri" w:cs="Calibri"/>
          <w:i/>
        </w:rPr>
        <w:t>Topic modelling</w:t>
      </w:r>
    </w:p>
    <w:p w14:paraId="1C92AA81" w14:textId="3FB9CB68" w:rsidR="00752C1B" w:rsidRDefault="00752C1B" w:rsidP="0072400C">
      <w:pPr>
        <w:spacing w:line="480" w:lineRule="auto"/>
        <w:rPr>
          <w:rFonts w:ascii="Calibri" w:eastAsia="Calibri" w:hAnsi="Calibri" w:cs="Calibri"/>
        </w:rPr>
      </w:pPr>
      <w:r>
        <w:rPr>
          <w:rFonts w:ascii="Calibri" w:eastAsia="Calibri" w:hAnsi="Calibri" w:cs="Calibri"/>
        </w:rPr>
        <w:t>We use the sklearn library in python</w:t>
      </w:r>
      <w:r w:rsidR="007179F3">
        <w:rPr>
          <w:rFonts w:ascii="Calibri" w:eastAsia="Calibri" w:hAnsi="Calibri" w:cs="Calibri"/>
        </w:rPr>
        <w:t xml:space="preserve"> </w:t>
      </w:r>
      <w:r w:rsidR="007179F3">
        <w:rPr>
          <w:rFonts w:ascii="Calibri" w:eastAsia="Calibri" w:hAnsi="Calibri" w:cs="Calibri"/>
        </w:rPr>
        <w:fldChar w:fldCharType="begin" w:fldLock="1"/>
      </w:r>
      <w:r w:rsidR="007179F3">
        <w:rPr>
          <w:rFonts w:ascii="Calibri" w:eastAsia="Calibri" w:hAnsi="Calibri" w:cs="Calibri"/>
        </w:rPr>
        <w:instrText>ADDIN CSL_CITATION { "citationItems" : [ { "id" : "ITEM-1", "itemData" : { "author" : [ { "dropping-particle" : "", "family" : "Pedregosa", "given" : "Fabian",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"Grisel", "given" : "Olivier", "non-dropping-particle" : "", "parse-names" : false, "suffix" : "" }, { "dropping-particle" : "", "family" : "Blondel", "given" : "Mathieu", "non-dropping-particle" : "", "parse-names" : false, "suffix" : "" }, { "dropping-particle" : "", "family" : "Prettenhofer", "given" : "Peter", "non-dropping-particle" : "", "parse-names" : false, "suffix" : "" }, { "dropping-particle" : "", "family" : "Dubourg", "given" : "Vincent", "non-dropping-particle" : "", "parse-names" : false, "suffix" : "" }, { "dropping-particle" : "", "family" : "Pedregosa", "given" : "Fabian",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"Pedregosa", "given" : "Fabian", "non-dropping-particle" : "", "parse-names" : false, "suffix" : "" }, { "dropping-particle" : "", "family" : "Weiss", "given" : "Ron", "non-dropping-particle" : "", "parse-names" : false, "suffix" : "" } ], "container-title" : "Journal of Machine Learning Research", "id" : "ITEM-1", "issued" : { "date-parts" : [ [ "2011" ] ] }, "page" : "2825-2830", "title" : "Scikit-learn: Machine Learning in Python", "type" : "article-journal", "volume" : "12" }, "uris" : [ "http://www.mendeley.com/documents/?uuid=c19d075e-2310-4836-8bbc-123bdf8a8488" ] } ], "mendeley" : { "formattedCitation" : "&lt;sup&gt;28&lt;/sup&gt;", "plainTextFormattedCitation" : "28" }, "properties" : { "noteIndex" : 0 }, "schema" : "https://github.com/citation-style-language/schema/raw/master/csl-citation.json" }</w:instrText>
      </w:r>
      <w:r w:rsidR="007179F3">
        <w:rPr>
          <w:rFonts w:ascii="Calibri" w:eastAsia="Calibri" w:hAnsi="Calibri" w:cs="Calibri"/>
        </w:rPr>
        <w:fldChar w:fldCharType="separate"/>
      </w:r>
      <w:r w:rsidR="007179F3" w:rsidRPr="007179F3">
        <w:rPr>
          <w:rFonts w:ascii="Calibri" w:eastAsia="Calibri" w:hAnsi="Calibri" w:cs="Calibri"/>
          <w:noProof/>
          <w:vertAlign w:val="superscript"/>
        </w:rPr>
        <w:t>28</w:t>
      </w:r>
      <w:r w:rsidR="007179F3">
        <w:rPr>
          <w:rFonts w:ascii="Calibri" w:eastAsia="Calibri" w:hAnsi="Calibri" w:cs="Calibri"/>
        </w:rPr>
        <w:fldChar w:fldCharType="end"/>
      </w:r>
      <w:r>
        <w:rPr>
          <w:rFonts w:ascii="Calibri" w:eastAsia="Calibri" w:hAnsi="Calibri" w:cs="Calibri"/>
        </w:rPr>
        <w:t xml:space="preserve"> to process and produce a topic model from the 3,440 studies mentioning a city in the abstract. Weighting terms in each document by the inverse of the number of times they appear across the corpus (tf-idf), we apply non-negative matrix factorisation </w:t>
      </w:r>
      <w:r w:rsidR="007179F3">
        <w:rPr>
          <w:rFonts w:ascii="Calibri" w:eastAsia="Calibri" w:hAnsi="Calibri" w:cs="Calibri"/>
        </w:rPr>
        <w:fldChar w:fldCharType="begin" w:fldLock="1"/>
      </w:r>
      <w:r w:rsidR="007179F3">
        <w:rPr>
          <w:rFonts w:ascii="Calibri" w:eastAsia="Calibri" w:hAnsi="Calibri" w:cs="Calibri"/>
        </w:rPr>
        <w:instrText>ADDIN CSL_CITATION { "citationItems" : [ { "id" : "ITEM-1", "itemData" : { "DOI" : "10.1038/44565", "ISBN" : "0028-0836 (Print)\\r0028-0836 (Linking)", "ISSN" : "0028-0836", "PMID" : "10548103", "abstract" : "Is perception of the whole based on perception of its parts? There is psychological and physiological evidence for parts-based representations in the brain, and certain computational theories of object recognition rely on such representations. But little is known about how brains or computers might learn the parts of objects. Here we demonstrate an algorithm for non-negative matrix factorization that is able to learn parts of faces and semantic features of text. This is in contrast to other methods, such as principal components analysis and vector quantization, that learn holistic, not parts-based, representations. Non-negative matrix factorization is distinguished from the other methods by its use of non-negativity constraints. These constraints lead to a parts-based representation because they allow only additive, not subtractive, combinations. When non-negative matrix factorization is implemented as a neural network, parts-based representations emerge by virtue of two properties: the firing rates of neurons are never negative and synaptic strengths do not change sign.", "author" : [ { "dropping-particle" : "", "family" : "Lee", "given" : "D D", "non-dropping-particle" : "", "parse-names" : false, "suffix" : "" }, { "dropping-particle" : "", "family" : "Seung", "given" : "H S", "non-dropping-particle" : "", "parse-names" : false, "suffix" : "" } ], "container-title" : "Nature", "id" : "ITEM-1", "issue" : "6755", "issued" : { "date-parts" : [ [ "1999" ] ] }, "page" : "788-91", "title" : "Learning the parts of objects by non-negative matrix factorization.", "type" : "article-journal", "volume" : "401" }, "uris" : [ "http://www.mendeley.com/documents/?uuid=0565a7a0-6aa6-4998-be31-32f9471653fb" ] } ], "mendeley" : { "formattedCitation" : "&lt;sup&gt;29&lt;/sup&gt;", "plainTextFormattedCitation" : "29", "previouslyFormattedCitation" : "&lt;sup&gt;28&lt;/sup&gt;" }, "properties" : { "noteIndex" : 0 }, "schema" : "https://github.com/citation-style-language/schema/raw/master/csl-citation.json" }</w:instrText>
      </w:r>
      <w:r w:rsidR="007179F3">
        <w:rPr>
          <w:rFonts w:ascii="Calibri" w:eastAsia="Calibri" w:hAnsi="Calibri" w:cs="Calibri"/>
        </w:rPr>
        <w:fldChar w:fldCharType="separate"/>
      </w:r>
      <w:r w:rsidR="007179F3" w:rsidRPr="007179F3">
        <w:rPr>
          <w:rFonts w:ascii="Calibri" w:eastAsia="Calibri" w:hAnsi="Calibri" w:cs="Calibri"/>
          <w:noProof/>
          <w:vertAlign w:val="superscript"/>
        </w:rPr>
        <w:t>29</w:t>
      </w:r>
      <w:r w:rsidR="007179F3">
        <w:rPr>
          <w:rFonts w:ascii="Calibri" w:eastAsia="Calibri" w:hAnsi="Calibri" w:cs="Calibri"/>
        </w:rPr>
        <w:fldChar w:fldCharType="end"/>
      </w:r>
      <w:r>
        <w:rPr>
          <w:rFonts w:ascii="Calibri" w:eastAsia="Calibri" w:hAnsi="Calibri" w:cs="Calibri"/>
        </w:rPr>
        <w:t xml:space="preserve"> to a matrix of documents × terms, to identify 17 topics. The resulting matrices, whose product approximates the document-term matrix, are used to label documents by topic and topics by term. Each topic is given a name manually, according to the words and documents associated with it.</w:t>
      </w:r>
    </w:p>
    <w:p w14:paraId="619BB9DF" w14:textId="2B8E941D" w:rsidR="00017748" w:rsidRPr="00017748" w:rsidRDefault="00017748" w:rsidP="0072400C">
      <w:pPr>
        <w:spacing w:line="480" w:lineRule="auto"/>
        <w:rPr>
          <w:rFonts w:ascii="Calibri" w:eastAsia="Calibri" w:hAnsi="Calibri" w:cs="Calibri"/>
          <w:i/>
        </w:rPr>
      </w:pPr>
      <w:r w:rsidRPr="00017748">
        <w:rPr>
          <w:rFonts w:ascii="Calibri" w:eastAsia="Calibri" w:hAnsi="Calibri" w:cs="Calibri"/>
          <w:i/>
        </w:rPr>
        <w:t>Future-looking case studies</w:t>
      </w:r>
    </w:p>
    <w:p w14:paraId="595BA324" w14:textId="60FB24AA" w:rsidR="00017748" w:rsidRPr="00017748" w:rsidRDefault="00017748" w:rsidP="00FA5F0D">
      <w:pPr>
        <w:spacing w:line="480" w:lineRule="auto"/>
        <w:rPr>
          <w:rFonts w:ascii="Calibri" w:eastAsia="Calibri" w:hAnsi="Calibri" w:cs="Calibri"/>
        </w:rPr>
      </w:pPr>
      <w:r w:rsidRPr="00017748">
        <w:rPr>
          <w:rFonts w:ascii="Calibri" w:eastAsia="Calibri" w:hAnsi="Calibri" w:cs="Calibri"/>
        </w:rPr>
        <w:t>To identify case studies with a future-looking orientation (</w:t>
      </w:r>
      <w:r>
        <w:rPr>
          <w:rFonts w:ascii="Calibri" w:eastAsia="Calibri" w:hAnsi="Calibri" w:cs="Calibri"/>
        </w:rPr>
        <w:t xml:space="preserve">including </w:t>
      </w:r>
      <w:r w:rsidRPr="00017748">
        <w:rPr>
          <w:rFonts w:ascii="Calibri" w:eastAsia="Calibri" w:hAnsi="Calibri" w:cs="Calibri"/>
        </w:rPr>
        <w:t xml:space="preserve">for example, mitigation scenarios, or projections of urbanisation, land-use, </w:t>
      </w:r>
      <w:r>
        <w:rPr>
          <w:rFonts w:ascii="Calibri" w:eastAsia="Calibri" w:hAnsi="Calibri" w:cs="Calibri"/>
        </w:rPr>
        <w:t xml:space="preserve">or </w:t>
      </w:r>
      <w:r w:rsidRPr="00017748">
        <w:rPr>
          <w:rFonts w:ascii="Calibri" w:eastAsia="Calibri" w:hAnsi="Calibri" w:cs="Calibri"/>
        </w:rPr>
        <w:t>energy demand)</w:t>
      </w:r>
      <w:r>
        <w:rPr>
          <w:rFonts w:ascii="Calibri" w:eastAsia="Calibri" w:hAnsi="Calibri" w:cs="Calibri"/>
        </w:rPr>
        <w:t>, we manually search for the following keywords within abstracts: “scenario” OR “2020” OR “2025” OR “2030” OR “2040” OR “2045” OR “2050”. A random selection and screening of these documents showed they were broadly in line with our expectations.</w:t>
      </w:r>
    </w:p>
    <w:p w14:paraId="17D4F5ED" w14:textId="5FEB5352" w:rsidR="00017748" w:rsidRDefault="00017748" w:rsidP="00FA5F0D">
      <w:pPr>
        <w:spacing w:line="480" w:lineRule="auto"/>
        <w:rPr>
          <w:rFonts w:ascii="Calibri" w:eastAsia="Calibri" w:hAnsi="Calibri" w:cs="Calibri"/>
          <w:i/>
        </w:rPr>
      </w:pPr>
      <w:r w:rsidRPr="00017748">
        <w:rPr>
          <w:rFonts w:ascii="Calibri" w:eastAsia="Calibri" w:hAnsi="Calibri" w:cs="Calibri"/>
          <w:i/>
        </w:rPr>
        <w:t>Systematic reviews</w:t>
      </w:r>
    </w:p>
    <w:p w14:paraId="7331C423" w14:textId="1E8144E1" w:rsidR="003003D2" w:rsidRDefault="00017748" w:rsidP="00FA5F0D">
      <w:pPr>
        <w:spacing w:line="480" w:lineRule="auto"/>
        <w:rPr>
          <w:rFonts w:eastAsia="Calibri"/>
        </w:rPr>
      </w:pPr>
      <w:r>
        <w:rPr>
          <w:rFonts w:ascii="Calibri" w:eastAsia="Calibri" w:hAnsi="Calibri" w:cs="Calibri"/>
        </w:rPr>
        <w:t xml:space="preserve">To identify systematic reviews of the case study literature </w:t>
      </w:r>
      <w:r w:rsidR="00207CAB">
        <w:rPr>
          <w:rFonts w:ascii="Calibri" w:eastAsia="Calibri" w:hAnsi="Calibri" w:cs="Calibri"/>
        </w:rPr>
        <w:t xml:space="preserve">we manually search the </w:t>
      </w:r>
      <w:r>
        <w:rPr>
          <w:rFonts w:ascii="Calibri" w:eastAsia="Calibri" w:hAnsi="Calibri" w:cs="Calibri"/>
        </w:rPr>
        <w:t xml:space="preserve">original document set (12,918 studies) for the following keywords: </w:t>
      </w:r>
      <w:r w:rsidR="0072400C">
        <w:rPr>
          <w:rFonts w:eastAsia="Calibri"/>
        </w:rPr>
        <w:t xml:space="preserve">“ </w:t>
      </w:r>
      <w:r w:rsidR="003003D2">
        <w:rPr>
          <w:rFonts w:eastAsia="Calibri"/>
        </w:rPr>
        <w:t>meta-“ OR “systematic review” OR “scoping” OR “narrative review” OR “qualitative comparative analysis” OR “QCA” OR “scientometric” OR “synthesis”</w:t>
      </w:r>
      <w:r>
        <w:rPr>
          <w:rFonts w:eastAsia="Calibri"/>
        </w:rPr>
        <w:t>. The results are hand filtered</w:t>
      </w:r>
      <w:r w:rsidR="003003D2">
        <w:rPr>
          <w:rFonts w:eastAsia="Calibri"/>
        </w:rPr>
        <w:t xml:space="preserve"> to exclude non-urban, non-mitigation and non-review articles.</w:t>
      </w:r>
    </w:p>
    <w:p w14:paraId="20031862" w14:textId="77777777" w:rsidR="008F2C1B" w:rsidRDefault="008F2C1B" w:rsidP="00FA5F0D">
      <w:pPr>
        <w:spacing w:line="480" w:lineRule="auto"/>
        <w:rPr>
          <w:rFonts w:ascii="Calibri" w:eastAsia="Calibri" w:hAnsi="Calibri" w:cs="Calibri"/>
        </w:rPr>
      </w:pPr>
    </w:p>
    <w:p w14:paraId="600F77F7" w14:textId="67A96E96" w:rsidR="007179F3" w:rsidRPr="007179F3" w:rsidRDefault="0024728A" w:rsidP="007179F3">
      <w:pPr>
        <w:widowControl w:val="0"/>
        <w:autoSpaceDE w:val="0"/>
        <w:autoSpaceDN w:val="0"/>
        <w:adjustRightInd w:val="0"/>
        <w:spacing w:line="480" w:lineRule="auto"/>
        <w:ind w:left="640" w:hanging="640"/>
        <w:rPr>
          <w:rFonts w:ascii="Calibri" w:hAnsi="Calibri" w:cs="Calibri"/>
          <w:noProof/>
          <w:szCs w:val="24"/>
        </w:rPr>
      </w:pPr>
      <w:r>
        <w:rPr>
          <w:rFonts w:ascii="Calibri" w:eastAsia="Calibri" w:hAnsi="Calibri" w:cs="Calibri"/>
        </w:rPr>
        <w:lastRenderedPageBreak/>
        <w:fldChar w:fldCharType="begin" w:fldLock="1"/>
      </w:r>
      <w:r>
        <w:rPr>
          <w:rFonts w:ascii="Calibri" w:eastAsia="Calibri" w:hAnsi="Calibri" w:cs="Calibri"/>
        </w:rPr>
        <w:instrText xml:space="preserve">ADDIN Mendeley Bibliography CSL_BIBLIOGRAPHY </w:instrText>
      </w:r>
      <w:r>
        <w:rPr>
          <w:rFonts w:ascii="Calibri" w:eastAsia="Calibri" w:hAnsi="Calibri" w:cs="Calibri"/>
        </w:rPr>
        <w:fldChar w:fldCharType="separate"/>
      </w:r>
      <w:r w:rsidR="007179F3" w:rsidRPr="007179F3">
        <w:rPr>
          <w:rFonts w:ascii="Calibri" w:hAnsi="Calibri" w:cs="Calibri"/>
          <w:noProof/>
          <w:szCs w:val="24"/>
        </w:rPr>
        <w:t>1.</w:t>
      </w:r>
      <w:r w:rsidR="007179F3" w:rsidRPr="007179F3">
        <w:rPr>
          <w:rFonts w:ascii="Calibri" w:hAnsi="Calibri" w:cs="Calibri"/>
          <w:noProof/>
          <w:szCs w:val="24"/>
        </w:rPr>
        <w:tab/>
        <w:t xml:space="preserve">Lamb, W. F., Callaghan, M. W., Creutzig, F., Khosla, R. &amp; Minx, J. C. The literature landscape on 1.5°C Climate Change and Cities. </w:t>
      </w:r>
      <w:r w:rsidR="007179F3" w:rsidRPr="007179F3">
        <w:rPr>
          <w:rFonts w:ascii="Calibri" w:hAnsi="Calibri" w:cs="Calibri"/>
          <w:i/>
          <w:iCs/>
          <w:noProof/>
          <w:szCs w:val="24"/>
        </w:rPr>
        <w:t>Curr. Opin. Environ. Sustain.</w:t>
      </w:r>
      <w:r w:rsidR="007179F3" w:rsidRPr="007179F3">
        <w:rPr>
          <w:rFonts w:ascii="Calibri" w:hAnsi="Calibri" w:cs="Calibri"/>
          <w:noProof/>
          <w:szCs w:val="24"/>
        </w:rPr>
        <w:t xml:space="preserve"> </w:t>
      </w:r>
      <w:r w:rsidR="007179F3" w:rsidRPr="007179F3">
        <w:rPr>
          <w:rFonts w:ascii="Calibri" w:hAnsi="Calibri" w:cs="Calibri"/>
          <w:b/>
          <w:bCs/>
          <w:noProof/>
          <w:szCs w:val="24"/>
        </w:rPr>
        <w:t>30,</w:t>
      </w:r>
      <w:r w:rsidR="007179F3" w:rsidRPr="007179F3">
        <w:rPr>
          <w:rFonts w:ascii="Calibri" w:hAnsi="Calibri" w:cs="Calibri"/>
          <w:noProof/>
          <w:szCs w:val="24"/>
        </w:rPr>
        <w:t xml:space="preserve"> 26–34 (2018).</w:t>
      </w:r>
    </w:p>
    <w:p w14:paraId="4C7A3604"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2.</w:t>
      </w:r>
      <w:r w:rsidRPr="007179F3">
        <w:rPr>
          <w:rFonts w:ascii="Calibri" w:hAnsi="Calibri" w:cs="Calibri"/>
          <w:noProof/>
          <w:szCs w:val="24"/>
        </w:rPr>
        <w:tab/>
        <w:t xml:space="preserve">Acuto, M., Parnell, S. &amp; Seto, K. C. Building a global urban science. </w:t>
      </w:r>
      <w:r w:rsidRPr="007179F3">
        <w:rPr>
          <w:rFonts w:ascii="Calibri" w:hAnsi="Calibri" w:cs="Calibri"/>
          <w:i/>
          <w:iCs/>
          <w:noProof/>
          <w:szCs w:val="24"/>
        </w:rPr>
        <w:t>Nat. Sustain.</w:t>
      </w:r>
      <w:r w:rsidRPr="007179F3">
        <w:rPr>
          <w:rFonts w:ascii="Calibri" w:hAnsi="Calibri" w:cs="Calibri"/>
          <w:noProof/>
          <w:szCs w:val="24"/>
        </w:rPr>
        <w:t xml:space="preserve"> </w:t>
      </w:r>
      <w:r w:rsidRPr="007179F3">
        <w:rPr>
          <w:rFonts w:ascii="Calibri" w:hAnsi="Calibri" w:cs="Calibri"/>
          <w:b/>
          <w:bCs/>
          <w:noProof/>
          <w:szCs w:val="24"/>
        </w:rPr>
        <w:t>1,</w:t>
      </w:r>
      <w:r w:rsidRPr="007179F3">
        <w:rPr>
          <w:rFonts w:ascii="Calibri" w:hAnsi="Calibri" w:cs="Calibri"/>
          <w:noProof/>
          <w:szCs w:val="24"/>
        </w:rPr>
        <w:t xml:space="preserve"> 2–4 (2018).</w:t>
      </w:r>
    </w:p>
    <w:p w14:paraId="077717E4"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3.</w:t>
      </w:r>
      <w:r w:rsidRPr="007179F3">
        <w:rPr>
          <w:rFonts w:ascii="Calibri" w:hAnsi="Calibri" w:cs="Calibri"/>
          <w:noProof/>
          <w:szCs w:val="24"/>
        </w:rPr>
        <w:tab/>
        <w:t xml:space="preserve">Acuto, M. &amp; Susan, P. Leave no city behind. </w:t>
      </w:r>
      <w:r w:rsidRPr="007179F3">
        <w:rPr>
          <w:rFonts w:ascii="Calibri" w:hAnsi="Calibri" w:cs="Calibri"/>
          <w:i/>
          <w:iCs/>
          <w:noProof/>
          <w:szCs w:val="24"/>
        </w:rPr>
        <w:t>Science (80-. ).</w:t>
      </w:r>
      <w:r w:rsidRPr="007179F3">
        <w:rPr>
          <w:rFonts w:ascii="Calibri" w:hAnsi="Calibri" w:cs="Calibri"/>
          <w:noProof/>
          <w:szCs w:val="24"/>
        </w:rPr>
        <w:t xml:space="preserve"> </w:t>
      </w:r>
      <w:r w:rsidRPr="007179F3">
        <w:rPr>
          <w:rFonts w:ascii="Calibri" w:hAnsi="Calibri" w:cs="Calibri"/>
          <w:b/>
          <w:bCs/>
          <w:noProof/>
          <w:szCs w:val="24"/>
        </w:rPr>
        <w:t>352,</w:t>
      </w:r>
      <w:r w:rsidRPr="007179F3">
        <w:rPr>
          <w:rFonts w:ascii="Calibri" w:hAnsi="Calibri" w:cs="Calibri"/>
          <w:noProof/>
          <w:szCs w:val="24"/>
        </w:rPr>
        <w:t xml:space="preserve"> 873 (2016).</w:t>
      </w:r>
    </w:p>
    <w:p w14:paraId="7EDC3089"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4.</w:t>
      </w:r>
      <w:r w:rsidRPr="007179F3">
        <w:rPr>
          <w:rFonts w:ascii="Calibri" w:hAnsi="Calibri" w:cs="Calibri"/>
          <w:noProof/>
          <w:szCs w:val="24"/>
        </w:rPr>
        <w:tab/>
        <w:t xml:space="preserve">Minx, J. C., Callaghan, M., Lamb, W. F., Garard, J. &amp; Edenhofer, O. Learning about climate change solutions in the IPCC and beyond. </w:t>
      </w:r>
      <w:r w:rsidRPr="007179F3">
        <w:rPr>
          <w:rFonts w:ascii="Calibri" w:hAnsi="Calibri" w:cs="Calibri"/>
          <w:i/>
          <w:iCs/>
          <w:noProof/>
          <w:szCs w:val="24"/>
        </w:rPr>
        <w:t>Environ. Sci. Policy</w:t>
      </w:r>
      <w:r w:rsidRPr="007179F3">
        <w:rPr>
          <w:rFonts w:ascii="Calibri" w:hAnsi="Calibri" w:cs="Calibri"/>
          <w:noProof/>
          <w:szCs w:val="24"/>
        </w:rPr>
        <w:t xml:space="preserve"> </w:t>
      </w:r>
      <w:r w:rsidRPr="007179F3">
        <w:rPr>
          <w:rFonts w:ascii="Calibri" w:hAnsi="Calibri" w:cs="Calibri"/>
          <w:b/>
          <w:bCs/>
          <w:noProof/>
          <w:szCs w:val="24"/>
        </w:rPr>
        <w:t>77,</w:t>
      </w:r>
      <w:r w:rsidRPr="007179F3">
        <w:rPr>
          <w:rFonts w:ascii="Calibri" w:hAnsi="Calibri" w:cs="Calibri"/>
          <w:noProof/>
          <w:szCs w:val="24"/>
        </w:rPr>
        <w:t xml:space="preserve"> (2017).</w:t>
      </w:r>
    </w:p>
    <w:p w14:paraId="603EE623"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5.</w:t>
      </w:r>
      <w:r w:rsidRPr="007179F3">
        <w:rPr>
          <w:rFonts w:ascii="Calibri" w:hAnsi="Calibri" w:cs="Calibri"/>
          <w:noProof/>
          <w:szCs w:val="24"/>
        </w:rPr>
        <w:tab/>
        <w:t xml:space="preserve">Creutzig, F., Baiocchi, G., Bierkandt, R., Pichler, P.-P. &amp; Seto, K. C. Global typology of urban energy use and potentials for an urbanization mitigation wedge. </w:t>
      </w:r>
      <w:r w:rsidRPr="007179F3">
        <w:rPr>
          <w:rFonts w:ascii="Calibri" w:hAnsi="Calibri" w:cs="Calibri"/>
          <w:i/>
          <w:iCs/>
          <w:noProof/>
          <w:szCs w:val="24"/>
        </w:rPr>
        <w:t>Proc. Natl. Acad. Sci.</w:t>
      </w:r>
      <w:r w:rsidRPr="007179F3">
        <w:rPr>
          <w:rFonts w:ascii="Calibri" w:hAnsi="Calibri" w:cs="Calibri"/>
          <w:noProof/>
          <w:szCs w:val="24"/>
        </w:rPr>
        <w:t xml:space="preserve"> (2015). doi:10.1073/pnas.1315545112</w:t>
      </w:r>
    </w:p>
    <w:p w14:paraId="680FBBFB"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6.</w:t>
      </w:r>
      <w:r w:rsidRPr="007179F3">
        <w:rPr>
          <w:rFonts w:ascii="Calibri" w:hAnsi="Calibri" w:cs="Calibri"/>
          <w:noProof/>
          <w:szCs w:val="24"/>
        </w:rPr>
        <w:tab/>
        <w:t xml:space="preserve">Grandin, J., Haarstad, H., Kjærås, K. &amp; Bouzarovski, S. The politics of rapid urban transformation. </w:t>
      </w:r>
      <w:r w:rsidRPr="007179F3">
        <w:rPr>
          <w:rFonts w:ascii="Calibri" w:hAnsi="Calibri" w:cs="Calibri"/>
          <w:i/>
          <w:iCs/>
          <w:noProof/>
          <w:szCs w:val="24"/>
        </w:rPr>
        <w:t>Curr. Opin. Environ. Sustain.</w:t>
      </w:r>
      <w:r w:rsidRPr="007179F3">
        <w:rPr>
          <w:rFonts w:ascii="Calibri" w:hAnsi="Calibri" w:cs="Calibri"/>
          <w:noProof/>
          <w:szCs w:val="24"/>
        </w:rPr>
        <w:t xml:space="preserve"> </w:t>
      </w:r>
      <w:r w:rsidRPr="007179F3">
        <w:rPr>
          <w:rFonts w:ascii="Calibri" w:hAnsi="Calibri" w:cs="Calibri"/>
          <w:b/>
          <w:bCs/>
          <w:noProof/>
          <w:szCs w:val="24"/>
        </w:rPr>
        <w:t>31,</w:t>
      </w:r>
      <w:r w:rsidRPr="007179F3">
        <w:rPr>
          <w:rFonts w:ascii="Calibri" w:hAnsi="Calibri" w:cs="Calibri"/>
          <w:noProof/>
          <w:szCs w:val="24"/>
        </w:rPr>
        <w:t xml:space="preserve"> 16–22 (2018).</w:t>
      </w:r>
    </w:p>
    <w:p w14:paraId="3EAB8245"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7.</w:t>
      </w:r>
      <w:r w:rsidRPr="007179F3">
        <w:rPr>
          <w:rFonts w:ascii="Calibri" w:hAnsi="Calibri" w:cs="Calibri"/>
          <w:noProof/>
          <w:szCs w:val="24"/>
        </w:rPr>
        <w:tab/>
        <w:t xml:space="preserve">Karen C., S. </w:t>
      </w:r>
      <w:r w:rsidRPr="007179F3">
        <w:rPr>
          <w:rFonts w:ascii="Calibri" w:hAnsi="Calibri" w:cs="Calibri"/>
          <w:i/>
          <w:iCs/>
          <w:noProof/>
          <w:szCs w:val="24"/>
        </w:rPr>
        <w:t>et al.</w:t>
      </w:r>
      <w:r w:rsidRPr="007179F3">
        <w:rPr>
          <w:rFonts w:ascii="Calibri" w:hAnsi="Calibri" w:cs="Calibri"/>
          <w:noProof/>
          <w:szCs w:val="24"/>
        </w:rPr>
        <w:t xml:space="preserve"> in </w:t>
      </w:r>
      <w:r w:rsidRPr="007179F3">
        <w:rPr>
          <w:rFonts w:ascii="Calibri" w:hAnsi="Calibri" w:cs="Calibri"/>
          <w:i/>
          <w:iCs/>
          <w:noProof/>
          <w:szCs w:val="24"/>
        </w:rPr>
        <w:t>Climate Change 2014: Mitigation of Climate Change. Contribution of Working Group III to the Fifth Assessment Report of the Intergovernmental Panel on Climate Change</w:t>
      </w:r>
      <w:r w:rsidRPr="007179F3">
        <w:rPr>
          <w:rFonts w:ascii="Calibri" w:hAnsi="Calibri" w:cs="Calibri"/>
          <w:noProof/>
          <w:szCs w:val="24"/>
        </w:rPr>
        <w:t xml:space="preserve"> 923–1000 (Cambridge University Press, 2014). doi:10.1017/CBO9781107415416.018</w:t>
      </w:r>
    </w:p>
    <w:p w14:paraId="54B17518"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8.</w:t>
      </w:r>
      <w:r w:rsidRPr="007179F3">
        <w:rPr>
          <w:rFonts w:ascii="Calibri" w:hAnsi="Calibri" w:cs="Calibri"/>
          <w:noProof/>
          <w:szCs w:val="24"/>
        </w:rPr>
        <w:tab/>
        <w:t xml:space="preserve">Creutzig, F. </w:t>
      </w:r>
      <w:r w:rsidRPr="007179F3">
        <w:rPr>
          <w:rFonts w:ascii="Calibri" w:hAnsi="Calibri" w:cs="Calibri"/>
          <w:i/>
          <w:iCs/>
          <w:noProof/>
          <w:szCs w:val="24"/>
        </w:rPr>
        <w:t>et al.</w:t>
      </w:r>
      <w:r w:rsidRPr="007179F3">
        <w:rPr>
          <w:rFonts w:ascii="Calibri" w:hAnsi="Calibri" w:cs="Calibri"/>
          <w:noProof/>
          <w:szCs w:val="24"/>
        </w:rPr>
        <w:t xml:space="preserve"> Urban infrastructure choices structure climate solutions. </w:t>
      </w:r>
      <w:r w:rsidRPr="007179F3">
        <w:rPr>
          <w:rFonts w:ascii="Calibri" w:hAnsi="Calibri" w:cs="Calibri"/>
          <w:i/>
          <w:iCs/>
          <w:noProof/>
          <w:szCs w:val="24"/>
        </w:rPr>
        <w:t>Nat. Clim. Chang.</w:t>
      </w:r>
      <w:r w:rsidRPr="007179F3">
        <w:rPr>
          <w:rFonts w:ascii="Calibri" w:hAnsi="Calibri" w:cs="Calibri"/>
          <w:noProof/>
          <w:szCs w:val="24"/>
        </w:rPr>
        <w:t xml:space="preserve"> </w:t>
      </w:r>
      <w:r w:rsidRPr="007179F3">
        <w:rPr>
          <w:rFonts w:ascii="Calibri" w:hAnsi="Calibri" w:cs="Calibri"/>
          <w:b/>
          <w:bCs/>
          <w:noProof/>
          <w:szCs w:val="24"/>
        </w:rPr>
        <w:t>6,</w:t>
      </w:r>
      <w:r w:rsidRPr="007179F3">
        <w:rPr>
          <w:rFonts w:ascii="Calibri" w:hAnsi="Calibri" w:cs="Calibri"/>
          <w:noProof/>
          <w:szCs w:val="24"/>
        </w:rPr>
        <w:t xml:space="preserve"> 1054 (2016).</w:t>
      </w:r>
    </w:p>
    <w:p w14:paraId="36E6065E"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9.</w:t>
      </w:r>
      <w:r w:rsidRPr="007179F3">
        <w:rPr>
          <w:rFonts w:ascii="Calibri" w:hAnsi="Calibri" w:cs="Calibri"/>
          <w:noProof/>
          <w:szCs w:val="24"/>
        </w:rPr>
        <w:tab/>
        <w:t xml:space="preserve">UN DESA. </w:t>
      </w:r>
      <w:r w:rsidRPr="007179F3">
        <w:rPr>
          <w:rFonts w:ascii="Calibri" w:hAnsi="Calibri" w:cs="Calibri"/>
          <w:i/>
          <w:iCs/>
          <w:noProof/>
          <w:szCs w:val="24"/>
        </w:rPr>
        <w:t>World Urbanization Prospects: The 2014 Revision</w:t>
      </w:r>
      <w:r w:rsidRPr="007179F3">
        <w:rPr>
          <w:rFonts w:ascii="Calibri" w:hAnsi="Calibri" w:cs="Calibri"/>
          <w:noProof/>
          <w:szCs w:val="24"/>
        </w:rPr>
        <w:t>. (United Nations, Department of Economic and Social Affairs, Population Division, 2015).</w:t>
      </w:r>
    </w:p>
    <w:p w14:paraId="318F0629"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10.</w:t>
      </w:r>
      <w:r w:rsidRPr="007179F3">
        <w:rPr>
          <w:rFonts w:ascii="Calibri" w:hAnsi="Calibri" w:cs="Calibri"/>
          <w:noProof/>
          <w:szCs w:val="24"/>
        </w:rPr>
        <w:tab/>
        <w:t xml:space="preserve">Kartha, S. </w:t>
      </w:r>
      <w:r w:rsidRPr="007179F3">
        <w:rPr>
          <w:rFonts w:ascii="Calibri" w:hAnsi="Calibri" w:cs="Calibri"/>
          <w:i/>
          <w:iCs/>
          <w:noProof/>
          <w:szCs w:val="24"/>
        </w:rPr>
        <w:t>et al.</w:t>
      </w:r>
      <w:r w:rsidRPr="007179F3">
        <w:rPr>
          <w:rFonts w:ascii="Calibri" w:hAnsi="Calibri" w:cs="Calibri"/>
          <w:noProof/>
          <w:szCs w:val="24"/>
        </w:rPr>
        <w:t xml:space="preserve"> Cascading biases against poorer countries. </w:t>
      </w:r>
      <w:r w:rsidRPr="007179F3">
        <w:rPr>
          <w:rFonts w:ascii="Calibri" w:hAnsi="Calibri" w:cs="Calibri"/>
          <w:i/>
          <w:iCs/>
          <w:noProof/>
          <w:szCs w:val="24"/>
        </w:rPr>
        <w:t>Nat. Clim. Chang.</w:t>
      </w:r>
      <w:r w:rsidRPr="007179F3">
        <w:rPr>
          <w:rFonts w:ascii="Calibri" w:hAnsi="Calibri" w:cs="Calibri"/>
          <w:noProof/>
          <w:szCs w:val="24"/>
        </w:rPr>
        <w:t xml:space="preserve"> </w:t>
      </w:r>
      <w:r w:rsidRPr="007179F3">
        <w:rPr>
          <w:rFonts w:ascii="Calibri" w:hAnsi="Calibri" w:cs="Calibri"/>
          <w:b/>
          <w:bCs/>
          <w:noProof/>
          <w:szCs w:val="24"/>
        </w:rPr>
        <w:t>8,</w:t>
      </w:r>
      <w:r w:rsidRPr="007179F3">
        <w:rPr>
          <w:rFonts w:ascii="Calibri" w:hAnsi="Calibri" w:cs="Calibri"/>
          <w:noProof/>
          <w:szCs w:val="24"/>
        </w:rPr>
        <w:t xml:space="preserve"> 348–349 (2018).</w:t>
      </w:r>
    </w:p>
    <w:p w14:paraId="56EC2DB5"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11.</w:t>
      </w:r>
      <w:r w:rsidRPr="007179F3">
        <w:rPr>
          <w:rFonts w:ascii="Calibri" w:hAnsi="Calibri" w:cs="Calibri"/>
          <w:noProof/>
          <w:szCs w:val="24"/>
        </w:rPr>
        <w:tab/>
        <w:t xml:space="preserve">van Vuuren, D. P. </w:t>
      </w:r>
      <w:r w:rsidRPr="007179F3">
        <w:rPr>
          <w:rFonts w:ascii="Calibri" w:hAnsi="Calibri" w:cs="Calibri"/>
          <w:i/>
          <w:iCs/>
          <w:noProof/>
          <w:szCs w:val="24"/>
        </w:rPr>
        <w:t>et al.</w:t>
      </w:r>
      <w:r w:rsidRPr="007179F3">
        <w:rPr>
          <w:rFonts w:ascii="Calibri" w:hAnsi="Calibri" w:cs="Calibri"/>
          <w:noProof/>
          <w:szCs w:val="24"/>
        </w:rPr>
        <w:t xml:space="preserve"> Alternative pathways to the 1.5 °C target reduce the need for negative emission technologies. </w:t>
      </w:r>
      <w:r w:rsidRPr="007179F3">
        <w:rPr>
          <w:rFonts w:ascii="Calibri" w:hAnsi="Calibri" w:cs="Calibri"/>
          <w:i/>
          <w:iCs/>
          <w:noProof/>
          <w:szCs w:val="24"/>
        </w:rPr>
        <w:t>Nat. Clim. Chang.</w:t>
      </w:r>
      <w:r w:rsidRPr="007179F3">
        <w:rPr>
          <w:rFonts w:ascii="Calibri" w:hAnsi="Calibri" w:cs="Calibri"/>
          <w:noProof/>
          <w:szCs w:val="24"/>
        </w:rPr>
        <w:t xml:space="preserve"> </w:t>
      </w:r>
      <w:r w:rsidRPr="007179F3">
        <w:rPr>
          <w:rFonts w:ascii="Calibri" w:hAnsi="Calibri" w:cs="Calibri"/>
          <w:b/>
          <w:bCs/>
          <w:noProof/>
          <w:szCs w:val="24"/>
        </w:rPr>
        <w:t>8,</w:t>
      </w:r>
      <w:r w:rsidRPr="007179F3">
        <w:rPr>
          <w:rFonts w:ascii="Calibri" w:hAnsi="Calibri" w:cs="Calibri"/>
          <w:noProof/>
          <w:szCs w:val="24"/>
        </w:rPr>
        <w:t xml:space="preserve"> 391–397 (2018).</w:t>
      </w:r>
    </w:p>
    <w:p w14:paraId="3DA2584A"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12.</w:t>
      </w:r>
      <w:r w:rsidRPr="007179F3">
        <w:rPr>
          <w:rFonts w:ascii="Calibri" w:hAnsi="Calibri" w:cs="Calibri"/>
          <w:noProof/>
          <w:szCs w:val="24"/>
        </w:rPr>
        <w:tab/>
        <w:t xml:space="preserve">Creutzig, F. </w:t>
      </w:r>
      <w:r w:rsidRPr="007179F3">
        <w:rPr>
          <w:rFonts w:ascii="Calibri" w:hAnsi="Calibri" w:cs="Calibri"/>
          <w:i/>
          <w:iCs/>
          <w:noProof/>
          <w:szCs w:val="24"/>
        </w:rPr>
        <w:t>et al.</w:t>
      </w:r>
      <w:r w:rsidRPr="007179F3">
        <w:rPr>
          <w:rFonts w:ascii="Calibri" w:hAnsi="Calibri" w:cs="Calibri"/>
          <w:noProof/>
          <w:szCs w:val="24"/>
        </w:rPr>
        <w:t xml:space="preserve"> Towards demand-side solutions for mitigating climate change. </w:t>
      </w:r>
      <w:r w:rsidRPr="007179F3">
        <w:rPr>
          <w:rFonts w:ascii="Calibri" w:hAnsi="Calibri" w:cs="Calibri"/>
          <w:i/>
          <w:iCs/>
          <w:noProof/>
          <w:szCs w:val="24"/>
        </w:rPr>
        <w:t xml:space="preserve">Nat. Clim. </w:t>
      </w:r>
      <w:r w:rsidRPr="007179F3">
        <w:rPr>
          <w:rFonts w:ascii="Calibri" w:hAnsi="Calibri" w:cs="Calibri"/>
          <w:i/>
          <w:iCs/>
          <w:noProof/>
          <w:szCs w:val="24"/>
        </w:rPr>
        <w:lastRenderedPageBreak/>
        <w:t>Chang.</w:t>
      </w:r>
      <w:r w:rsidRPr="007179F3">
        <w:rPr>
          <w:rFonts w:ascii="Calibri" w:hAnsi="Calibri" w:cs="Calibri"/>
          <w:noProof/>
          <w:szCs w:val="24"/>
        </w:rPr>
        <w:t xml:space="preserve"> </w:t>
      </w:r>
      <w:r w:rsidRPr="007179F3">
        <w:rPr>
          <w:rFonts w:ascii="Calibri" w:hAnsi="Calibri" w:cs="Calibri"/>
          <w:b/>
          <w:bCs/>
          <w:noProof/>
          <w:szCs w:val="24"/>
        </w:rPr>
        <w:t>8,</w:t>
      </w:r>
      <w:r w:rsidRPr="007179F3">
        <w:rPr>
          <w:rFonts w:ascii="Calibri" w:hAnsi="Calibri" w:cs="Calibri"/>
          <w:noProof/>
          <w:szCs w:val="24"/>
        </w:rPr>
        <w:t xml:space="preserve"> 260–271 (2018).</w:t>
      </w:r>
    </w:p>
    <w:p w14:paraId="1821D911"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13.</w:t>
      </w:r>
      <w:r w:rsidRPr="007179F3">
        <w:rPr>
          <w:rFonts w:ascii="Calibri" w:hAnsi="Calibri" w:cs="Calibri"/>
          <w:noProof/>
          <w:szCs w:val="24"/>
        </w:rPr>
        <w:tab/>
        <w:t xml:space="preserve">Creutzig, F. </w:t>
      </w:r>
      <w:r w:rsidRPr="007179F3">
        <w:rPr>
          <w:rFonts w:ascii="Calibri" w:hAnsi="Calibri" w:cs="Calibri"/>
          <w:i/>
          <w:iCs/>
          <w:noProof/>
          <w:szCs w:val="24"/>
        </w:rPr>
        <w:t>et al.</w:t>
      </w:r>
      <w:r w:rsidRPr="007179F3">
        <w:rPr>
          <w:rFonts w:ascii="Calibri" w:hAnsi="Calibri" w:cs="Calibri"/>
          <w:noProof/>
          <w:szCs w:val="24"/>
        </w:rPr>
        <w:t xml:space="preserve"> Beyond Technology: Demand-Side Solutions for Climate Change Mitigation. </w:t>
      </w:r>
      <w:r w:rsidRPr="007179F3">
        <w:rPr>
          <w:rFonts w:ascii="Calibri" w:hAnsi="Calibri" w:cs="Calibri"/>
          <w:i/>
          <w:iCs/>
          <w:noProof/>
          <w:szCs w:val="24"/>
        </w:rPr>
        <w:t>Annu. Rev. Environ. Resour.</w:t>
      </w:r>
      <w:r w:rsidRPr="007179F3">
        <w:rPr>
          <w:rFonts w:ascii="Calibri" w:hAnsi="Calibri" w:cs="Calibri"/>
          <w:noProof/>
          <w:szCs w:val="24"/>
        </w:rPr>
        <w:t xml:space="preserve"> </w:t>
      </w:r>
      <w:r w:rsidRPr="007179F3">
        <w:rPr>
          <w:rFonts w:ascii="Calibri" w:hAnsi="Calibri" w:cs="Calibri"/>
          <w:b/>
          <w:bCs/>
          <w:noProof/>
          <w:szCs w:val="24"/>
        </w:rPr>
        <w:t>41,</w:t>
      </w:r>
      <w:r w:rsidRPr="007179F3">
        <w:rPr>
          <w:rFonts w:ascii="Calibri" w:hAnsi="Calibri" w:cs="Calibri"/>
          <w:noProof/>
          <w:szCs w:val="24"/>
        </w:rPr>
        <w:t xml:space="preserve"> 173–198 (2016).</w:t>
      </w:r>
    </w:p>
    <w:p w14:paraId="65910DE8"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14.</w:t>
      </w:r>
      <w:r w:rsidRPr="007179F3">
        <w:rPr>
          <w:rFonts w:ascii="Calibri" w:hAnsi="Calibri" w:cs="Calibri"/>
          <w:noProof/>
          <w:szCs w:val="24"/>
        </w:rPr>
        <w:tab/>
        <w:t xml:space="preserve">Lamb, W. F. &amp; Steinberger, J. K. Human well-being and climate change mitigation. </w:t>
      </w:r>
      <w:r w:rsidRPr="007179F3">
        <w:rPr>
          <w:rFonts w:ascii="Calibri" w:hAnsi="Calibri" w:cs="Calibri"/>
          <w:i/>
          <w:iCs/>
          <w:noProof/>
          <w:szCs w:val="24"/>
        </w:rPr>
        <w:t>Wiley Interdiscip. Rev. Clim. Chang.</w:t>
      </w:r>
      <w:r w:rsidRPr="007179F3">
        <w:rPr>
          <w:rFonts w:ascii="Calibri" w:hAnsi="Calibri" w:cs="Calibri"/>
          <w:noProof/>
          <w:szCs w:val="24"/>
        </w:rPr>
        <w:t xml:space="preserve"> </w:t>
      </w:r>
      <w:r w:rsidRPr="007179F3">
        <w:rPr>
          <w:rFonts w:ascii="Calibri" w:hAnsi="Calibri" w:cs="Calibri"/>
          <w:b/>
          <w:bCs/>
          <w:noProof/>
          <w:szCs w:val="24"/>
        </w:rPr>
        <w:t>8,</w:t>
      </w:r>
      <w:r w:rsidRPr="007179F3">
        <w:rPr>
          <w:rFonts w:ascii="Calibri" w:hAnsi="Calibri" w:cs="Calibri"/>
          <w:noProof/>
          <w:szCs w:val="24"/>
        </w:rPr>
        <w:t xml:space="preserve"> 1–16 (2017).</w:t>
      </w:r>
    </w:p>
    <w:p w14:paraId="08CF67FC"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15.</w:t>
      </w:r>
      <w:r w:rsidRPr="007179F3">
        <w:rPr>
          <w:rFonts w:ascii="Calibri" w:hAnsi="Calibri" w:cs="Calibri"/>
          <w:noProof/>
          <w:szCs w:val="24"/>
        </w:rPr>
        <w:tab/>
        <w:t xml:space="preserve">Ahmad, S., Pachauri, S. &amp; Creutzig, F. Synergies and trade-offs between energy-efficient urbanization and health. </w:t>
      </w:r>
      <w:r w:rsidRPr="007179F3">
        <w:rPr>
          <w:rFonts w:ascii="Calibri" w:hAnsi="Calibri" w:cs="Calibri"/>
          <w:i/>
          <w:iCs/>
          <w:noProof/>
          <w:szCs w:val="24"/>
        </w:rPr>
        <w:t>Environ. Res. Lett.</w:t>
      </w:r>
      <w:r w:rsidRPr="007179F3">
        <w:rPr>
          <w:rFonts w:ascii="Calibri" w:hAnsi="Calibri" w:cs="Calibri"/>
          <w:noProof/>
          <w:szCs w:val="24"/>
        </w:rPr>
        <w:t xml:space="preserve"> </w:t>
      </w:r>
      <w:r w:rsidRPr="007179F3">
        <w:rPr>
          <w:rFonts w:ascii="Calibri" w:hAnsi="Calibri" w:cs="Calibri"/>
          <w:b/>
          <w:bCs/>
          <w:noProof/>
          <w:szCs w:val="24"/>
        </w:rPr>
        <w:t>12,</w:t>
      </w:r>
      <w:r w:rsidRPr="007179F3">
        <w:rPr>
          <w:rFonts w:ascii="Calibri" w:hAnsi="Calibri" w:cs="Calibri"/>
          <w:noProof/>
          <w:szCs w:val="24"/>
        </w:rPr>
        <w:t xml:space="preserve"> (2017).</w:t>
      </w:r>
    </w:p>
    <w:p w14:paraId="17D4D4D7"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16.</w:t>
      </w:r>
      <w:r w:rsidRPr="007179F3">
        <w:rPr>
          <w:rFonts w:ascii="Calibri" w:hAnsi="Calibri" w:cs="Calibri"/>
          <w:noProof/>
          <w:szCs w:val="24"/>
        </w:rPr>
        <w:tab/>
        <w:t xml:space="preserve">Storper, M. &amp; Scott, A. J. Current debates in urban theory: A critical assessment. </w:t>
      </w:r>
      <w:r w:rsidRPr="007179F3">
        <w:rPr>
          <w:rFonts w:ascii="Calibri" w:hAnsi="Calibri" w:cs="Calibri"/>
          <w:i/>
          <w:iCs/>
          <w:noProof/>
          <w:szCs w:val="24"/>
        </w:rPr>
        <w:t>Urban Stud.</w:t>
      </w:r>
      <w:r w:rsidRPr="007179F3">
        <w:rPr>
          <w:rFonts w:ascii="Calibri" w:hAnsi="Calibri" w:cs="Calibri"/>
          <w:noProof/>
          <w:szCs w:val="24"/>
        </w:rPr>
        <w:t xml:space="preserve"> </w:t>
      </w:r>
      <w:r w:rsidRPr="007179F3">
        <w:rPr>
          <w:rFonts w:ascii="Calibri" w:hAnsi="Calibri" w:cs="Calibri"/>
          <w:b/>
          <w:bCs/>
          <w:noProof/>
          <w:szCs w:val="24"/>
        </w:rPr>
        <w:t>53,</w:t>
      </w:r>
      <w:r w:rsidRPr="007179F3">
        <w:rPr>
          <w:rFonts w:ascii="Calibri" w:hAnsi="Calibri" w:cs="Calibri"/>
          <w:noProof/>
          <w:szCs w:val="24"/>
        </w:rPr>
        <w:t xml:space="preserve"> 1114–1136 (2016).</w:t>
      </w:r>
    </w:p>
    <w:p w14:paraId="5AF5E89D"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17.</w:t>
      </w:r>
      <w:r w:rsidRPr="007179F3">
        <w:rPr>
          <w:rFonts w:ascii="Calibri" w:hAnsi="Calibri" w:cs="Calibri"/>
          <w:noProof/>
          <w:szCs w:val="24"/>
        </w:rPr>
        <w:tab/>
        <w:t xml:space="preserve">Steinberg, P. F. Can We Generalize from Case Studies? </w:t>
      </w:r>
      <w:r w:rsidRPr="007179F3">
        <w:rPr>
          <w:rFonts w:ascii="Calibri" w:hAnsi="Calibri" w:cs="Calibri"/>
          <w:i/>
          <w:iCs/>
          <w:noProof/>
          <w:szCs w:val="24"/>
        </w:rPr>
        <w:t>Glob. Environ. Polit.</w:t>
      </w:r>
      <w:r w:rsidRPr="007179F3">
        <w:rPr>
          <w:rFonts w:ascii="Calibri" w:hAnsi="Calibri" w:cs="Calibri"/>
          <w:noProof/>
          <w:szCs w:val="24"/>
        </w:rPr>
        <w:t xml:space="preserve"> </w:t>
      </w:r>
      <w:r w:rsidRPr="007179F3">
        <w:rPr>
          <w:rFonts w:ascii="Calibri" w:hAnsi="Calibri" w:cs="Calibri"/>
          <w:b/>
          <w:bCs/>
          <w:noProof/>
          <w:szCs w:val="24"/>
        </w:rPr>
        <w:t>15,</w:t>
      </w:r>
      <w:r w:rsidRPr="007179F3">
        <w:rPr>
          <w:rFonts w:ascii="Calibri" w:hAnsi="Calibri" w:cs="Calibri"/>
          <w:noProof/>
          <w:szCs w:val="24"/>
        </w:rPr>
        <w:t xml:space="preserve"> 152–175 (2015).</w:t>
      </w:r>
    </w:p>
    <w:p w14:paraId="26E9A4D4"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18.</w:t>
      </w:r>
      <w:r w:rsidRPr="007179F3">
        <w:rPr>
          <w:rFonts w:ascii="Calibri" w:hAnsi="Calibri" w:cs="Calibri"/>
          <w:noProof/>
          <w:szCs w:val="24"/>
        </w:rPr>
        <w:tab/>
        <w:t xml:space="preserve">Grubler, A. </w:t>
      </w:r>
      <w:r w:rsidRPr="007179F3">
        <w:rPr>
          <w:rFonts w:ascii="Calibri" w:hAnsi="Calibri" w:cs="Calibri"/>
          <w:i/>
          <w:iCs/>
          <w:noProof/>
          <w:szCs w:val="24"/>
        </w:rPr>
        <w:t>et al.</w:t>
      </w:r>
      <w:r w:rsidRPr="007179F3">
        <w:rPr>
          <w:rFonts w:ascii="Calibri" w:hAnsi="Calibri" w:cs="Calibri"/>
          <w:noProof/>
          <w:szCs w:val="24"/>
        </w:rPr>
        <w:t xml:space="preserve"> in </w:t>
      </w:r>
      <w:r w:rsidRPr="007179F3">
        <w:rPr>
          <w:rFonts w:ascii="Calibri" w:hAnsi="Calibri" w:cs="Calibri"/>
          <w:i/>
          <w:iCs/>
          <w:noProof/>
          <w:szCs w:val="24"/>
        </w:rPr>
        <w:t>Global Energy Assessment - Toward a Sustainable Future</w:t>
      </w:r>
      <w:r w:rsidRPr="007179F3">
        <w:rPr>
          <w:rFonts w:ascii="Calibri" w:hAnsi="Calibri" w:cs="Calibri"/>
          <w:noProof/>
          <w:szCs w:val="24"/>
        </w:rPr>
        <w:t xml:space="preserve"> 1307–1400 (International Institute for Applied Systems Analysis and Cambridge University Press, 2012).</w:t>
      </w:r>
    </w:p>
    <w:p w14:paraId="6C653207"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19.</w:t>
      </w:r>
      <w:r w:rsidRPr="007179F3">
        <w:rPr>
          <w:rFonts w:ascii="Calibri" w:hAnsi="Calibri" w:cs="Calibri"/>
          <w:noProof/>
          <w:szCs w:val="24"/>
        </w:rPr>
        <w:tab/>
        <w:t xml:space="preserve">Sallis, J. F. </w:t>
      </w:r>
      <w:r w:rsidRPr="007179F3">
        <w:rPr>
          <w:rFonts w:ascii="Calibri" w:hAnsi="Calibri" w:cs="Calibri"/>
          <w:i/>
          <w:iCs/>
          <w:noProof/>
          <w:szCs w:val="24"/>
        </w:rPr>
        <w:t>et al.</w:t>
      </w:r>
      <w:r w:rsidRPr="007179F3">
        <w:rPr>
          <w:rFonts w:ascii="Calibri" w:hAnsi="Calibri" w:cs="Calibri"/>
          <w:noProof/>
          <w:szCs w:val="24"/>
        </w:rPr>
        <w:t xml:space="preserve"> Use of science to guide city planning policy and practice: how to achieve healthy and sustainable future cities. </w:t>
      </w:r>
      <w:r w:rsidRPr="007179F3">
        <w:rPr>
          <w:rFonts w:ascii="Calibri" w:hAnsi="Calibri" w:cs="Calibri"/>
          <w:i/>
          <w:iCs/>
          <w:noProof/>
          <w:szCs w:val="24"/>
        </w:rPr>
        <w:t>Lancet</w:t>
      </w:r>
      <w:r w:rsidRPr="007179F3">
        <w:rPr>
          <w:rFonts w:ascii="Calibri" w:hAnsi="Calibri" w:cs="Calibri"/>
          <w:noProof/>
          <w:szCs w:val="24"/>
        </w:rPr>
        <w:t xml:space="preserve"> </w:t>
      </w:r>
      <w:r w:rsidRPr="007179F3">
        <w:rPr>
          <w:rFonts w:ascii="Calibri" w:hAnsi="Calibri" w:cs="Calibri"/>
          <w:b/>
          <w:bCs/>
          <w:noProof/>
          <w:szCs w:val="24"/>
        </w:rPr>
        <w:t>388,</w:t>
      </w:r>
      <w:r w:rsidRPr="007179F3">
        <w:rPr>
          <w:rFonts w:ascii="Calibri" w:hAnsi="Calibri" w:cs="Calibri"/>
          <w:noProof/>
          <w:szCs w:val="24"/>
        </w:rPr>
        <w:t xml:space="preserve"> 2936–2947 (2016).</w:t>
      </w:r>
    </w:p>
    <w:p w14:paraId="013D2EA8"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20.</w:t>
      </w:r>
      <w:r w:rsidRPr="007179F3">
        <w:rPr>
          <w:rFonts w:ascii="Calibri" w:hAnsi="Calibri" w:cs="Calibri"/>
          <w:noProof/>
          <w:szCs w:val="24"/>
        </w:rPr>
        <w:tab/>
        <w:t xml:space="preserve">Berrang-Ford, L., Pearce, T. &amp; Ford, J. D. Systematic review approaches for climate change adaptation research. </w:t>
      </w:r>
      <w:r w:rsidRPr="007179F3">
        <w:rPr>
          <w:rFonts w:ascii="Calibri" w:hAnsi="Calibri" w:cs="Calibri"/>
          <w:i/>
          <w:iCs/>
          <w:noProof/>
          <w:szCs w:val="24"/>
        </w:rPr>
        <w:t>Reg. Environ. Chang.</w:t>
      </w:r>
      <w:r w:rsidRPr="007179F3">
        <w:rPr>
          <w:rFonts w:ascii="Calibri" w:hAnsi="Calibri" w:cs="Calibri"/>
          <w:noProof/>
          <w:szCs w:val="24"/>
        </w:rPr>
        <w:t xml:space="preserve"> (2015). doi:10.1007/s10113-014-0708-7</w:t>
      </w:r>
    </w:p>
    <w:p w14:paraId="23339D1A"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21.</w:t>
      </w:r>
      <w:r w:rsidRPr="007179F3">
        <w:rPr>
          <w:rFonts w:ascii="Calibri" w:hAnsi="Calibri" w:cs="Calibri"/>
          <w:noProof/>
          <w:szCs w:val="24"/>
        </w:rPr>
        <w:tab/>
        <w:t xml:space="preserve">Sorrell, S. Improving the evidence base for energy policy: The role of systematic reviews. </w:t>
      </w:r>
      <w:r w:rsidRPr="007179F3">
        <w:rPr>
          <w:rFonts w:ascii="Calibri" w:hAnsi="Calibri" w:cs="Calibri"/>
          <w:i/>
          <w:iCs/>
          <w:noProof/>
          <w:szCs w:val="24"/>
        </w:rPr>
        <w:t>Energy Policy</w:t>
      </w:r>
      <w:r w:rsidRPr="007179F3">
        <w:rPr>
          <w:rFonts w:ascii="Calibri" w:hAnsi="Calibri" w:cs="Calibri"/>
          <w:noProof/>
          <w:szCs w:val="24"/>
        </w:rPr>
        <w:t xml:space="preserve"> </w:t>
      </w:r>
      <w:r w:rsidRPr="007179F3">
        <w:rPr>
          <w:rFonts w:ascii="Calibri" w:hAnsi="Calibri" w:cs="Calibri"/>
          <w:b/>
          <w:bCs/>
          <w:noProof/>
          <w:szCs w:val="24"/>
        </w:rPr>
        <w:t>35,</w:t>
      </w:r>
      <w:r w:rsidRPr="007179F3">
        <w:rPr>
          <w:rFonts w:ascii="Calibri" w:hAnsi="Calibri" w:cs="Calibri"/>
          <w:noProof/>
          <w:szCs w:val="24"/>
        </w:rPr>
        <w:t xml:space="preserve"> 1858–1871 (2007).</w:t>
      </w:r>
    </w:p>
    <w:p w14:paraId="0E1EBF86"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22.</w:t>
      </w:r>
      <w:r w:rsidRPr="007179F3">
        <w:rPr>
          <w:rFonts w:ascii="Calibri" w:hAnsi="Calibri" w:cs="Calibri"/>
          <w:noProof/>
          <w:szCs w:val="24"/>
        </w:rPr>
        <w:tab/>
        <w:t xml:space="preserve">Kastner, M., Antony, J., Soobiah, C., Straus, S. E. &amp; Tricco, A. C. Conceptual recommendations for selecting the most appropriate knowledge synthesis method to answer research questions related to complex evidence. </w:t>
      </w:r>
      <w:r w:rsidRPr="007179F3">
        <w:rPr>
          <w:rFonts w:ascii="Calibri" w:hAnsi="Calibri" w:cs="Calibri"/>
          <w:i/>
          <w:iCs/>
          <w:noProof/>
          <w:szCs w:val="24"/>
        </w:rPr>
        <w:t>J. Clin. Epidemiol.</w:t>
      </w:r>
      <w:r w:rsidRPr="007179F3">
        <w:rPr>
          <w:rFonts w:ascii="Calibri" w:hAnsi="Calibri" w:cs="Calibri"/>
          <w:noProof/>
          <w:szCs w:val="24"/>
        </w:rPr>
        <w:t xml:space="preserve"> </w:t>
      </w:r>
      <w:r w:rsidRPr="007179F3">
        <w:rPr>
          <w:rFonts w:ascii="Calibri" w:hAnsi="Calibri" w:cs="Calibri"/>
          <w:b/>
          <w:bCs/>
          <w:noProof/>
          <w:szCs w:val="24"/>
        </w:rPr>
        <w:t>73,</w:t>
      </w:r>
      <w:r w:rsidRPr="007179F3">
        <w:rPr>
          <w:rFonts w:ascii="Calibri" w:hAnsi="Calibri" w:cs="Calibri"/>
          <w:noProof/>
          <w:szCs w:val="24"/>
        </w:rPr>
        <w:t xml:space="preserve"> 43–49 (2016).</w:t>
      </w:r>
    </w:p>
    <w:p w14:paraId="4CA624D3"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23.</w:t>
      </w:r>
      <w:r w:rsidRPr="007179F3">
        <w:rPr>
          <w:rFonts w:ascii="Calibri" w:hAnsi="Calibri" w:cs="Calibri"/>
          <w:noProof/>
          <w:szCs w:val="24"/>
        </w:rPr>
        <w:tab/>
        <w:t xml:space="preserve">Newig, J. &amp; Fritsch, O. </w:t>
      </w:r>
      <w:r w:rsidRPr="007179F3">
        <w:rPr>
          <w:rFonts w:ascii="Calibri" w:hAnsi="Calibri" w:cs="Calibri"/>
          <w:i/>
          <w:iCs/>
          <w:noProof/>
          <w:szCs w:val="24"/>
        </w:rPr>
        <w:t>The case survey method and applications in political science</w:t>
      </w:r>
      <w:r w:rsidRPr="007179F3">
        <w:rPr>
          <w:rFonts w:ascii="Calibri" w:hAnsi="Calibri" w:cs="Calibri"/>
          <w:noProof/>
          <w:szCs w:val="24"/>
        </w:rPr>
        <w:t xml:space="preserve">. </w:t>
      </w:r>
      <w:r w:rsidRPr="007179F3">
        <w:rPr>
          <w:rFonts w:ascii="Calibri" w:hAnsi="Calibri" w:cs="Calibri"/>
          <w:b/>
          <w:bCs/>
          <w:noProof/>
          <w:szCs w:val="24"/>
        </w:rPr>
        <w:t>49,</w:t>
      </w:r>
      <w:r w:rsidRPr="007179F3">
        <w:rPr>
          <w:rFonts w:ascii="Calibri" w:hAnsi="Calibri" w:cs="Calibri"/>
          <w:noProof/>
          <w:szCs w:val="24"/>
        </w:rPr>
        <w:t xml:space="preserve"> (2009).</w:t>
      </w:r>
    </w:p>
    <w:p w14:paraId="1CDF8A22"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lastRenderedPageBreak/>
        <w:t>24.</w:t>
      </w:r>
      <w:r w:rsidRPr="007179F3">
        <w:rPr>
          <w:rFonts w:ascii="Calibri" w:hAnsi="Calibri" w:cs="Calibri"/>
          <w:noProof/>
          <w:szCs w:val="24"/>
        </w:rPr>
        <w:tab/>
        <w:t xml:space="preserve">Nijkamp, P. &amp; Pepping, G. A Meta-analytical Evaluation of Sustainable City Initiatives. </w:t>
      </w:r>
      <w:r w:rsidRPr="007179F3">
        <w:rPr>
          <w:rFonts w:ascii="Calibri" w:hAnsi="Calibri" w:cs="Calibri"/>
          <w:i/>
          <w:iCs/>
          <w:noProof/>
          <w:szCs w:val="24"/>
        </w:rPr>
        <w:t>Urban Stud.</w:t>
      </w:r>
      <w:r w:rsidRPr="007179F3">
        <w:rPr>
          <w:rFonts w:ascii="Calibri" w:hAnsi="Calibri" w:cs="Calibri"/>
          <w:noProof/>
          <w:szCs w:val="24"/>
        </w:rPr>
        <w:t xml:space="preserve"> </w:t>
      </w:r>
      <w:r w:rsidRPr="007179F3">
        <w:rPr>
          <w:rFonts w:ascii="Calibri" w:hAnsi="Calibri" w:cs="Calibri"/>
          <w:b/>
          <w:bCs/>
          <w:noProof/>
          <w:szCs w:val="24"/>
        </w:rPr>
        <w:t>35,</w:t>
      </w:r>
      <w:r w:rsidRPr="007179F3">
        <w:rPr>
          <w:rFonts w:ascii="Calibri" w:hAnsi="Calibri" w:cs="Calibri"/>
          <w:noProof/>
          <w:szCs w:val="24"/>
        </w:rPr>
        <w:t xml:space="preserve"> 1481–1500 (1998).</w:t>
      </w:r>
    </w:p>
    <w:p w14:paraId="46C3037B"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25.</w:t>
      </w:r>
      <w:r w:rsidRPr="007179F3">
        <w:rPr>
          <w:rFonts w:ascii="Calibri" w:hAnsi="Calibri" w:cs="Calibri"/>
          <w:noProof/>
          <w:szCs w:val="24"/>
        </w:rPr>
        <w:tab/>
        <w:t xml:space="preserve">McPhearson, T. </w:t>
      </w:r>
      <w:r w:rsidRPr="007179F3">
        <w:rPr>
          <w:rFonts w:ascii="Calibri" w:hAnsi="Calibri" w:cs="Calibri"/>
          <w:i/>
          <w:iCs/>
          <w:noProof/>
          <w:szCs w:val="24"/>
        </w:rPr>
        <w:t>et al.</w:t>
      </w:r>
      <w:r w:rsidRPr="007179F3">
        <w:rPr>
          <w:rFonts w:ascii="Calibri" w:hAnsi="Calibri" w:cs="Calibri"/>
          <w:noProof/>
          <w:szCs w:val="24"/>
        </w:rPr>
        <w:t xml:space="preserve"> Scientists must have a say in the future of cities. </w:t>
      </w:r>
      <w:r w:rsidRPr="007179F3">
        <w:rPr>
          <w:rFonts w:ascii="Calibri" w:hAnsi="Calibri" w:cs="Calibri"/>
          <w:i/>
          <w:iCs/>
          <w:noProof/>
          <w:szCs w:val="24"/>
        </w:rPr>
        <w:t>Nature</w:t>
      </w:r>
      <w:r w:rsidRPr="007179F3">
        <w:rPr>
          <w:rFonts w:ascii="Calibri" w:hAnsi="Calibri" w:cs="Calibri"/>
          <w:noProof/>
          <w:szCs w:val="24"/>
        </w:rPr>
        <w:t xml:space="preserve"> </w:t>
      </w:r>
      <w:r w:rsidRPr="007179F3">
        <w:rPr>
          <w:rFonts w:ascii="Calibri" w:hAnsi="Calibri" w:cs="Calibri"/>
          <w:b/>
          <w:bCs/>
          <w:noProof/>
          <w:szCs w:val="24"/>
        </w:rPr>
        <w:t>538,</w:t>
      </w:r>
      <w:r w:rsidRPr="007179F3">
        <w:rPr>
          <w:rFonts w:ascii="Calibri" w:hAnsi="Calibri" w:cs="Calibri"/>
          <w:noProof/>
          <w:szCs w:val="24"/>
        </w:rPr>
        <w:t xml:space="preserve"> 165–166 (2016).</w:t>
      </w:r>
    </w:p>
    <w:p w14:paraId="42696A50"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26.</w:t>
      </w:r>
      <w:r w:rsidRPr="007179F3">
        <w:rPr>
          <w:rFonts w:ascii="Calibri" w:hAnsi="Calibri" w:cs="Calibri"/>
          <w:noProof/>
          <w:szCs w:val="24"/>
        </w:rPr>
        <w:tab/>
        <w:t xml:space="preserve">Vogel, B. &amp; Henstra, D. Studying local climate adaptation: A heuristic research framework for comparative policy analysis. </w:t>
      </w:r>
      <w:r w:rsidRPr="007179F3">
        <w:rPr>
          <w:rFonts w:ascii="Calibri" w:hAnsi="Calibri" w:cs="Calibri"/>
          <w:i/>
          <w:iCs/>
          <w:noProof/>
          <w:szCs w:val="24"/>
        </w:rPr>
        <w:t>Glob. Environ. Chang.</w:t>
      </w:r>
      <w:r w:rsidRPr="007179F3">
        <w:rPr>
          <w:rFonts w:ascii="Calibri" w:hAnsi="Calibri" w:cs="Calibri"/>
          <w:noProof/>
          <w:szCs w:val="24"/>
        </w:rPr>
        <w:t xml:space="preserve"> </w:t>
      </w:r>
      <w:r w:rsidRPr="007179F3">
        <w:rPr>
          <w:rFonts w:ascii="Calibri" w:hAnsi="Calibri" w:cs="Calibri"/>
          <w:b/>
          <w:bCs/>
          <w:noProof/>
          <w:szCs w:val="24"/>
        </w:rPr>
        <w:t>31,</w:t>
      </w:r>
      <w:r w:rsidRPr="007179F3">
        <w:rPr>
          <w:rFonts w:ascii="Calibri" w:hAnsi="Calibri" w:cs="Calibri"/>
          <w:noProof/>
          <w:szCs w:val="24"/>
        </w:rPr>
        <w:t xml:space="preserve"> 110–120 (2015).</w:t>
      </w:r>
    </w:p>
    <w:p w14:paraId="612056BA"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27.</w:t>
      </w:r>
      <w:r w:rsidRPr="007179F3">
        <w:rPr>
          <w:rFonts w:ascii="Calibri" w:hAnsi="Calibri" w:cs="Calibri"/>
          <w:noProof/>
          <w:szCs w:val="24"/>
        </w:rPr>
        <w:tab/>
        <w:t xml:space="preserve">Margulies, J. D., Magliocca, N. R., Schmill, M. D. &amp; Ellis, E. C. Ambiguous geographies: Connecting case study knowledge with global change science. </w:t>
      </w:r>
      <w:r w:rsidRPr="007179F3">
        <w:rPr>
          <w:rFonts w:ascii="Calibri" w:hAnsi="Calibri" w:cs="Calibri"/>
          <w:i/>
          <w:iCs/>
          <w:noProof/>
          <w:szCs w:val="24"/>
        </w:rPr>
        <w:t>Ann. Am. Assoc. Geogr.</w:t>
      </w:r>
      <w:r w:rsidRPr="007179F3">
        <w:rPr>
          <w:rFonts w:ascii="Calibri" w:hAnsi="Calibri" w:cs="Calibri"/>
          <w:noProof/>
          <w:szCs w:val="24"/>
        </w:rPr>
        <w:t xml:space="preserve"> </w:t>
      </w:r>
      <w:r w:rsidRPr="007179F3">
        <w:rPr>
          <w:rFonts w:ascii="Calibri" w:hAnsi="Calibri" w:cs="Calibri"/>
          <w:b/>
          <w:bCs/>
          <w:noProof/>
          <w:szCs w:val="24"/>
        </w:rPr>
        <w:t>106,</w:t>
      </w:r>
      <w:r w:rsidRPr="007179F3">
        <w:rPr>
          <w:rFonts w:ascii="Calibri" w:hAnsi="Calibri" w:cs="Calibri"/>
          <w:noProof/>
          <w:szCs w:val="24"/>
        </w:rPr>
        <w:t xml:space="preserve"> 572–596 (2016).</w:t>
      </w:r>
    </w:p>
    <w:p w14:paraId="30AC0B57"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szCs w:val="24"/>
        </w:rPr>
      </w:pPr>
      <w:r w:rsidRPr="007179F3">
        <w:rPr>
          <w:rFonts w:ascii="Calibri" w:hAnsi="Calibri" w:cs="Calibri"/>
          <w:noProof/>
          <w:szCs w:val="24"/>
        </w:rPr>
        <w:t>28.</w:t>
      </w:r>
      <w:r w:rsidRPr="007179F3">
        <w:rPr>
          <w:rFonts w:ascii="Calibri" w:hAnsi="Calibri" w:cs="Calibri"/>
          <w:noProof/>
          <w:szCs w:val="24"/>
        </w:rPr>
        <w:tab/>
        <w:t xml:space="preserve">Pedregosa, F. </w:t>
      </w:r>
      <w:r w:rsidRPr="007179F3">
        <w:rPr>
          <w:rFonts w:ascii="Calibri" w:hAnsi="Calibri" w:cs="Calibri"/>
          <w:i/>
          <w:iCs/>
          <w:noProof/>
          <w:szCs w:val="24"/>
        </w:rPr>
        <w:t>et al.</w:t>
      </w:r>
      <w:r w:rsidRPr="007179F3">
        <w:rPr>
          <w:rFonts w:ascii="Calibri" w:hAnsi="Calibri" w:cs="Calibri"/>
          <w:noProof/>
          <w:szCs w:val="24"/>
        </w:rPr>
        <w:t xml:space="preserve"> Scikit-learn: Machine Learning in Python. </w:t>
      </w:r>
      <w:r w:rsidRPr="007179F3">
        <w:rPr>
          <w:rFonts w:ascii="Calibri" w:hAnsi="Calibri" w:cs="Calibri"/>
          <w:i/>
          <w:iCs/>
          <w:noProof/>
          <w:szCs w:val="24"/>
        </w:rPr>
        <w:t>J. Mach. Learn. Res.</w:t>
      </w:r>
      <w:r w:rsidRPr="007179F3">
        <w:rPr>
          <w:rFonts w:ascii="Calibri" w:hAnsi="Calibri" w:cs="Calibri"/>
          <w:noProof/>
          <w:szCs w:val="24"/>
        </w:rPr>
        <w:t xml:space="preserve"> </w:t>
      </w:r>
      <w:r w:rsidRPr="007179F3">
        <w:rPr>
          <w:rFonts w:ascii="Calibri" w:hAnsi="Calibri" w:cs="Calibri"/>
          <w:b/>
          <w:bCs/>
          <w:noProof/>
          <w:szCs w:val="24"/>
        </w:rPr>
        <w:t>12,</w:t>
      </w:r>
      <w:r w:rsidRPr="007179F3">
        <w:rPr>
          <w:rFonts w:ascii="Calibri" w:hAnsi="Calibri" w:cs="Calibri"/>
          <w:noProof/>
          <w:szCs w:val="24"/>
        </w:rPr>
        <w:t xml:space="preserve"> 2825–2830 (2011).</w:t>
      </w:r>
    </w:p>
    <w:p w14:paraId="533BE66A" w14:textId="77777777" w:rsidR="007179F3" w:rsidRPr="007179F3" w:rsidRDefault="007179F3" w:rsidP="007179F3">
      <w:pPr>
        <w:widowControl w:val="0"/>
        <w:autoSpaceDE w:val="0"/>
        <w:autoSpaceDN w:val="0"/>
        <w:adjustRightInd w:val="0"/>
        <w:spacing w:line="480" w:lineRule="auto"/>
        <w:ind w:left="640" w:hanging="640"/>
        <w:rPr>
          <w:rFonts w:ascii="Calibri" w:hAnsi="Calibri" w:cs="Calibri"/>
          <w:noProof/>
        </w:rPr>
      </w:pPr>
      <w:r w:rsidRPr="007179F3">
        <w:rPr>
          <w:rFonts w:ascii="Calibri" w:hAnsi="Calibri" w:cs="Calibri"/>
          <w:noProof/>
          <w:szCs w:val="24"/>
        </w:rPr>
        <w:t>29.</w:t>
      </w:r>
      <w:r w:rsidRPr="007179F3">
        <w:rPr>
          <w:rFonts w:ascii="Calibri" w:hAnsi="Calibri" w:cs="Calibri"/>
          <w:noProof/>
          <w:szCs w:val="24"/>
        </w:rPr>
        <w:tab/>
        <w:t xml:space="preserve">Lee, D. D. &amp; Seung, H. S. Learning the parts of objects by non-negative matrix factorization. </w:t>
      </w:r>
      <w:r w:rsidRPr="007179F3">
        <w:rPr>
          <w:rFonts w:ascii="Calibri" w:hAnsi="Calibri" w:cs="Calibri"/>
          <w:i/>
          <w:iCs/>
          <w:noProof/>
          <w:szCs w:val="24"/>
        </w:rPr>
        <w:t>Nature</w:t>
      </w:r>
      <w:r w:rsidRPr="007179F3">
        <w:rPr>
          <w:rFonts w:ascii="Calibri" w:hAnsi="Calibri" w:cs="Calibri"/>
          <w:noProof/>
          <w:szCs w:val="24"/>
        </w:rPr>
        <w:t xml:space="preserve"> </w:t>
      </w:r>
      <w:r w:rsidRPr="007179F3">
        <w:rPr>
          <w:rFonts w:ascii="Calibri" w:hAnsi="Calibri" w:cs="Calibri"/>
          <w:b/>
          <w:bCs/>
          <w:noProof/>
          <w:szCs w:val="24"/>
        </w:rPr>
        <w:t>401,</w:t>
      </w:r>
      <w:r w:rsidRPr="007179F3">
        <w:rPr>
          <w:rFonts w:ascii="Calibri" w:hAnsi="Calibri" w:cs="Calibri"/>
          <w:noProof/>
          <w:szCs w:val="24"/>
        </w:rPr>
        <w:t xml:space="preserve"> 788–91 (1999).</w:t>
      </w:r>
    </w:p>
    <w:p w14:paraId="7FC11472" w14:textId="58D3354E" w:rsidR="00692B62" w:rsidRDefault="0024728A" w:rsidP="00FA5F0D">
      <w:pPr>
        <w:spacing w:line="480" w:lineRule="auto"/>
        <w:rPr>
          <w:rFonts w:ascii="Calibri" w:eastAsia="Calibri" w:hAnsi="Calibri" w:cs="Calibri"/>
        </w:rPr>
      </w:pPr>
      <w:r>
        <w:rPr>
          <w:rFonts w:ascii="Calibri" w:eastAsia="Calibri" w:hAnsi="Calibri" w:cs="Calibri"/>
        </w:rPr>
        <w:fldChar w:fldCharType="end"/>
      </w:r>
    </w:p>
    <w:p w14:paraId="39B0C75B" w14:textId="77777777" w:rsidR="00692B62" w:rsidRDefault="00692B62" w:rsidP="00FA5F0D">
      <w:pPr>
        <w:spacing w:line="480" w:lineRule="auto"/>
        <w:rPr>
          <w:rFonts w:ascii="Calibri" w:eastAsia="Calibri" w:hAnsi="Calibri" w:cs="Calibri"/>
        </w:rPr>
      </w:pPr>
      <w:r>
        <w:rPr>
          <w:rFonts w:ascii="Calibri" w:eastAsia="Calibri" w:hAnsi="Calibri" w:cs="Calibri"/>
        </w:rPr>
        <w:br w:type="page"/>
      </w:r>
    </w:p>
    <w:p w14:paraId="38A28612" w14:textId="77777777" w:rsidR="00BC536B" w:rsidRDefault="00BC536B" w:rsidP="00BC536B">
      <w:pPr>
        <w:pStyle w:val="Heading1"/>
        <w:spacing w:line="480" w:lineRule="auto"/>
        <w:rPr>
          <w:rFonts w:eastAsia="Calibri"/>
        </w:rPr>
        <w:sectPr w:rsidR="00BC536B">
          <w:pgSz w:w="11906" w:h="16838"/>
          <w:pgMar w:top="1417" w:right="1417" w:bottom="1134" w:left="1417" w:header="708" w:footer="708" w:gutter="0"/>
          <w:cols w:space="708"/>
          <w:docGrid w:linePitch="360"/>
        </w:sectPr>
      </w:pPr>
    </w:p>
    <w:p w14:paraId="140AFABD" w14:textId="18F2E0B0" w:rsidR="00145983" w:rsidRPr="00BC536B" w:rsidRDefault="002E609E" w:rsidP="00BC536B">
      <w:pPr>
        <w:pStyle w:val="Heading1"/>
        <w:spacing w:line="480" w:lineRule="auto"/>
        <w:rPr>
          <w:rFonts w:eastAsia="Calibri"/>
        </w:rPr>
      </w:pPr>
      <w:r w:rsidRPr="00BC536B">
        <w:rPr>
          <w:rFonts w:eastAsia="Calibri"/>
        </w:rPr>
        <w:lastRenderedPageBreak/>
        <w:t>Supplementary information</w:t>
      </w:r>
    </w:p>
    <w:p w14:paraId="4D765FFF" w14:textId="7C0FF535" w:rsidR="009A5C3F" w:rsidRDefault="005379F1" w:rsidP="005379F1">
      <w:pPr>
        <w:pStyle w:val="Heading2"/>
        <w:rPr>
          <w:rFonts w:eastAsia="Calibri"/>
        </w:rPr>
      </w:pPr>
      <w:r>
        <w:rPr>
          <w:rFonts w:eastAsia="Calibri"/>
        </w:rPr>
        <w:t>Additional Figures and Tables</w:t>
      </w:r>
    </w:p>
    <w:p w14:paraId="0B3EDB4F" w14:textId="77777777" w:rsidR="005379F1" w:rsidRPr="005379F1" w:rsidRDefault="005379F1" w:rsidP="005379F1"/>
    <w:p w14:paraId="1E304780" w14:textId="77777777" w:rsidR="00F372B6" w:rsidRDefault="00F372B6" w:rsidP="00BC536B">
      <w:pPr>
        <w:keepNext/>
        <w:spacing w:line="480" w:lineRule="auto"/>
      </w:pPr>
      <w:r>
        <w:rPr>
          <w:rFonts w:ascii="Calibri" w:eastAsia="Calibri" w:hAnsi="Calibri" w:cs="Calibri"/>
          <w:b/>
          <w:noProof/>
        </w:rPr>
        <w:drawing>
          <wp:inline distT="0" distB="0" distL="0" distR="0" wp14:anchorId="1026E4A1" wp14:editId="2C852A78">
            <wp:extent cx="5760720" cy="2204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_Fig_total_po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204720"/>
                    </a:xfrm>
                    <a:prstGeom prst="rect">
                      <a:avLst/>
                    </a:prstGeom>
                  </pic:spPr>
                </pic:pic>
              </a:graphicData>
            </a:graphic>
          </wp:inline>
        </w:drawing>
      </w:r>
    </w:p>
    <w:p w14:paraId="4FAA2CE5" w14:textId="71F4E7A1" w:rsidR="00F372B6" w:rsidRPr="00F372B6" w:rsidRDefault="00F372B6" w:rsidP="00BC536B">
      <w:pPr>
        <w:pStyle w:val="Caption"/>
        <w:spacing w:line="480" w:lineRule="auto"/>
        <w:rPr>
          <w:rFonts w:ascii="Calibri" w:eastAsia="Calibri" w:hAnsi="Calibri" w:cs="Calibri"/>
          <w:b/>
        </w:rPr>
      </w:pPr>
      <w:bookmarkStart w:id="20" w:name="_Ref512599852"/>
      <w:r w:rsidRPr="00F372B6">
        <w:rPr>
          <w:b/>
        </w:rPr>
        <w:t xml:space="preserve">Figure </w:t>
      </w:r>
      <w:r w:rsidR="00BC536B">
        <w:rPr>
          <w:b/>
        </w:rPr>
        <w:fldChar w:fldCharType="begin"/>
      </w:r>
      <w:r w:rsidR="00BC536B">
        <w:rPr>
          <w:b/>
        </w:rPr>
        <w:instrText xml:space="preserve"> SEQ Figure \r 1 \* ARABIC </w:instrText>
      </w:r>
      <w:r w:rsidR="00BC536B">
        <w:rPr>
          <w:b/>
        </w:rPr>
        <w:fldChar w:fldCharType="separate"/>
      </w:r>
      <w:r w:rsidR="00BC536B">
        <w:rPr>
          <w:b/>
          <w:noProof/>
        </w:rPr>
        <w:t>1</w:t>
      </w:r>
      <w:r w:rsidR="00BC536B">
        <w:rPr>
          <w:b/>
        </w:rPr>
        <w:fldChar w:fldCharType="end"/>
      </w:r>
      <w:bookmarkEnd w:id="20"/>
      <w:r w:rsidRPr="00F372B6">
        <w:rPr>
          <w:b/>
        </w:rPr>
        <w:t>: Total urban population (in 2015) by region and city</w:t>
      </w:r>
      <w:r w:rsidRPr="00F372B6">
        <w:rPr>
          <w:b/>
          <w:noProof/>
        </w:rPr>
        <w:t xml:space="preserve"> size</w:t>
      </w:r>
    </w:p>
    <w:p w14:paraId="09CD76D2" w14:textId="77777777" w:rsidR="00F372B6" w:rsidRDefault="00F372B6" w:rsidP="00BC536B">
      <w:pPr>
        <w:spacing w:line="480" w:lineRule="auto"/>
        <w:rPr>
          <w:rFonts w:ascii="Calibri" w:eastAsia="Calibri" w:hAnsi="Calibri" w:cs="Calibri"/>
          <w:b/>
        </w:rPr>
      </w:pPr>
    </w:p>
    <w:p w14:paraId="04D697CE" w14:textId="2710D81D" w:rsidR="00D741A9" w:rsidRDefault="00826974" w:rsidP="00BC536B">
      <w:pPr>
        <w:keepNext/>
        <w:spacing w:line="480" w:lineRule="auto"/>
      </w:pPr>
      <w:r>
        <w:rPr>
          <w:noProof/>
        </w:rPr>
        <w:drawing>
          <wp:inline distT="0" distB="0" distL="0" distR="0" wp14:anchorId="4C3F8CB4" wp14:editId="639A7F2E">
            <wp:extent cx="5760720" cy="1867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_Fig_popgrowt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1867535"/>
                    </a:xfrm>
                    <a:prstGeom prst="rect">
                      <a:avLst/>
                    </a:prstGeom>
                  </pic:spPr>
                </pic:pic>
              </a:graphicData>
            </a:graphic>
          </wp:inline>
        </w:drawing>
      </w:r>
    </w:p>
    <w:p w14:paraId="69B8BA96" w14:textId="4D05F5FE" w:rsidR="009A5C3F" w:rsidRPr="0003586C" w:rsidRDefault="00D741A9" w:rsidP="00BC536B">
      <w:pPr>
        <w:pStyle w:val="Caption"/>
        <w:spacing w:line="480" w:lineRule="auto"/>
        <w:rPr>
          <w:rFonts w:ascii="Calibri" w:eastAsia="Calibri" w:hAnsi="Calibri" w:cs="Calibri"/>
          <w:b/>
        </w:rPr>
      </w:pPr>
      <w:bookmarkStart w:id="21" w:name="_Ref512591308"/>
      <w:r w:rsidRPr="0003586C">
        <w:rPr>
          <w:b/>
        </w:rPr>
        <w:t xml:space="preserve">Figure </w:t>
      </w:r>
      <w:r w:rsidR="00BC536B">
        <w:rPr>
          <w:b/>
        </w:rPr>
        <w:fldChar w:fldCharType="begin"/>
      </w:r>
      <w:r w:rsidR="00BC536B">
        <w:rPr>
          <w:b/>
        </w:rPr>
        <w:instrText xml:space="preserve"> SEQ Figure \* ARABIC </w:instrText>
      </w:r>
      <w:r w:rsidR="00BC536B">
        <w:rPr>
          <w:b/>
        </w:rPr>
        <w:fldChar w:fldCharType="separate"/>
      </w:r>
      <w:r w:rsidR="00BC536B">
        <w:rPr>
          <w:b/>
          <w:noProof/>
        </w:rPr>
        <w:t>2</w:t>
      </w:r>
      <w:r w:rsidR="00BC536B">
        <w:rPr>
          <w:b/>
        </w:rPr>
        <w:fldChar w:fldCharType="end"/>
      </w:r>
      <w:bookmarkEnd w:id="21"/>
      <w:r w:rsidRPr="0003586C">
        <w:rPr>
          <w:b/>
        </w:rPr>
        <w:t>: Projected population growth rate by region and city size</w:t>
      </w:r>
      <w:r w:rsidRPr="0003586C">
        <w:rPr>
          <w:b/>
          <w:noProof/>
        </w:rPr>
        <w:t>, 2015-2030</w:t>
      </w:r>
    </w:p>
    <w:p w14:paraId="0441D418" w14:textId="77777777" w:rsidR="002E609E" w:rsidRDefault="002E609E" w:rsidP="00BC536B">
      <w:pPr>
        <w:spacing w:line="480" w:lineRule="auto"/>
        <w:rPr>
          <w:rFonts w:ascii="Calibri" w:eastAsia="Calibri" w:hAnsi="Calibri" w:cs="Calibri"/>
        </w:rPr>
      </w:pPr>
    </w:p>
    <w:p w14:paraId="6F62733D" w14:textId="783F6E74" w:rsidR="00804521" w:rsidRDefault="00826974" w:rsidP="00BC536B">
      <w:pPr>
        <w:keepNext/>
        <w:spacing w:line="480" w:lineRule="auto"/>
      </w:pPr>
      <w:r>
        <w:rPr>
          <w:noProof/>
        </w:rPr>
        <w:lastRenderedPageBreak/>
        <w:drawing>
          <wp:inline distT="0" distB="0" distL="0" distR="0" wp14:anchorId="347D49BC" wp14:editId="370B9DC8">
            <wp:extent cx="5760720" cy="18910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_Fig_citati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891030"/>
                    </a:xfrm>
                    <a:prstGeom prst="rect">
                      <a:avLst/>
                    </a:prstGeom>
                  </pic:spPr>
                </pic:pic>
              </a:graphicData>
            </a:graphic>
          </wp:inline>
        </w:drawing>
      </w:r>
    </w:p>
    <w:p w14:paraId="15B51C8C" w14:textId="0DE921E3" w:rsidR="00C75ABE" w:rsidRDefault="00804521" w:rsidP="00BC536B">
      <w:pPr>
        <w:pStyle w:val="Caption"/>
        <w:spacing w:line="480" w:lineRule="auto"/>
      </w:pPr>
      <w:bookmarkStart w:id="22" w:name="_Ref512426515"/>
      <w:bookmarkStart w:id="23" w:name="_Ref512426509"/>
      <w:r w:rsidRPr="0003586C">
        <w:rPr>
          <w:b/>
        </w:rPr>
        <w:t xml:space="preserve">Figure </w:t>
      </w:r>
      <w:r w:rsidR="00BC536B">
        <w:rPr>
          <w:b/>
        </w:rPr>
        <w:fldChar w:fldCharType="begin"/>
      </w:r>
      <w:r w:rsidR="00BC536B">
        <w:rPr>
          <w:b/>
        </w:rPr>
        <w:instrText xml:space="preserve"> SEQ Figure \* ARABIC </w:instrText>
      </w:r>
      <w:r w:rsidR="00BC536B">
        <w:rPr>
          <w:b/>
        </w:rPr>
        <w:fldChar w:fldCharType="separate"/>
      </w:r>
      <w:r w:rsidR="00BC536B">
        <w:rPr>
          <w:b/>
          <w:noProof/>
        </w:rPr>
        <w:t>3</w:t>
      </w:r>
      <w:r w:rsidR="00BC536B">
        <w:rPr>
          <w:b/>
        </w:rPr>
        <w:fldChar w:fldCharType="end"/>
      </w:r>
      <w:bookmarkEnd w:id="22"/>
      <w:r w:rsidRPr="0003586C">
        <w:rPr>
          <w:b/>
        </w:rPr>
        <w:t>: Average citations of urban case studies by region and city size</w:t>
      </w:r>
      <w:bookmarkEnd w:id="23"/>
      <w:r w:rsidR="007C390D">
        <w:rPr>
          <w:b/>
        </w:rPr>
        <w:t xml:space="preserve">. </w:t>
      </w:r>
      <w:r w:rsidR="007C390D" w:rsidRPr="007C390D">
        <w:t>Citations are divided equally among cities in double-counted articles.</w:t>
      </w:r>
    </w:p>
    <w:p w14:paraId="7612D9D8" w14:textId="77777777" w:rsidR="007C390D" w:rsidRPr="007C390D" w:rsidRDefault="007C390D" w:rsidP="00BC536B">
      <w:pPr>
        <w:spacing w:line="480" w:lineRule="auto"/>
      </w:pPr>
    </w:p>
    <w:p w14:paraId="5B866C46" w14:textId="77777777" w:rsidR="007C390D" w:rsidRDefault="007C390D" w:rsidP="00BC536B">
      <w:pPr>
        <w:keepNext/>
        <w:spacing w:line="480" w:lineRule="auto"/>
      </w:pPr>
      <w:r>
        <w:rPr>
          <w:noProof/>
        </w:rPr>
        <w:drawing>
          <wp:inline distT="0" distB="0" distL="0" distR="0" wp14:anchorId="18F901C6" wp14:editId="23C5CB3E">
            <wp:extent cx="5760720" cy="1868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_Fig_study_distribu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14:paraId="4EF49B5C" w14:textId="238173B4" w:rsidR="007C390D" w:rsidRDefault="007C390D" w:rsidP="00BC536B">
      <w:pPr>
        <w:pStyle w:val="Caption"/>
        <w:spacing w:line="480" w:lineRule="auto"/>
        <w:rPr>
          <w:rFonts w:ascii="Calibri" w:eastAsia="Calibri" w:hAnsi="Calibri" w:cs="Calibri"/>
        </w:rPr>
      </w:pPr>
      <w:bookmarkStart w:id="24" w:name="_Ref512593174"/>
      <w:r w:rsidRPr="0003586C">
        <w:rPr>
          <w:b/>
        </w:rPr>
        <w:t xml:space="preserve">Figure </w:t>
      </w:r>
      <w:r w:rsidR="00BC536B">
        <w:rPr>
          <w:b/>
        </w:rPr>
        <w:fldChar w:fldCharType="begin"/>
      </w:r>
      <w:r w:rsidR="00BC536B">
        <w:rPr>
          <w:b/>
        </w:rPr>
        <w:instrText xml:space="preserve"> SEQ Figure \* ARABIC </w:instrText>
      </w:r>
      <w:r w:rsidR="00BC536B">
        <w:rPr>
          <w:b/>
        </w:rPr>
        <w:fldChar w:fldCharType="separate"/>
      </w:r>
      <w:r w:rsidR="00BC536B">
        <w:rPr>
          <w:b/>
          <w:noProof/>
        </w:rPr>
        <w:t>4</w:t>
      </w:r>
      <w:r w:rsidR="00BC536B">
        <w:rPr>
          <w:b/>
        </w:rPr>
        <w:fldChar w:fldCharType="end"/>
      </w:r>
      <w:bookmarkEnd w:id="24"/>
      <w:r w:rsidRPr="0003586C">
        <w:rPr>
          <w:b/>
        </w:rPr>
        <w:t>: The global distribution of urban case studies versus population</w:t>
      </w:r>
      <w:r>
        <w:t>. To normalise, where the numerator (% of global population in a region &amp; city size) exceeds the denominator (% of case studies in a region &amp; city size), we subtract the fraction from 2.</w:t>
      </w:r>
    </w:p>
    <w:p w14:paraId="5A17F489" w14:textId="77777777" w:rsidR="007179F3" w:rsidRDefault="007179F3" w:rsidP="007179F3">
      <w:pPr>
        <w:keepNext/>
        <w:spacing w:line="480" w:lineRule="auto"/>
      </w:pPr>
      <w:r>
        <w:rPr>
          <w:rFonts w:ascii="Calibri" w:eastAsia="Calibri" w:hAnsi="Calibri" w:cs="Calibri"/>
          <w:noProof/>
        </w:rPr>
        <w:lastRenderedPageBreak/>
        <w:drawing>
          <wp:inline distT="0" distB="0" distL="0" distR="0" wp14:anchorId="654364D2" wp14:editId="657FBE8E">
            <wp:extent cx="3432450" cy="31672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_comparativ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48303" cy="3181850"/>
                    </a:xfrm>
                    <a:prstGeom prst="rect">
                      <a:avLst/>
                    </a:prstGeom>
                  </pic:spPr>
                </pic:pic>
              </a:graphicData>
            </a:graphic>
          </wp:inline>
        </w:drawing>
      </w:r>
    </w:p>
    <w:p w14:paraId="640D174A" w14:textId="77777777" w:rsidR="007179F3" w:rsidRDefault="007179F3" w:rsidP="007179F3">
      <w:pPr>
        <w:pStyle w:val="Caption"/>
        <w:spacing w:line="480" w:lineRule="auto"/>
      </w:pPr>
      <w:r w:rsidRPr="00711765">
        <w:rPr>
          <w:b/>
        </w:rPr>
        <w:t xml:space="preserve">Figure </w:t>
      </w:r>
      <w:r>
        <w:rPr>
          <w:b/>
        </w:rPr>
        <w:fldChar w:fldCharType="begin"/>
      </w:r>
      <w:r>
        <w:rPr>
          <w:b/>
        </w:rPr>
        <w:instrText xml:space="preserve"> SEQ Figure \* ARABIC </w:instrText>
      </w:r>
      <w:r>
        <w:rPr>
          <w:b/>
        </w:rPr>
        <w:fldChar w:fldCharType="separate"/>
      </w:r>
      <w:r>
        <w:rPr>
          <w:b/>
          <w:noProof/>
        </w:rPr>
        <w:t>5</w:t>
      </w:r>
      <w:r>
        <w:rPr>
          <w:b/>
        </w:rPr>
        <w:fldChar w:fldCharType="end"/>
      </w:r>
      <w:r w:rsidRPr="00711765">
        <w:rPr>
          <w:b/>
        </w:rPr>
        <w:t xml:space="preserve">: </w:t>
      </w:r>
      <w:r>
        <w:rPr>
          <w:b/>
        </w:rPr>
        <w:t xml:space="preserve">Inter and intra-regional comparative </w:t>
      </w:r>
      <w:r w:rsidRPr="00711765">
        <w:rPr>
          <w:b/>
        </w:rPr>
        <w:t xml:space="preserve">research </w:t>
      </w:r>
      <w:r>
        <w:rPr>
          <w:b/>
        </w:rPr>
        <w:t xml:space="preserve">on </w:t>
      </w:r>
      <w:r w:rsidRPr="00711765">
        <w:rPr>
          <w:b/>
        </w:rPr>
        <w:t>urban climate mitigation.</w:t>
      </w:r>
      <w:r>
        <w:t xml:space="preserve"> Each link in the chord diagram is based on the pairwise coupling of two cities within a document. Documents where more than one city is mentioned in the abstract are used, totalling 699 studies. The proportion of regional couplings that pair with other regions (i.e. inter-regional urban comparisons) are indicated as percentages.</w:t>
      </w:r>
    </w:p>
    <w:p w14:paraId="423C2DED" w14:textId="77777777" w:rsidR="007179F3" w:rsidRPr="007179F3" w:rsidRDefault="007179F3" w:rsidP="007179F3"/>
    <w:tbl>
      <w:tblPr>
        <w:tblW w:w="9940" w:type="dxa"/>
        <w:tblLook w:val="04A0" w:firstRow="1" w:lastRow="0" w:firstColumn="1" w:lastColumn="0" w:noHBand="0" w:noVBand="1"/>
      </w:tblPr>
      <w:tblGrid>
        <w:gridCol w:w="840"/>
        <w:gridCol w:w="2380"/>
        <w:gridCol w:w="5144"/>
        <w:gridCol w:w="1576"/>
      </w:tblGrid>
      <w:tr w:rsidR="00E77AAE" w:rsidRPr="00E77AAE" w14:paraId="62D47296" w14:textId="77777777" w:rsidTr="00092586">
        <w:trPr>
          <w:trHeight w:val="300"/>
        </w:trPr>
        <w:tc>
          <w:tcPr>
            <w:tcW w:w="840" w:type="dxa"/>
            <w:tcBorders>
              <w:top w:val="single" w:sz="4" w:space="0" w:color="auto"/>
              <w:left w:val="nil"/>
              <w:bottom w:val="single" w:sz="4" w:space="0" w:color="auto"/>
              <w:right w:val="nil"/>
            </w:tcBorders>
            <w:shd w:val="clear" w:color="auto" w:fill="auto"/>
            <w:noWrap/>
            <w:hideMark/>
          </w:tcPr>
          <w:p w14:paraId="7192FD71" w14:textId="2111A43C" w:rsidR="00E77AAE" w:rsidRPr="00E77AAE" w:rsidRDefault="00E77AAE" w:rsidP="00092586">
            <w:pPr>
              <w:spacing w:after="0" w:line="276" w:lineRule="auto"/>
              <w:rPr>
                <w:rFonts w:ascii="Calibri" w:eastAsia="Times New Roman" w:hAnsi="Calibri" w:cs="Calibri"/>
                <w:b/>
                <w:color w:val="000000"/>
              </w:rPr>
            </w:pPr>
            <w:bookmarkStart w:id="25" w:name="RANGE!A1:D18"/>
            <w:r w:rsidRPr="00E77AAE">
              <w:rPr>
                <w:rFonts w:ascii="Calibri" w:eastAsia="Times New Roman" w:hAnsi="Calibri" w:cs="Calibri"/>
                <w:b/>
                <w:color w:val="000000"/>
              </w:rPr>
              <w:t>ID</w:t>
            </w:r>
            <w:bookmarkEnd w:id="25"/>
          </w:p>
        </w:tc>
        <w:tc>
          <w:tcPr>
            <w:tcW w:w="2380" w:type="dxa"/>
            <w:tcBorders>
              <w:top w:val="single" w:sz="4" w:space="0" w:color="auto"/>
              <w:left w:val="nil"/>
              <w:bottom w:val="single" w:sz="4" w:space="0" w:color="auto"/>
              <w:right w:val="nil"/>
            </w:tcBorders>
            <w:shd w:val="clear" w:color="auto" w:fill="auto"/>
            <w:noWrap/>
            <w:hideMark/>
          </w:tcPr>
          <w:p w14:paraId="2F11BB68" w14:textId="77777777" w:rsidR="00E77AAE" w:rsidRPr="00E77AAE" w:rsidRDefault="00E77AAE" w:rsidP="00092586">
            <w:pPr>
              <w:spacing w:after="0" w:line="276" w:lineRule="auto"/>
              <w:rPr>
                <w:rFonts w:ascii="Calibri" w:eastAsia="Times New Roman" w:hAnsi="Calibri" w:cs="Calibri"/>
                <w:b/>
                <w:color w:val="000000"/>
              </w:rPr>
            </w:pPr>
            <w:r w:rsidRPr="00E77AAE">
              <w:rPr>
                <w:rFonts w:ascii="Calibri" w:eastAsia="Times New Roman" w:hAnsi="Calibri" w:cs="Calibri"/>
                <w:b/>
                <w:color w:val="000000"/>
              </w:rPr>
              <w:t>Topic Name</w:t>
            </w:r>
          </w:p>
        </w:tc>
        <w:tc>
          <w:tcPr>
            <w:tcW w:w="5144" w:type="dxa"/>
            <w:tcBorders>
              <w:top w:val="single" w:sz="4" w:space="0" w:color="auto"/>
              <w:left w:val="nil"/>
              <w:bottom w:val="single" w:sz="4" w:space="0" w:color="auto"/>
              <w:right w:val="nil"/>
            </w:tcBorders>
            <w:shd w:val="clear" w:color="auto" w:fill="auto"/>
            <w:noWrap/>
            <w:hideMark/>
          </w:tcPr>
          <w:p w14:paraId="564F5939" w14:textId="77777777" w:rsidR="00E77AAE" w:rsidRPr="00E77AAE" w:rsidRDefault="00E77AAE" w:rsidP="00092586">
            <w:pPr>
              <w:spacing w:after="0" w:line="276" w:lineRule="auto"/>
              <w:rPr>
                <w:rFonts w:ascii="Calibri" w:eastAsia="Times New Roman" w:hAnsi="Calibri" w:cs="Calibri"/>
                <w:b/>
                <w:color w:val="000000"/>
              </w:rPr>
            </w:pPr>
            <w:r w:rsidRPr="00E77AAE">
              <w:rPr>
                <w:rFonts w:ascii="Calibri" w:eastAsia="Times New Roman" w:hAnsi="Calibri" w:cs="Calibri"/>
                <w:b/>
                <w:color w:val="000000"/>
              </w:rPr>
              <w:t>Stemmed Keywords</w:t>
            </w:r>
          </w:p>
        </w:tc>
        <w:tc>
          <w:tcPr>
            <w:tcW w:w="1576" w:type="dxa"/>
            <w:tcBorders>
              <w:top w:val="single" w:sz="4" w:space="0" w:color="auto"/>
              <w:left w:val="nil"/>
              <w:bottom w:val="single" w:sz="4" w:space="0" w:color="auto"/>
              <w:right w:val="nil"/>
            </w:tcBorders>
            <w:shd w:val="clear" w:color="auto" w:fill="auto"/>
            <w:noWrap/>
            <w:hideMark/>
          </w:tcPr>
          <w:p w14:paraId="3D1ED4BF" w14:textId="77777777" w:rsidR="00E77AAE" w:rsidRPr="00E77AAE" w:rsidRDefault="00E77AAE" w:rsidP="00092586">
            <w:pPr>
              <w:spacing w:after="0" w:line="276" w:lineRule="auto"/>
              <w:jc w:val="right"/>
              <w:rPr>
                <w:rFonts w:ascii="Calibri" w:eastAsia="Times New Roman" w:hAnsi="Calibri" w:cs="Calibri"/>
                <w:b/>
                <w:color w:val="000000"/>
              </w:rPr>
            </w:pPr>
            <w:r w:rsidRPr="00E77AAE">
              <w:rPr>
                <w:rFonts w:ascii="Calibri" w:eastAsia="Times New Roman" w:hAnsi="Calibri" w:cs="Calibri"/>
                <w:b/>
                <w:color w:val="000000"/>
              </w:rPr>
              <w:t>Marginal Topic Distribution</w:t>
            </w:r>
          </w:p>
        </w:tc>
      </w:tr>
      <w:tr w:rsidR="00E77AAE" w:rsidRPr="00E77AAE" w14:paraId="16BD5EFD" w14:textId="77777777" w:rsidTr="00640458">
        <w:trPr>
          <w:trHeight w:val="340"/>
        </w:trPr>
        <w:tc>
          <w:tcPr>
            <w:tcW w:w="840" w:type="dxa"/>
            <w:tcBorders>
              <w:top w:val="single" w:sz="4" w:space="0" w:color="auto"/>
              <w:left w:val="nil"/>
              <w:bottom w:val="nil"/>
              <w:right w:val="nil"/>
            </w:tcBorders>
            <w:shd w:val="clear" w:color="auto" w:fill="auto"/>
            <w:noWrap/>
            <w:vAlign w:val="bottom"/>
            <w:hideMark/>
          </w:tcPr>
          <w:p w14:paraId="0B3CBE1C"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1</w:t>
            </w:r>
          </w:p>
        </w:tc>
        <w:tc>
          <w:tcPr>
            <w:tcW w:w="2380" w:type="dxa"/>
            <w:tcBorders>
              <w:top w:val="single" w:sz="4" w:space="0" w:color="auto"/>
              <w:left w:val="nil"/>
              <w:bottom w:val="nil"/>
              <w:right w:val="nil"/>
            </w:tcBorders>
            <w:shd w:val="clear" w:color="auto" w:fill="auto"/>
            <w:noWrap/>
            <w:vAlign w:val="bottom"/>
            <w:hideMark/>
          </w:tcPr>
          <w:p w14:paraId="3455F4F1"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Urban governance</w:t>
            </w:r>
          </w:p>
        </w:tc>
        <w:tc>
          <w:tcPr>
            <w:tcW w:w="5144" w:type="dxa"/>
            <w:tcBorders>
              <w:top w:val="single" w:sz="4" w:space="0" w:color="auto"/>
              <w:left w:val="nil"/>
              <w:bottom w:val="nil"/>
              <w:right w:val="nil"/>
            </w:tcBorders>
            <w:shd w:val="clear" w:color="auto" w:fill="auto"/>
            <w:noWrap/>
            <w:vAlign w:val="bottom"/>
            <w:hideMark/>
          </w:tcPr>
          <w:p w14:paraId="60A280F0"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citi; polici; govern; local; develop</w:t>
            </w:r>
          </w:p>
        </w:tc>
        <w:tc>
          <w:tcPr>
            <w:tcW w:w="1576" w:type="dxa"/>
            <w:tcBorders>
              <w:top w:val="single" w:sz="4" w:space="0" w:color="auto"/>
              <w:left w:val="nil"/>
              <w:bottom w:val="nil"/>
              <w:right w:val="nil"/>
            </w:tcBorders>
            <w:shd w:val="clear" w:color="auto" w:fill="auto"/>
            <w:noWrap/>
            <w:vAlign w:val="bottom"/>
            <w:hideMark/>
          </w:tcPr>
          <w:p w14:paraId="55396AA7"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9.3</w:t>
            </w:r>
          </w:p>
        </w:tc>
      </w:tr>
      <w:tr w:rsidR="00E77AAE" w:rsidRPr="00E77AAE" w14:paraId="072A2AB0" w14:textId="77777777" w:rsidTr="00640458">
        <w:trPr>
          <w:trHeight w:val="340"/>
        </w:trPr>
        <w:tc>
          <w:tcPr>
            <w:tcW w:w="840" w:type="dxa"/>
            <w:tcBorders>
              <w:top w:val="nil"/>
              <w:left w:val="nil"/>
              <w:bottom w:val="nil"/>
              <w:right w:val="nil"/>
            </w:tcBorders>
            <w:shd w:val="clear" w:color="auto" w:fill="auto"/>
            <w:noWrap/>
            <w:vAlign w:val="bottom"/>
            <w:hideMark/>
          </w:tcPr>
          <w:p w14:paraId="79F1CCF9"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2</w:t>
            </w:r>
          </w:p>
        </w:tc>
        <w:tc>
          <w:tcPr>
            <w:tcW w:w="2380" w:type="dxa"/>
            <w:tcBorders>
              <w:top w:val="nil"/>
              <w:left w:val="nil"/>
              <w:bottom w:val="nil"/>
              <w:right w:val="nil"/>
            </w:tcBorders>
            <w:shd w:val="clear" w:color="auto" w:fill="auto"/>
            <w:noWrap/>
            <w:vAlign w:val="bottom"/>
            <w:hideMark/>
          </w:tcPr>
          <w:p w14:paraId="4C516E15"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Energy consumption</w:t>
            </w:r>
          </w:p>
        </w:tc>
        <w:tc>
          <w:tcPr>
            <w:tcW w:w="5144" w:type="dxa"/>
            <w:tcBorders>
              <w:top w:val="nil"/>
              <w:left w:val="nil"/>
              <w:bottom w:val="nil"/>
              <w:right w:val="nil"/>
            </w:tcBorders>
            <w:shd w:val="clear" w:color="auto" w:fill="auto"/>
            <w:noWrap/>
            <w:vAlign w:val="bottom"/>
            <w:hideMark/>
          </w:tcPr>
          <w:p w14:paraId="6AF8FEC2"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energi; consumpt; effici; sector; beij</w:t>
            </w:r>
          </w:p>
        </w:tc>
        <w:tc>
          <w:tcPr>
            <w:tcW w:w="1576" w:type="dxa"/>
            <w:tcBorders>
              <w:top w:val="nil"/>
              <w:left w:val="nil"/>
              <w:bottom w:val="nil"/>
              <w:right w:val="nil"/>
            </w:tcBorders>
            <w:shd w:val="clear" w:color="auto" w:fill="auto"/>
            <w:noWrap/>
            <w:vAlign w:val="bottom"/>
            <w:hideMark/>
          </w:tcPr>
          <w:p w14:paraId="6D523E3A"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7.9</w:t>
            </w:r>
          </w:p>
        </w:tc>
      </w:tr>
      <w:tr w:rsidR="00E77AAE" w:rsidRPr="00E77AAE" w14:paraId="37AE4BAE" w14:textId="77777777" w:rsidTr="00640458">
        <w:trPr>
          <w:trHeight w:val="340"/>
        </w:trPr>
        <w:tc>
          <w:tcPr>
            <w:tcW w:w="840" w:type="dxa"/>
            <w:tcBorders>
              <w:top w:val="nil"/>
              <w:left w:val="nil"/>
              <w:bottom w:val="nil"/>
              <w:right w:val="nil"/>
            </w:tcBorders>
            <w:shd w:val="clear" w:color="auto" w:fill="auto"/>
            <w:noWrap/>
            <w:vAlign w:val="bottom"/>
            <w:hideMark/>
          </w:tcPr>
          <w:p w14:paraId="77B45FE6"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3</w:t>
            </w:r>
          </w:p>
        </w:tc>
        <w:tc>
          <w:tcPr>
            <w:tcW w:w="2380" w:type="dxa"/>
            <w:tcBorders>
              <w:top w:val="nil"/>
              <w:left w:val="nil"/>
              <w:bottom w:val="nil"/>
              <w:right w:val="nil"/>
            </w:tcBorders>
            <w:shd w:val="clear" w:color="auto" w:fill="auto"/>
            <w:noWrap/>
            <w:vAlign w:val="bottom"/>
            <w:hideMark/>
          </w:tcPr>
          <w:p w14:paraId="5DD00313"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Urban form</w:t>
            </w:r>
          </w:p>
        </w:tc>
        <w:tc>
          <w:tcPr>
            <w:tcW w:w="5144" w:type="dxa"/>
            <w:tcBorders>
              <w:top w:val="nil"/>
              <w:left w:val="nil"/>
              <w:bottom w:val="nil"/>
              <w:right w:val="nil"/>
            </w:tcBorders>
            <w:shd w:val="clear" w:color="auto" w:fill="auto"/>
            <w:noWrap/>
            <w:vAlign w:val="bottom"/>
            <w:hideMark/>
          </w:tcPr>
          <w:p w14:paraId="1012C7F2"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urban; area; land; ecolog; model</w:t>
            </w:r>
          </w:p>
        </w:tc>
        <w:tc>
          <w:tcPr>
            <w:tcW w:w="1576" w:type="dxa"/>
            <w:tcBorders>
              <w:top w:val="nil"/>
              <w:left w:val="nil"/>
              <w:bottom w:val="nil"/>
              <w:right w:val="nil"/>
            </w:tcBorders>
            <w:shd w:val="clear" w:color="auto" w:fill="auto"/>
            <w:noWrap/>
            <w:vAlign w:val="bottom"/>
            <w:hideMark/>
          </w:tcPr>
          <w:p w14:paraId="3B8D52CD"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7.2</w:t>
            </w:r>
          </w:p>
        </w:tc>
      </w:tr>
      <w:tr w:rsidR="00E77AAE" w:rsidRPr="00E77AAE" w14:paraId="3B4425D7" w14:textId="77777777" w:rsidTr="00640458">
        <w:trPr>
          <w:trHeight w:val="340"/>
        </w:trPr>
        <w:tc>
          <w:tcPr>
            <w:tcW w:w="840" w:type="dxa"/>
            <w:tcBorders>
              <w:top w:val="nil"/>
              <w:left w:val="nil"/>
              <w:bottom w:val="nil"/>
              <w:right w:val="nil"/>
            </w:tcBorders>
            <w:shd w:val="clear" w:color="auto" w:fill="auto"/>
            <w:noWrap/>
            <w:vAlign w:val="bottom"/>
            <w:hideMark/>
          </w:tcPr>
          <w:p w14:paraId="349A1772"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4</w:t>
            </w:r>
          </w:p>
        </w:tc>
        <w:tc>
          <w:tcPr>
            <w:tcW w:w="2380" w:type="dxa"/>
            <w:tcBorders>
              <w:top w:val="nil"/>
              <w:left w:val="nil"/>
              <w:bottom w:val="nil"/>
              <w:right w:val="nil"/>
            </w:tcBorders>
            <w:shd w:val="clear" w:color="auto" w:fill="auto"/>
            <w:noWrap/>
            <w:vAlign w:val="bottom"/>
            <w:hideMark/>
          </w:tcPr>
          <w:p w14:paraId="168243F6"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Solar PV</w:t>
            </w:r>
          </w:p>
        </w:tc>
        <w:tc>
          <w:tcPr>
            <w:tcW w:w="5144" w:type="dxa"/>
            <w:tcBorders>
              <w:top w:val="nil"/>
              <w:left w:val="nil"/>
              <w:bottom w:val="nil"/>
              <w:right w:val="nil"/>
            </w:tcBorders>
            <w:shd w:val="clear" w:color="auto" w:fill="auto"/>
            <w:noWrap/>
            <w:vAlign w:val="bottom"/>
            <w:hideMark/>
          </w:tcPr>
          <w:p w14:paraId="1E75FC27"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system; solar; power; electr; energi</w:t>
            </w:r>
          </w:p>
        </w:tc>
        <w:tc>
          <w:tcPr>
            <w:tcW w:w="1576" w:type="dxa"/>
            <w:tcBorders>
              <w:top w:val="nil"/>
              <w:left w:val="nil"/>
              <w:bottom w:val="nil"/>
              <w:right w:val="nil"/>
            </w:tcBorders>
            <w:shd w:val="clear" w:color="auto" w:fill="auto"/>
            <w:noWrap/>
            <w:vAlign w:val="bottom"/>
            <w:hideMark/>
          </w:tcPr>
          <w:p w14:paraId="2F571818"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7.0</w:t>
            </w:r>
          </w:p>
        </w:tc>
      </w:tr>
      <w:tr w:rsidR="00E77AAE" w:rsidRPr="00E77AAE" w14:paraId="35BFE849" w14:textId="77777777" w:rsidTr="00640458">
        <w:trPr>
          <w:trHeight w:val="340"/>
        </w:trPr>
        <w:tc>
          <w:tcPr>
            <w:tcW w:w="840" w:type="dxa"/>
            <w:tcBorders>
              <w:top w:val="nil"/>
              <w:left w:val="nil"/>
              <w:bottom w:val="nil"/>
              <w:right w:val="nil"/>
            </w:tcBorders>
            <w:shd w:val="clear" w:color="auto" w:fill="auto"/>
            <w:noWrap/>
            <w:vAlign w:val="bottom"/>
            <w:hideMark/>
          </w:tcPr>
          <w:p w14:paraId="406C69C5"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5</w:t>
            </w:r>
          </w:p>
        </w:tc>
        <w:tc>
          <w:tcPr>
            <w:tcW w:w="2380" w:type="dxa"/>
            <w:tcBorders>
              <w:top w:val="nil"/>
              <w:left w:val="nil"/>
              <w:bottom w:val="nil"/>
              <w:right w:val="nil"/>
            </w:tcBorders>
            <w:shd w:val="clear" w:color="auto" w:fill="auto"/>
            <w:noWrap/>
            <w:vAlign w:val="bottom"/>
            <w:hideMark/>
          </w:tcPr>
          <w:p w14:paraId="1A227B0B"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CO</w:t>
            </w:r>
            <w:r w:rsidRPr="00E77AAE">
              <w:rPr>
                <w:rFonts w:ascii="Calibri" w:eastAsia="Times New Roman" w:hAnsi="Calibri" w:cs="Calibri"/>
                <w:color w:val="000000"/>
                <w:vertAlign w:val="subscript"/>
              </w:rPr>
              <w:t>2</w:t>
            </w:r>
            <w:r w:rsidRPr="00E77AAE">
              <w:rPr>
                <w:rFonts w:ascii="Calibri" w:eastAsia="Times New Roman" w:hAnsi="Calibri" w:cs="Calibri"/>
                <w:color w:val="000000"/>
              </w:rPr>
              <w:t xml:space="preserve"> emissions</w:t>
            </w:r>
          </w:p>
        </w:tc>
        <w:tc>
          <w:tcPr>
            <w:tcW w:w="5144" w:type="dxa"/>
            <w:tcBorders>
              <w:top w:val="nil"/>
              <w:left w:val="nil"/>
              <w:bottom w:val="nil"/>
              <w:right w:val="nil"/>
            </w:tcBorders>
            <w:shd w:val="clear" w:color="auto" w:fill="auto"/>
            <w:noWrap/>
            <w:vAlign w:val="bottom"/>
            <w:hideMark/>
          </w:tcPr>
          <w:p w14:paraId="37D70B9F"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carbon; emiss; industri; china; lowcarbon</w:t>
            </w:r>
          </w:p>
        </w:tc>
        <w:tc>
          <w:tcPr>
            <w:tcW w:w="1576" w:type="dxa"/>
            <w:tcBorders>
              <w:top w:val="nil"/>
              <w:left w:val="nil"/>
              <w:bottom w:val="nil"/>
              <w:right w:val="nil"/>
            </w:tcBorders>
            <w:shd w:val="clear" w:color="auto" w:fill="auto"/>
            <w:noWrap/>
            <w:vAlign w:val="bottom"/>
            <w:hideMark/>
          </w:tcPr>
          <w:p w14:paraId="4FE59632"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6.8</w:t>
            </w:r>
          </w:p>
        </w:tc>
      </w:tr>
      <w:tr w:rsidR="00E77AAE" w:rsidRPr="00E77AAE" w14:paraId="3843951A" w14:textId="77777777" w:rsidTr="00640458">
        <w:trPr>
          <w:trHeight w:val="340"/>
        </w:trPr>
        <w:tc>
          <w:tcPr>
            <w:tcW w:w="840" w:type="dxa"/>
            <w:tcBorders>
              <w:top w:val="nil"/>
              <w:left w:val="nil"/>
              <w:bottom w:val="nil"/>
              <w:right w:val="nil"/>
            </w:tcBorders>
            <w:shd w:val="clear" w:color="auto" w:fill="auto"/>
            <w:noWrap/>
            <w:vAlign w:val="bottom"/>
            <w:hideMark/>
          </w:tcPr>
          <w:p w14:paraId="1E3F167B"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6</w:t>
            </w:r>
          </w:p>
        </w:tc>
        <w:tc>
          <w:tcPr>
            <w:tcW w:w="2380" w:type="dxa"/>
            <w:tcBorders>
              <w:top w:val="nil"/>
              <w:left w:val="nil"/>
              <w:bottom w:val="nil"/>
              <w:right w:val="nil"/>
            </w:tcBorders>
            <w:shd w:val="clear" w:color="auto" w:fill="auto"/>
            <w:noWrap/>
            <w:vAlign w:val="bottom"/>
            <w:hideMark/>
          </w:tcPr>
          <w:p w14:paraId="754E3DFA"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Buildings</w:t>
            </w:r>
          </w:p>
        </w:tc>
        <w:tc>
          <w:tcPr>
            <w:tcW w:w="5144" w:type="dxa"/>
            <w:tcBorders>
              <w:top w:val="nil"/>
              <w:left w:val="nil"/>
              <w:bottom w:val="nil"/>
              <w:right w:val="nil"/>
            </w:tcBorders>
            <w:shd w:val="clear" w:color="auto" w:fill="auto"/>
            <w:noWrap/>
            <w:vAlign w:val="bottom"/>
            <w:hideMark/>
          </w:tcPr>
          <w:p w14:paraId="55ACA318"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build; design; energi; perform; residenti</w:t>
            </w:r>
          </w:p>
        </w:tc>
        <w:tc>
          <w:tcPr>
            <w:tcW w:w="1576" w:type="dxa"/>
            <w:tcBorders>
              <w:top w:val="nil"/>
              <w:left w:val="nil"/>
              <w:bottom w:val="nil"/>
              <w:right w:val="nil"/>
            </w:tcBorders>
            <w:shd w:val="clear" w:color="auto" w:fill="auto"/>
            <w:noWrap/>
            <w:vAlign w:val="bottom"/>
            <w:hideMark/>
          </w:tcPr>
          <w:p w14:paraId="5AF9B28C"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6.8</w:t>
            </w:r>
          </w:p>
        </w:tc>
      </w:tr>
      <w:tr w:rsidR="00E77AAE" w:rsidRPr="00E77AAE" w14:paraId="24FDD9BF" w14:textId="77777777" w:rsidTr="00640458">
        <w:trPr>
          <w:trHeight w:val="340"/>
        </w:trPr>
        <w:tc>
          <w:tcPr>
            <w:tcW w:w="840" w:type="dxa"/>
            <w:tcBorders>
              <w:top w:val="nil"/>
              <w:left w:val="nil"/>
              <w:bottom w:val="nil"/>
              <w:right w:val="nil"/>
            </w:tcBorders>
            <w:shd w:val="clear" w:color="auto" w:fill="auto"/>
            <w:noWrap/>
            <w:vAlign w:val="bottom"/>
            <w:hideMark/>
          </w:tcPr>
          <w:p w14:paraId="13BBE409"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7</w:t>
            </w:r>
          </w:p>
        </w:tc>
        <w:tc>
          <w:tcPr>
            <w:tcW w:w="2380" w:type="dxa"/>
            <w:tcBorders>
              <w:top w:val="nil"/>
              <w:left w:val="nil"/>
              <w:bottom w:val="nil"/>
              <w:right w:val="nil"/>
            </w:tcBorders>
            <w:shd w:val="clear" w:color="auto" w:fill="auto"/>
            <w:noWrap/>
            <w:vAlign w:val="bottom"/>
            <w:hideMark/>
          </w:tcPr>
          <w:p w14:paraId="2A27DBBA"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Climate adaptation</w:t>
            </w:r>
          </w:p>
        </w:tc>
        <w:tc>
          <w:tcPr>
            <w:tcW w:w="5144" w:type="dxa"/>
            <w:tcBorders>
              <w:top w:val="nil"/>
              <w:left w:val="nil"/>
              <w:bottom w:val="nil"/>
              <w:right w:val="nil"/>
            </w:tcBorders>
            <w:shd w:val="clear" w:color="auto" w:fill="auto"/>
            <w:noWrap/>
            <w:vAlign w:val="bottom"/>
            <w:hideMark/>
          </w:tcPr>
          <w:p w14:paraId="562539B9"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climat; chang; adapt; risk; govern</w:t>
            </w:r>
          </w:p>
        </w:tc>
        <w:tc>
          <w:tcPr>
            <w:tcW w:w="1576" w:type="dxa"/>
            <w:tcBorders>
              <w:top w:val="nil"/>
              <w:left w:val="nil"/>
              <w:bottom w:val="nil"/>
              <w:right w:val="nil"/>
            </w:tcBorders>
            <w:shd w:val="clear" w:color="auto" w:fill="auto"/>
            <w:noWrap/>
            <w:vAlign w:val="bottom"/>
            <w:hideMark/>
          </w:tcPr>
          <w:p w14:paraId="6D244F29"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6.5</w:t>
            </w:r>
          </w:p>
        </w:tc>
      </w:tr>
      <w:tr w:rsidR="00E77AAE" w:rsidRPr="00E77AAE" w14:paraId="007AD756" w14:textId="77777777" w:rsidTr="00640458">
        <w:trPr>
          <w:trHeight w:val="340"/>
        </w:trPr>
        <w:tc>
          <w:tcPr>
            <w:tcW w:w="840" w:type="dxa"/>
            <w:tcBorders>
              <w:top w:val="nil"/>
              <w:left w:val="nil"/>
              <w:bottom w:val="nil"/>
              <w:right w:val="nil"/>
            </w:tcBorders>
            <w:shd w:val="clear" w:color="auto" w:fill="auto"/>
            <w:noWrap/>
            <w:vAlign w:val="bottom"/>
            <w:hideMark/>
          </w:tcPr>
          <w:p w14:paraId="399745FC"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8</w:t>
            </w:r>
          </w:p>
        </w:tc>
        <w:tc>
          <w:tcPr>
            <w:tcW w:w="2380" w:type="dxa"/>
            <w:tcBorders>
              <w:top w:val="nil"/>
              <w:left w:val="nil"/>
              <w:bottom w:val="nil"/>
              <w:right w:val="nil"/>
            </w:tcBorders>
            <w:shd w:val="clear" w:color="auto" w:fill="auto"/>
            <w:noWrap/>
            <w:vAlign w:val="bottom"/>
            <w:hideMark/>
          </w:tcPr>
          <w:p w14:paraId="7B64A6F7"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Air pollution</w:t>
            </w:r>
          </w:p>
        </w:tc>
        <w:tc>
          <w:tcPr>
            <w:tcW w:w="5144" w:type="dxa"/>
            <w:tcBorders>
              <w:top w:val="nil"/>
              <w:left w:val="nil"/>
              <w:bottom w:val="nil"/>
              <w:right w:val="nil"/>
            </w:tcBorders>
            <w:shd w:val="clear" w:color="auto" w:fill="auto"/>
            <w:noWrap/>
            <w:vAlign w:val="bottom"/>
            <w:hideMark/>
          </w:tcPr>
          <w:p w14:paraId="5F664A70"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air; pollut; health; qualiti; concentr</w:t>
            </w:r>
          </w:p>
        </w:tc>
        <w:tc>
          <w:tcPr>
            <w:tcW w:w="1576" w:type="dxa"/>
            <w:tcBorders>
              <w:top w:val="nil"/>
              <w:left w:val="nil"/>
              <w:bottom w:val="nil"/>
              <w:right w:val="nil"/>
            </w:tcBorders>
            <w:shd w:val="clear" w:color="auto" w:fill="auto"/>
            <w:noWrap/>
            <w:vAlign w:val="bottom"/>
            <w:hideMark/>
          </w:tcPr>
          <w:p w14:paraId="72429C80"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6.2</w:t>
            </w:r>
          </w:p>
        </w:tc>
      </w:tr>
      <w:tr w:rsidR="00E77AAE" w:rsidRPr="00E77AAE" w14:paraId="4DA98727" w14:textId="77777777" w:rsidTr="00640458">
        <w:trPr>
          <w:trHeight w:val="340"/>
        </w:trPr>
        <w:tc>
          <w:tcPr>
            <w:tcW w:w="840" w:type="dxa"/>
            <w:tcBorders>
              <w:top w:val="nil"/>
              <w:left w:val="nil"/>
              <w:bottom w:val="nil"/>
              <w:right w:val="nil"/>
            </w:tcBorders>
            <w:shd w:val="clear" w:color="auto" w:fill="auto"/>
            <w:noWrap/>
            <w:vAlign w:val="bottom"/>
            <w:hideMark/>
          </w:tcPr>
          <w:p w14:paraId="03A3A309"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9</w:t>
            </w:r>
          </w:p>
        </w:tc>
        <w:tc>
          <w:tcPr>
            <w:tcW w:w="2380" w:type="dxa"/>
            <w:tcBorders>
              <w:top w:val="nil"/>
              <w:left w:val="nil"/>
              <w:bottom w:val="nil"/>
              <w:right w:val="nil"/>
            </w:tcBorders>
            <w:shd w:val="clear" w:color="auto" w:fill="auto"/>
            <w:noWrap/>
            <w:vAlign w:val="bottom"/>
            <w:hideMark/>
          </w:tcPr>
          <w:p w14:paraId="37B24ADE"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Transportation</w:t>
            </w:r>
          </w:p>
        </w:tc>
        <w:tc>
          <w:tcPr>
            <w:tcW w:w="5144" w:type="dxa"/>
            <w:tcBorders>
              <w:top w:val="nil"/>
              <w:left w:val="nil"/>
              <w:bottom w:val="nil"/>
              <w:right w:val="nil"/>
            </w:tcBorders>
            <w:shd w:val="clear" w:color="auto" w:fill="auto"/>
            <w:noWrap/>
            <w:vAlign w:val="bottom"/>
            <w:hideMark/>
          </w:tcPr>
          <w:p w14:paraId="4DEEE745"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transport; travel; traffic; public; car</w:t>
            </w:r>
          </w:p>
        </w:tc>
        <w:tc>
          <w:tcPr>
            <w:tcW w:w="1576" w:type="dxa"/>
            <w:tcBorders>
              <w:top w:val="nil"/>
              <w:left w:val="nil"/>
              <w:bottom w:val="nil"/>
              <w:right w:val="nil"/>
            </w:tcBorders>
            <w:shd w:val="clear" w:color="auto" w:fill="auto"/>
            <w:noWrap/>
            <w:vAlign w:val="bottom"/>
            <w:hideMark/>
          </w:tcPr>
          <w:p w14:paraId="612B1AA1"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5.7</w:t>
            </w:r>
          </w:p>
        </w:tc>
      </w:tr>
      <w:tr w:rsidR="00E77AAE" w:rsidRPr="00E77AAE" w14:paraId="5122E92A" w14:textId="77777777" w:rsidTr="00640458">
        <w:trPr>
          <w:trHeight w:val="340"/>
        </w:trPr>
        <w:tc>
          <w:tcPr>
            <w:tcW w:w="840" w:type="dxa"/>
            <w:tcBorders>
              <w:top w:val="nil"/>
              <w:left w:val="nil"/>
              <w:bottom w:val="nil"/>
              <w:right w:val="nil"/>
            </w:tcBorders>
            <w:shd w:val="clear" w:color="auto" w:fill="auto"/>
            <w:noWrap/>
            <w:vAlign w:val="bottom"/>
            <w:hideMark/>
          </w:tcPr>
          <w:p w14:paraId="7BB2B5E3"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10</w:t>
            </w:r>
          </w:p>
        </w:tc>
        <w:tc>
          <w:tcPr>
            <w:tcW w:w="2380" w:type="dxa"/>
            <w:tcBorders>
              <w:top w:val="nil"/>
              <w:left w:val="nil"/>
              <w:bottom w:val="nil"/>
              <w:right w:val="nil"/>
            </w:tcBorders>
            <w:shd w:val="clear" w:color="auto" w:fill="auto"/>
            <w:noWrap/>
            <w:vAlign w:val="bottom"/>
            <w:hideMark/>
          </w:tcPr>
          <w:p w14:paraId="11F8B3B0"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GHG emissions</w:t>
            </w:r>
          </w:p>
        </w:tc>
        <w:tc>
          <w:tcPr>
            <w:tcW w:w="5144" w:type="dxa"/>
            <w:tcBorders>
              <w:top w:val="nil"/>
              <w:left w:val="nil"/>
              <w:bottom w:val="nil"/>
              <w:right w:val="nil"/>
            </w:tcBorders>
            <w:shd w:val="clear" w:color="auto" w:fill="auto"/>
            <w:noWrap/>
            <w:vAlign w:val="bottom"/>
            <w:hideMark/>
          </w:tcPr>
          <w:p w14:paraId="0D1221E9"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ghg; emiss; greenhous; gas; reduct</w:t>
            </w:r>
          </w:p>
        </w:tc>
        <w:tc>
          <w:tcPr>
            <w:tcW w:w="1576" w:type="dxa"/>
            <w:tcBorders>
              <w:top w:val="nil"/>
              <w:left w:val="nil"/>
              <w:bottom w:val="nil"/>
              <w:right w:val="nil"/>
            </w:tcBorders>
            <w:shd w:val="clear" w:color="auto" w:fill="auto"/>
            <w:noWrap/>
            <w:vAlign w:val="bottom"/>
            <w:hideMark/>
          </w:tcPr>
          <w:p w14:paraId="0BAB9940"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5.4</w:t>
            </w:r>
          </w:p>
        </w:tc>
      </w:tr>
      <w:tr w:rsidR="00E77AAE" w:rsidRPr="00E77AAE" w14:paraId="03B29A6A" w14:textId="77777777" w:rsidTr="00640458">
        <w:trPr>
          <w:trHeight w:val="340"/>
        </w:trPr>
        <w:tc>
          <w:tcPr>
            <w:tcW w:w="840" w:type="dxa"/>
            <w:tcBorders>
              <w:top w:val="nil"/>
              <w:left w:val="nil"/>
              <w:bottom w:val="nil"/>
              <w:right w:val="nil"/>
            </w:tcBorders>
            <w:shd w:val="clear" w:color="auto" w:fill="auto"/>
            <w:noWrap/>
            <w:vAlign w:val="bottom"/>
            <w:hideMark/>
          </w:tcPr>
          <w:p w14:paraId="4357E3F2"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lastRenderedPageBreak/>
              <w:t>11</w:t>
            </w:r>
          </w:p>
        </w:tc>
        <w:tc>
          <w:tcPr>
            <w:tcW w:w="2380" w:type="dxa"/>
            <w:tcBorders>
              <w:top w:val="nil"/>
              <w:left w:val="nil"/>
              <w:bottom w:val="nil"/>
              <w:right w:val="nil"/>
            </w:tcBorders>
            <w:shd w:val="clear" w:color="auto" w:fill="auto"/>
            <w:noWrap/>
            <w:vAlign w:val="bottom"/>
            <w:hideMark/>
          </w:tcPr>
          <w:p w14:paraId="1DD0A624"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Vehicles</w:t>
            </w:r>
          </w:p>
        </w:tc>
        <w:tc>
          <w:tcPr>
            <w:tcW w:w="5144" w:type="dxa"/>
            <w:tcBorders>
              <w:top w:val="nil"/>
              <w:left w:val="nil"/>
              <w:bottom w:val="nil"/>
              <w:right w:val="nil"/>
            </w:tcBorders>
            <w:shd w:val="clear" w:color="auto" w:fill="auto"/>
            <w:noWrap/>
            <w:vAlign w:val="bottom"/>
            <w:hideMark/>
          </w:tcPr>
          <w:p w14:paraId="688263C8"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vehicl; electr; fuel; drive; emiss</w:t>
            </w:r>
          </w:p>
        </w:tc>
        <w:tc>
          <w:tcPr>
            <w:tcW w:w="1576" w:type="dxa"/>
            <w:tcBorders>
              <w:top w:val="nil"/>
              <w:left w:val="nil"/>
              <w:bottom w:val="nil"/>
              <w:right w:val="nil"/>
            </w:tcBorders>
            <w:shd w:val="clear" w:color="auto" w:fill="auto"/>
            <w:noWrap/>
            <w:vAlign w:val="bottom"/>
            <w:hideMark/>
          </w:tcPr>
          <w:p w14:paraId="6D3ACC0A"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4.8</w:t>
            </w:r>
          </w:p>
        </w:tc>
      </w:tr>
      <w:tr w:rsidR="00E77AAE" w:rsidRPr="00E77AAE" w14:paraId="32913EAF" w14:textId="77777777" w:rsidTr="00640458">
        <w:trPr>
          <w:trHeight w:val="340"/>
        </w:trPr>
        <w:tc>
          <w:tcPr>
            <w:tcW w:w="840" w:type="dxa"/>
            <w:tcBorders>
              <w:top w:val="nil"/>
              <w:left w:val="nil"/>
              <w:bottom w:val="nil"/>
              <w:right w:val="nil"/>
            </w:tcBorders>
            <w:shd w:val="clear" w:color="auto" w:fill="auto"/>
            <w:noWrap/>
            <w:vAlign w:val="bottom"/>
            <w:hideMark/>
          </w:tcPr>
          <w:p w14:paraId="75DA94DE"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12</w:t>
            </w:r>
          </w:p>
        </w:tc>
        <w:tc>
          <w:tcPr>
            <w:tcW w:w="2380" w:type="dxa"/>
            <w:tcBorders>
              <w:top w:val="nil"/>
              <w:left w:val="nil"/>
              <w:bottom w:val="nil"/>
              <w:right w:val="nil"/>
            </w:tcBorders>
            <w:shd w:val="clear" w:color="auto" w:fill="auto"/>
            <w:noWrap/>
            <w:vAlign w:val="bottom"/>
            <w:hideMark/>
          </w:tcPr>
          <w:p w14:paraId="5D8E09F9"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Households</w:t>
            </w:r>
          </w:p>
        </w:tc>
        <w:tc>
          <w:tcPr>
            <w:tcW w:w="5144" w:type="dxa"/>
            <w:tcBorders>
              <w:top w:val="nil"/>
              <w:left w:val="nil"/>
              <w:bottom w:val="nil"/>
              <w:right w:val="nil"/>
            </w:tcBorders>
            <w:shd w:val="clear" w:color="auto" w:fill="auto"/>
            <w:noWrap/>
            <w:vAlign w:val="bottom"/>
            <w:hideMark/>
          </w:tcPr>
          <w:p w14:paraId="2D218314"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household; incom; electr; survey; hous</w:t>
            </w:r>
          </w:p>
        </w:tc>
        <w:tc>
          <w:tcPr>
            <w:tcW w:w="1576" w:type="dxa"/>
            <w:tcBorders>
              <w:top w:val="nil"/>
              <w:left w:val="nil"/>
              <w:bottom w:val="nil"/>
              <w:right w:val="nil"/>
            </w:tcBorders>
            <w:shd w:val="clear" w:color="auto" w:fill="auto"/>
            <w:noWrap/>
            <w:vAlign w:val="bottom"/>
            <w:hideMark/>
          </w:tcPr>
          <w:p w14:paraId="79AE6623"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4.7</w:t>
            </w:r>
          </w:p>
        </w:tc>
      </w:tr>
      <w:tr w:rsidR="00E77AAE" w:rsidRPr="00E77AAE" w14:paraId="1FD4CD95" w14:textId="77777777" w:rsidTr="00640458">
        <w:trPr>
          <w:trHeight w:val="340"/>
        </w:trPr>
        <w:tc>
          <w:tcPr>
            <w:tcW w:w="840" w:type="dxa"/>
            <w:tcBorders>
              <w:top w:val="nil"/>
              <w:left w:val="nil"/>
              <w:bottom w:val="nil"/>
              <w:right w:val="nil"/>
            </w:tcBorders>
            <w:shd w:val="clear" w:color="auto" w:fill="auto"/>
            <w:noWrap/>
            <w:vAlign w:val="bottom"/>
            <w:hideMark/>
          </w:tcPr>
          <w:p w14:paraId="091E7DB2"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13</w:t>
            </w:r>
          </w:p>
        </w:tc>
        <w:tc>
          <w:tcPr>
            <w:tcW w:w="2380" w:type="dxa"/>
            <w:tcBorders>
              <w:top w:val="nil"/>
              <w:left w:val="nil"/>
              <w:bottom w:val="nil"/>
              <w:right w:val="nil"/>
            </w:tcBorders>
            <w:shd w:val="clear" w:color="auto" w:fill="auto"/>
            <w:noWrap/>
            <w:vAlign w:val="bottom"/>
            <w:hideMark/>
          </w:tcPr>
          <w:p w14:paraId="71C8B907"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Waste management</w:t>
            </w:r>
          </w:p>
        </w:tc>
        <w:tc>
          <w:tcPr>
            <w:tcW w:w="5144" w:type="dxa"/>
            <w:tcBorders>
              <w:top w:val="nil"/>
              <w:left w:val="nil"/>
              <w:bottom w:val="nil"/>
              <w:right w:val="nil"/>
            </w:tcBorders>
            <w:shd w:val="clear" w:color="auto" w:fill="auto"/>
            <w:noWrap/>
            <w:vAlign w:val="bottom"/>
            <w:hideMark/>
          </w:tcPr>
          <w:p w14:paraId="3C6F378E"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wast; landfil; solid; manag; msw</w:t>
            </w:r>
          </w:p>
        </w:tc>
        <w:tc>
          <w:tcPr>
            <w:tcW w:w="1576" w:type="dxa"/>
            <w:tcBorders>
              <w:top w:val="nil"/>
              <w:left w:val="nil"/>
              <w:bottom w:val="nil"/>
              <w:right w:val="nil"/>
            </w:tcBorders>
            <w:shd w:val="clear" w:color="auto" w:fill="auto"/>
            <w:noWrap/>
            <w:vAlign w:val="bottom"/>
            <w:hideMark/>
          </w:tcPr>
          <w:p w14:paraId="11B31FBA"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359B65B0" w14:textId="77777777" w:rsidTr="00640458">
        <w:trPr>
          <w:trHeight w:val="340"/>
        </w:trPr>
        <w:tc>
          <w:tcPr>
            <w:tcW w:w="840" w:type="dxa"/>
            <w:tcBorders>
              <w:top w:val="nil"/>
              <w:left w:val="nil"/>
              <w:bottom w:val="nil"/>
              <w:right w:val="nil"/>
            </w:tcBorders>
            <w:shd w:val="clear" w:color="auto" w:fill="auto"/>
            <w:noWrap/>
            <w:vAlign w:val="bottom"/>
            <w:hideMark/>
          </w:tcPr>
          <w:p w14:paraId="41DF8AA5"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14</w:t>
            </w:r>
          </w:p>
        </w:tc>
        <w:tc>
          <w:tcPr>
            <w:tcW w:w="2380" w:type="dxa"/>
            <w:tcBorders>
              <w:top w:val="nil"/>
              <w:left w:val="nil"/>
              <w:bottom w:val="nil"/>
              <w:right w:val="nil"/>
            </w:tcBorders>
            <w:shd w:val="clear" w:color="auto" w:fill="auto"/>
            <w:noWrap/>
            <w:vAlign w:val="bottom"/>
            <w:hideMark/>
          </w:tcPr>
          <w:p w14:paraId="37D6BAA7"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Water demand</w:t>
            </w:r>
          </w:p>
        </w:tc>
        <w:tc>
          <w:tcPr>
            <w:tcW w:w="5144" w:type="dxa"/>
            <w:tcBorders>
              <w:top w:val="nil"/>
              <w:left w:val="nil"/>
              <w:bottom w:val="nil"/>
              <w:right w:val="nil"/>
            </w:tcBorders>
            <w:shd w:val="clear" w:color="auto" w:fill="auto"/>
            <w:noWrap/>
            <w:vAlign w:val="bottom"/>
            <w:hideMark/>
          </w:tcPr>
          <w:p w14:paraId="43C362EC"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water; suppli; manag; demand; treatment</w:t>
            </w:r>
          </w:p>
        </w:tc>
        <w:tc>
          <w:tcPr>
            <w:tcW w:w="1576" w:type="dxa"/>
            <w:tcBorders>
              <w:top w:val="nil"/>
              <w:left w:val="nil"/>
              <w:bottom w:val="nil"/>
              <w:right w:val="nil"/>
            </w:tcBorders>
            <w:shd w:val="clear" w:color="auto" w:fill="auto"/>
            <w:noWrap/>
            <w:vAlign w:val="bottom"/>
            <w:hideMark/>
          </w:tcPr>
          <w:p w14:paraId="39B6D1CD"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4F97EFCE" w14:textId="77777777" w:rsidTr="00640458">
        <w:trPr>
          <w:trHeight w:val="340"/>
        </w:trPr>
        <w:tc>
          <w:tcPr>
            <w:tcW w:w="840" w:type="dxa"/>
            <w:tcBorders>
              <w:top w:val="nil"/>
              <w:left w:val="nil"/>
              <w:bottom w:val="nil"/>
              <w:right w:val="nil"/>
            </w:tcBorders>
            <w:shd w:val="clear" w:color="auto" w:fill="auto"/>
            <w:noWrap/>
            <w:vAlign w:val="bottom"/>
            <w:hideMark/>
          </w:tcPr>
          <w:p w14:paraId="2598DDF7"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15</w:t>
            </w:r>
          </w:p>
        </w:tc>
        <w:tc>
          <w:tcPr>
            <w:tcW w:w="2380" w:type="dxa"/>
            <w:tcBorders>
              <w:top w:val="nil"/>
              <w:left w:val="nil"/>
              <w:bottom w:val="nil"/>
              <w:right w:val="nil"/>
            </w:tcBorders>
            <w:shd w:val="clear" w:color="auto" w:fill="auto"/>
            <w:noWrap/>
            <w:vAlign w:val="bottom"/>
            <w:hideMark/>
          </w:tcPr>
          <w:p w14:paraId="74881C14"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Heat demand</w:t>
            </w:r>
          </w:p>
        </w:tc>
        <w:tc>
          <w:tcPr>
            <w:tcW w:w="5144" w:type="dxa"/>
            <w:tcBorders>
              <w:top w:val="nil"/>
              <w:left w:val="nil"/>
              <w:bottom w:val="nil"/>
              <w:right w:val="nil"/>
            </w:tcBorders>
            <w:shd w:val="clear" w:color="auto" w:fill="auto"/>
            <w:noWrap/>
            <w:vAlign w:val="bottom"/>
            <w:hideMark/>
          </w:tcPr>
          <w:p w14:paraId="24AA12D2"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heat; district; thermal; demand; network</w:t>
            </w:r>
          </w:p>
        </w:tc>
        <w:tc>
          <w:tcPr>
            <w:tcW w:w="1576" w:type="dxa"/>
            <w:tcBorders>
              <w:top w:val="nil"/>
              <w:left w:val="nil"/>
              <w:bottom w:val="nil"/>
              <w:right w:val="nil"/>
            </w:tcBorders>
            <w:shd w:val="clear" w:color="auto" w:fill="auto"/>
            <w:noWrap/>
            <w:vAlign w:val="bottom"/>
            <w:hideMark/>
          </w:tcPr>
          <w:p w14:paraId="2BA0B6F7"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5256EABA" w14:textId="77777777" w:rsidTr="00640458">
        <w:trPr>
          <w:trHeight w:val="340"/>
        </w:trPr>
        <w:tc>
          <w:tcPr>
            <w:tcW w:w="840" w:type="dxa"/>
            <w:tcBorders>
              <w:top w:val="nil"/>
              <w:left w:val="nil"/>
              <w:bottom w:val="nil"/>
              <w:right w:val="nil"/>
            </w:tcBorders>
            <w:shd w:val="clear" w:color="auto" w:fill="auto"/>
            <w:noWrap/>
            <w:vAlign w:val="bottom"/>
            <w:hideMark/>
          </w:tcPr>
          <w:p w14:paraId="12D79605"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16</w:t>
            </w:r>
          </w:p>
        </w:tc>
        <w:tc>
          <w:tcPr>
            <w:tcW w:w="2380" w:type="dxa"/>
            <w:tcBorders>
              <w:top w:val="nil"/>
              <w:left w:val="nil"/>
              <w:bottom w:val="nil"/>
              <w:right w:val="nil"/>
            </w:tcBorders>
            <w:shd w:val="clear" w:color="auto" w:fill="auto"/>
            <w:noWrap/>
            <w:vAlign w:val="bottom"/>
            <w:hideMark/>
          </w:tcPr>
          <w:p w14:paraId="73A2EBAB"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Green roofs</w:t>
            </w:r>
          </w:p>
        </w:tc>
        <w:tc>
          <w:tcPr>
            <w:tcW w:w="5144" w:type="dxa"/>
            <w:tcBorders>
              <w:top w:val="nil"/>
              <w:left w:val="nil"/>
              <w:bottom w:val="nil"/>
              <w:right w:val="nil"/>
            </w:tcBorders>
            <w:shd w:val="clear" w:color="auto" w:fill="auto"/>
            <w:noWrap/>
            <w:vAlign w:val="bottom"/>
            <w:hideMark/>
          </w:tcPr>
          <w:p w14:paraId="4C38059E"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roof; temperatur; cool; green; surfac</w:t>
            </w:r>
          </w:p>
        </w:tc>
        <w:tc>
          <w:tcPr>
            <w:tcW w:w="1576" w:type="dxa"/>
            <w:tcBorders>
              <w:top w:val="nil"/>
              <w:left w:val="nil"/>
              <w:bottom w:val="nil"/>
              <w:right w:val="nil"/>
            </w:tcBorders>
            <w:shd w:val="clear" w:color="auto" w:fill="auto"/>
            <w:noWrap/>
            <w:vAlign w:val="bottom"/>
            <w:hideMark/>
          </w:tcPr>
          <w:p w14:paraId="1C3C5A0A"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4.5</w:t>
            </w:r>
          </w:p>
        </w:tc>
      </w:tr>
      <w:tr w:rsidR="00E77AAE" w:rsidRPr="00E77AAE" w14:paraId="730F19DA" w14:textId="77777777" w:rsidTr="00640458">
        <w:trPr>
          <w:trHeight w:val="340"/>
        </w:trPr>
        <w:tc>
          <w:tcPr>
            <w:tcW w:w="840" w:type="dxa"/>
            <w:tcBorders>
              <w:top w:val="nil"/>
              <w:left w:val="nil"/>
              <w:bottom w:val="single" w:sz="4" w:space="0" w:color="auto"/>
              <w:right w:val="nil"/>
            </w:tcBorders>
            <w:shd w:val="clear" w:color="auto" w:fill="auto"/>
            <w:noWrap/>
            <w:vAlign w:val="bottom"/>
            <w:hideMark/>
          </w:tcPr>
          <w:p w14:paraId="6B77CB24" w14:textId="77777777" w:rsidR="00E77AAE" w:rsidRPr="00E77AAE" w:rsidRDefault="00E77AAE" w:rsidP="00BC536B">
            <w:pPr>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17</w:t>
            </w:r>
          </w:p>
        </w:tc>
        <w:tc>
          <w:tcPr>
            <w:tcW w:w="2380" w:type="dxa"/>
            <w:tcBorders>
              <w:top w:val="nil"/>
              <w:left w:val="nil"/>
              <w:bottom w:val="single" w:sz="4" w:space="0" w:color="auto"/>
              <w:right w:val="nil"/>
            </w:tcBorders>
            <w:shd w:val="clear" w:color="auto" w:fill="auto"/>
            <w:noWrap/>
            <w:vAlign w:val="bottom"/>
            <w:hideMark/>
          </w:tcPr>
          <w:p w14:paraId="6DB921A8"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Urban ecology</w:t>
            </w:r>
          </w:p>
        </w:tc>
        <w:tc>
          <w:tcPr>
            <w:tcW w:w="5144" w:type="dxa"/>
            <w:tcBorders>
              <w:top w:val="nil"/>
              <w:left w:val="nil"/>
              <w:bottom w:val="single" w:sz="4" w:space="0" w:color="auto"/>
              <w:right w:val="nil"/>
            </w:tcBorders>
            <w:shd w:val="clear" w:color="auto" w:fill="auto"/>
            <w:noWrap/>
            <w:vAlign w:val="bottom"/>
            <w:hideMark/>
          </w:tcPr>
          <w:p w14:paraId="724D145A" w14:textId="77777777" w:rsidR="00E77AAE" w:rsidRPr="00E77AAE" w:rsidRDefault="00E77AAE" w:rsidP="00BC536B">
            <w:pPr>
              <w:spacing w:after="0" w:line="480" w:lineRule="auto"/>
              <w:rPr>
                <w:rFonts w:ascii="Calibri" w:eastAsia="Times New Roman" w:hAnsi="Calibri" w:cs="Calibri"/>
                <w:color w:val="000000"/>
              </w:rPr>
            </w:pPr>
            <w:r w:rsidRPr="00E77AAE">
              <w:rPr>
                <w:rFonts w:ascii="Calibri" w:eastAsia="Times New Roman" w:hAnsi="Calibri" w:cs="Calibri"/>
                <w:color w:val="000000"/>
              </w:rPr>
              <w:t>tree; forest; plant; speci; sequestr</w:t>
            </w:r>
          </w:p>
        </w:tc>
        <w:tc>
          <w:tcPr>
            <w:tcW w:w="1576" w:type="dxa"/>
            <w:tcBorders>
              <w:top w:val="nil"/>
              <w:left w:val="nil"/>
              <w:bottom w:val="single" w:sz="4" w:space="0" w:color="auto"/>
              <w:right w:val="nil"/>
            </w:tcBorders>
            <w:shd w:val="clear" w:color="auto" w:fill="auto"/>
            <w:noWrap/>
            <w:vAlign w:val="bottom"/>
            <w:hideMark/>
          </w:tcPr>
          <w:p w14:paraId="1212B74F" w14:textId="77777777" w:rsidR="00E77AAE" w:rsidRPr="00E77AAE" w:rsidRDefault="00E77AAE" w:rsidP="00BC536B">
            <w:pPr>
              <w:keepNext/>
              <w:spacing w:after="0" w:line="480" w:lineRule="auto"/>
              <w:jc w:val="right"/>
              <w:rPr>
                <w:rFonts w:ascii="Calibri" w:eastAsia="Times New Roman" w:hAnsi="Calibri" w:cs="Calibri"/>
                <w:color w:val="000000"/>
              </w:rPr>
            </w:pPr>
            <w:r w:rsidRPr="00E77AAE">
              <w:rPr>
                <w:rFonts w:ascii="Calibri" w:eastAsia="Times New Roman" w:hAnsi="Calibri" w:cs="Calibri"/>
                <w:color w:val="000000"/>
              </w:rPr>
              <w:t>3.4</w:t>
            </w:r>
          </w:p>
        </w:tc>
      </w:tr>
    </w:tbl>
    <w:p w14:paraId="5810DF0D" w14:textId="12C6F59F" w:rsidR="009A5C3F" w:rsidRDefault="009A5C3F" w:rsidP="00BC536B">
      <w:pPr>
        <w:pStyle w:val="Caption"/>
        <w:spacing w:line="480" w:lineRule="auto"/>
        <w:rPr>
          <w:b/>
        </w:rPr>
      </w:pPr>
      <w:bookmarkStart w:id="26" w:name="_Ref512600234"/>
      <w:r w:rsidRPr="0003586C">
        <w:rPr>
          <w:b/>
        </w:rPr>
        <w:t xml:space="preserve">Table </w:t>
      </w:r>
      <w:r w:rsidR="00787070" w:rsidRPr="0003586C">
        <w:rPr>
          <w:b/>
        </w:rPr>
        <w:fldChar w:fldCharType="begin"/>
      </w:r>
      <w:r w:rsidR="00787070" w:rsidRPr="0003586C">
        <w:rPr>
          <w:b/>
        </w:rPr>
        <w:instrText xml:space="preserve"> SEQ Table \</w:instrText>
      </w:r>
      <w:r w:rsidR="00BC536B">
        <w:rPr>
          <w:b/>
        </w:rPr>
        <w:instrText>r 1 \</w:instrText>
      </w:r>
      <w:r w:rsidR="00787070" w:rsidRPr="0003586C">
        <w:rPr>
          <w:b/>
        </w:rPr>
        <w:instrText xml:space="preserve">* ARABIC </w:instrText>
      </w:r>
      <w:r w:rsidR="00787070" w:rsidRPr="0003586C">
        <w:rPr>
          <w:b/>
        </w:rPr>
        <w:fldChar w:fldCharType="separate"/>
      </w:r>
      <w:r w:rsidR="00BC536B">
        <w:rPr>
          <w:b/>
          <w:noProof/>
        </w:rPr>
        <w:t>1</w:t>
      </w:r>
      <w:r w:rsidR="00787070" w:rsidRPr="0003586C">
        <w:rPr>
          <w:b/>
          <w:noProof/>
        </w:rPr>
        <w:fldChar w:fldCharType="end"/>
      </w:r>
      <w:bookmarkEnd w:id="26"/>
      <w:r w:rsidRPr="0003586C">
        <w:rPr>
          <w:b/>
        </w:rPr>
        <w:t>: List of topics and their keywords</w:t>
      </w:r>
    </w:p>
    <w:p w14:paraId="05700C4B" w14:textId="77777777" w:rsidR="005379F1" w:rsidRDefault="005379F1" w:rsidP="005379F1"/>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76"/>
        <w:gridCol w:w="681"/>
        <w:gridCol w:w="1275"/>
        <w:gridCol w:w="3686"/>
      </w:tblGrid>
      <w:tr w:rsidR="007179F3" w:rsidRPr="000713E9" w14:paraId="66A7D9AA" w14:textId="77777777" w:rsidTr="007179F3">
        <w:trPr>
          <w:trHeight w:val="300"/>
        </w:trPr>
        <w:tc>
          <w:tcPr>
            <w:tcW w:w="4276" w:type="dxa"/>
            <w:shd w:val="clear" w:color="auto" w:fill="auto"/>
            <w:noWrap/>
          </w:tcPr>
          <w:p w14:paraId="435F9672" w14:textId="77777777" w:rsidR="007179F3" w:rsidRPr="000713E9" w:rsidRDefault="007179F3" w:rsidP="007179F3">
            <w:pPr>
              <w:spacing w:after="0" w:line="360" w:lineRule="auto"/>
              <w:rPr>
                <w:rFonts w:ascii="Calibri" w:eastAsia="Times New Roman" w:hAnsi="Calibri" w:cs="Calibri"/>
                <w:b/>
                <w:color w:val="000000"/>
              </w:rPr>
            </w:pPr>
            <w:commentRangeStart w:id="27"/>
            <w:commentRangeStart w:id="28"/>
            <w:r w:rsidRPr="00DF4486">
              <w:rPr>
                <w:rFonts w:ascii="Calibri" w:eastAsia="Times New Roman" w:hAnsi="Calibri" w:cs="Calibri"/>
                <w:b/>
                <w:color w:val="000000"/>
              </w:rPr>
              <w:t>Title</w:t>
            </w:r>
            <w:commentRangeEnd w:id="27"/>
            <w:r>
              <w:rPr>
                <w:rStyle w:val="CommentReference"/>
              </w:rPr>
              <w:commentReference w:id="27"/>
            </w:r>
            <w:commentRangeEnd w:id="28"/>
            <w:r>
              <w:rPr>
                <w:rStyle w:val="CommentReference"/>
              </w:rPr>
              <w:commentReference w:id="28"/>
            </w:r>
          </w:p>
        </w:tc>
        <w:tc>
          <w:tcPr>
            <w:tcW w:w="681" w:type="dxa"/>
            <w:shd w:val="clear" w:color="auto" w:fill="auto"/>
            <w:noWrap/>
          </w:tcPr>
          <w:p w14:paraId="451B5CEB" w14:textId="77777777" w:rsidR="007179F3" w:rsidRPr="000713E9" w:rsidRDefault="007179F3" w:rsidP="007179F3">
            <w:pPr>
              <w:spacing w:after="0" w:line="360" w:lineRule="auto"/>
              <w:rPr>
                <w:rFonts w:ascii="Calibri" w:eastAsia="Times New Roman" w:hAnsi="Calibri" w:cs="Calibri"/>
                <w:b/>
                <w:color w:val="000000"/>
              </w:rPr>
            </w:pPr>
            <w:r w:rsidRPr="00DF4486">
              <w:rPr>
                <w:rFonts w:ascii="Calibri" w:eastAsia="Times New Roman" w:hAnsi="Calibri" w:cs="Calibri"/>
                <w:b/>
                <w:color w:val="000000"/>
              </w:rPr>
              <w:t>Year</w:t>
            </w:r>
          </w:p>
        </w:tc>
        <w:tc>
          <w:tcPr>
            <w:tcW w:w="1275" w:type="dxa"/>
            <w:shd w:val="clear" w:color="auto" w:fill="auto"/>
            <w:noWrap/>
          </w:tcPr>
          <w:p w14:paraId="45C8847A" w14:textId="77777777" w:rsidR="007179F3" w:rsidRPr="000713E9" w:rsidRDefault="007179F3" w:rsidP="007179F3">
            <w:pPr>
              <w:spacing w:after="0" w:line="360" w:lineRule="auto"/>
              <w:rPr>
                <w:rFonts w:ascii="Calibri" w:eastAsia="Times New Roman" w:hAnsi="Calibri" w:cs="Calibri"/>
                <w:b/>
                <w:color w:val="000000"/>
              </w:rPr>
            </w:pPr>
            <w:r w:rsidRPr="00DF4486">
              <w:rPr>
                <w:rFonts w:ascii="Calibri" w:eastAsia="Times New Roman" w:hAnsi="Calibri" w:cs="Calibri"/>
                <w:b/>
                <w:color w:val="000000"/>
              </w:rPr>
              <w:t>Authors</w:t>
            </w:r>
          </w:p>
        </w:tc>
        <w:tc>
          <w:tcPr>
            <w:tcW w:w="3686" w:type="dxa"/>
            <w:shd w:val="clear" w:color="auto" w:fill="auto"/>
            <w:noWrap/>
          </w:tcPr>
          <w:p w14:paraId="388F25BF" w14:textId="77777777" w:rsidR="007179F3" w:rsidRPr="000713E9" w:rsidRDefault="007179F3" w:rsidP="007179F3">
            <w:pPr>
              <w:spacing w:after="0" w:line="360" w:lineRule="auto"/>
              <w:rPr>
                <w:rFonts w:ascii="Calibri" w:eastAsia="Times New Roman" w:hAnsi="Calibri" w:cs="Calibri"/>
                <w:b/>
                <w:color w:val="000000"/>
              </w:rPr>
            </w:pPr>
            <w:r w:rsidRPr="00DF4486">
              <w:rPr>
                <w:rFonts w:ascii="Calibri" w:eastAsia="Times New Roman" w:hAnsi="Calibri" w:cs="Calibri"/>
                <w:b/>
                <w:color w:val="000000"/>
              </w:rPr>
              <w:t>Topics</w:t>
            </w:r>
          </w:p>
        </w:tc>
      </w:tr>
      <w:tr w:rsidR="007179F3" w:rsidRPr="000713E9" w14:paraId="23F6A287" w14:textId="77777777" w:rsidTr="007179F3">
        <w:trPr>
          <w:trHeight w:val="300"/>
        </w:trPr>
        <w:tc>
          <w:tcPr>
            <w:tcW w:w="4276" w:type="dxa"/>
            <w:shd w:val="clear" w:color="auto" w:fill="auto"/>
            <w:noWrap/>
          </w:tcPr>
          <w:p w14:paraId="50564153"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Energy efficiency strategies in urban planning of cites</w:t>
            </w:r>
          </w:p>
        </w:tc>
        <w:tc>
          <w:tcPr>
            <w:tcW w:w="681" w:type="dxa"/>
            <w:shd w:val="clear" w:color="auto" w:fill="auto"/>
            <w:noWrap/>
          </w:tcPr>
          <w:p w14:paraId="1814DC94"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2009</w:t>
            </w:r>
          </w:p>
        </w:tc>
        <w:tc>
          <w:tcPr>
            <w:tcW w:w="1275" w:type="dxa"/>
            <w:shd w:val="clear" w:color="auto" w:fill="auto"/>
            <w:noWrap/>
          </w:tcPr>
          <w:p w14:paraId="735EE1EB" w14:textId="77777777" w:rsidR="007179F3" w:rsidRPr="00DF4486"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Khalil, H.A.E.E.</w:t>
            </w:r>
          </w:p>
        </w:tc>
        <w:tc>
          <w:tcPr>
            <w:tcW w:w="3686" w:type="dxa"/>
            <w:shd w:val="clear" w:color="auto" w:fill="auto"/>
            <w:noWrap/>
          </w:tcPr>
          <w:p w14:paraId="1A0DF181"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Urban governance; Energy consumption; Urban form</w:t>
            </w:r>
          </w:p>
        </w:tc>
      </w:tr>
      <w:tr w:rsidR="007179F3" w:rsidRPr="000713E9" w14:paraId="1CC01A15" w14:textId="77777777" w:rsidTr="007179F3">
        <w:trPr>
          <w:trHeight w:val="300"/>
        </w:trPr>
        <w:tc>
          <w:tcPr>
            <w:tcW w:w="4276" w:type="dxa"/>
            <w:shd w:val="clear" w:color="auto" w:fill="auto"/>
            <w:noWrap/>
            <w:hideMark/>
          </w:tcPr>
          <w:p w14:paraId="47C5E584"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Active solar retrofit of a residential house, A case study in Egypt</w:t>
            </w:r>
          </w:p>
        </w:tc>
        <w:tc>
          <w:tcPr>
            <w:tcW w:w="681" w:type="dxa"/>
            <w:shd w:val="clear" w:color="auto" w:fill="auto"/>
            <w:noWrap/>
            <w:hideMark/>
          </w:tcPr>
          <w:p w14:paraId="0E02D5F1"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2010</w:t>
            </w:r>
          </w:p>
        </w:tc>
        <w:tc>
          <w:tcPr>
            <w:tcW w:w="1275" w:type="dxa"/>
            <w:shd w:val="clear" w:color="auto" w:fill="auto"/>
            <w:noWrap/>
            <w:hideMark/>
          </w:tcPr>
          <w:p w14:paraId="1DD641FD" w14:textId="77777777" w:rsidR="007179F3" w:rsidRPr="000713E9" w:rsidRDefault="007179F3" w:rsidP="007179F3">
            <w:pPr>
              <w:spacing w:after="0" w:line="360" w:lineRule="auto"/>
              <w:rPr>
                <w:rFonts w:ascii="Calibri" w:eastAsia="Times New Roman" w:hAnsi="Calibri" w:cs="Calibri"/>
                <w:color w:val="000000"/>
                <w:lang w:val="de-DE"/>
              </w:rPr>
            </w:pPr>
            <w:r w:rsidRPr="000713E9">
              <w:rPr>
                <w:rFonts w:ascii="Calibri" w:eastAsia="Times New Roman" w:hAnsi="Calibri" w:cs="Calibri"/>
                <w:color w:val="000000"/>
                <w:lang w:val="de-DE"/>
              </w:rPr>
              <w:t>Attia, S., De Herde, A.</w:t>
            </w:r>
          </w:p>
        </w:tc>
        <w:tc>
          <w:tcPr>
            <w:tcW w:w="3686" w:type="dxa"/>
            <w:shd w:val="clear" w:color="auto" w:fill="auto"/>
            <w:noWrap/>
            <w:hideMark/>
          </w:tcPr>
          <w:p w14:paraId="3FAE4CAB"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Buildings; Heat demand; Green roofs; Solar PV</w:t>
            </w:r>
          </w:p>
        </w:tc>
      </w:tr>
      <w:tr w:rsidR="007179F3" w:rsidRPr="000713E9" w14:paraId="7C7D5199" w14:textId="77777777" w:rsidTr="007179F3">
        <w:trPr>
          <w:trHeight w:val="300"/>
        </w:trPr>
        <w:tc>
          <w:tcPr>
            <w:tcW w:w="4276" w:type="dxa"/>
            <w:shd w:val="clear" w:color="auto" w:fill="auto"/>
            <w:noWrap/>
            <w:hideMark/>
          </w:tcPr>
          <w:p w14:paraId="10B568EE"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Urban form, thermal comfort and building CO2 emissions - a numerical analysis in Cairo</w:t>
            </w:r>
          </w:p>
        </w:tc>
        <w:tc>
          <w:tcPr>
            <w:tcW w:w="681" w:type="dxa"/>
            <w:shd w:val="clear" w:color="auto" w:fill="auto"/>
            <w:noWrap/>
            <w:hideMark/>
          </w:tcPr>
          <w:p w14:paraId="1A872903"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2011</w:t>
            </w:r>
          </w:p>
        </w:tc>
        <w:tc>
          <w:tcPr>
            <w:tcW w:w="1275" w:type="dxa"/>
            <w:shd w:val="clear" w:color="auto" w:fill="auto"/>
            <w:noWrap/>
            <w:hideMark/>
          </w:tcPr>
          <w:p w14:paraId="4E3D148E"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Fahmy, M, Sharples, S</w:t>
            </w:r>
          </w:p>
        </w:tc>
        <w:tc>
          <w:tcPr>
            <w:tcW w:w="3686" w:type="dxa"/>
            <w:shd w:val="clear" w:color="auto" w:fill="auto"/>
            <w:noWrap/>
            <w:hideMark/>
          </w:tcPr>
          <w:p w14:paraId="184A7BD5"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Buildings; GHG emissions; Green roofs; Urban form</w:t>
            </w:r>
          </w:p>
        </w:tc>
      </w:tr>
      <w:tr w:rsidR="007179F3" w:rsidRPr="000713E9" w14:paraId="3AA637D6" w14:textId="77777777" w:rsidTr="007179F3">
        <w:trPr>
          <w:trHeight w:val="300"/>
        </w:trPr>
        <w:tc>
          <w:tcPr>
            <w:tcW w:w="4276" w:type="dxa"/>
            <w:shd w:val="clear" w:color="auto" w:fill="auto"/>
            <w:noWrap/>
            <w:hideMark/>
          </w:tcPr>
          <w:p w14:paraId="6EB055C3"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Effect of building form and urban pattern : On energy consumption of residential buildings in different desert climates</w:t>
            </w:r>
          </w:p>
        </w:tc>
        <w:tc>
          <w:tcPr>
            <w:tcW w:w="681" w:type="dxa"/>
            <w:shd w:val="clear" w:color="auto" w:fill="auto"/>
            <w:noWrap/>
            <w:hideMark/>
          </w:tcPr>
          <w:p w14:paraId="7DD70B5A"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2012</w:t>
            </w:r>
          </w:p>
        </w:tc>
        <w:tc>
          <w:tcPr>
            <w:tcW w:w="1275" w:type="dxa"/>
            <w:shd w:val="clear" w:color="auto" w:fill="auto"/>
            <w:noWrap/>
            <w:hideMark/>
          </w:tcPr>
          <w:p w14:paraId="3DDB8317" w14:textId="77777777" w:rsidR="007179F3" w:rsidRPr="000713E9" w:rsidRDefault="007179F3" w:rsidP="007179F3">
            <w:pPr>
              <w:spacing w:after="0" w:line="360" w:lineRule="auto"/>
              <w:rPr>
                <w:rFonts w:ascii="Calibri" w:eastAsia="Times New Roman" w:hAnsi="Calibri" w:cs="Calibri"/>
                <w:color w:val="000000"/>
              </w:rPr>
            </w:pPr>
          </w:p>
        </w:tc>
        <w:tc>
          <w:tcPr>
            <w:tcW w:w="3686" w:type="dxa"/>
            <w:shd w:val="clear" w:color="auto" w:fill="auto"/>
            <w:noWrap/>
            <w:hideMark/>
          </w:tcPr>
          <w:p w14:paraId="2940EBE3"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Buildings; Urban form</w:t>
            </w:r>
          </w:p>
        </w:tc>
      </w:tr>
      <w:tr w:rsidR="007179F3" w:rsidRPr="000713E9" w14:paraId="1225C9EB" w14:textId="77777777" w:rsidTr="007179F3">
        <w:trPr>
          <w:trHeight w:val="300"/>
        </w:trPr>
        <w:tc>
          <w:tcPr>
            <w:tcW w:w="4276" w:type="dxa"/>
            <w:shd w:val="clear" w:color="auto" w:fill="auto"/>
            <w:noWrap/>
            <w:hideMark/>
          </w:tcPr>
          <w:p w14:paraId="15B8D474"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Governing the transition to natural gas in Mediterranean Metropolis: The case of Cairo, Istanbul and Sfax (Tunisia)</w:t>
            </w:r>
          </w:p>
        </w:tc>
        <w:tc>
          <w:tcPr>
            <w:tcW w:w="681" w:type="dxa"/>
            <w:shd w:val="clear" w:color="auto" w:fill="auto"/>
            <w:noWrap/>
            <w:hideMark/>
          </w:tcPr>
          <w:p w14:paraId="6EBB1318"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2015</w:t>
            </w:r>
          </w:p>
        </w:tc>
        <w:tc>
          <w:tcPr>
            <w:tcW w:w="1275" w:type="dxa"/>
            <w:shd w:val="clear" w:color="auto" w:fill="auto"/>
            <w:noWrap/>
            <w:hideMark/>
          </w:tcPr>
          <w:p w14:paraId="19D87F53" w14:textId="77777777" w:rsidR="007179F3" w:rsidRPr="000713E9" w:rsidRDefault="007179F3" w:rsidP="007179F3">
            <w:pPr>
              <w:spacing w:after="0" w:line="360" w:lineRule="auto"/>
              <w:rPr>
                <w:rFonts w:ascii="Calibri" w:eastAsia="Times New Roman" w:hAnsi="Calibri" w:cs="Calibri"/>
                <w:color w:val="000000"/>
                <w:lang w:val="de-DE"/>
              </w:rPr>
            </w:pPr>
            <w:r w:rsidRPr="000713E9">
              <w:rPr>
                <w:rFonts w:ascii="Calibri" w:eastAsia="Times New Roman" w:hAnsi="Calibri" w:cs="Calibri"/>
                <w:color w:val="000000"/>
                <w:lang w:val="de-DE"/>
              </w:rPr>
              <w:t>Verdeil, E, Arik, E, Bolzon, H, Markoum, J</w:t>
            </w:r>
          </w:p>
        </w:tc>
        <w:tc>
          <w:tcPr>
            <w:tcW w:w="3686" w:type="dxa"/>
            <w:shd w:val="clear" w:color="auto" w:fill="auto"/>
            <w:noWrap/>
            <w:hideMark/>
          </w:tcPr>
          <w:p w14:paraId="21995385"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Urban governance; Energy consumption; Heat demand; Urban form</w:t>
            </w:r>
          </w:p>
        </w:tc>
      </w:tr>
      <w:tr w:rsidR="007179F3" w:rsidRPr="000713E9" w14:paraId="2CC3D889" w14:textId="77777777" w:rsidTr="007179F3">
        <w:trPr>
          <w:trHeight w:val="300"/>
        </w:trPr>
        <w:tc>
          <w:tcPr>
            <w:tcW w:w="4276" w:type="dxa"/>
            <w:shd w:val="clear" w:color="auto" w:fill="auto"/>
            <w:noWrap/>
            <w:hideMark/>
          </w:tcPr>
          <w:p w14:paraId="4EC0037A"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Reducing cooling demands in a hot dry climate: A simulation study for non-insulated passive cool roof thermal performance in residential buildings</w:t>
            </w:r>
          </w:p>
        </w:tc>
        <w:tc>
          <w:tcPr>
            <w:tcW w:w="681" w:type="dxa"/>
            <w:shd w:val="clear" w:color="auto" w:fill="auto"/>
            <w:noWrap/>
            <w:hideMark/>
          </w:tcPr>
          <w:p w14:paraId="3752479F"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2015</w:t>
            </w:r>
          </w:p>
        </w:tc>
        <w:tc>
          <w:tcPr>
            <w:tcW w:w="1275" w:type="dxa"/>
            <w:shd w:val="clear" w:color="auto" w:fill="auto"/>
            <w:noWrap/>
            <w:hideMark/>
          </w:tcPr>
          <w:p w14:paraId="6A92729B" w14:textId="77777777" w:rsidR="007179F3" w:rsidRPr="000713E9" w:rsidRDefault="007179F3" w:rsidP="007179F3">
            <w:pPr>
              <w:spacing w:after="0" w:line="360" w:lineRule="auto"/>
              <w:rPr>
                <w:rFonts w:ascii="Calibri" w:eastAsia="Times New Roman" w:hAnsi="Calibri" w:cs="Calibri"/>
                <w:color w:val="000000"/>
                <w:lang w:val="de-DE"/>
              </w:rPr>
            </w:pPr>
            <w:r w:rsidRPr="000713E9">
              <w:rPr>
                <w:rFonts w:ascii="Calibri" w:eastAsia="Times New Roman" w:hAnsi="Calibri" w:cs="Calibri"/>
                <w:color w:val="000000"/>
                <w:lang w:val="de-DE"/>
              </w:rPr>
              <w:t>Dabaieh, M, Wanas, O, Hegazy, MA, Johansson, E</w:t>
            </w:r>
          </w:p>
        </w:tc>
        <w:tc>
          <w:tcPr>
            <w:tcW w:w="3686" w:type="dxa"/>
            <w:shd w:val="clear" w:color="auto" w:fill="auto"/>
            <w:noWrap/>
            <w:hideMark/>
          </w:tcPr>
          <w:p w14:paraId="0F4387F7"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Buildings; Green roofs</w:t>
            </w:r>
          </w:p>
        </w:tc>
      </w:tr>
      <w:tr w:rsidR="007179F3" w:rsidRPr="000713E9" w14:paraId="3B8BF815" w14:textId="77777777" w:rsidTr="007179F3">
        <w:trPr>
          <w:trHeight w:val="300"/>
        </w:trPr>
        <w:tc>
          <w:tcPr>
            <w:tcW w:w="4276" w:type="dxa"/>
            <w:shd w:val="clear" w:color="auto" w:fill="auto"/>
            <w:noWrap/>
            <w:hideMark/>
          </w:tcPr>
          <w:p w14:paraId="7056D662"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Asses</w:t>
            </w:r>
            <w:r>
              <w:rPr>
                <w:rFonts w:ascii="Calibri" w:eastAsia="Times New Roman" w:hAnsi="Calibri" w:cs="Calibri"/>
                <w:color w:val="000000"/>
              </w:rPr>
              <w:t>s</w:t>
            </w:r>
            <w:r w:rsidRPr="000713E9">
              <w:rPr>
                <w:rFonts w:ascii="Calibri" w:eastAsia="Times New Roman" w:hAnsi="Calibri" w:cs="Calibri"/>
                <w:color w:val="000000"/>
              </w:rPr>
              <w:t>ment of building integrated photovoltaics for the residential section in representative Urban areas in Egypt</w:t>
            </w:r>
          </w:p>
        </w:tc>
        <w:tc>
          <w:tcPr>
            <w:tcW w:w="681" w:type="dxa"/>
            <w:shd w:val="clear" w:color="auto" w:fill="auto"/>
            <w:noWrap/>
            <w:hideMark/>
          </w:tcPr>
          <w:p w14:paraId="4E6B6CE7"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2016</w:t>
            </w:r>
          </w:p>
        </w:tc>
        <w:tc>
          <w:tcPr>
            <w:tcW w:w="1275" w:type="dxa"/>
            <w:shd w:val="clear" w:color="auto" w:fill="auto"/>
            <w:noWrap/>
            <w:hideMark/>
          </w:tcPr>
          <w:p w14:paraId="0A3DCB23" w14:textId="77777777" w:rsidR="007179F3" w:rsidRPr="000713E9" w:rsidRDefault="007179F3" w:rsidP="007179F3">
            <w:pPr>
              <w:spacing w:after="0" w:line="360" w:lineRule="auto"/>
              <w:rPr>
                <w:rFonts w:ascii="Calibri" w:eastAsia="Times New Roman" w:hAnsi="Calibri" w:cs="Calibri"/>
                <w:color w:val="000000"/>
              </w:rPr>
            </w:pPr>
          </w:p>
        </w:tc>
        <w:tc>
          <w:tcPr>
            <w:tcW w:w="3686" w:type="dxa"/>
            <w:shd w:val="clear" w:color="auto" w:fill="auto"/>
            <w:noWrap/>
            <w:hideMark/>
          </w:tcPr>
          <w:p w14:paraId="7FA6C2CC"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Buildings; Energy consumption; Households; Solar PV; Urban form</w:t>
            </w:r>
          </w:p>
        </w:tc>
      </w:tr>
      <w:tr w:rsidR="007179F3" w:rsidRPr="000713E9" w14:paraId="30374192" w14:textId="77777777" w:rsidTr="007179F3">
        <w:trPr>
          <w:trHeight w:val="300"/>
        </w:trPr>
        <w:tc>
          <w:tcPr>
            <w:tcW w:w="4276" w:type="dxa"/>
            <w:shd w:val="clear" w:color="auto" w:fill="auto"/>
            <w:noWrap/>
            <w:hideMark/>
          </w:tcPr>
          <w:p w14:paraId="03B90DBB"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lastRenderedPageBreak/>
              <w:t>High-rise buildings in context of sustainability; urban metaphors of greater Cairo, Egypt: A case study on sustainability and strategic environmental assessment</w:t>
            </w:r>
          </w:p>
        </w:tc>
        <w:tc>
          <w:tcPr>
            <w:tcW w:w="681" w:type="dxa"/>
            <w:shd w:val="clear" w:color="auto" w:fill="auto"/>
            <w:noWrap/>
            <w:hideMark/>
          </w:tcPr>
          <w:p w14:paraId="6D507913" w14:textId="77777777" w:rsidR="007179F3" w:rsidRPr="000713E9" w:rsidRDefault="007179F3" w:rsidP="007179F3">
            <w:pPr>
              <w:spacing w:after="0" w:line="360" w:lineRule="auto"/>
              <w:rPr>
                <w:rFonts w:ascii="Calibri" w:eastAsia="Times New Roman" w:hAnsi="Calibri" w:cs="Calibri"/>
                <w:color w:val="000000"/>
              </w:rPr>
            </w:pPr>
            <w:r w:rsidRPr="000713E9">
              <w:rPr>
                <w:rFonts w:ascii="Calibri" w:eastAsia="Times New Roman" w:hAnsi="Calibri" w:cs="Calibri"/>
                <w:color w:val="000000"/>
              </w:rPr>
              <w:t>2016</w:t>
            </w:r>
          </w:p>
        </w:tc>
        <w:tc>
          <w:tcPr>
            <w:tcW w:w="1275" w:type="dxa"/>
            <w:shd w:val="clear" w:color="auto" w:fill="auto"/>
            <w:noWrap/>
            <w:hideMark/>
          </w:tcPr>
          <w:p w14:paraId="4341CC4E" w14:textId="77777777" w:rsidR="007179F3" w:rsidRPr="000713E9" w:rsidRDefault="007179F3" w:rsidP="007179F3">
            <w:pPr>
              <w:spacing w:after="0" w:line="360" w:lineRule="auto"/>
              <w:rPr>
                <w:rFonts w:ascii="Calibri" w:eastAsia="Times New Roman" w:hAnsi="Calibri" w:cs="Calibri"/>
                <w:color w:val="000000"/>
              </w:rPr>
            </w:pPr>
          </w:p>
        </w:tc>
        <w:tc>
          <w:tcPr>
            <w:tcW w:w="3686" w:type="dxa"/>
            <w:shd w:val="clear" w:color="auto" w:fill="auto"/>
            <w:noWrap/>
            <w:hideMark/>
          </w:tcPr>
          <w:p w14:paraId="4E47B6A9" w14:textId="77777777" w:rsidR="007179F3" w:rsidRPr="000713E9" w:rsidRDefault="007179F3" w:rsidP="007179F3">
            <w:pPr>
              <w:keepNext/>
              <w:spacing w:after="0" w:line="360" w:lineRule="auto"/>
              <w:rPr>
                <w:rFonts w:ascii="Calibri" w:eastAsia="Times New Roman" w:hAnsi="Calibri" w:cs="Calibri"/>
                <w:color w:val="000000"/>
              </w:rPr>
            </w:pPr>
            <w:r w:rsidRPr="000713E9">
              <w:rPr>
                <w:rFonts w:ascii="Calibri" w:eastAsia="Times New Roman" w:hAnsi="Calibri" w:cs="Calibri"/>
                <w:color w:val="000000"/>
              </w:rPr>
              <w:t>Buildings</w:t>
            </w:r>
          </w:p>
        </w:tc>
      </w:tr>
    </w:tbl>
    <w:p w14:paraId="52DB3F27" w14:textId="77777777" w:rsidR="007179F3" w:rsidRPr="00EE4A6C" w:rsidRDefault="007179F3" w:rsidP="007179F3">
      <w:pPr>
        <w:pStyle w:val="Caption"/>
        <w:spacing w:line="480" w:lineRule="auto"/>
        <w:rPr>
          <w:rFonts w:ascii="Calibri" w:eastAsia="Calibri" w:hAnsi="Calibri" w:cs="Calibri"/>
          <w:b/>
        </w:rPr>
      </w:pPr>
      <w:bookmarkStart w:id="29" w:name="_Ref512426391"/>
      <w:r w:rsidRPr="00EE4A6C">
        <w:rPr>
          <w:b/>
        </w:rPr>
        <w:t xml:space="preserve">Table </w:t>
      </w:r>
      <w:r w:rsidRPr="00EE4A6C">
        <w:rPr>
          <w:b/>
        </w:rPr>
        <w:fldChar w:fldCharType="begin"/>
      </w:r>
      <w:r w:rsidRPr="00EE4A6C">
        <w:rPr>
          <w:b/>
        </w:rPr>
        <w:instrText xml:space="preserve"> SEQ Table \* ARABIC </w:instrText>
      </w:r>
      <w:r w:rsidRPr="00EE4A6C">
        <w:rPr>
          <w:b/>
        </w:rPr>
        <w:fldChar w:fldCharType="separate"/>
      </w:r>
      <w:r w:rsidRPr="00EE4A6C">
        <w:rPr>
          <w:b/>
          <w:noProof/>
        </w:rPr>
        <w:t>1</w:t>
      </w:r>
      <w:r w:rsidRPr="00EE4A6C">
        <w:rPr>
          <w:b/>
          <w:noProof/>
        </w:rPr>
        <w:fldChar w:fldCharType="end"/>
      </w:r>
      <w:bookmarkEnd w:id="29"/>
      <w:r w:rsidRPr="00EE4A6C">
        <w:rPr>
          <w:b/>
        </w:rPr>
        <w:t>: Urban climate mitigation literature on Cairo</w:t>
      </w:r>
    </w:p>
    <w:p w14:paraId="608873D3" w14:textId="77777777" w:rsidR="007179F3" w:rsidRDefault="007179F3" w:rsidP="005379F1"/>
    <w:p w14:paraId="6DD0446F" w14:textId="77777777" w:rsidR="007179F3" w:rsidRDefault="007179F3" w:rsidP="005379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E23832" w14:paraId="2555E0C9" w14:textId="77777777" w:rsidTr="001D7885">
        <w:tc>
          <w:tcPr>
            <w:tcW w:w="2265" w:type="dxa"/>
            <w:tcBorders>
              <w:top w:val="single" w:sz="4" w:space="0" w:color="auto"/>
              <w:bottom w:val="single" w:sz="4" w:space="0" w:color="auto"/>
            </w:tcBorders>
          </w:tcPr>
          <w:p w14:paraId="47DA044C" w14:textId="6A9D3ABC" w:rsidR="00E23832" w:rsidRPr="00E23832" w:rsidRDefault="00E23832" w:rsidP="00092586">
            <w:pPr>
              <w:keepNext/>
              <w:spacing w:line="360" w:lineRule="auto"/>
              <w:rPr>
                <w:b/>
              </w:rPr>
            </w:pPr>
            <w:r w:rsidRPr="00E23832">
              <w:rPr>
                <w:b/>
              </w:rPr>
              <w:t>Topic</w:t>
            </w:r>
          </w:p>
        </w:tc>
        <w:tc>
          <w:tcPr>
            <w:tcW w:w="2265" w:type="dxa"/>
            <w:tcBorders>
              <w:top w:val="single" w:sz="4" w:space="0" w:color="auto"/>
              <w:bottom w:val="single" w:sz="4" w:space="0" w:color="auto"/>
            </w:tcBorders>
          </w:tcPr>
          <w:p w14:paraId="11E3C562" w14:textId="3829E663" w:rsidR="00E23832" w:rsidRPr="00E23832" w:rsidRDefault="00E23832" w:rsidP="00092586">
            <w:pPr>
              <w:keepNext/>
              <w:spacing w:line="360" w:lineRule="auto"/>
              <w:rPr>
                <w:b/>
              </w:rPr>
            </w:pPr>
            <w:r w:rsidRPr="00E23832">
              <w:rPr>
                <w:b/>
              </w:rPr>
              <w:t>Proportion</w:t>
            </w:r>
          </w:p>
        </w:tc>
        <w:tc>
          <w:tcPr>
            <w:tcW w:w="2266" w:type="dxa"/>
            <w:tcBorders>
              <w:top w:val="single" w:sz="4" w:space="0" w:color="auto"/>
              <w:bottom w:val="single" w:sz="4" w:space="0" w:color="auto"/>
            </w:tcBorders>
          </w:tcPr>
          <w:p w14:paraId="6A17F80C" w14:textId="238B7590" w:rsidR="00E23832" w:rsidRPr="00E23832" w:rsidRDefault="00E23832" w:rsidP="00092586">
            <w:pPr>
              <w:keepNext/>
              <w:spacing w:line="360" w:lineRule="auto"/>
            </w:pPr>
            <w:r w:rsidRPr="00E23832">
              <w:rPr>
                <w:b/>
              </w:rPr>
              <w:t>Topic</w:t>
            </w:r>
          </w:p>
        </w:tc>
        <w:tc>
          <w:tcPr>
            <w:tcW w:w="2266" w:type="dxa"/>
            <w:tcBorders>
              <w:top w:val="single" w:sz="4" w:space="0" w:color="auto"/>
              <w:bottom w:val="single" w:sz="4" w:space="0" w:color="auto"/>
            </w:tcBorders>
          </w:tcPr>
          <w:p w14:paraId="3493CE16" w14:textId="3029907C" w:rsidR="00E23832" w:rsidRPr="00E23832" w:rsidRDefault="00E23832" w:rsidP="00092586">
            <w:pPr>
              <w:keepNext/>
              <w:spacing w:line="360" w:lineRule="auto"/>
            </w:pPr>
            <w:r w:rsidRPr="00E23832">
              <w:rPr>
                <w:b/>
              </w:rPr>
              <w:t>Proportion</w:t>
            </w:r>
          </w:p>
        </w:tc>
      </w:tr>
      <w:tr w:rsidR="00E23832" w14:paraId="14E95D1B" w14:textId="77777777" w:rsidTr="00640458">
        <w:trPr>
          <w:trHeight w:val="340"/>
        </w:trPr>
        <w:tc>
          <w:tcPr>
            <w:tcW w:w="2265" w:type="dxa"/>
            <w:tcBorders>
              <w:top w:val="single" w:sz="4" w:space="0" w:color="auto"/>
            </w:tcBorders>
            <w:vAlign w:val="center"/>
          </w:tcPr>
          <w:p w14:paraId="5ACAFAAD" w14:textId="4A124409" w:rsidR="00E23832" w:rsidRDefault="00E23832" w:rsidP="00092586">
            <w:pPr>
              <w:keepNext/>
              <w:spacing w:line="360" w:lineRule="auto"/>
            </w:pPr>
            <w:r w:rsidRPr="00E23832">
              <w:t>GHG emissions</w:t>
            </w:r>
          </w:p>
        </w:tc>
        <w:tc>
          <w:tcPr>
            <w:tcW w:w="2265" w:type="dxa"/>
            <w:tcBorders>
              <w:top w:val="single" w:sz="4" w:space="0" w:color="auto"/>
            </w:tcBorders>
            <w:vAlign w:val="center"/>
          </w:tcPr>
          <w:p w14:paraId="37FF9504" w14:textId="39C8D833" w:rsidR="00E23832" w:rsidRDefault="00E23832" w:rsidP="00092586">
            <w:pPr>
              <w:keepNext/>
              <w:spacing w:line="360" w:lineRule="auto"/>
            </w:pPr>
            <w:r>
              <w:t>0.19</w:t>
            </w:r>
          </w:p>
        </w:tc>
        <w:tc>
          <w:tcPr>
            <w:tcW w:w="2266" w:type="dxa"/>
            <w:tcBorders>
              <w:top w:val="single" w:sz="4" w:space="0" w:color="auto"/>
            </w:tcBorders>
            <w:vAlign w:val="center"/>
          </w:tcPr>
          <w:p w14:paraId="63048FF2" w14:textId="691AE894" w:rsidR="00E23832" w:rsidRDefault="00E23832" w:rsidP="00092586">
            <w:pPr>
              <w:keepNext/>
              <w:spacing w:line="360" w:lineRule="auto"/>
            </w:pPr>
            <w:r w:rsidRPr="00E23832">
              <w:t>Urban form</w:t>
            </w:r>
          </w:p>
        </w:tc>
        <w:tc>
          <w:tcPr>
            <w:tcW w:w="2266" w:type="dxa"/>
            <w:tcBorders>
              <w:top w:val="single" w:sz="4" w:space="0" w:color="auto"/>
            </w:tcBorders>
            <w:vAlign w:val="center"/>
          </w:tcPr>
          <w:p w14:paraId="41131A6B" w14:textId="48595D9E" w:rsidR="00E23832" w:rsidRDefault="00E23832" w:rsidP="00092586">
            <w:pPr>
              <w:keepNext/>
              <w:spacing w:line="360" w:lineRule="auto"/>
            </w:pPr>
            <w:r w:rsidRPr="00E23832">
              <w:t>0.0</w:t>
            </w:r>
            <w:r>
              <w:t>8</w:t>
            </w:r>
          </w:p>
        </w:tc>
      </w:tr>
      <w:tr w:rsidR="00E23832" w14:paraId="0A064F06" w14:textId="77777777" w:rsidTr="00640458">
        <w:trPr>
          <w:trHeight w:val="340"/>
        </w:trPr>
        <w:tc>
          <w:tcPr>
            <w:tcW w:w="2265" w:type="dxa"/>
            <w:vAlign w:val="center"/>
          </w:tcPr>
          <w:p w14:paraId="57A58D4E" w14:textId="276946CC" w:rsidR="00E23832" w:rsidRDefault="00E23832" w:rsidP="00092586">
            <w:pPr>
              <w:keepNext/>
              <w:spacing w:line="360" w:lineRule="auto"/>
            </w:pPr>
            <w:r w:rsidRPr="00E23832">
              <w:t>Transportation</w:t>
            </w:r>
          </w:p>
        </w:tc>
        <w:tc>
          <w:tcPr>
            <w:tcW w:w="2265" w:type="dxa"/>
            <w:vAlign w:val="center"/>
          </w:tcPr>
          <w:p w14:paraId="052AC188" w14:textId="0CCDD621" w:rsidR="00E23832" w:rsidRDefault="00E23832" w:rsidP="00092586">
            <w:pPr>
              <w:keepNext/>
              <w:spacing w:line="360" w:lineRule="auto"/>
            </w:pPr>
            <w:r w:rsidRPr="00E23832">
              <w:t>0.16</w:t>
            </w:r>
          </w:p>
        </w:tc>
        <w:tc>
          <w:tcPr>
            <w:tcW w:w="2266" w:type="dxa"/>
            <w:vAlign w:val="center"/>
          </w:tcPr>
          <w:p w14:paraId="544F29DD" w14:textId="4F9C778B" w:rsidR="00E23832" w:rsidRDefault="00E23832" w:rsidP="00092586">
            <w:pPr>
              <w:keepNext/>
              <w:spacing w:line="360" w:lineRule="auto"/>
            </w:pPr>
            <w:r w:rsidRPr="00E23832">
              <w:t>Water demand</w:t>
            </w:r>
          </w:p>
        </w:tc>
        <w:tc>
          <w:tcPr>
            <w:tcW w:w="2266" w:type="dxa"/>
            <w:vAlign w:val="center"/>
          </w:tcPr>
          <w:p w14:paraId="7C05EA9C" w14:textId="40A2FB3E" w:rsidR="00E23832" w:rsidRDefault="00E23832" w:rsidP="00092586">
            <w:pPr>
              <w:keepNext/>
              <w:spacing w:line="360" w:lineRule="auto"/>
            </w:pPr>
            <w:r w:rsidRPr="00E23832">
              <w:t>0.0</w:t>
            </w:r>
            <w:r>
              <w:t>8</w:t>
            </w:r>
          </w:p>
        </w:tc>
      </w:tr>
      <w:tr w:rsidR="00E23832" w14:paraId="05886AEA" w14:textId="77777777" w:rsidTr="00640458">
        <w:trPr>
          <w:trHeight w:val="340"/>
        </w:trPr>
        <w:tc>
          <w:tcPr>
            <w:tcW w:w="2265" w:type="dxa"/>
            <w:vAlign w:val="center"/>
          </w:tcPr>
          <w:p w14:paraId="2F123F78" w14:textId="478D5B01" w:rsidR="00E23832" w:rsidRDefault="00E23832" w:rsidP="00092586">
            <w:pPr>
              <w:keepNext/>
              <w:spacing w:line="360" w:lineRule="auto"/>
            </w:pPr>
            <w:r w:rsidRPr="00E23832">
              <w:t>Air pollution</w:t>
            </w:r>
          </w:p>
        </w:tc>
        <w:tc>
          <w:tcPr>
            <w:tcW w:w="2265" w:type="dxa"/>
            <w:vAlign w:val="center"/>
          </w:tcPr>
          <w:p w14:paraId="6A19B176" w14:textId="14E91B45" w:rsidR="00E23832" w:rsidRDefault="00E23832" w:rsidP="00092586">
            <w:pPr>
              <w:keepNext/>
              <w:spacing w:line="360" w:lineRule="auto"/>
            </w:pPr>
            <w:r w:rsidRPr="00E23832">
              <w:t>0.1</w:t>
            </w:r>
            <w:r>
              <w:t>6</w:t>
            </w:r>
          </w:p>
        </w:tc>
        <w:tc>
          <w:tcPr>
            <w:tcW w:w="2266" w:type="dxa"/>
            <w:vAlign w:val="center"/>
          </w:tcPr>
          <w:p w14:paraId="76B9F805" w14:textId="4DC7DABE" w:rsidR="00E23832" w:rsidRDefault="00E23832" w:rsidP="00092586">
            <w:pPr>
              <w:keepNext/>
              <w:spacing w:line="360" w:lineRule="auto"/>
            </w:pPr>
            <w:r w:rsidRPr="00E23832">
              <w:t>Waste management</w:t>
            </w:r>
          </w:p>
        </w:tc>
        <w:tc>
          <w:tcPr>
            <w:tcW w:w="2266" w:type="dxa"/>
            <w:vAlign w:val="center"/>
          </w:tcPr>
          <w:p w14:paraId="576CD732" w14:textId="071F791A" w:rsidR="00E23832" w:rsidRDefault="00E23832" w:rsidP="00092586">
            <w:pPr>
              <w:keepNext/>
              <w:spacing w:line="360" w:lineRule="auto"/>
            </w:pPr>
            <w:r w:rsidRPr="00E23832">
              <w:t>0.0</w:t>
            </w:r>
            <w:r>
              <w:t>7</w:t>
            </w:r>
          </w:p>
        </w:tc>
      </w:tr>
      <w:tr w:rsidR="00E23832" w14:paraId="11ACEF1D" w14:textId="77777777" w:rsidTr="00640458">
        <w:trPr>
          <w:trHeight w:val="340"/>
        </w:trPr>
        <w:tc>
          <w:tcPr>
            <w:tcW w:w="2265" w:type="dxa"/>
            <w:vAlign w:val="center"/>
          </w:tcPr>
          <w:p w14:paraId="5D7A4D00" w14:textId="5D759842" w:rsidR="00E23832" w:rsidRDefault="00E23832" w:rsidP="00092586">
            <w:pPr>
              <w:keepNext/>
              <w:spacing w:line="360" w:lineRule="auto"/>
            </w:pPr>
            <w:r w:rsidRPr="00E23832">
              <w:t>CO2 emissions</w:t>
            </w:r>
          </w:p>
        </w:tc>
        <w:tc>
          <w:tcPr>
            <w:tcW w:w="2265" w:type="dxa"/>
            <w:vAlign w:val="center"/>
          </w:tcPr>
          <w:p w14:paraId="37E8E978" w14:textId="035F1690" w:rsidR="00E23832" w:rsidRDefault="00E23832" w:rsidP="00092586">
            <w:pPr>
              <w:keepNext/>
              <w:spacing w:line="360" w:lineRule="auto"/>
            </w:pPr>
            <w:r w:rsidRPr="00E23832">
              <w:t>0.1</w:t>
            </w:r>
            <w:r>
              <w:t>4</w:t>
            </w:r>
          </w:p>
        </w:tc>
        <w:tc>
          <w:tcPr>
            <w:tcW w:w="2266" w:type="dxa"/>
            <w:vAlign w:val="center"/>
          </w:tcPr>
          <w:p w14:paraId="7D516CB8" w14:textId="71F14C14" w:rsidR="00E23832" w:rsidRDefault="00E23832" w:rsidP="00092586">
            <w:pPr>
              <w:keepNext/>
              <w:spacing w:line="360" w:lineRule="auto"/>
            </w:pPr>
            <w:r w:rsidRPr="00E23832">
              <w:t>Solar PV</w:t>
            </w:r>
          </w:p>
        </w:tc>
        <w:tc>
          <w:tcPr>
            <w:tcW w:w="2266" w:type="dxa"/>
            <w:vAlign w:val="center"/>
          </w:tcPr>
          <w:p w14:paraId="37C4BDAA" w14:textId="51009D31" w:rsidR="00E23832" w:rsidRDefault="00E23832" w:rsidP="00092586">
            <w:pPr>
              <w:keepNext/>
              <w:spacing w:line="360" w:lineRule="auto"/>
            </w:pPr>
            <w:r w:rsidRPr="00E23832">
              <w:t>0.07</w:t>
            </w:r>
          </w:p>
        </w:tc>
      </w:tr>
      <w:tr w:rsidR="00E23832" w14:paraId="65191F7D" w14:textId="77777777" w:rsidTr="00640458">
        <w:trPr>
          <w:trHeight w:val="340"/>
        </w:trPr>
        <w:tc>
          <w:tcPr>
            <w:tcW w:w="2265" w:type="dxa"/>
            <w:vAlign w:val="center"/>
          </w:tcPr>
          <w:p w14:paraId="325DE289" w14:textId="1F9B3971" w:rsidR="00E23832" w:rsidRDefault="00E23832" w:rsidP="00092586">
            <w:pPr>
              <w:keepNext/>
              <w:spacing w:line="360" w:lineRule="auto"/>
            </w:pPr>
            <w:r w:rsidRPr="00E23832">
              <w:t>Energy consumption</w:t>
            </w:r>
          </w:p>
        </w:tc>
        <w:tc>
          <w:tcPr>
            <w:tcW w:w="2265" w:type="dxa"/>
            <w:vAlign w:val="center"/>
          </w:tcPr>
          <w:p w14:paraId="56C861AF" w14:textId="20F77952" w:rsidR="00E23832" w:rsidRDefault="00E23832" w:rsidP="00092586">
            <w:pPr>
              <w:keepNext/>
              <w:spacing w:line="360" w:lineRule="auto"/>
            </w:pPr>
            <w:r w:rsidRPr="00E23832">
              <w:t>0.12</w:t>
            </w:r>
          </w:p>
        </w:tc>
        <w:tc>
          <w:tcPr>
            <w:tcW w:w="2266" w:type="dxa"/>
            <w:vAlign w:val="center"/>
          </w:tcPr>
          <w:p w14:paraId="60584E17" w14:textId="50F60D63" w:rsidR="00E23832" w:rsidRDefault="00E23832" w:rsidP="00092586">
            <w:pPr>
              <w:keepNext/>
              <w:spacing w:line="360" w:lineRule="auto"/>
            </w:pPr>
            <w:r w:rsidRPr="00E23832">
              <w:t>Households</w:t>
            </w:r>
          </w:p>
        </w:tc>
        <w:tc>
          <w:tcPr>
            <w:tcW w:w="2266" w:type="dxa"/>
            <w:vAlign w:val="center"/>
          </w:tcPr>
          <w:p w14:paraId="36B8A831" w14:textId="0A6C7D90" w:rsidR="00E23832" w:rsidRDefault="00E23832" w:rsidP="00092586">
            <w:pPr>
              <w:keepNext/>
              <w:spacing w:line="360" w:lineRule="auto"/>
            </w:pPr>
            <w:r w:rsidRPr="00E23832">
              <w:t>0.06</w:t>
            </w:r>
          </w:p>
        </w:tc>
      </w:tr>
      <w:tr w:rsidR="00E23832" w14:paraId="1A198B7D" w14:textId="77777777" w:rsidTr="00640458">
        <w:trPr>
          <w:trHeight w:val="340"/>
        </w:trPr>
        <w:tc>
          <w:tcPr>
            <w:tcW w:w="2265" w:type="dxa"/>
            <w:vAlign w:val="center"/>
          </w:tcPr>
          <w:p w14:paraId="0FD9E763" w14:textId="7F19B4AE" w:rsidR="00E23832" w:rsidRDefault="00E23832" w:rsidP="00092586">
            <w:pPr>
              <w:keepNext/>
              <w:spacing w:line="360" w:lineRule="auto"/>
            </w:pPr>
            <w:r w:rsidRPr="00E23832">
              <w:t>Urban governance</w:t>
            </w:r>
          </w:p>
        </w:tc>
        <w:tc>
          <w:tcPr>
            <w:tcW w:w="2265" w:type="dxa"/>
            <w:vAlign w:val="center"/>
          </w:tcPr>
          <w:p w14:paraId="358E86CD" w14:textId="18358055" w:rsidR="00E23832" w:rsidRDefault="00E23832" w:rsidP="00092586">
            <w:pPr>
              <w:keepNext/>
              <w:spacing w:line="360" w:lineRule="auto"/>
            </w:pPr>
            <w:r w:rsidRPr="00E23832">
              <w:t>0.11</w:t>
            </w:r>
          </w:p>
        </w:tc>
        <w:tc>
          <w:tcPr>
            <w:tcW w:w="2266" w:type="dxa"/>
            <w:vAlign w:val="center"/>
          </w:tcPr>
          <w:p w14:paraId="37D6250A" w14:textId="5788FFF0" w:rsidR="00E23832" w:rsidRDefault="00E23832" w:rsidP="00092586">
            <w:pPr>
              <w:keepNext/>
              <w:spacing w:line="360" w:lineRule="auto"/>
            </w:pPr>
            <w:r w:rsidRPr="00E23832">
              <w:t>Heat demand</w:t>
            </w:r>
          </w:p>
        </w:tc>
        <w:tc>
          <w:tcPr>
            <w:tcW w:w="2266" w:type="dxa"/>
            <w:vAlign w:val="center"/>
          </w:tcPr>
          <w:p w14:paraId="2D57BDCF" w14:textId="3DCF89D5" w:rsidR="00E23832" w:rsidRDefault="00E23832" w:rsidP="00092586">
            <w:pPr>
              <w:keepNext/>
              <w:spacing w:line="360" w:lineRule="auto"/>
            </w:pPr>
            <w:r w:rsidRPr="00E23832">
              <w:t>0.06</w:t>
            </w:r>
          </w:p>
        </w:tc>
      </w:tr>
      <w:tr w:rsidR="00E23832" w14:paraId="5CB49270" w14:textId="77777777" w:rsidTr="00640458">
        <w:trPr>
          <w:trHeight w:val="340"/>
        </w:trPr>
        <w:tc>
          <w:tcPr>
            <w:tcW w:w="2265" w:type="dxa"/>
            <w:vAlign w:val="center"/>
          </w:tcPr>
          <w:p w14:paraId="5F9F9142" w14:textId="1662B37F" w:rsidR="00E23832" w:rsidRPr="00E23832" w:rsidRDefault="00E23832" w:rsidP="00092586">
            <w:pPr>
              <w:keepNext/>
              <w:spacing w:line="360" w:lineRule="auto"/>
            </w:pPr>
            <w:r w:rsidRPr="00E23832">
              <w:t>Vehicles</w:t>
            </w:r>
          </w:p>
        </w:tc>
        <w:tc>
          <w:tcPr>
            <w:tcW w:w="2265" w:type="dxa"/>
            <w:vAlign w:val="center"/>
          </w:tcPr>
          <w:p w14:paraId="079479E1" w14:textId="638CDCB0" w:rsidR="00E23832" w:rsidRPr="00E23832" w:rsidRDefault="00E23832" w:rsidP="00092586">
            <w:pPr>
              <w:keepNext/>
              <w:spacing w:line="360" w:lineRule="auto"/>
            </w:pPr>
            <w:r w:rsidRPr="00E23832">
              <w:t>0.10</w:t>
            </w:r>
          </w:p>
        </w:tc>
        <w:tc>
          <w:tcPr>
            <w:tcW w:w="2266" w:type="dxa"/>
            <w:vAlign w:val="center"/>
          </w:tcPr>
          <w:p w14:paraId="66146B9A" w14:textId="2DFB25B4" w:rsidR="00E23832" w:rsidRPr="00E23832" w:rsidRDefault="00E23832" w:rsidP="00092586">
            <w:pPr>
              <w:keepNext/>
              <w:spacing w:line="360" w:lineRule="auto"/>
            </w:pPr>
            <w:r w:rsidRPr="00E23832">
              <w:t>Urban ecology</w:t>
            </w:r>
          </w:p>
        </w:tc>
        <w:tc>
          <w:tcPr>
            <w:tcW w:w="2266" w:type="dxa"/>
            <w:vAlign w:val="center"/>
          </w:tcPr>
          <w:p w14:paraId="3870DBFF" w14:textId="16E23519" w:rsidR="00E23832" w:rsidRPr="00E23832" w:rsidRDefault="00E23832" w:rsidP="00092586">
            <w:pPr>
              <w:keepNext/>
              <w:spacing w:line="360" w:lineRule="auto"/>
            </w:pPr>
            <w:r w:rsidRPr="00E23832">
              <w:t>0.0</w:t>
            </w:r>
            <w:r>
              <w:t>5</w:t>
            </w:r>
          </w:p>
        </w:tc>
      </w:tr>
      <w:tr w:rsidR="00E23832" w14:paraId="2DCCC458" w14:textId="77777777" w:rsidTr="00640458">
        <w:trPr>
          <w:trHeight w:val="340"/>
        </w:trPr>
        <w:tc>
          <w:tcPr>
            <w:tcW w:w="2265" w:type="dxa"/>
            <w:vAlign w:val="center"/>
          </w:tcPr>
          <w:p w14:paraId="5FA01290" w14:textId="23953F88" w:rsidR="00E23832" w:rsidRPr="00E23832" w:rsidRDefault="00E23832" w:rsidP="00092586">
            <w:pPr>
              <w:keepNext/>
              <w:spacing w:line="360" w:lineRule="auto"/>
            </w:pPr>
            <w:r w:rsidRPr="00E23832">
              <w:t>Climate adaptation</w:t>
            </w:r>
          </w:p>
        </w:tc>
        <w:tc>
          <w:tcPr>
            <w:tcW w:w="2265" w:type="dxa"/>
            <w:vAlign w:val="center"/>
          </w:tcPr>
          <w:p w14:paraId="1AF512C1" w14:textId="2FB31CE6" w:rsidR="00E23832" w:rsidRPr="00E23832" w:rsidRDefault="00E23832" w:rsidP="00092586">
            <w:pPr>
              <w:keepNext/>
              <w:spacing w:line="360" w:lineRule="auto"/>
            </w:pPr>
            <w:r w:rsidRPr="00E23832">
              <w:t>0.10</w:t>
            </w:r>
          </w:p>
        </w:tc>
        <w:tc>
          <w:tcPr>
            <w:tcW w:w="2266" w:type="dxa"/>
            <w:vAlign w:val="center"/>
          </w:tcPr>
          <w:p w14:paraId="46DD33EE" w14:textId="05686AE4" w:rsidR="00E23832" w:rsidRPr="00E23832" w:rsidRDefault="00E23832" w:rsidP="00092586">
            <w:pPr>
              <w:keepNext/>
              <w:spacing w:line="360" w:lineRule="auto"/>
            </w:pPr>
            <w:r w:rsidRPr="00E23832">
              <w:t>Green roofs</w:t>
            </w:r>
          </w:p>
        </w:tc>
        <w:tc>
          <w:tcPr>
            <w:tcW w:w="2266" w:type="dxa"/>
            <w:vAlign w:val="center"/>
          </w:tcPr>
          <w:p w14:paraId="2F1E05AF" w14:textId="11D95D4F" w:rsidR="00E23832" w:rsidRPr="00E23832" w:rsidRDefault="00E23832" w:rsidP="00092586">
            <w:pPr>
              <w:keepNext/>
              <w:spacing w:line="360" w:lineRule="auto"/>
            </w:pPr>
            <w:r w:rsidRPr="00E23832">
              <w:t>0.04</w:t>
            </w:r>
          </w:p>
        </w:tc>
      </w:tr>
      <w:tr w:rsidR="00E23832" w14:paraId="063C0183" w14:textId="77777777" w:rsidTr="00640458">
        <w:trPr>
          <w:trHeight w:val="340"/>
        </w:trPr>
        <w:tc>
          <w:tcPr>
            <w:tcW w:w="2265" w:type="dxa"/>
            <w:tcBorders>
              <w:bottom w:val="single" w:sz="4" w:space="0" w:color="auto"/>
            </w:tcBorders>
            <w:vAlign w:val="center"/>
          </w:tcPr>
          <w:p w14:paraId="795CF0F4" w14:textId="4712A6AD" w:rsidR="00E23832" w:rsidRPr="00E23832" w:rsidRDefault="00E23832" w:rsidP="00092586">
            <w:pPr>
              <w:keepNext/>
              <w:spacing w:line="360" w:lineRule="auto"/>
            </w:pPr>
            <w:r w:rsidRPr="00E23832">
              <w:t>Buildings</w:t>
            </w:r>
          </w:p>
        </w:tc>
        <w:tc>
          <w:tcPr>
            <w:tcW w:w="2265" w:type="dxa"/>
            <w:tcBorders>
              <w:bottom w:val="single" w:sz="4" w:space="0" w:color="auto"/>
            </w:tcBorders>
            <w:vAlign w:val="center"/>
          </w:tcPr>
          <w:p w14:paraId="7D94C9AE" w14:textId="31911B82" w:rsidR="00E23832" w:rsidRPr="00E23832" w:rsidRDefault="00E23832" w:rsidP="00092586">
            <w:pPr>
              <w:keepNext/>
              <w:spacing w:line="360" w:lineRule="auto"/>
            </w:pPr>
            <w:r w:rsidRPr="00E23832">
              <w:t>0.10</w:t>
            </w:r>
          </w:p>
        </w:tc>
        <w:tc>
          <w:tcPr>
            <w:tcW w:w="2266" w:type="dxa"/>
            <w:tcBorders>
              <w:bottom w:val="single" w:sz="4" w:space="0" w:color="auto"/>
            </w:tcBorders>
          </w:tcPr>
          <w:p w14:paraId="500A20F4" w14:textId="77777777" w:rsidR="00E23832" w:rsidRPr="00E23832" w:rsidRDefault="00E23832" w:rsidP="00092586">
            <w:pPr>
              <w:keepNext/>
              <w:spacing w:line="360" w:lineRule="auto"/>
            </w:pPr>
          </w:p>
        </w:tc>
        <w:tc>
          <w:tcPr>
            <w:tcW w:w="2266" w:type="dxa"/>
            <w:tcBorders>
              <w:bottom w:val="single" w:sz="4" w:space="0" w:color="auto"/>
            </w:tcBorders>
          </w:tcPr>
          <w:p w14:paraId="2F9F1D83" w14:textId="77777777" w:rsidR="00E23832" w:rsidRPr="00E23832" w:rsidRDefault="00E23832" w:rsidP="00092586">
            <w:pPr>
              <w:keepNext/>
              <w:spacing w:line="360" w:lineRule="auto"/>
            </w:pPr>
          </w:p>
        </w:tc>
      </w:tr>
    </w:tbl>
    <w:p w14:paraId="392231A8" w14:textId="0186DC83" w:rsidR="00E23832" w:rsidRDefault="00E23832" w:rsidP="00092586">
      <w:pPr>
        <w:pStyle w:val="Caption"/>
        <w:spacing w:line="360" w:lineRule="auto"/>
      </w:pPr>
      <w:bookmarkStart w:id="30" w:name="_Ref512605435"/>
      <w:r>
        <w:t xml:space="preserve">Table </w:t>
      </w:r>
      <w:fldSimple w:instr=" SEQ Table \* ARABIC ">
        <w:r w:rsidR="00BC536B">
          <w:rPr>
            <w:noProof/>
          </w:rPr>
          <w:t>3</w:t>
        </w:r>
      </w:fldSimple>
      <w:bookmarkEnd w:id="30"/>
      <w:r>
        <w:t>: Topic proportions of 'forward-looking' case studies</w:t>
      </w:r>
    </w:p>
    <w:p w14:paraId="6FD7CCD3" w14:textId="77777777" w:rsidR="00E23832" w:rsidRDefault="00E23832" w:rsidP="00BC536B">
      <w:pPr>
        <w:keepNext/>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1D7885" w14:paraId="09019182" w14:textId="77777777" w:rsidTr="00092586">
        <w:trPr>
          <w:trHeight w:val="20"/>
        </w:trPr>
        <w:tc>
          <w:tcPr>
            <w:tcW w:w="2265" w:type="dxa"/>
            <w:tcBorders>
              <w:top w:val="single" w:sz="4" w:space="0" w:color="auto"/>
              <w:bottom w:val="single" w:sz="4" w:space="0" w:color="auto"/>
            </w:tcBorders>
          </w:tcPr>
          <w:p w14:paraId="5B7D5DF8" w14:textId="77777777" w:rsidR="001D7885" w:rsidRPr="00E23832" w:rsidRDefault="001D7885" w:rsidP="00092586">
            <w:pPr>
              <w:keepNext/>
              <w:spacing w:line="360" w:lineRule="auto"/>
              <w:rPr>
                <w:rFonts w:cstheme="minorHAnsi"/>
              </w:rPr>
            </w:pPr>
            <w:r w:rsidRPr="00E23832">
              <w:rPr>
                <w:rFonts w:eastAsia="Times New Roman" w:cstheme="minorHAnsi"/>
                <w:b/>
                <w:color w:val="000000"/>
              </w:rPr>
              <w:t>Region</w:t>
            </w:r>
          </w:p>
        </w:tc>
        <w:tc>
          <w:tcPr>
            <w:tcW w:w="2265" w:type="dxa"/>
            <w:tcBorders>
              <w:top w:val="single" w:sz="4" w:space="0" w:color="auto"/>
              <w:bottom w:val="single" w:sz="4" w:space="0" w:color="auto"/>
            </w:tcBorders>
          </w:tcPr>
          <w:p w14:paraId="738AE38F" w14:textId="77777777" w:rsidR="001D7885" w:rsidRPr="00E23832" w:rsidRDefault="001D7885" w:rsidP="00092586">
            <w:pPr>
              <w:keepNext/>
              <w:spacing w:line="360" w:lineRule="auto"/>
              <w:rPr>
                <w:rFonts w:cstheme="minorHAnsi"/>
              </w:rPr>
            </w:pPr>
            <w:r w:rsidRPr="00E23832">
              <w:rPr>
                <w:rFonts w:eastAsia="Times New Roman" w:cstheme="minorHAnsi"/>
                <w:b/>
                <w:color w:val="000000"/>
              </w:rPr>
              <w:t>No. case studies</w:t>
            </w:r>
          </w:p>
        </w:tc>
        <w:tc>
          <w:tcPr>
            <w:tcW w:w="2266" w:type="dxa"/>
            <w:tcBorders>
              <w:top w:val="single" w:sz="4" w:space="0" w:color="auto"/>
              <w:bottom w:val="single" w:sz="4" w:space="0" w:color="auto"/>
            </w:tcBorders>
          </w:tcPr>
          <w:p w14:paraId="3248D771" w14:textId="77777777" w:rsidR="001D7885" w:rsidRPr="00E23832" w:rsidRDefault="001D7885" w:rsidP="00092586">
            <w:pPr>
              <w:keepNext/>
              <w:spacing w:line="360" w:lineRule="auto"/>
              <w:rPr>
                <w:rFonts w:cstheme="minorHAnsi"/>
              </w:rPr>
            </w:pPr>
            <w:r w:rsidRPr="00E23832">
              <w:rPr>
                <w:rFonts w:eastAsia="Times New Roman" w:cstheme="minorHAnsi"/>
                <w:b/>
                <w:color w:val="000000"/>
              </w:rPr>
              <w:t>No. ‘forward-looking’ studies</w:t>
            </w:r>
          </w:p>
        </w:tc>
        <w:tc>
          <w:tcPr>
            <w:tcW w:w="2266" w:type="dxa"/>
            <w:tcBorders>
              <w:top w:val="single" w:sz="4" w:space="0" w:color="auto"/>
              <w:bottom w:val="single" w:sz="4" w:space="0" w:color="auto"/>
            </w:tcBorders>
          </w:tcPr>
          <w:p w14:paraId="2F7DD282" w14:textId="77777777" w:rsidR="001D7885" w:rsidRPr="00E23832" w:rsidRDefault="001D7885" w:rsidP="00092586">
            <w:pPr>
              <w:keepNext/>
              <w:spacing w:line="360" w:lineRule="auto"/>
              <w:rPr>
                <w:rFonts w:cstheme="minorHAnsi"/>
              </w:rPr>
            </w:pPr>
            <w:r w:rsidRPr="00E23832">
              <w:rPr>
                <w:rFonts w:eastAsia="Times New Roman" w:cstheme="minorHAnsi"/>
                <w:b/>
                <w:color w:val="000000"/>
              </w:rPr>
              <w:t>Fraction</w:t>
            </w:r>
          </w:p>
        </w:tc>
      </w:tr>
      <w:tr w:rsidR="001D7885" w14:paraId="22ED65AE" w14:textId="77777777" w:rsidTr="00092586">
        <w:trPr>
          <w:trHeight w:val="20"/>
        </w:trPr>
        <w:tc>
          <w:tcPr>
            <w:tcW w:w="2265" w:type="dxa"/>
            <w:tcBorders>
              <w:top w:val="single" w:sz="4" w:space="0" w:color="auto"/>
            </w:tcBorders>
            <w:vAlign w:val="center"/>
          </w:tcPr>
          <w:p w14:paraId="1C37D842" w14:textId="77777777" w:rsidR="001D7885" w:rsidRPr="00E23832" w:rsidRDefault="001D7885" w:rsidP="00092586">
            <w:pPr>
              <w:keepNext/>
              <w:spacing w:line="360" w:lineRule="auto"/>
              <w:rPr>
                <w:rFonts w:cstheme="minorHAnsi"/>
              </w:rPr>
            </w:pPr>
            <w:r w:rsidRPr="00E23832">
              <w:rPr>
                <w:rFonts w:eastAsia="Times New Roman" w:cstheme="minorHAnsi"/>
                <w:color w:val="000000"/>
              </w:rPr>
              <w:t>Africa</w:t>
            </w:r>
          </w:p>
        </w:tc>
        <w:tc>
          <w:tcPr>
            <w:tcW w:w="2265" w:type="dxa"/>
            <w:tcBorders>
              <w:top w:val="single" w:sz="4" w:space="0" w:color="auto"/>
            </w:tcBorders>
            <w:vAlign w:val="center"/>
          </w:tcPr>
          <w:p w14:paraId="25702003" w14:textId="77777777" w:rsidR="001D7885" w:rsidRPr="00E23832" w:rsidRDefault="001D7885" w:rsidP="00092586">
            <w:pPr>
              <w:keepNext/>
              <w:spacing w:line="360" w:lineRule="auto"/>
              <w:rPr>
                <w:rFonts w:cstheme="minorHAnsi"/>
              </w:rPr>
            </w:pPr>
            <w:r w:rsidRPr="00D96CF7">
              <w:rPr>
                <w:rFonts w:eastAsia="Times New Roman" w:cstheme="minorHAnsi"/>
                <w:color w:val="000000"/>
              </w:rPr>
              <w:t>175</w:t>
            </w:r>
          </w:p>
        </w:tc>
        <w:tc>
          <w:tcPr>
            <w:tcW w:w="2266" w:type="dxa"/>
            <w:tcBorders>
              <w:top w:val="single" w:sz="4" w:space="0" w:color="auto"/>
            </w:tcBorders>
            <w:vAlign w:val="center"/>
          </w:tcPr>
          <w:p w14:paraId="5988EA3B" w14:textId="77777777" w:rsidR="001D7885" w:rsidRPr="00E23832" w:rsidRDefault="001D7885" w:rsidP="00092586">
            <w:pPr>
              <w:keepNext/>
              <w:spacing w:line="360" w:lineRule="auto"/>
              <w:rPr>
                <w:rFonts w:cstheme="minorHAnsi"/>
              </w:rPr>
            </w:pPr>
            <w:r w:rsidRPr="00D96CF7">
              <w:rPr>
                <w:rFonts w:eastAsia="Times New Roman" w:cstheme="minorHAnsi"/>
                <w:color w:val="000000"/>
              </w:rPr>
              <w:t>4</w:t>
            </w:r>
          </w:p>
        </w:tc>
        <w:tc>
          <w:tcPr>
            <w:tcW w:w="2266" w:type="dxa"/>
            <w:tcBorders>
              <w:top w:val="single" w:sz="4" w:space="0" w:color="auto"/>
            </w:tcBorders>
            <w:vAlign w:val="center"/>
          </w:tcPr>
          <w:p w14:paraId="748EBCC9" w14:textId="77777777" w:rsidR="001D7885" w:rsidRPr="00E23832" w:rsidRDefault="001D7885" w:rsidP="00092586">
            <w:pPr>
              <w:keepNext/>
              <w:spacing w:line="360" w:lineRule="auto"/>
              <w:rPr>
                <w:rFonts w:cstheme="minorHAnsi"/>
              </w:rPr>
            </w:pPr>
            <w:r w:rsidRPr="00E23832">
              <w:rPr>
                <w:rFonts w:eastAsia="Times New Roman" w:cstheme="minorHAnsi"/>
                <w:color w:val="000000"/>
              </w:rPr>
              <w:t>0.02</w:t>
            </w:r>
          </w:p>
        </w:tc>
      </w:tr>
      <w:tr w:rsidR="001D7885" w14:paraId="00B59512" w14:textId="77777777" w:rsidTr="00092586">
        <w:trPr>
          <w:trHeight w:val="20"/>
        </w:trPr>
        <w:tc>
          <w:tcPr>
            <w:tcW w:w="2265" w:type="dxa"/>
            <w:vAlign w:val="center"/>
          </w:tcPr>
          <w:p w14:paraId="08628507" w14:textId="77777777" w:rsidR="001D7885" w:rsidRPr="00E23832" w:rsidRDefault="001D7885" w:rsidP="00092586">
            <w:pPr>
              <w:keepNext/>
              <w:spacing w:line="360" w:lineRule="auto"/>
              <w:rPr>
                <w:rFonts w:cstheme="minorHAnsi"/>
              </w:rPr>
            </w:pPr>
            <w:r w:rsidRPr="00E23832">
              <w:rPr>
                <w:rFonts w:eastAsia="Times New Roman" w:cstheme="minorHAnsi"/>
                <w:color w:val="000000"/>
              </w:rPr>
              <w:t>Asia</w:t>
            </w:r>
          </w:p>
        </w:tc>
        <w:tc>
          <w:tcPr>
            <w:tcW w:w="2265" w:type="dxa"/>
            <w:vAlign w:val="center"/>
          </w:tcPr>
          <w:p w14:paraId="46961597" w14:textId="77777777" w:rsidR="001D7885" w:rsidRPr="00E23832" w:rsidRDefault="001D7885" w:rsidP="00092586">
            <w:pPr>
              <w:keepNext/>
              <w:spacing w:line="360" w:lineRule="auto"/>
              <w:rPr>
                <w:rFonts w:cstheme="minorHAnsi"/>
              </w:rPr>
            </w:pPr>
            <w:r w:rsidRPr="00D96CF7">
              <w:rPr>
                <w:rFonts w:eastAsia="Times New Roman" w:cstheme="minorHAnsi"/>
                <w:color w:val="000000"/>
              </w:rPr>
              <w:t>1761</w:t>
            </w:r>
          </w:p>
        </w:tc>
        <w:tc>
          <w:tcPr>
            <w:tcW w:w="2266" w:type="dxa"/>
            <w:vAlign w:val="center"/>
          </w:tcPr>
          <w:p w14:paraId="06C7169A" w14:textId="77777777" w:rsidR="001D7885" w:rsidRPr="00E23832" w:rsidRDefault="001D7885" w:rsidP="00092586">
            <w:pPr>
              <w:keepNext/>
              <w:spacing w:line="360" w:lineRule="auto"/>
              <w:rPr>
                <w:rFonts w:cstheme="minorHAnsi"/>
              </w:rPr>
            </w:pPr>
            <w:r w:rsidRPr="00D96CF7">
              <w:rPr>
                <w:rFonts w:eastAsia="Times New Roman" w:cstheme="minorHAnsi"/>
                <w:color w:val="000000"/>
              </w:rPr>
              <w:t>190</w:t>
            </w:r>
          </w:p>
        </w:tc>
        <w:tc>
          <w:tcPr>
            <w:tcW w:w="2266" w:type="dxa"/>
            <w:vAlign w:val="center"/>
          </w:tcPr>
          <w:p w14:paraId="1EBAD622" w14:textId="77777777" w:rsidR="001D7885" w:rsidRPr="00E23832" w:rsidRDefault="001D7885" w:rsidP="00092586">
            <w:pPr>
              <w:keepNext/>
              <w:spacing w:line="360" w:lineRule="auto"/>
              <w:rPr>
                <w:rFonts w:cstheme="minorHAnsi"/>
              </w:rPr>
            </w:pPr>
            <w:r w:rsidRPr="00E23832">
              <w:rPr>
                <w:rFonts w:eastAsia="Times New Roman" w:cstheme="minorHAnsi"/>
                <w:color w:val="000000"/>
              </w:rPr>
              <w:t>0.10</w:t>
            </w:r>
          </w:p>
        </w:tc>
      </w:tr>
      <w:tr w:rsidR="001D7885" w14:paraId="2CBCC703" w14:textId="77777777" w:rsidTr="00092586">
        <w:trPr>
          <w:trHeight w:val="20"/>
        </w:trPr>
        <w:tc>
          <w:tcPr>
            <w:tcW w:w="2265" w:type="dxa"/>
            <w:vAlign w:val="center"/>
          </w:tcPr>
          <w:p w14:paraId="5124884A" w14:textId="77777777" w:rsidR="001D7885" w:rsidRPr="00E23832" w:rsidRDefault="001D7885" w:rsidP="00092586">
            <w:pPr>
              <w:keepNext/>
              <w:spacing w:line="360" w:lineRule="auto"/>
              <w:rPr>
                <w:rFonts w:cstheme="minorHAnsi"/>
              </w:rPr>
            </w:pPr>
            <w:r w:rsidRPr="00E23832">
              <w:rPr>
                <w:rFonts w:eastAsia="Times New Roman" w:cstheme="minorHAnsi"/>
                <w:color w:val="000000"/>
              </w:rPr>
              <w:t>Europe</w:t>
            </w:r>
          </w:p>
        </w:tc>
        <w:tc>
          <w:tcPr>
            <w:tcW w:w="2265" w:type="dxa"/>
            <w:vAlign w:val="center"/>
          </w:tcPr>
          <w:p w14:paraId="018D53EF" w14:textId="77777777" w:rsidR="001D7885" w:rsidRPr="00E23832" w:rsidRDefault="001D7885" w:rsidP="00092586">
            <w:pPr>
              <w:keepNext/>
              <w:spacing w:line="360" w:lineRule="auto"/>
              <w:rPr>
                <w:rFonts w:cstheme="minorHAnsi"/>
              </w:rPr>
            </w:pPr>
            <w:r w:rsidRPr="00D96CF7">
              <w:rPr>
                <w:rFonts w:eastAsia="Times New Roman" w:cstheme="minorHAnsi"/>
                <w:color w:val="000000"/>
              </w:rPr>
              <w:t>1207</w:t>
            </w:r>
          </w:p>
        </w:tc>
        <w:tc>
          <w:tcPr>
            <w:tcW w:w="2266" w:type="dxa"/>
            <w:vAlign w:val="center"/>
          </w:tcPr>
          <w:p w14:paraId="25D9969F" w14:textId="77777777" w:rsidR="001D7885" w:rsidRPr="00E23832" w:rsidRDefault="001D7885" w:rsidP="00092586">
            <w:pPr>
              <w:keepNext/>
              <w:spacing w:line="360" w:lineRule="auto"/>
              <w:rPr>
                <w:rFonts w:cstheme="minorHAnsi"/>
              </w:rPr>
            </w:pPr>
            <w:r w:rsidRPr="00D96CF7">
              <w:rPr>
                <w:rFonts w:eastAsia="Times New Roman" w:cstheme="minorHAnsi"/>
                <w:color w:val="000000"/>
              </w:rPr>
              <w:t>129</w:t>
            </w:r>
          </w:p>
        </w:tc>
        <w:tc>
          <w:tcPr>
            <w:tcW w:w="2266" w:type="dxa"/>
            <w:vAlign w:val="center"/>
          </w:tcPr>
          <w:p w14:paraId="27741E57" w14:textId="77777777" w:rsidR="001D7885" w:rsidRPr="00E23832" w:rsidRDefault="001D7885" w:rsidP="00092586">
            <w:pPr>
              <w:keepNext/>
              <w:spacing w:line="360" w:lineRule="auto"/>
              <w:rPr>
                <w:rFonts w:cstheme="minorHAnsi"/>
              </w:rPr>
            </w:pPr>
            <w:r w:rsidRPr="00D96CF7">
              <w:rPr>
                <w:rFonts w:eastAsia="Times New Roman" w:cstheme="minorHAnsi"/>
                <w:color w:val="000000"/>
              </w:rPr>
              <w:t>0.1</w:t>
            </w:r>
            <w:r w:rsidRPr="00E23832">
              <w:rPr>
                <w:rFonts w:eastAsia="Times New Roman" w:cstheme="minorHAnsi"/>
                <w:color w:val="000000"/>
              </w:rPr>
              <w:t>1</w:t>
            </w:r>
          </w:p>
        </w:tc>
      </w:tr>
      <w:tr w:rsidR="001D7885" w14:paraId="4FB5E207" w14:textId="77777777" w:rsidTr="00092586">
        <w:trPr>
          <w:trHeight w:val="20"/>
        </w:trPr>
        <w:tc>
          <w:tcPr>
            <w:tcW w:w="2265" w:type="dxa"/>
            <w:vAlign w:val="center"/>
          </w:tcPr>
          <w:p w14:paraId="612B804A" w14:textId="77777777" w:rsidR="001D7885" w:rsidRPr="00E23832" w:rsidRDefault="001D7885" w:rsidP="00092586">
            <w:pPr>
              <w:keepNext/>
              <w:spacing w:line="360" w:lineRule="auto"/>
              <w:rPr>
                <w:rFonts w:cstheme="minorHAnsi"/>
              </w:rPr>
            </w:pPr>
            <w:r w:rsidRPr="00E23832">
              <w:rPr>
                <w:rFonts w:eastAsia="Times New Roman" w:cstheme="minorHAnsi"/>
                <w:color w:val="000000"/>
              </w:rPr>
              <w:t>Latin America</w:t>
            </w:r>
          </w:p>
        </w:tc>
        <w:tc>
          <w:tcPr>
            <w:tcW w:w="2265" w:type="dxa"/>
            <w:vAlign w:val="center"/>
          </w:tcPr>
          <w:p w14:paraId="5CE56FEF" w14:textId="77777777" w:rsidR="001D7885" w:rsidRPr="00E23832" w:rsidRDefault="001D7885" w:rsidP="00092586">
            <w:pPr>
              <w:keepNext/>
              <w:spacing w:line="360" w:lineRule="auto"/>
              <w:rPr>
                <w:rFonts w:cstheme="minorHAnsi"/>
              </w:rPr>
            </w:pPr>
            <w:r w:rsidRPr="00D96CF7">
              <w:rPr>
                <w:rFonts w:eastAsia="Times New Roman" w:cstheme="minorHAnsi"/>
                <w:color w:val="000000"/>
              </w:rPr>
              <w:t>246</w:t>
            </w:r>
          </w:p>
        </w:tc>
        <w:tc>
          <w:tcPr>
            <w:tcW w:w="2266" w:type="dxa"/>
            <w:vAlign w:val="center"/>
          </w:tcPr>
          <w:p w14:paraId="69040C46" w14:textId="77777777" w:rsidR="001D7885" w:rsidRPr="00E23832" w:rsidRDefault="001D7885" w:rsidP="00092586">
            <w:pPr>
              <w:keepNext/>
              <w:spacing w:line="360" w:lineRule="auto"/>
              <w:rPr>
                <w:rFonts w:cstheme="minorHAnsi"/>
              </w:rPr>
            </w:pPr>
            <w:r w:rsidRPr="00D96CF7">
              <w:rPr>
                <w:rFonts w:eastAsia="Times New Roman" w:cstheme="minorHAnsi"/>
                <w:color w:val="000000"/>
              </w:rPr>
              <w:t>26</w:t>
            </w:r>
          </w:p>
        </w:tc>
        <w:tc>
          <w:tcPr>
            <w:tcW w:w="2266" w:type="dxa"/>
            <w:vAlign w:val="center"/>
          </w:tcPr>
          <w:p w14:paraId="5B57BB36" w14:textId="77777777" w:rsidR="001D7885" w:rsidRPr="00E23832" w:rsidRDefault="001D7885" w:rsidP="00092586">
            <w:pPr>
              <w:keepNext/>
              <w:spacing w:line="360" w:lineRule="auto"/>
              <w:rPr>
                <w:rFonts w:cstheme="minorHAnsi"/>
              </w:rPr>
            </w:pPr>
            <w:r w:rsidRPr="00D96CF7">
              <w:rPr>
                <w:rFonts w:eastAsia="Times New Roman" w:cstheme="minorHAnsi"/>
                <w:color w:val="000000"/>
              </w:rPr>
              <w:t>0.1</w:t>
            </w:r>
            <w:r w:rsidRPr="00E23832">
              <w:rPr>
                <w:rFonts w:eastAsia="Times New Roman" w:cstheme="minorHAnsi"/>
                <w:color w:val="000000"/>
              </w:rPr>
              <w:t>1</w:t>
            </w:r>
          </w:p>
        </w:tc>
      </w:tr>
      <w:tr w:rsidR="001D7885" w14:paraId="6E7F0A39" w14:textId="77777777" w:rsidTr="00092586">
        <w:trPr>
          <w:trHeight w:val="20"/>
        </w:trPr>
        <w:tc>
          <w:tcPr>
            <w:tcW w:w="2265" w:type="dxa"/>
            <w:vAlign w:val="center"/>
          </w:tcPr>
          <w:p w14:paraId="0FAD1777" w14:textId="77777777" w:rsidR="001D7885" w:rsidRPr="00E23832" w:rsidRDefault="001D7885" w:rsidP="00092586">
            <w:pPr>
              <w:keepNext/>
              <w:spacing w:line="360" w:lineRule="auto"/>
              <w:rPr>
                <w:rFonts w:eastAsia="Times New Roman" w:cstheme="minorHAnsi"/>
                <w:color w:val="000000"/>
              </w:rPr>
            </w:pPr>
            <w:r w:rsidRPr="00E23832">
              <w:rPr>
                <w:rFonts w:eastAsia="Times New Roman" w:cstheme="minorHAnsi"/>
                <w:color w:val="000000"/>
              </w:rPr>
              <w:t>North America</w:t>
            </w:r>
          </w:p>
        </w:tc>
        <w:tc>
          <w:tcPr>
            <w:tcW w:w="2265" w:type="dxa"/>
            <w:vAlign w:val="center"/>
          </w:tcPr>
          <w:p w14:paraId="7E69D970" w14:textId="77777777" w:rsidR="001D7885" w:rsidRPr="00E23832" w:rsidRDefault="001D7885" w:rsidP="00092586">
            <w:pPr>
              <w:keepNext/>
              <w:spacing w:line="360" w:lineRule="auto"/>
              <w:rPr>
                <w:rFonts w:eastAsia="Times New Roman" w:cstheme="minorHAnsi"/>
                <w:color w:val="000000"/>
              </w:rPr>
            </w:pPr>
            <w:r w:rsidRPr="00D96CF7">
              <w:rPr>
                <w:rFonts w:eastAsia="Times New Roman" w:cstheme="minorHAnsi"/>
                <w:color w:val="000000"/>
              </w:rPr>
              <w:t>1126</w:t>
            </w:r>
          </w:p>
        </w:tc>
        <w:tc>
          <w:tcPr>
            <w:tcW w:w="2266" w:type="dxa"/>
            <w:vAlign w:val="center"/>
          </w:tcPr>
          <w:p w14:paraId="3DC79A25" w14:textId="77777777" w:rsidR="001D7885" w:rsidRPr="00E23832" w:rsidRDefault="001D7885" w:rsidP="00092586">
            <w:pPr>
              <w:keepNext/>
              <w:spacing w:line="360" w:lineRule="auto"/>
              <w:rPr>
                <w:rFonts w:cstheme="minorHAnsi"/>
              </w:rPr>
            </w:pPr>
            <w:r w:rsidRPr="00D96CF7">
              <w:rPr>
                <w:rFonts w:eastAsia="Times New Roman" w:cstheme="minorHAnsi"/>
                <w:color w:val="000000"/>
              </w:rPr>
              <w:t>84</w:t>
            </w:r>
          </w:p>
        </w:tc>
        <w:tc>
          <w:tcPr>
            <w:tcW w:w="2266" w:type="dxa"/>
            <w:vAlign w:val="center"/>
          </w:tcPr>
          <w:p w14:paraId="2D714C0B" w14:textId="77777777" w:rsidR="001D7885" w:rsidRPr="00E23832" w:rsidRDefault="001D7885" w:rsidP="00092586">
            <w:pPr>
              <w:keepNext/>
              <w:spacing w:line="360" w:lineRule="auto"/>
              <w:rPr>
                <w:rFonts w:cstheme="minorHAnsi"/>
              </w:rPr>
            </w:pPr>
            <w:r w:rsidRPr="00D96CF7">
              <w:rPr>
                <w:rFonts w:eastAsia="Times New Roman" w:cstheme="minorHAnsi"/>
                <w:color w:val="000000"/>
              </w:rPr>
              <w:t>0.07</w:t>
            </w:r>
          </w:p>
        </w:tc>
      </w:tr>
      <w:tr w:rsidR="001D7885" w14:paraId="505AC74F" w14:textId="77777777" w:rsidTr="00092586">
        <w:trPr>
          <w:trHeight w:val="20"/>
        </w:trPr>
        <w:tc>
          <w:tcPr>
            <w:tcW w:w="2265" w:type="dxa"/>
            <w:tcBorders>
              <w:bottom w:val="single" w:sz="4" w:space="0" w:color="auto"/>
            </w:tcBorders>
            <w:vAlign w:val="center"/>
          </w:tcPr>
          <w:p w14:paraId="1AB830CF" w14:textId="77777777" w:rsidR="001D7885" w:rsidRPr="00E23832" w:rsidRDefault="001D7885" w:rsidP="00092586">
            <w:pPr>
              <w:keepNext/>
              <w:spacing w:line="360" w:lineRule="auto"/>
              <w:rPr>
                <w:rFonts w:eastAsia="Times New Roman" w:cstheme="minorHAnsi"/>
                <w:color w:val="000000"/>
              </w:rPr>
            </w:pPr>
            <w:r w:rsidRPr="00E23832">
              <w:rPr>
                <w:rFonts w:eastAsia="Times New Roman" w:cstheme="minorHAnsi"/>
                <w:color w:val="000000"/>
              </w:rPr>
              <w:t>Oceania</w:t>
            </w:r>
          </w:p>
        </w:tc>
        <w:tc>
          <w:tcPr>
            <w:tcW w:w="2265" w:type="dxa"/>
            <w:tcBorders>
              <w:bottom w:val="single" w:sz="4" w:space="0" w:color="auto"/>
            </w:tcBorders>
            <w:vAlign w:val="center"/>
          </w:tcPr>
          <w:p w14:paraId="273531AB" w14:textId="77777777" w:rsidR="001D7885" w:rsidRPr="00E23832" w:rsidRDefault="001D7885" w:rsidP="00092586">
            <w:pPr>
              <w:keepNext/>
              <w:spacing w:line="360" w:lineRule="auto"/>
              <w:rPr>
                <w:rFonts w:eastAsia="Times New Roman" w:cstheme="minorHAnsi"/>
                <w:color w:val="000000"/>
              </w:rPr>
            </w:pPr>
            <w:r w:rsidRPr="00D96CF7">
              <w:rPr>
                <w:rFonts w:eastAsia="Times New Roman" w:cstheme="minorHAnsi"/>
                <w:color w:val="000000"/>
              </w:rPr>
              <w:t>184</w:t>
            </w:r>
          </w:p>
        </w:tc>
        <w:tc>
          <w:tcPr>
            <w:tcW w:w="2266" w:type="dxa"/>
            <w:tcBorders>
              <w:bottom w:val="single" w:sz="4" w:space="0" w:color="auto"/>
            </w:tcBorders>
            <w:vAlign w:val="center"/>
          </w:tcPr>
          <w:p w14:paraId="3EBF3700" w14:textId="77777777" w:rsidR="001D7885" w:rsidRPr="00E23832" w:rsidRDefault="001D7885" w:rsidP="00092586">
            <w:pPr>
              <w:keepNext/>
              <w:spacing w:line="360" w:lineRule="auto"/>
              <w:rPr>
                <w:rFonts w:cstheme="minorHAnsi"/>
              </w:rPr>
            </w:pPr>
            <w:r w:rsidRPr="00D96CF7">
              <w:rPr>
                <w:rFonts w:eastAsia="Times New Roman" w:cstheme="minorHAnsi"/>
                <w:color w:val="000000"/>
              </w:rPr>
              <w:t>19</w:t>
            </w:r>
          </w:p>
        </w:tc>
        <w:tc>
          <w:tcPr>
            <w:tcW w:w="2266" w:type="dxa"/>
            <w:tcBorders>
              <w:bottom w:val="single" w:sz="4" w:space="0" w:color="auto"/>
            </w:tcBorders>
            <w:vAlign w:val="center"/>
          </w:tcPr>
          <w:p w14:paraId="48ADD896" w14:textId="77777777" w:rsidR="001D7885" w:rsidRPr="00E23832" w:rsidRDefault="001D7885" w:rsidP="00092586">
            <w:pPr>
              <w:keepNext/>
              <w:spacing w:line="360" w:lineRule="auto"/>
              <w:rPr>
                <w:rFonts w:cstheme="minorHAnsi"/>
              </w:rPr>
            </w:pPr>
            <w:r w:rsidRPr="00D96CF7">
              <w:rPr>
                <w:rFonts w:eastAsia="Times New Roman" w:cstheme="minorHAnsi"/>
                <w:color w:val="000000"/>
              </w:rPr>
              <w:t>0.10</w:t>
            </w:r>
          </w:p>
        </w:tc>
      </w:tr>
    </w:tbl>
    <w:p w14:paraId="459D1337" w14:textId="77777777" w:rsidR="001D7885" w:rsidRDefault="001D7885" w:rsidP="00092586">
      <w:pPr>
        <w:pStyle w:val="Caption"/>
        <w:spacing w:line="360" w:lineRule="auto"/>
      </w:pPr>
      <w:bookmarkStart w:id="31" w:name="_Ref512605458"/>
      <w:r>
        <w:t xml:space="preserve">Table </w:t>
      </w:r>
      <w:fldSimple w:instr=" SEQ Table \* ARABIC ">
        <w:r w:rsidR="00BC536B">
          <w:rPr>
            <w:noProof/>
          </w:rPr>
          <w:t>4</w:t>
        </w:r>
      </w:fldSimple>
      <w:bookmarkEnd w:id="31"/>
      <w:r>
        <w:t>: Regional coverage of 'forward-looking' case studies</w:t>
      </w:r>
    </w:p>
    <w:p w14:paraId="4B6708E7" w14:textId="77777777" w:rsidR="00092586" w:rsidRPr="00092586" w:rsidRDefault="00092586" w:rsidP="00092586"/>
    <w:p w14:paraId="2F7171E4" w14:textId="77777777" w:rsidR="00C6067A" w:rsidRDefault="00C6067A" w:rsidP="00BC536B">
      <w:pPr>
        <w:keepNext/>
        <w:spacing w:line="480" w:lineRule="auto"/>
      </w:pPr>
      <w:r>
        <w:rPr>
          <w:rFonts w:ascii="Calibri" w:eastAsia="Calibri" w:hAnsi="Calibri" w:cs="Calibri"/>
          <w:noProof/>
        </w:rPr>
        <w:lastRenderedPageBreak/>
        <w:drawing>
          <wp:inline distT="0" distB="0" distL="0" distR="0" wp14:anchorId="5A473E16" wp14:editId="32FCF4C4">
            <wp:extent cx="4434849" cy="303124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_Fig_comparativ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4849" cy="3031242"/>
                    </a:xfrm>
                    <a:prstGeom prst="rect">
                      <a:avLst/>
                    </a:prstGeom>
                  </pic:spPr>
                </pic:pic>
              </a:graphicData>
            </a:graphic>
          </wp:inline>
        </w:drawing>
      </w:r>
    </w:p>
    <w:p w14:paraId="1F550CDD" w14:textId="1E4B8D13" w:rsidR="00C6067A" w:rsidRDefault="00C6067A" w:rsidP="00BC536B">
      <w:pPr>
        <w:pStyle w:val="Caption"/>
        <w:spacing w:line="480" w:lineRule="auto"/>
        <w:rPr>
          <w:b/>
        </w:rPr>
      </w:pPr>
      <w:bookmarkStart w:id="32" w:name="_Ref512332084"/>
      <w:r w:rsidRPr="002D518F">
        <w:rPr>
          <w:b/>
        </w:rPr>
        <w:t xml:space="preserve">Figure </w:t>
      </w:r>
      <w:r w:rsidR="00BC536B">
        <w:rPr>
          <w:b/>
        </w:rPr>
        <w:fldChar w:fldCharType="begin"/>
      </w:r>
      <w:r w:rsidR="00BC536B">
        <w:rPr>
          <w:b/>
        </w:rPr>
        <w:instrText xml:space="preserve"> SEQ Figure \* ARABIC </w:instrText>
      </w:r>
      <w:r w:rsidR="00BC536B">
        <w:rPr>
          <w:b/>
        </w:rPr>
        <w:fldChar w:fldCharType="separate"/>
      </w:r>
      <w:r w:rsidR="00BC536B">
        <w:rPr>
          <w:b/>
          <w:noProof/>
        </w:rPr>
        <w:t>5</w:t>
      </w:r>
      <w:r w:rsidR="00BC536B">
        <w:rPr>
          <w:b/>
        </w:rPr>
        <w:fldChar w:fldCharType="end"/>
      </w:r>
      <w:bookmarkEnd w:id="32"/>
      <w:r w:rsidRPr="002D518F">
        <w:rPr>
          <w:b/>
        </w:rPr>
        <w:t>: Number of cities mentioned in comparative studies</w:t>
      </w:r>
    </w:p>
    <w:sectPr w:rsidR="00C6067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Felix Creutzig" w:date="2018-05-01T15:20:00Z" w:initials="FC">
    <w:p w14:paraId="69A43390" w14:textId="65C29157" w:rsidR="00C373D8" w:rsidRDefault="00C373D8">
      <w:pPr>
        <w:pStyle w:val="CommentText"/>
      </w:pPr>
      <w:r>
        <w:rPr>
          <w:rStyle w:val="CommentReference"/>
        </w:rPr>
        <w:annotationRef/>
      </w:r>
      <w:hyperlink r:id="rId1" w:history="1">
        <w:r w:rsidRPr="00674D26">
          <w:rPr>
            <w:rStyle w:val="Hyperlink"/>
          </w:rPr>
          <w:t>http://journals.plos.org/plosone/article?id=10.1371/journal.pone.0151328</w:t>
        </w:r>
      </w:hyperlink>
    </w:p>
    <w:p w14:paraId="36FC26BF" w14:textId="77777777" w:rsidR="00C373D8" w:rsidRDefault="00C373D8">
      <w:pPr>
        <w:pStyle w:val="CommentText"/>
      </w:pPr>
    </w:p>
    <w:p w14:paraId="744E94CA" w14:textId="77777777" w:rsidR="00C373D8" w:rsidRDefault="00C373D8">
      <w:pPr>
        <w:pStyle w:val="CommentText"/>
      </w:pPr>
    </w:p>
  </w:comment>
  <w:comment w:id="8" w:author="Felix Creutzig" w:date="2018-05-01T15:33:00Z" w:initials="FC">
    <w:p w14:paraId="374F5DE1" w14:textId="32CE3D23" w:rsidR="00C373D8" w:rsidRDefault="00C373D8">
      <w:pPr>
        <w:pStyle w:val="CommentText"/>
      </w:pPr>
      <w:r>
        <w:rPr>
          <w:rStyle w:val="CommentReference"/>
        </w:rPr>
        <w:annotationRef/>
      </w:r>
      <w:r w:rsidRPr="009116AF">
        <w:t>http://europepmc.org/articles/pmc4084436</w:t>
      </w:r>
    </w:p>
  </w:comment>
  <w:comment w:id="12" w:author="William Lamb" w:date="2018-04-05T13:47:00Z" w:initials="WL">
    <w:p w14:paraId="009D6FB4" w14:textId="0D5BD2CE" w:rsidR="00C373D8" w:rsidRDefault="00C373D8">
      <w:pPr>
        <w:pStyle w:val="CommentText"/>
      </w:pPr>
      <w:r>
        <w:rPr>
          <w:rStyle w:val="CommentReference"/>
        </w:rPr>
        <w:annotationRef/>
      </w:r>
      <w:hyperlink r:id="rId2" w:history="1">
        <w:r w:rsidRPr="00D51627">
          <w:rPr>
            <w:rStyle w:val="Hyperlink"/>
          </w:rPr>
          <w:t>https://www.sciencedirect.com/science/article/pii/S2214629617304516?via%3Dihub</w:t>
        </w:r>
      </w:hyperlink>
    </w:p>
    <w:p w14:paraId="45EBC01E" w14:textId="77777777" w:rsidR="00C373D8" w:rsidRDefault="00C373D8">
      <w:pPr>
        <w:pStyle w:val="CommentText"/>
      </w:pPr>
    </w:p>
  </w:comment>
  <w:comment w:id="13" w:author="William Lamb" w:date="2018-04-05T13:50:00Z" w:initials="WL">
    <w:p w14:paraId="13FCA0E2" w14:textId="3A0FA2E5" w:rsidR="00C373D8" w:rsidRDefault="00C373D8">
      <w:pPr>
        <w:pStyle w:val="CommentText"/>
      </w:pPr>
      <w:r>
        <w:rPr>
          <w:rStyle w:val="CommentReference"/>
        </w:rPr>
        <w:annotationRef/>
      </w:r>
      <w:hyperlink r:id="rId3" w:history="1">
        <w:r w:rsidRPr="00D51627">
          <w:rPr>
            <w:rStyle w:val="Hyperlink"/>
          </w:rPr>
          <w:t>https://www.sciencedirect.com/science/article/pii/S1618866717302479?via%3Dihub</w:t>
        </w:r>
      </w:hyperlink>
    </w:p>
    <w:p w14:paraId="18746FA5" w14:textId="77777777" w:rsidR="00C373D8" w:rsidRDefault="00C373D8">
      <w:pPr>
        <w:pStyle w:val="CommentText"/>
      </w:pPr>
    </w:p>
    <w:p w14:paraId="190B6A8C" w14:textId="7CD52835" w:rsidR="00C373D8" w:rsidRDefault="00C373D8">
      <w:pPr>
        <w:pStyle w:val="CommentText"/>
      </w:pPr>
      <w:hyperlink r:id="rId4" w:history="1">
        <w:r w:rsidRPr="00D51627">
          <w:rPr>
            <w:rStyle w:val="Hyperlink"/>
          </w:rPr>
          <w:t>https://www.sciencedirect.com/science/article/pii/S161886671730523X?via%3Dihub</w:t>
        </w:r>
      </w:hyperlink>
    </w:p>
    <w:p w14:paraId="26983FEE" w14:textId="77777777" w:rsidR="00C373D8" w:rsidRDefault="00C373D8">
      <w:pPr>
        <w:pStyle w:val="CommentText"/>
      </w:pPr>
    </w:p>
  </w:comment>
  <w:comment w:id="14" w:author="William Lamb" w:date="2018-04-30T13:23:00Z" w:initials="WL">
    <w:p w14:paraId="3B8CF7F4" w14:textId="17594233" w:rsidR="00C373D8" w:rsidRDefault="00C373D8">
      <w:pPr>
        <w:pStyle w:val="CommentText"/>
      </w:pPr>
      <w:r>
        <w:rPr>
          <w:rStyle w:val="CommentReference"/>
        </w:rPr>
        <w:annotationRef/>
      </w:r>
      <w:r>
        <w:t>@Felix: please review these (I sent a spreadsheet)</w:t>
      </w:r>
    </w:p>
  </w:comment>
  <w:comment w:id="15" w:author="Felix Creutzig" w:date="2018-05-01T15:55:00Z" w:initials="FC">
    <w:p w14:paraId="5BA40130" w14:textId="0DE1B95E" w:rsidR="00C373D8" w:rsidRDefault="00C373D8">
      <w:pPr>
        <w:pStyle w:val="CommentText"/>
      </w:pPr>
      <w:r>
        <w:rPr>
          <w:rStyle w:val="CommentReference"/>
        </w:rPr>
        <w:annotationRef/>
      </w:r>
      <w:r>
        <w:t xml:space="preserve">Garcez, Deng, and Srivastava all have different focus but with implications and learning on the city level. So they should be included. </w:t>
      </w:r>
    </w:p>
    <w:p w14:paraId="27911687" w14:textId="77777777" w:rsidR="00C373D8" w:rsidRDefault="00C373D8">
      <w:pPr>
        <w:pStyle w:val="CommentText"/>
      </w:pPr>
    </w:p>
    <w:p w14:paraId="041A088C" w14:textId="75C68B9E" w:rsidR="00C373D8" w:rsidRDefault="00C373D8">
      <w:pPr>
        <w:pStyle w:val="CommentText"/>
      </w:pPr>
      <w:r>
        <w:t xml:space="preserve">Cite studies also in reference list. </w:t>
      </w:r>
    </w:p>
  </w:comment>
  <w:comment w:id="17" w:author="Felix Creutzig" w:date="2018-05-01T15:59:00Z" w:initials="FC">
    <w:p w14:paraId="6F6DD04A" w14:textId="622601AD" w:rsidR="00C373D8" w:rsidRDefault="00C373D8">
      <w:pPr>
        <w:pStyle w:val="CommentText"/>
      </w:pPr>
      <w:r>
        <w:rPr>
          <w:rStyle w:val="CommentReference"/>
        </w:rPr>
        <w:annotationRef/>
      </w:r>
      <w:r>
        <w:t xml:space="preserve">Either include first column with numbering them, or cite the three reviews here directly. </w:t>
      </w:r>
    </w:p>
  </w:comment>
  <w:comment w:id="27" w:author="William Lamb" w:date="2018-04-23T13:40:00Z" w:initials="WL">
    <w:p w14:paraId="40128F17" w14:textId="77777777" w:rsidR="00C373D8" w:rsidRDefault="00C373D8" w:rsidP="007179F3">
      <w:pPr>
        <w:pStyle w:val="CommentText"/>
      </w:pPr>
      <w:r>
        <w:rPr>
          <w:rStyle w:val="CommentReference"/>
        </w:rPr>
        <w:annotationRef/>
      </w:r>
      <w:r>
        <w:t>Before I beautify something like this… is it the right way to demonstrate our capabilities?</w:t>
      </w:r>
    </w:p>
    <w:p w14:paraId="2308299E" w14:textId="77777777" w:rsidR="00C373D8" w:rsidRDefault="00C373D8" w:rsidP="007179F3">
      <w:pPr>
        <w:pStyle w:val="CommentText"/>
      </w:pPr>
    </w:p>
    <w:p w14:paraId="0B315816" w14:textId="77777777" w:rsidR="00C373D8" w:rsidRDefault="00C373D8" w:rsidP="007179F3">
      <w:pPr>
        <w:pStyle w:val="CommentText"/>
      </w:pPr>
      <w:r>
        <w:t>i.e. could be swapped with table 5 in the SI</w:t>
      </w:r>
    </w:p>
  </w:comment>
  <w:comment w:id="28" w:author="Felix Creutzig" w:date="2018-05-01T15:57:00Z" w:initials="FC">
    <w:p w14:paraId="7F0CF49E" w14:textId="77777777" w:rsidR="00C373D8" w:rsidRDefault="00C373D8" w:rsidP="007179F3">
      <w:pPr>
        <w:pStyle w:val="CommentText"/>
      </w:pPr>
      <w:r>
        <w:rPr>
          <w:rStyle w:val="CommentReference"/>
        </w:rPr>
        <w:annotationRef/>
      </w:r>
      <w:r>
        <w:t xml:space="preserve">My suggestion: Swap with table 5. Keep this one in the SI and refer to it in the text. Cite the publications on Cairo also in reference list.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4E94CA" w15:done="0"/>
  <w15:commentEx w15:paraId="374F5DE1" w15:done="0"/>
  <w15:commentEx w15:paraId="45EBC01E" w15:done="0"/>
  <w15:commentEx w15:paraId="26983FEE" w15:done="0"/>
  <w15:commentEx w15:paraId="3B8CF7F4" w15:done="0"/>
  <w15:commentEx w15:paraId="041A088C" w15:paraIdParent="3B8CF7F4" w15:done="0"/>
  <w15:commentEx w15:paraId="6F6DD04A" w15:done="0"/>
  <w15:commentEx w15:paraId="0B315816" w15:done="0"/>
  <w15:commentEx w15:paraId="7F0CF49E" w15:paraIdParent="0B3158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0B2B0" w14:textId="77777777" w:rsidR="00207274" w:rsidRDefault="00207274" w:rsidP="00BE27EB">
      <w:pPr>
        <w:spacing w:after="0" w:line="240" w:lineRule="auto"/>
      </w:pPr>
      <w:r>
        <w:separator/>
      </w:r>
    </w:p>
  </w:endnote>
  <w:endnote w:type="continuationSeparator" w:id="0">
    <w:p w14:paraId="6359118A" w14:textId="77777777" w:rsidR="00207274" w:rsidRDefault="00207274" w:rsidP="00BE27EB">
      <w:pPr>
        <w:spacing w:after="0" w:line="240" w:lineRule="auto"/>
      </w:pPr>
      <w:r>
        <w:continuationSeparator/>
      </w:r>
    </w:p>
  </w:endnote>
  <w:endnote w:type="continuationNotice" w:id="1">
    <w:p w14:paraId="63BCF0EB" w14:textId="77777777" w:rsidR="00207274" w:rsidRDefault="002072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4AA03" w14:textId="77777777" w:rsidR="00207274" w:rsidRDefault="00207274" w:rsidP="00BE27EB">
      <w:pPr>
        <w:spacing w:after="0" w:line="240" w:lineRule="auto"/>
      </w:pPr>
      <w:r>
        <w:separator/>
      </w:r>
    </w:p>
  </w:footnote>
  <w:footnote w:type="continuationSeparator" w:id="0">
    <w:p w14:paraId="1EE12758" w14:textId="77777777" w:rsidR="00207274" w:rsidRDefault="00207274" w:rsidP="00BE27EB">
      <w:pPr>
        <w:spacing w:after="0" w:line="240" w:lineRule="auto"/>
      </w:pPr>
      <w:r>
        <w:continuationSeparator/>
      </w:r>
    </w:p>
  </w:footnote>
  <w:footnote w:type="continuationNotice" w:id="1">
    <w:p w14:paraId="604514FE" w14:textId="77777777" w:rsidR="00207274" w:rsidRDefault="0020727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446F"/>
    <w:multiLevelType w:val="multilevel"/>
    <w:tmpl w:val="1A7EB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3A67C7"/>
    <w:multiLevelType w:val="multilevel"/>
    <w:tmpl w:val="1CBCD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287B25"/>
    <w:multiLevelType w:val="hybridMultilevel"/>
    <w:tmpl w:val="05E218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6A15156"/>
    <w:multiLevelType w:val="hybridMultilevel"/>
    <w:tmpl w:val="211A3E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72B6F4B"/>
    <w:multiLevelType w:val="hybridMultilevel"/>
    <w:tmpl w:val="E0746E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lix Creutzig">
    <w15:presenceInfo w15:providerId="AD" w15:userId="S-1-5-21-1111795796-3109892168-2533273803-1154"/>
  </w15:person>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1B"/>
    <w:rsid w:val="0001247E"/>
    <w:rsid w:val="00013ABA"/>
    <w:rsid w:val="00013C8C"/>
    <w:rsid w:val="0001410A"/>
    <w:rsid w:val="00017748"/>
    <w:rsid w:val="00022DCB"/>
    <w:rsid w:val="00035471"/>
    <w:rsid w:val="0003586C"/>
    <w:rsid w:val="00045725"/>
    <w:rsid w:val="0005750C"/>
    <w:rsid w:val="0005792C"/>
    <w:rsid w:val="00060A41"/>
    <w:rsid w:val="000628D2"/>
    <w:rsid w:val="000713E9"/>
    <w:rsid w:val="00077773"/>
    <w:rsid w:val="00085FD6"/>
    <w:rsid w:val="00087DBC"/>
    <w:rsid w:val="00090D00"/>
    <w:rsid w:val="00092586"/>
    <w:rsid w:val="00095F6C"/>
    <w:rsid w:val="000A0BB2"/>
    <w:rsid w:val="000A1837"/>
    <w:rsid w:val="000B348F"/>
    <w:rsid w:val="000B4021"/>
    <w:rsid w:val="000C2710"/>
    <w:rsid w:val="000D7FE3"/>
    <w:rsid w:val="000E150D"/>
    <w:rsid w:val="000E4B75"/>
    <w:rsid w:val="000E53A6"/>
    <w:rsid w:val="000F19D9"/>
    <w:rsid w:val="001034B7"/>
    <w:rsid w:val="001035BF"/>
    <w:rsid w:val="00104F07"/>
    <w:rsid w:val="00123B3F"/>
    <w:rsid w:val="00123B4E"/>
    <w:rsid w:val="00134659"/>
    <w:rsid w:val="0014356A"/>
    <w:rsid w:val="00145983"/>
    <w:rsid w:val="001544AF"/>
    <w:rsid w:val="00160D1B"/>
    <w:rsid w:val="00164543"/>
    <w:rsid w:val="001654D4"/>
    <w:rsid w:val="00166C51"/>
    <w:rsid w:val="001749E2"/>
    <w:rsid w:val="00184528"/>
    <w:rsid w:val="001857F0"/>
    <w:rsid w:val="00187F77"/>
    <w:rsid w:val="0019060A"/>
    <w:rsid w:val="00190846"/>
    <w:rsid w:val="001A0AAD"/>
    <w:rsid w:val="001A2967"/>
    <w:rsid w:val="001A6F37"/>
    <w:rsid w:val="001B33D1"/>
    <w:rsid w:val="001B6993"/>
    <w:rsid w:val="001C3638"/>
    <w:rsid w:val="001C3C21"/>
    <w:rsid w:val="001C3DFA"/>
    <w:rsid w:val="001D7885"/>
    <w:rsid w:val="001E5275"/>
    <w:rsid w:val="001F0676"/>
    <w:rsid w:val="001F217D"/>
    <w:rsid w:val="001F3110"/>
    <w:rsid w:val="001F5CA6"/>
    <w:rsid w:val="002006A1"/>
    <w:rsid w:val="002030BF"/>
    <w:rsid w:val="00205647"/>
    <w:rsid w:val="00206897"/>
    <w:rsid w:val="00207274"/>
    <w:rsid w:val="00207CAB"/>
    <w:rsid w:val="002113CC"/>
    <w:rsid w:val="0021688B"/>
    <w:rsid w:val="00217A56"/>
    <w:rsid w:val="002208EB"/>
    <w:rsid w:val="00224419"/>
    <w:rsid w:val="00226944"/>
    <w:rsid w:val="00232DE4"/>
    <w:rsid w:val="00235024"/>
    <w:rsid w:val="00235397"/>
    <w:rsid w:val="00243CA7"/>
    <w:rsid w:val="002448F1"/>
    <w:rsid w:val="0024728A"/>
    <w:rsid w:val="0025301F"/>
    <w:rsid w:val="00255BFC"/>
    <w:rsid w:val="002620FF"/>
    <w:rsid w:val="00263CAD"/>
    <w:rsid w:val="002732EE"/>
    <w:rsid w:val="00274DF0"/>
    <w:rsid w:val="002827D1"/>
    <w:rsid w:val="00287EC3"/>
    <w:rsid w:val="00295013"/>
    <w:rsid w:val="00295213"/>
    <w:rsid w:val="00296D0E"/>
    <w:rsid w:val="002A1985"/>
    <w:rsid w:val="002A1EFC"/>
    <w:rsid w:val="002A1FFB"/>
    <w:rsid w:val="002A1FFC"/>
    <w:rsid w:val="002A79B5"/>
    <w:rsid w:val="002B274F"/>
    <w:rsid w:val="002B33D5"/>
    <w:rsid w:val="002B5678"/>
    <w:rsid w:val="002C0097"/>
    <w:rsid w:val="002C231D"/>
    <w:rsid w:val="002C2C4C"/>
    <w:rsid w:val="002C655E"/>
    <w:rsid w:val="002D2950"/>
    <w:rsid w:val="002D3326"/>
    <w:rsid w:val="002D4A08"/>
    <w:rsid w:val="002D518F"/>
    <w:rsid w:val="002D534F"/>
    <w:rsid w:val="002D6DF5"/>
    <w:rsid w:val="002E2C47"/>
    <w:rsid w:val="002E609E"/>
    <w:rsid w:val="002E68C8"/>
    <w:rsid w:val="003003D2"/>
    <w:rsid w:val="00301B81"/>
    <w:rsid w:val="00302125"/>
    <w:rsid w:val="00302A3D"/>
    <w:rsid w:val="0030420A"/>
    <w:rsid w:val="00310836"/>
    <w:rsid w:val="0032623B"/>
    <w:rsid w:val="00331402"/>
    <w:rsid w:val="003372ED"/>
    <w:rsid w:val="0034754E"/>
    <w:rsid w:val="00351A77"/>
    <w:rsid w:val="003572ED"/>
    <w:rsid w:val="00361973"/>
    <w:rsid w:val="00365706"/>
    <w:rsid w:val="00366F03"/>
    <w:rsid w:val="003710C9"/>
    <w:rsid w:val="003867D6"/>
    <w:rsid w:val="003879F2"/>
    <w:rsid w:val="0039083A"/>
    <w:rsid w:val="0039113F"/>
    <w:rsid w:val="00393788"/>
    <w:rsid w:val="003944B5"/>
    <w:rsid w:val="0039624C"/>
    <w:rsid w:val="0039757B"/>
    <w:rsid w:val="003975AE"/>
    <w:rsid w:val="003A07F8"/>
    <w:rsid w:val="003A4232"/>
    <w:rsid w:val="003A521E"/>
    <w:rsid w:val="003A6DFA"/>
    <w:rsid w:val="003B2195"/>
    <w:rsid w:val="003B64E7"/>
    <w:rsid w:val="003C7E26"/>
    <w:rsid w:val="003D2D7B"/>
    <w:rsid w:val="003D3086"/>
    <w:rsid w:val="003E0E0E"/>
    <w:rsid w:val="003E194F"/>
    <w:rsid w:val="003E6A20"/>
    <w:rsid w:val="003E6AF9"/>
    <w:rsid w:val="003F4427"/>
    <w:rsid w:val="003F46D1"/>
    <w:rsid w:val="00403555"/>
    <w:rsid w:val="00413EB1"/>
    <w:rsid w:val="004314BD"/>
    <w:rsid w:val="0043156F"/>
    <w:rsid w:val="00433F74"/>
    <w:rsid w:val="00435D7D"/>
    <w:rsid w:val="0043652F"/>
    <w:rsid w:val="00437712"/>
    <w:rsid w:val="004400F9"/>
    <w:rsid w:val="00447365"/>
    <w:rsid w:val="00450D9C"/>
    <w:rsid w:val="004547AA"/>
    <w:rsid w:val="004603FF"/>
    <w:rsid w:val="004612F1"/>
    <w:rsid w:val="00463046"/>
    <w:rsid w:val="004654B4"/>
    <w:rsid w:val="00465857"/>
    <w:rsid w:val="004734AB"/>
    <w:rsid w:val="00473AAF"/>
    <w:rsid w:val="00494D7B"/>
    <w:rsid w:val="0049536B"/>
    <w:rsid w:val="004A3550"/>
    <w:rsid w:val="004B2D18"/>
    <w:rsid w:val="004B3CA3"/>
    <w:rsid w:val="004B5351"/>
    <w:rsid w:val="004C0C2A"/>
    <w:rsid w:val="004C30BA"/>
    <w:rsid w:val="004D5287"/>
    <w:rsid w:val="004E49A0"/>
    <w:rsid w:val="004F321C"/>
    <w:rsid w:val="004F5B42"/>
    <w:rsid w:val="004F72B7"/>
    <w:rsid w:val="0050200E"/>
    <w:rsid w:val="005022F8"/>
    <w:rsid w:val="00502F7C"/>
    <w:rsid w:val="00503641"/>
    <w:rsid w:val="005046C9"/>
    <w:rsid w:val="00511E48"/>
    <w:rsid w:val="005140EE"/>
    <w:rsid w:val="00514613"/>
    <w:rsid w:val="00517EE5"/>
    <w:rsid w:val="00520DFD"/>
    <w:rsid w:val="00524371"/>
    <w:rsid w:val="005379F1"/>
    <w:rsid w:val="0054092B"/>
    <w:rsid w:val="00541318"/>
    <w:rsid w:val="00550D49"/>
    <w:rsid w:val="00554D36"/>
    <w:rsid w:val="005602DF"/>
    <w:rsid w:val="0056239B"/>
    <w:rsid w:val="005635D9"/>
    <w:rsid w:val="005635F4"/>
    <w:rsid w:val="005650E8"/>
    <w:rsid w:val="005665B9"/>
    <w:rsid w:val="00575B63"/>
    <w:rsid w:val="00591B1D"/>
    <w:rsid w:val="005960A3"/>
    <w:rsid w:val="005A2F0C"/>
    <w:rsid w:val="005A61F8"/>
    <w:rsid w:val="005A65F1"/>
    <w:rsid w:val="005B25C4"/>
    <w:rsid w:val="005B6595"/>
    <w:rsid w:val="005C163D"/>
    <w:rsid w:val="005C63FB"/>
    <w:rsid w:val="005C7E55"/>
    <w:rsid w:val="005E3FD5"/>
    <w:rsid w:val="005E748C"/>
    <w:rsid w:val="005F15CD"/>
    <w:rsid w:val="005F1AD6"/>
    <w:rsid w:val="005F7242"/>
    <w:rsid w:val="00600761"/>
    <w:rsid w:val="006064E6"/>
    <w:rsid w:val="006075DF"/>
    <w:rsid w:val="00612E42"/>
    <w:rsid w:val="0062012D"/>
    <w:rsid w:val="00636DB8"/>
    <w:rsid w:val="00640458"/>
    <w:rsid w:val="00646FA2"/>
    <w:rsid w:val="00663B88"/>
    <w:rsid w:val="00664AB9"/>
    <w:rsid w:val="00674286"/>
    <w:rsid w:val="006803E0"/>
    <w:rsid w:val="006822A6"/>
    <w:rsid w:val="00686616"/>
    <w:rsid w:val="00686F58"/>
    <w:rsid w:val="006901AC"/>
    <w:rsid w:val="00690EB6"/>
    <w:rsid w:val="00692B62"/>
    <w:rsid w:val="00696718"/>
    <w:rsid w:val="00697233"/>
    <w:rsid w:val="006A08F7"/>
    <w:rsid w:val="006A43DD"/>
    <w:rsid w:val="006B0909"/>
    <w:rsid w:val="006B21C1"/>
    <w:rsid w:val="006C267A"/>
    <w:rsid w:val="006E647F"/>
    <w:rsid w:val="006E6A30"/>
    <w:rsid w:val="006F040B"/>
    <w:rsid w:val="0070184A"/>
    <w:rsid w:val="0070199D"/>
    <w:rsid w:val="007019C9"/>
    <w:rsid w:val="007042C0"/>
    <w:rsid w:val="00711765"/>
    <w:rsid w:val="00716F0D"/>
    <w:rsid w:val="007179F3"/>
    <w:rsid w:val="0072031D"/>
    <w:rsid w:val="007208C7"/>
    <w:rsid w:val="0072400C"/>
    <w:rsid w:val="0073450B"/>
    <w:rsid w:val="00734575"/>
    <w:rsid w:val="00734751"/>
    <w:rsid w:val="00737734"/>
    <w:rsid w:val="00745B93"/>
    <w:rsid w:val="00746851"/>
    <w:rsid w:val="00752C1B"/>
    <w:rsid w:val="00754127"/>
    <w:rsid w:val="00773E72"/>
    <w:rsid w:val="0077513B"/>
    <w:rsid w:val="0078207F"/>
    <w:rsid w:val="00787070"/>
    <w:rsid w:val="00791EB9"/>
    <w:rsid w:val="00796035"/>
    <w:rsid w:val="00797860"/>
    <w:rsid w:val="007A300B"/>
    <w:rsid w:val="007A3454"/>
    <w:rsid w:val="007A3671"/>
    <w:rsid w:val="007A7571"/>
    <w:rsid w:val="007A7F6F"/>
    <w:rsid w:val="007B09A8"/>
    <w:rsid w:val="007B3175"/>
    <w:rsid w:val="007B4A96"/>
    <w:rsid w:val="007B525F"/>
    <w:rsid w:val="007B7239"/>
    <w:rsid w:val="007B730F"/>
    <w:rsid w:val="007C1DA5"/>
    <w:rsid w:val="007C390D"/>
    <w:rsid w:val="007D21EC"/>
    <w:rsid w:val="007D5093"/>
    <w:rsid w:val="007D795D"/>
    <w:rsid w:val="007E29F7"/>
    <w:rsid w:val="007E7D2B"/>
    <w:rsid w:val="007F0025"/>
    <w:rsid w:val="007F0E14"/>
    <w:rsid w:val="007F533E"/>
    <w:rsid w:val="007F7858"/>
    <w:rsid w:val="00800CE3"/>
    <w:rsid w:val="00802E8B"/>
    <w:rsid w:val="00804521"/>
    <w:rsid w:val="00805C49"/>
    <w:rsid w:val="008105EC"/>
    <w:rsid w:val="008150D0"/>
    <w:rsid w:val="00816415"/>
    <w:rsid w:val="00816885"/>
    <w:rsid w:val="0082231E"/>
    <w:rsid w:val="00826974"/>
    <w:rsid w:val="00834150"/>
    <w:rsid w:val="008466F3"/>
    <w:rsid w:val="00856859"/>
    <w:rsid w:val="00857192"/>
    <w:rsid w:val="0086009F"/>
    <w:rsid w:val="008617AD"/>
    <w:rsid w:val="00862622"/>
    <w:rsid w:val="00862D28"/>
    <w:rsid w:val="008637D8"/>
    <w:rsid w:val="00864093"/>
    <w:rsid w:val="008700D5"/>
    <w:rsid w:val="00871B22"/>
    <w:rsid w:val="00873096"/>
    <w:rsid w:val="00873F08"/>
    <w:rsid w:val="00876745"/>
    <w:rsid w:val="00876B6E"/>
    <w:rsid w:val="00882D59"/>
    <w:rsid w:val="00883BAD"/>
    <w:rsid w:val="00885C26"/>
    <w:rsid w:val="008902F7"/>
    <w:rsid w:val="0089464F"/>
    <w:rsid w:val="008A01E6"/>
    <w:rsid w:val="008A18D1"/>
    <w:rsid w:val="008A5E43"/>
    <w:rsid w:val="008A7D01"/>
    <w:rsid w:val="008B0EC3"/>
    <w:rsid w:val="008B1291"/>
    <w:rsid w:val="008B1367"/>
    <w:rsid w:val="008B266C"/>
    <w:rsid w:val="008C1A08"/>
    <w:rsid w:val="008C22EA"/>
    <w:rsid w:val="008C73C8"/>
    <w:rsid w:val="008D2621"/>
    <w:rsid w:val="008D2E16"/>
    <w:rsid w:val="008D5448"/>
    <w:rsid w:val="008D71F4"/>
    <w:rsid w:val="008E2951"/>
    <w:rsid w:val="008E3899"/>
    <w:rsid w:val="008E3FB3"/>
    <w:rsid w:val="008F2C1B"/>
    <w:rsid w:val="008F622A"/>
    <w:rsid w:val="009016C0"/>
    <w:rsid w:val="00905EA8"/>
    <w:rsid w:val="00907562"/>
    <w:rsid w:val="009116AF"/>
    <w:rsid w:val="009159A4"/>
    <w:rsid w:val="00916505"/>
    <w:rsid w:val="00925AD6"/>
    <w:rsid w:val="00927EE9"/>
    <w:rsid w:val="00942ECB"/>
    <w:rsid w:val="00944866"/>
    <w:rsid w:val="0094789E"/>
    <w:rsid w:val="00961A49"/>
    <w:rsid w:val="0096762F"/>
    <w:rsid w:val="009805C6"/>
    <w:rsid w:val="009853F0"/>
    <w:rsid w:val="00990A2B"/>
    <w:rsid w:val="0099178D"/>
    <w:rsid w:val="00994AE5"/>
    <w:rsid w:val="00996103"/>
    <w:rsid w:val="009961F0"/>
    <w:rsid w:val="009A072D"/>
    <w:rsid w:val="009A145D"/>
    <w:rsid w:val="009A214C"/>
    <w:rsid w:val="009A4BA1"/>
    <w:rsid w:val="009A4EFA"/>
    <w:rsid w:val="009A5C3F"/>
    <w:rsid w:val="009A7796"/>
    <w:rsid w:val="009A7D18"/>
    <w:rsid w:val="009B2245"/>
    <w:rsid w:val="009B24BD"/>
    <w:rsid w:val="009B7602"/>
    <w:rsid w:val="009C1FDE"/>
    <w:rsid w:val="009C38B9"/>
    <w:rsid w:val="009C4046"/>
    <w:rsid w:val="009D374B"/>
    <w:rsid w:val="009E152A"/>
    <w:rsid w:val="009E3B98"/>
    <w:rsid w:val="009E3C76"/>
    <w:rsid w:val="009E6DBE"/>
    <w:rsid w:val="009F4F5A"/>
    <w:rsid w:val="00A07BD6"/>
    <w:rsid w:val="00A124A1"/>
    <w:rsid w:val="00A13D54"/>
    <w:rsid w:val="00A15631"/>
    <w:rsid w:val="00A163FD"/>
    <w:rsid w:val="00A165EB"/>
    <w:rsid w:val="00A26328"/>
    <w:rsid w:val="00A3018E"/>
    <w:rsid w:val="00A32826"/>
    <w:rsid w:val="00A35253"/>
    <w:rsid w:val="00A35BB5"/>
    <w:rsid w:val="00A37F61"/>
    <w:rsid w:val="00A40923"/>
    <w:rsid w:val="00A43B85"/>
    <w:rsid w:val="00A45AAD"/>
    <w:rsid w:val="00A532E0"/>
    <w:rsid w:val="00A537D7"/>
    <w:rsid w:val="00A53828"/>
    <w:rsid w:val="00A559D3"/>
    <w:rsid w:val="00A5626E"/>
    <w:rsid w:val="00A60CB4"/>
    <w:rsid w:val="00A62A32"/>
    <w:rsid w:val="00A67952"/>
    <w:rsid w:val="00A722C0"/>
    <w:rsid w:val="00A73EF8"/>
    <w:rsid w:val="00A77747"/>
    <w:rsid w:val="00AA6ABC"/>
    <w:rsid w:val="00AB319C"/>
    <w:rsid w:val="00AC15F4"/>
    <w:rsid w:val="00AC77A8"/>
    <w:rsid w:val="00AD2AF9"/>
    <w:rsid w:val="00AD4FC6"/>
    <w:rsid w:val="00AD6217"/>
    <w:rsid w:val="00AD6AE4"/>
    <w:rsid w:val="00AE3176"/>
    <w:rsid w:val="00B02083"/>
    <w:rsid w:val="00B05EF9"/>
    <w:rsid w:val="00B11E02"/>
    <w:rsid w:val="00B12376"/>
    <w:rsid w:val="00B167F8"/>
    <w:rsid w:val="00B222F5"/>
    <w:rsid w:val="00B2561E"/>
    <w:rsid w:val="00B270CB"/>
    <w:rsid w:val="00B32019"/>
    <w:rsid w:val="00B40994"/>
    <w:rsid w:val="00B411E5"/>
    <w:rsid w:val="00B4369A"/>
    <w:rsid w:val="00B47479"/>
    <w:rsid w:val="00B517CF"/>
    <w:rsid w:val="00B55D2A"/>
    <w:rsid w:val="00B70761"/>
    <w:rsid w:val="00B7246B"/>
    <w:rsid w:val="00B7745F"/>
    <w:rsid w:val="00B77969"/>
    <w:rsid w:val="00B77E46"/>
    <w:rsid w:val="00B8496F"/>
    <w:rsid w:val="00B86A8D"/>
    <w:rsid w:val="00B95BBD"/>
    <w:rsid w:val="00B95F6F"/>
    <w:rsid w:val="00B96031"/>
    <w:rsid w:val="00BA3D19"/>
    <w:rsid w:val="00BB03CD"/>
    <w:rsid w:val="00BB3B03"/>
    <w:rsid w:val="00BB3BB2"/>
    <w:rsid w:val="00BB42D8"/>
    <w:rsid w:val="00BC536B"/>
    <w:rsid w:val="00BC6DD9"/>
    <w:rsid w:val="00BC7C92"/>
    <w:rsid w:val="00BD2F99"/>
    <w:rsid w:val="00BD64AB"/>
    <w:rsid w:val="00BD6FAE"/>
    <w:rsid w:val="00BD72E8"/>
    <w:rsid w:val="00BE27EB"/>
    <w:rsid w:val="00BE7AED"/>
    <w:rsid w:val="00C0058E"/>
    <w:rsid w:val="00C0082F"/>
    <w:rsid w:val="00C01B87"/>
    <w:rsid w:val="00C02F9E"/>
    <w:rsid w:val="00C038E8"/>
    <w:rsid w:val="00C17842"/>
    <w:rsid w:val="00C21F1D"/>
    <w:rsid w:val="00C23034"/>
    <w:rsid w:val="00C24E69"/>
    <w:rsid w:val="00C24ECF"/>
    <w:rsid w:val="00C35336"/>
    <w:rsid w:val="00C373D8"/>
    <w:rsid w:val="00C41FEC"/>
    <w:rsid w:val="00C46733"/>
    <w:rsid w:val="00C523C7"/>
    <w:rsid w:val="00C5378D"/>
    <w:rsid w:val="00C543D3"/>
    <w:rsid w:val="00C57E43"/>
    <w:rsid w:val="00C6067A"/>
    <w:rsid w:val="00C6156C"/>
    <w:rsid w:val="00C6650B"/>
    <w:rsid w:val="00C715B2"/>
    <w:rsid w:val="00C71B0F"/>
    <w:rsid w:val="00C7223C"/>
    <w:rsid w:val="00C72CA5"/>
    <w:rsid w:val="00C73378"/>
    <w:rsid w:val="00C742B8"/>
    <w:rsid w:val="00C75ABE"/>
    <w:rsid w:val="00C80E59"/>
    <w:rsid w:val="00C83169"/>
    <w:rsid w:val="00C93645"/>
    <w:rsid w:val="00C969D8"/>
    <w:rsid w:val="00CA04B8"/>
    <w:rsid w:val="00CA4E85"/>
    <w:rsid w:val="00CA5439"/>
    <w:rsid w:val="00CB09DE"/>
    <w:rsid w:val="00CB1B00"/>
    <w:rsid w:val="00CB2B83"/>
    <w:rsid w:val="00CB705E"/>
    <w:rsid w:val="00CC11CF"/>
    <w:rsid w:val="00CC3801"/>
    <w:rsid w:val="00CC7BF1"/>
    <w:rsid w:val="00CD443D"/>
    <w:rsid w:val="00CE0E73"/>
    <w:rsid w:val="00CF1BAC"/>
    <w:rsid w:val="00CF1FAE"/>
    <w:rsid w:val="00CF7C9F"/>
    <w:rsid w:val="00D027C2"/>
    <w:rsid w:val="00D0501E"/>
    <w:rsid w:val="00D14E2A"/>
    <w:rsid w:val="00D155B3"/>
    <w:rsid w:val="00D162EF"/>
    <w:rsid w:val="00D172F0"/>
    <w:rsid w:val="00D236EF"/>
    <w:rsid w:val="00D331F0"/>
    <w:rsid w:val="00D348FD"/>
    <w:rsid w:val="00D472A3"/>
    <w:rsid w:val="00D4732F"/>
    <w:rsid w:val="00D60BD0"/>
    <w:rsid w:val="00D615F7"/>
    <w:rsid w:val="00D67B27"/>
    <w:rsid w:val="00D71236"/>
    <w:rsid w:val="00D731EA"/>
    <w:rsid w:val="00D741A9"/>
    <w:rsid w:val="00D77B85"/>
    <w:rsid w:val="00D803AC"/>
    <w:rsid w:val="00D818CB"/>
    <w:rsid w:val="00D841A8"/>
    <w:rsid w:val="00D87FCA"/>
    <w:rsid w:val="00D961FF"/>
    <w:rsid w:val="00D966F1"/>
    <w:rsid w:val="00D96CF7"/>
    <w:rsid w:val="00D97E6C"/>
    <w:rsid w:val="00DA2337"/>
    <w:rsid w:val="00DA4597"/>
    <w:rsid w:val="00DA57D4"/>
    <w:rsid w:val="00DA791A"/>
    <w:rsid w:val="00DB512A"/>
    <w:rsid w:val="00DC5918"/>
    <w:rsid w:val="00DD0E2E"/>
    <w:rsid w:val="00DD1729"/>
    <w:rsid w:val="00DD3643"/>
    <w:rsid w:val="00DD4CE5"/>
    <w:rsid w:val="00DD5CAA"/>
    <w:rsid w:val="00DE7CAD"/>
    <w:rsid w:val="00DF2234"/>
    <w:rsid w:val="00DF43A0"/>
    <w:rsid w:val="00DF4486"/>
    <w:rsid w:val="00E0041F"/>
    <w:rsid w:val="00E00AD1"/>
    <w:rsid w:val="00E00E4C"/>
    <w:rsid w:val="00E04EE8"/>
    <w:rsid w:val="00E106FF"/>
    <w:rsid w:val="00E11B89"/>
    <w:rsid w:val="00E1657D"/>
    <w:rsid w:val="00E2215F"/>
    <w:rsid w:val="00E23832"/>
    <w:rsid w:val="00E25B47"/>
    <w:rsid w:val="00E2771E"/>
    <w:rsid w:val="00E316D7"/>
    <w:rsid w:val="00E34B7C"/>
    <w:rsid w:val="00E35BBD"/>
    <w:rsid w:val="00E36750"/>
    <w:rsid w:val="00E379BB"/>
    <w:rsid w:val="00E437F4"/>
    <w:rsid w:val="00E51893"/>
    <w:rsid w:val="00E57571"/>
    <w:rsid w:val="00E61B52"/>
    <w:rsid w:val="00E629B2"/>
    <w:rsid w:val="00E67E81"/>
    <w:rsid w:val="00E71A86"/>
    <w:rsid w:val="00E75184"/>
    <w:rsid w:val="00E77AAE"/>
    <w:rsid w:val="00E80201"/>
    <w:rsid w:val="00E821C1"/>
    <w:rsid w:val="00E827FB"/>
    <w:rsid w:val="00E83D06"/>
    <w:rsid w:val="00E86E0E"/>
    <w:rsid w:val="00E924FF"/>
    <w:rsid w:val="00E935BB"/>
    <w:rsid w:val="00E9390C"/>
    <w:rsid w:val="00EA45B2"/>
    <w:rsid w:val="00EA59A1"/>
    <w:rsid w:val="00EA5F41"/>
    <w:rsid w:val="00EB67D2"/>
    <w:rsid w:val="00EC045C"/>
    <w:rsid w:val="00EC49A5"/>
    <w:rsid w:val="00ED2450"/>
    <w:rsid w:val="00ED2E5F"/>
    <w:rsid w:val="00EE152C"/>
    <w:rsid w:val="00EE4A6C"/>
    <w:rsid w:val="00EE5B92"/>
    <w:rsid w:val="00EE7C0D"/>
    <w:rsid w:val="00EF2891"/>
    <w:rsid w:val="00F109FB"/>
    <w:rsid w:val="00F1343A"/>
    <w:rsid w:val="00F2001E"/>
    <w:rsid w:val="00F26499"/>
    <w:rsid w:val="00F26961"/>
    <w:rsid w:val="00F31D21"/>
    <w:rsid w:val="00F36EF5"/>
    <w:rsid w:val="00F372B6"/>
    <w:rsid w:val="00F4449B"/>
    <w:rsid w:val="00F52E6F"/>
    <w:rsid w:val="00F53533"/>
    <w:rsid w:val="00F5426A"/>
    <w:rsid w:val="00F5477F"/>
    <w:rsid w:val="00F54814"/>
    <w:rsid w:val="00F63760"/>
    <w:rsid w:val="00F733B8"/>
    <w:rsid w:val="00F742D2"/>
    <w:rsid w:val="00F74677"/>
    <w:rsid w:val="00F75710"/>
    <w:rsid w:val="00F8155A"/>
    <w:rsid w:val="00F822A6"/>
    <w:rsid w:val="00F84BAA"/>
    <w:rsid w:val="00F85AAB"/>
    <w:rsid w:val="00F9256E"/>
    <w:rsid w:val="00F94AF3"/>
    <w:rsid w:val="00F94CDC"/>
    <w:rsid w:val="00F97BC4"/>
    <w:rsid w:val="00FA2320"/>
    <w:rsid w:val="00FA5690"/>
    <w:rsid w:val="00FA5F0D"/>
    <w:rsid w:val="00FB38A3"/>
    <w:rsid w:val="00FB52F3"/>
    <w:rsid w:val="00FC2E68"/>
    <w:rsid w:val="00FC73F1"/>
    <w:rsid w:val="00FD1394"/>
    <w:rsid w:val="00FD6868"/>
    <w:rsid w:val="00FD7E37"/>
    <w:rsid w:val="00FE155D"/>
    <w:rsid w:val="00FF0255"/>
    <w:rsid w:val="00FF397D"/>
    <w:rsid w:val="00FF4827"/>
    <w:rsid w:val="00FF7F6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3DC42"/>
  <w15:docId w15:val="{1BB3C1F8-BCA0-4571-B8B5-F6E398EE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3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9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5020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3641"/>
    <w:rPr>
      <w:sz w:val="16"/>
      <w:szCs w:val="16"/>
    </w:rPr>
  </w:style>
  <w:style w:type="paragraph" w:styleId="CommentText">
    <w:name w:val="annotation text"/>
    <w:basedOn w:val="Normal"/>
    <w:link w:val="CommentTextChar"/>
    <w:uiPriority w:val="99"/>
    <w:semiHidden/>
    <w:unhideWhenUsed/>
    <w:rsid w:val="00503641"/>
    <w:pPr>
      <w:spacing w:line="240" w:lineRule="auto"/>
    </w:pPr>
    <w:rPr>
      <w:sz w:val="20"/>
      <w:szCs w:val="20"/>
    </w:rPr>
  </w:style>
  <w:style w:type="character" w:customStyle="1" w:styleId="CommentTextChar">
    <w:name w:val="Comment Text Char"/>
    <w:basedOn w:val="DefaultParagraphFont"/>
    <w:link w:val="CommentText"/>
    <w:uiPriority w:val="99"/>
    <w:semiHidden/>
    <w:rsid w:val="00503641"/>
    <w:rPr>
      <w:sz w:val="20"/>
      <w:szCs w:val="20"/>
    </w:rPr>
  </w:style>
  <w:style w:type="paragraph" w:styleId="CommentSubject">
    <w:name w:val="annotation subject"/>
    <w:basedOn w:val="CommentText"/>
    <w:next w:val="CommentText"/>
    <w:link w:val="CommentSubjectChar"/>
    <w:uiPriority w:val="99"/>
    <w:semiHidden/>
    <w:unhideWhenUsed/>
    <w:rsid w:val="00503641"/>
    <w:rPr>
      <w:b/>
      <w:bCs/>
    </w:rPr>
  </w:style>
  <w:style w:type="character" w:customStyle="1" w:styleId="CommentSubjectChar">
    <w:name w:val="Comment Subject Char"/>
    <w:basedOn w:val="CommentTextChar"/>
    <w:link w:val="CommentSubject"/>
    <w:uiPriority w:val="99"/>
    <w:semiHidden/>
    <w:rsid w:val="00503641"/>
    <w:rPr>
      <w:b/>
      <w:bCs/>
      <w:sz w:val="20"/>
      <w:szCs w:val="20"/>
    </w:rPr>
  </w:style>
  <w:style w:type="paragraph" w:styleId="BalloonText">
    <w:name w:val="Balloon Text"/>
    <w:basedOn w:val="Normal"/>
    <w:link w:val="BalloonTextChar"/>
    <w:uiPriority w:val="99"/>
    <w:semiHidden/>
    <w:unhideWhenUsed/>
    <w:rsid w:val="00503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641"/>
    <w:rPr>
      <w:rFonts w:ascii="Segoe UI" w:hAnsi="Segoe UI" w:cs="Segoe UI"/>
      <w:sz w:val="18"/>
      <w:szCs w:val="18"/>
    </w:rPr>
  </w:style>
  <w:style w:type="paragraph" w:styleId="Revision">
    <w:name w:val="Revision"/>
    <w:hidden/>
    <w:uiPriority w:val="99"/>
    <w:semiHidden/>
    <w:rsid w:val="00503641"/>
    <w:pPr>
      <w:spacing w:after="0" w:line="240" w:lineRule="auto"/>
    </w:pPr>
  </w:style>
  <w:style w:type="table" w:styleId="TableGrid">
    <w:name w:val="Table Grid"/>
    <w:basedOn w:val="TableNormal"/>
    <w:uiPriority w:val="39"/>
    <w:rsid w:val="00145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02D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E27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7EB"/>
    <w:rPr>
      <w:sz w:val="20"/>
      <w:szCs w:val="20"/>
    </w:rPr>
  </w:style>
  <w:style w:type="character" w:styleId="FootnoteReference">
    <w:name w:val="footnote reference"/>
    <w:basedOn w:val="DefaultParagraphFont"/>
    <w:uiPriority w:val="99"/>
    <w:semiHidden/>
    <w:unhideWhenUsed/>
    <w:rsid w:val="00BE27EB"/>
    <w:rPr>
      <w:vertAlign w:val="superscript"/>
    </w:rPr>
  </w:style>
  <w:style w:type="character" w:customStyle="1" w:styleId="Heading4Char">
    <w:name w:val="Heading 4 Char"/>
    <w:basedOn w:val="DefaultParagraphFont"/>
    <w:link w:val="Heading4"/>
    <w:uiPriority w:val="9"/>
    <w:rsid w:val="0050200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45AAD"/>
    <w:rPr>
      <w:color w:val="0563C1" w:themeColor="hyperlink"/>
      <w:u w:val="single"/>
    </w:rPr>
  </w:style>
  <w:style w:type="character" w:styleId="FollowedHyperlink">
    <w:name w:val="FollowedHyperlink"/>
    <w:basedOn w:val="DefaultParagraphFont"/>
    <w:uiPriority w:val="99"/>
    <w:semiHidden/>
    <w:unhideWhenUsed/>
    <w:rsid w:val="00A45AAD"/>
    <w:rPr>
      <w:color w:val="954F72" w:themeColor="followedHyperlink"/>
      <w:u w:val="single"/>
    </w:rPr>
  </w:style>
  <w:style w:type="paragraph" w:styleId="Header">
    <w:name w:val="header"/>
    <w:basedOn w:val="Normal"/>
    <w:link w:val="HeaderChar"/>
    <w:uiPriority w:val="99"/>
    <w:unhideWhenUsed/>
    <w:rsid w:val="00606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4E6"/>
  </w:style>
  <w:style w:type="paragraph" w:styleId="Footer">
    <w:name w:val="footer"/>
    <w:basedOn w:val="Normal"/>
    <w:link w:val="FooterChar"/>
    <w:uiPriority w:val="99"/>
    <w:unhideWhenUsed/>
    <w:rsid w:val="00606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4E6"/>
  </w:style>
  <w:style w:type="paragraph" w:styleId="ListParagraph">
    <w:name w:val="List Paragraph"/>
    <w:basedOn w:val="Normal"/>
    <w:uiPriority w:val="34"/>
    <w:qFormat/>
    <w:rsid w:val="009A214C"/>
    <w:pPr>
      <w:ind w:left="720"/>
      <w:contextualSpacing/>
    </w:pPr>
  </w:style>
  <w:style w:type="character" w:styleId="Emphasis">
    <w:name w:val="Emphasis"/>
    <w:basedOn w:val="DefaultParagraphFont"/>
    <w:uiPriority w:val="20"/>
    <w:qFormat/>
    <w:rsid w:val="00752C1B"/>
    <w:rPr>
      <w:i/>
      <w:iCs/>
    </w:rPr>
  </w:style>
  <w:style w:type="paragraph" w:styleId="NormalWeb">
    <w:name w:val="Normal (Web)"/>
    <w:basedOn w:val="Normal"/>
    <w:uiPriority w:val="99"/>
    <w:semiHidden/>
    <w:unhideWhenUsed/>
    <w:rsid w:val="00752C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33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79F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0864">
      <w:bodyDiv w:val="1"/>
      <w:marLeft w:val="0"/>
      <w:marRight w:val="0"/>
      <w:marTop w:val="0"/>
      <w:marBottom w:val="0"/>
      <w:divBdr>
        <w:top w:val="none" w:sz="0" w:space="0" w:color="auto"/>
        <w:left w:val="none" w:sz="0" w:space="0" w:color="auto"/>
        <w:bottom w:val="none" w:sz="0" w:space="0" w:color="auto"/>
        <w:right w:val="none" w:sz="0" w:space="0" w:color="auto"/>
      </w:divBdr>
      <w:divsChild>
        <w:div w:id="28453400">
          <w:marLeft w:val="0"/>
          <w:marRight w:val="0"/>
          <w:marTop w:val="0"/>
          <w:marBottom w:val="0"/>
          <w:divBdr>
            <w:top w:val="none" w:sz="0" w:space="0" w:color="auto"/>
            <w:left w:val="none" w:sz="0" w:space="0" w:color="auto"/>
            <w:bottom w:val="none" w:sz="0" w:space="0" w:color="auto"/>
            <w:right w:val="none" w:sz="0" w:space="0" w:color="auto"/>
          </w:divBdr>
        </w:div>
        <w:div w:id="1926063573">
          <w:marLeft w:val="0"/>
          <w:marRight w:val="0"/>
          <w:marTop w:val="0"/>
          <w:marBottom w:val="0"/>
          <w:divBdr>
            <w:top w:val="none" w:sz="0" w:space="0" w:color="auto"/>
            <w:left w:val="none" w:sz="0" w:space="0" w:color="auto"/>
            <w:bottom w:val="none" w:sz="0" w:space="0" w:color="auto"/>
            <w:right w:val="none" w:sz="0" w:space="0" w:color="auto"/>
          </w:divBdr>
        </w:div>
        <w:div w:id="1104110248">
          <w:marLeft w:val="0"/>
          <w:marRight w:val="0"/>
          <w:marTop w:val="0"/>
          <w:marBottom w:val="0"/>
          <w:divBdr>
            <w:top w:val="none" w:sz="0" w:space="0" w:color="auto"/>
            <w:left w:val="none" w:sz="0" w:space="0" w:color="auto"/>
            <w:bottom w:val="none" w:sz="0" w:space="0" w:color="auto"/>
            <w:right w:val="none" w:sz="0" w:space="0" w:color="auto"/>
          </w:divBdr>
        </w:div>
        <w:div w:id="1941722079">
          <w:marLeft w:val="0"/>
          <w:marRight w:val="0"/>
          <w:marTop w:val="0"/>
          <w:marBottom w:val="0"/>
          <w:divBdr>
            <w:top w:val="none" w:sz="0" w:space="0" w:color="auto"/>
            <w:left w:val="none" w:sz="0" w:space="0" w:color="auto"/>
            <w:bottom w:val="none" w:sz="0" w:space="0" w:color="auto"/>
            <w:right w:val="none" w:sz="0" w:space="0" w:color="auto"/>
          </w:divBdr>
        </w:div>
        <w:div w:id="731588043">
          <w:marLeft w:val="0"/>
          <w:marRight w:val="0"/>
          <w:marTop w:val="0"/>
          <w:marBottom w:val="0"/>
          <w:divBdr>
            <w:top w:val="none" w:sz="0" w:space="0" w:color="auto"/>
            <w:left w:val="none" w:sz="0" w:space="0" w:color="auto"/>
            <w:bottom w:val="none" w:sz="0" w:space="0" w:color="auto"/>
            <w:right w:val="none" w:sz="0" w:space="0" w:color="auto"/>
          </w:divBdr>
        </w:div>
        <w:div w:id="2128888683">
          <w:marLeft w:val="0"/>
          <w:marRight w:val="0"/>
          <w:marTop w:val="0"/>
          <w:marBottom w:val="0"/>
          <w:divBdr>
            <w:top w:val="none" w:sz="0" w:space="0" w:color="auto"/>
            <w:left w:val="none" w:sz="0" w:space="0" w:color="auto"/>
            <w:bottom w:val="none" w:sz="0" w:space="0" w:color="auto"/>
            <w:right w:val="none" w:sz="0" w:space="0" w:color="auto"/>
          </w:divBdr>
        </w:div>
        <w:div w:id="208617390">
          <w:marLeft w:val="0"/>
          <w:marRight w:val="0"/>
          <w:marTop w:val="0"/>
          <w:marBottom w:val="0"/>
          <w:divBdr>
            <w:top w:val="none" w:sz="0" w:space="0" w:color="auto"/>
            <w:left w:val="none" w:sz="0" w:space="0" w:color="auto"/>
            <w:bottom w:val="none" w:sz="0" w:space="0" w:color="auto"/>
            <w:right w:val="none" w:sz="0" w:space="0" w:color="auto"/>
          </w:divBdr>
        </w:div>
        <w:div w:id="130297273">
          <w:marLeft w:val="0"/>
          <w:marRight w:val="0"/>
          <w:marTop w:val="0"/>
          <w:marBottom w:val="0"/>
          <w:divBdr>
            <w:top w:val="none" w:sz="0" w:space="0" w:color="auto"/>
            <w:left w:val="none" w:sz="0" w:space="0" w:color="auto"/>
            <w:bottom w:val="none" w:sz="0" w:space="0" w:color="auto"/>
            <w:right w:val="none" w:sz="0" w:space="0" w:color="auto"/>
          </w:divBdr>
        </w:div>
        <w:div w:id="718558050">
          <w:marLeft w:val="0"/>
          <w:marRight w:val="0"/>
          <w:marTop w:val="0"/>
          <w:marBottom w:val="0"/>
          <w:divBdr>
            <w:top w:val="none" w:sz="0" w:space="0" w:color="auto"/>
            <w:left w:val="none" w:sz="0" w:space="0" w:color="auto"/>
            <w:bottom w:val="none" w:sz="0" w:space="0" w:color="auto"/>
            <w:right w:val="none" w:sz="0" w:space="0" w:color="auto"/>
          </w:divBdr>
        </w:div>
        <w:div w:id="1882982051">
          <w:marLeft w:val="0"/>
          <w:marRight w:val="0"/>
          <w:marTop w:val="0"/>
          <w:marBottom w:val="0"/>
          <w:divBdr>
            <w:top w:val="none" w:sz="0" w:space="0" w:color="auto"/>
            <w:left w:val="none" w:sz="0" w:space="0" w:color="auto"/>
            <w:bottom w:val="none" w:sz="0" w:space="0" w:color="auto"/>
            <w:right w:val="none" w:sz="0" w:space="0" w:color="auto"/>
          </w:divBdr>
        </w:div>
        <w:div w:id="343632159">
          <w:marLeft w:val="0"/>
          <w:marRight w:val="0"/>
          <w:marTop w:val="0"/>
          <w:marBottom w:val="0"/>
          <w:divBdr>
            <w:top w:val="none" w:sz="0" w:space="0" w:color="auto"/>
            <w:left w:val="none" w:sz="0" w:space="0" w:color="auto"/>
            <w:bottom w:val="none" w:sz="0" w:space="0" w:color="auto"/>
            <w:right w:val="none" w:sz="0" w:space="0" w:color="auto"/>
          </w:divBdr>
        </w:div>
        <w:div w:id="1708800710">
          <w:marLeft w:val="0"/>
          <w:marRight w:val="0"/>
          <w:marTop w:val="0"/>
          <w:marBottom w:val="0"/>
          <w:divBdr>
            <w:top w:val="none" w:sz="0" w:space="0" w:color="auto"/>
            <w:left w:val="none" w:sz="0" w:space="0" w:color="auto"/>
            <w:bottom w:val="none" w:sz="0" w:space="0" w:color="auto"/>
            <w:right w:val="none" w:sz="0" w:space="0" w:color="auto"/>
          </w:divBdr>
        </w:div>
        <w:div w:id="1259482248">
          <w:marLeft w:val="0"/>
          <w:marRight w:val="0"/>
          <w:marTop w:val="0"/>
          <w:marBottom w:val="0"/>
          <w:divBdr>
            <w:top w:val="none" w:sz="0" w:space="0" w:color="auto"/>
            <w:left w:val="none" w:sz="0" w:space="0" w:color="auto"/>
            <w:bottom w:val="none" w:sz="0" w:space="0" w:color="auto"/>
            <w:right w:val="none" w:sz="0" w:space="0" w:color="auto"/>
          </w:divBdr>
        </w:div>
        <w:div w:id="1663780379">
          <w:marLeft w:val="0"/>
          <w:marRight w:val="0"/>
          <w:marTop w:val="0"/>
          <w:marBottom w:val="0"/>
          <w:divBdr>
            <w:top w:val="none" w:sz="0" w:space="0" w:color="auto"/>
            <w:left w:val="none" w:sz="0" w:space="0" w:color="auto"/>
            <w:bottom w:val="none" w:sz="0" w:space="0" w:color="auto"/>
            <w:right w:val="none" w:sz="0" w:space="0" w:color="auto"/>
          </w:divBdr>
        </w:div>
        <w:div w:id="381102114">
          <w:marLeft w:val="0"/>
          <w:marRight w:val="0"/>
          <w:marTop w:val="0"/>
          <w:marBottom w:val="0"/>
          <w:divBdr>
            <w:top w:val="none" w:sz="0" w:space="0" w:color="auto"/>
            <w:left w:val="none" w:sz="0" w:space="0" w:color="auto"/>
            <w:bottom w:val="none" w:sz="0" w:space="0" w:color="auto"/>
            <w:right w:val="none" w:sz="0" w:space="0" w:color="auto"/>
          </w:divBdr>
        </w:div>
        <w:div w:id="808867687">
          <w:marLeft w:val="0"/>
          <w:marRight w:val="0"/>
          <w:marTop w:val="0"/>
          <w:marBottom w:val="0"/>
          <w:divBdr>
            <w:top w:val="none" w:sz="0" w:space="0" w:color="auto"/>
            <w:left w:val="none" w:sz="0" w:space="0" w:color="auto"/>
            <w:bottom w:val="none" w:sz="0" w:space="0" w:color="auto"/>
            <w:right w:val="none" w:sz="0" w:space="0" w:color="auto"/>
          </w:divBdr>
        </w:div>
        <w:div w:id="929043846">
          <w:marLeft w:val="0"/>
          <w:marRight w:val="0"/>
          <w:marTop w:val="0"/>
          <w:marBottom w:val="0"/>
          <w:divBdr>
            <w:top w:val="none" w:sz="0" w:space="0" w:color="auto"/>
            <w:left w:val="none" w:sz="0" w:space="0" w:color="auto"/>
            <w:bottom w:val="none" w:sz="0" w:space="0" w:color="auto"/>
            <w:right w:val="none" w:sz="0" w:space="0" w:color="auto"/>
          </w:divBdr>
        </w:div>
        <w:div w:id="944926627">
          <w:marLeft w:val="0"/>
          <w:marRight w:val="0"/>
          <w:marTop w:val="0"/>
          <w:marBottom w:val="0"/>
          <w:divBdr>
            <w:top w:val="none" w:sz="0" w:space="0" w:color="auto"/>
            <w:left w:val="none" w:sz="0" w:space="0" w:color="auto"/>
            <w:bottom w:val="none" w:sz="0" w:space="0" w:color="auto"/>
            <w:right w:val="none" w:sz="0" w:space="0" w:color="auto"/>
          </w:divBdr>
        </w:div>
        <w:div w:id="2060206431">
          <w:marLeft w:val="0"/>
          <w:marRight w:val="0"/>
          <w:marTop w:val="0"/>
          <w:marBottom w:val="0"/>
          <w:divBdr>
            <w:top w:val="none" w:sz="0" w:space="0" w:color="auto"/>
            <w:left w:val="none" w:sz="0" w:space="0" w:color="auto"/>
            <w:bottom w:val="none" w:sz="0" w:space="0" w:color="auto"/>
            <w:right w:val="none" w:sz="0" w:space="0" w:color="auto"/>
          </w:divBdr>
        </w:div>
        <w:div w:id="1891260240">
          <w:marLeft w:val="0"/>
          <w:marRight w:val="0"/>
          <w:marTop w:val="0"/>
          <w:marBottom w:val="0"/>
          <w:divBdr>
            <w:top w:val="none" w:sz="0" w:space="0" w:color="auto"/>
            <w:left w:val="none" w:sz="0" w:space="0" w:color="auto"/>
            <w:bottom w:val="none" w:sz="0" w:space="0" w:color="auto"/>
            <w:right w:val="none" w:sz="0" w:space="0" w:color="auto"/>
          </w:divBdr>
        </w:div>
        <w:div w:id="876545536">
          <w:marLeft w:val="0"/>
          <w:marRight w:val="0"/>
          <w:marTop w:val="0"/>
          <w:marBottom w:val="0"/>
          <w:divBdr>
            <w:top w:val="none" w:sz="0" w:space="0" w:color="auto"/>
            <w:left w:val="none" w:sz="0" w:space="0" w:color="auto"/>
            <w:bottom w:val="none" w:sz="0" w:space="0" w:color="auto"/>
            <w:right w:val="none" w:sz="0" w:space="0" w:color="auto"/>
          </w:divBdr>
        </w:div>
        <w:div w:id="634599960">
          <w:marLeft w:val="0"/>
          <w:marRight w:val="0"/>
          <w:marTop w:val="0"/>
          <w:marBottom w:val="0"/>
          <w:divBdr>
            <w:top w:val="none" w:sz="0" w:space="0" w:color="auto"/>
            <w:left w:val="none" w:sz="0" w:space="0" w:color="auto"/>
            <w:bottom w:val="none" w:sz="0" w:space="0" w:color="auto"/>
            <w:right w:val="none" w:sz="0" w:space="0" w:color="auto"/>
          </w:divBdr>
        </w:div>
        <w:div w:id="974991213">
          <w:marLeft w:val="0"/>
          <w:marRight w:val="0"/>
          <w:marTop w:val="0"/>
          <w:marBottom w:val="0"/>
          <w:divBdr>
            <w:top w:val="none" w:sz="0" w:space="0" w:color="auto"/>
            <w:left w:val="none" w:sz="0" w:space="0" w:color="auto"/>
            <w:bottom w:val="none" w:sz="0" w:space="0" w:color="auto"/>
            <w:right w:val="none" w:sz="0" w:space="0" w:color="auto"/>
          </w:divBdr>
        </w:div>
        <w:div w:id="1951545954">
          <w:marLeft w:val="0"/>
          <w:marRight w:val="0"/>
          <w:marTop w:val="0"/>
          <w:marBottom w:val="0"/>
          <w:divBdr>
            <w:top w:val="none" w:sz="0" w:space="0" w:color="auto"/>
            <w:left w:val="none" w:sz="0" w:space="0" w:color="auto"/>
            <w:bottom w:val="none" w:sz="0" w:space="0" w:color="auto"/>
            <w:right w:val="none" w:sz="0" w:space="0" w:color="auto"/>
          </w:divBdr>
        </w:div>
        <w:div w:id="1837257468">
          <w:marLeft w:val="0"/>
          <w:marRight w:val="0"/>
          <w:marTop w:val="0"/>
          <w:marBottom w:val="0"/>
          <w:divBdr>
            <w:top w:val="none" w:sz="0" w:space="0" w:color="auto"/>
            <w:left w:val="none" w:sz="0" w:space="0" w:color="auto"/>
            <w:bottom w:val="none" w:sz="0" w:space="0" w:color="auto"/>
            <w:right w:val="none" w:sz="0" w:space="0" w:color="auto"/>
          </w:divBdr>
        </w:div>
        <w:div w:id="897672219">
          <w:marLeft w:val="0"/>
          <w:marRight w:val="0"/>
          <w:marTop w:val="0"/>
          <w:marBottom w:val="0"/>
          <w:divBdr>
            <w:top w:val="none" w:sz="0" w:space="0" w:color="auto"/>
            <w:left w:val="none" w:sz="0" w:space="0" w:color="auto"/>
            <w:bottom w:val="none" w:sz="0" w:space="0" w:color="auto"/>
            <w:right w:val="none" w:sz="0" w:space="0" w:color="auto"/>
          </w:divBdr>
        </w:div>
        <w:div w:id="2139178775">
          <w:marLeft w:val="0"/>
          <w:marRight w:val="0"/>
          <w:marTop w:val="0"/>
          <w:marBottom w:val="0"/>
          <w:divBdr>
            <w:top w:val="none" w:sz="0" w:space="0" w:color="auto"/>
            <w:left w:val="none" w:sz="0" w:space="0" w:color="auto"/>
            <w:bottom w:val="none" w:sz="0" w:space="0" w:color="auto"/>
            <w:right w:val="none" w:sz="0" w:space="0" w:color="auto"/>
          </w:divBdr>
        </w:div>
        <w:div w:id="1680765935">
          <w:marLeft w:val="0"/>
          <w:marRight w:val="0"/>
          <w:marTop w:val="0"/>
          <w:marBottom w:val="0"/>
          <w:divBdr>
            <w:top w:val="none" w:sz="0" w:space="0" w:color="auto"/>
            <w:left w:val="none" w:sz="0" w:space="0" w:color="auto"/>
            <w:bottom w:val="none" w:sz="0" w:space="0" w:color="auto"/>
            <w:right w:val="none" w:sz="0" w:space="0" w:color="auto"/>
          </w:divBdr>
        </w:div>
        <w:div w:id="863518897">
          <w:marLeft w:val="0"/>
          <w:marRight w:val="0"/>
          <w:marTop w:val="0"/>
          <w:marBottom w:val="0"/>
          <w:divBdr>
            <w:top w:val="none" w:sz="0" w:space="0" w:color="auto"/>
            <w:left w:val="none" w:sz="0" w:space="0" w:color="auto"/>
            <w:bottom w:val="none" w:sz="0" w:space="0" w:color="auto"/>
            <w:right w:val="none" w:sz="0" w:space="0" w:color="auto"/>
          </w:divBdr>
        </w:div>
        <w:div w:id="1913198382">
          <w:marLeft w:val="0"/>
          <w:marRight w:val="0"/>
          <w:marTop w:val="0"/>
          <w:marBottom w:val="0"/>
          <w:divBdr>
            <w:top w:val="none" w:sz="0" w:space="0" w:color="auto"/>
            <w:left w:val="none" w:sz="0" w:space="0" w:color="auto"/>
            <w:bottom w:val="none" w:sz="0" w:space="0" w:color="auto"/>
            <w:right w:val="none" w:sz="0" w:space="0" w:color="auto"/>
          </w:divBdr>
        </w:div>
        <w:div w:id="1010260664">
          <w:marLeft w:val="0"/>
          <w:marRight w:val="0"/>
          <w:marTop w:val="0"/>
          <w:marBottom w:val="0"/>
          <w:divBdr>
            <w:top w:val="none" w:sz="0" w:space="0" w:color="auto"/>
            <w:left w:val="none" w:sz="0" w:space="0" w:color="auto"/>
            <w:bottom w:val="none" w:sz="0" w:space="0" w:color="auto"/>
            <w:right w:val="none" w:sz="0" w:space="0" w:color="auto"/>
          </w:divBdr>
        </w:div>
        <w:div w:id="1596405531">
          <w:marLeft w:val="0"/>
          <w:marRight w:val="0"/>
          <w:marTop w:val="0"/>
          <w:marBottom w:val="0"/>
          <w:divBdr>
            <w:top w:val="none" w:sz="0" w:space="0" w:color="auto"/>
            <w:left w:val="none" w:sz="0" w:space="0" w:color="auto"/>
            <w:bottom w:val="none" w:sz="0" w:space="0" w:color="auto"/>
            <w:right w:val="none" w:sz="0" w:space="0" w:color="auto"/>
          </w:divBdr>
        </w:div>
        <w:div w:id="492532853">
          <w:marLeft w:val="0"/>
          <w:marRight w:val="0"/>
          <w:marTop w:val="0"/>
          <w:marBottom w:val="0"/>
          <w:divBdr>
            <w:top w:val="none" w:sz="0" w:space="0" w:color="auto"/>
            <w:left w:val="none" w:sz="0" w:space="0" w:color="auto"/>
            <w:bottom w:val="none" w:sz="0" w:space="0" w:color="auto"/>
            <w:right w:val="none" w:sz="0" w:space="0" w:color="auto"/>
          </w:divBdr>
        </w:div>
      </w:divsChild>
    </w:div>
    <w:div w:id="55053442">
      <w:bodyDiv w:val="1"/>
      <w:marLeft w:val="0"/>
      <w:marRight w:val="0"/>
      <w:marTop w:val="0"/>
      <w:marBottom w:val="0"/>
      <w:divBdr>
        <w:top w:val="none" w:sz="0" w:space="0" w:color="auto"/>
        <w:left w:val="none" w:sz="0" w:space="0" w:color="auto"/>
        <w:bottom w:val="none" w:sz="0" w:space="0" w:color="auto"/>
        <w:right w:val="none" w:sz="0" w:space="0" w:color="auto"/>
      </w:divBdr>
    </w:div>
    <w:div w:id="143009363">
      <w:bodyDiv w:val="1"/>
      <w:marLeft w:val="0"/>
      <w:marRight w:val="0"/>
      <w:marTop w:val="0"/>
      <w:marBottom w:val="0"/>
      <w:divBdr>
        <w:top w:val="none" w:sz="0" w:space="0" w:color="auto"/>
        <w:left w:val="none" w:sz="0" w:space="0" w:color="auto"/>
        <w:bottom w:val="none" w:sz="0" w:space="0" w:color="auto"/>
        <w:right w:val="none" w:sz="0" w:space="0" w:color="auto"/>
      </w:divBdr>
      <w:divsChild>
        <w:div w:id="1325939309">
          <w:marLeft w:val="0"/>
          <w:marRight w:val="0"/>
          <w:marTop w:val="0"/>
          <w:marBottom w:val="0"/>
          <w:divBdr>
            <w:top w:val="none" w:sz="0" w:space="0" w:color="auto"/>
            <w:left w:val="none" w:sz="0" w:space="0" w:color="auto"/>
            <w:bottom w:val="none" w:sz="0" w:space="0" w:color="auto"/>
            <w:right w:val="none" w:sz="0" w:space="0" w:color="auto"/>
          </w:divBdr>
        </w:div>
      </w:divsChild>
    </w:div>
    <w:div w:id="179393397">
      <w:bodyDiv w:val="1"/>
      <w:marLeft w:val="0"/>
      <w:marRight w:val="0"/>
      <w:marTop w:val="0"/>
      <w:marBottom w:val="0"/>
      <w:divBdr>
        <w:top w:val="none" w:sz="0" w:space="0" w:color="auto"/>
        <w:left w:val="none" w:sz="0" w:space="0" w:color="auto"/>
        <w:bottom w:val="none" w:sz="0" w:space="0" w:color="auto"/>
        <w:right w:val="none" w:sz="0" w:space="0" w:color="auto"/>
      </w:divBdr>
    </w:div>
    <w:div w:id="180748403">
      <w:bodyDiv w:val="1"/>
      <w:marLeft w:val="0"/>
      <w:marRight w:val="0"/>
      <w:marTop w:val="0"/>
      <w:marBottom w:val="0"/>
      <w:divBdr>
        <w:top w:val="none" w:sz="0" w:space="0" w:color="auto"/>
        <w:left w:val="none" w:sz="0" w:space="0" w:color="auto"/>
        <w:bottom w:val="none" w:sz="0" w:space="0" w:color="auto"/>
        <w:right w:val="none" w:sz="0" w:space="0" w:color="auto"/>
      </w:divBdr>
    </w:div>
    <w:div w:id="351228143">
      <w:bodyDiv w:val="1"/>
      <w:marLeft w:val="0"/>
      <w:marRight w:val="0"/>
      <w:marTop w:val="0"/>
      <w:marBottom w:val="0"/>
      <w:divBdr>
        <w:top w:val="none" w:sz="0" w:space="0" w:color="auto"/>
        <w:left w:val="none" w:sz="0" w:space="0" w:color="auto"/>
        <w:bottom w:val="none" w:sz="0" w:space="0" w:color="auto"/>
        <w:right w:val="none" w:sz="0" w:space="0" w:color="auto"/>
      </w:divBdr>
    </w:div>
    <w:div w:id="471873127">
      <w:bodyDiv w:val="1"/>
      <w:marLeft w:val="0"/>
      <w:marRight w:val="0"/>
      <w:marTop w:val="0"/>
      <w:marBottom w:val="0"/>
      <w:divBdr>
        <w:top w:val="none" w:sz="0" w:space="0" w:color="auto"/>
        <w:left w:val="none" w:sz="0" w:space="0" w:color="auto"/>
        <w:bottom w:val="none" w:sz="0" w:space="0" w:color="auto"/>
        <w:right w:val="none" w:sz="0" w:space="0" w:color="auto"/>
      </w:divBdr>
    </w:div>
    <w:div w:id="487745266">
      <w:bodyDiv w:val="1"/>
      <w:marLeft w:val="0"/>
      <w:marRight w:val="0"/>
      <w:marTop w:val="0"/>
      <w:marBottom w:val="0"/>
      <w:divBdr>
        <w:top w:val="none" w:sz="0" w:space="0" w:color="auto"/>
        <w:left w:val="none" w:sz="0" w:space="0" w:color="auto"/>
        <w:bottom w:val="none" w:sz="0" w:space="0" w:color="auto"/>
        <w:right w:val="none" w:sz="0" w:space="0" w:color="auto"/>
      </w:divBdr>
    </w:div>
    <w:div w:id="556861270">
      <w:bodyDiv w:val="1"/>
      <w:marLeft w:val="0"/>
      <w:marRight w:val="0"/>
      <w:marTop w:val="0"/>
      <w:marBottom w:val="0"/>
      <w:divBdr>
        <w:top w:val="none" w:sz="0" w:space="0" w:color="auto"/>
        <w:left w:val="none" w:sz="0" w:space="0" w:color="auto"/>
        <w:bottom w:val="none" w:sz="0" w:space="0" w:color="auto"/>
        <w:right w:val="none" w:sz="0" w:space="0" w:color="auto"/>
      </w:divBdr>
      <w:divsChild>
        <w:div w:id="249512719">
          <w:marLeft w:val="0"/>
          <w:marRight w:val="0"/>
          <w:marTop w:val="0"/>
          <w:marBottom w:val="0"/>
          <w:divBdr>
            <w:top w:val="none" w:sz="0" w:space="0" w:color="auto"/>
            <w:left w:val="none" w:sz="0" w:space="0" w:color="auto"/>
            <w:bottom w:val="none" w:sz="0" w:space="0" w:color="auto"/>
            <w:right w:val="none" w:sz="0" w:space="0" w:color="auto"/>
          </w:divBdr>
        </w:div>
        <w:div w:id="773087200">
          <w:marLeft w:val="0"/>
          <w:marRight w:val="0"/>
          <w:marTop w:val="0"/>
          <w:marBottom w:val="0"/>
          <w:divBdr>
            <w:top w:val="none" w:sz="0" w:space="0" w:color="auto"/>
            <w:left w:val="none" w:sz="0" w:space="0" w:color="auto"/>
            <w:bottom w:val="none" w:sz="0" w:space="0" w:color="auto"/>
            <w:right w:val="none" w:sz="0" w:space="0" w:color="auto"/>
          </w:divBdr>
        </w:div>
        <w:div w:id="641077135">
          <w:marLeft w:val="0"/>
          <w:marRight w:val="0"/>
          <w:marTop w:val="0"/>
          <w:marBottom w:val="0"/>
          <w:divBdr>
            <w:top w:val="none" w:sz="0" w:space="0" w:color="auto"/>
            <w:left w:val="none" w:sz="0" w:space="0" w:color="auto"/>
            <w:bottom w:val="none" w:sz="0" w:space="0" w:color="auto"/>
            <w:right w:val="none" w:sz="0" w:space="0" w:color="auto"/>
          </w:divBdr>
        </w:div>
        <w:div w:id="1559631091">
          <w:marLeft w:val="0"/>
          <w:marRight w:val="0"/>
          <w:marTop w:val="0"/>
          <w:marBottom w:val="0"/>
          <w:divBdr>
            <w:top w:val="none" w:sz="0" w:space="0" w:color="auto"/>
            <w:left w:val="none" w:sz="0" w:space="0" w:color="auto"/>
            <w:bottom w:val="none" w:sz="0" w:space="0" w:color="auto"/>
            <w:right w:val="none" w:sz="0" w:space="0" w:color="auto"/>
          </w:divBdr>
        </w:div>
        <w:div w:id="949124690">
          <w:marLeft w:val="0"/>
          <w:marRight w:val="0"/>
          <w:marTop w:val="0"/>
          <w:marBottom w:val="0"/>
          <w:divBdr>
            <w:top w:val="none" w:sz="0" w:space="0" w:color="auto"/>
            <w:left w:val="none" w:sz="0" w:space="0" w:color="auto"/>
            <w:bottom w:val="none" w:sz="0" w:space="0" w:color="auto"/>
            <w:right w:val="none" w:sz="0" w:space="0" w:color="auto"/>
          </w:divBdr>
        </w:div>
        <w:div w:id="948968174">
          <w:marLeft w:val="0"/>
          <w:marRight w:val="0"/>
          <w:marTop w:val="0"/>
          <w:marBottom w:val="0"/>
          <w:divBdr>
            <w:top w:val="none" w:sz="0" w:space="0" w:color="auto"/>
            <w:left w:val="none" w:sz="0" w:space="0" w:color="auto"/>
            <w:bottom w:val="none" w:sz="0" w:space="0" w:color="auto"/>
            <w:right w:val="none" w:sz="0" w:space="0" w:color="auto"/>
          </w:divBdr>
        </w:div>
        <w:div w:id="1051031799">
          <w:marLeft w:val="0"/>
          <w:marRight w:val="0"/>
          <w:marTop w:val="0"/>
          <w:marBottom w:val="0"/>
          <w:divBdr>
            <w:top w:val="none" w:sz="0" w:space="0" w:color="auto"/>
            <w:left w:val="none" w:sz="0" w:space="0" w:color="auto"/>
            <w:bottom w:val="none" w:sz="0" w:space="0" w:color="auto"/>
            <w:right w:val="none" w:sz="0" w:space="0" w:color="auto"/>
          </w:divBdr>
        </w:div>
        <w:div w:id="1061833555">
          <w:marLeft w:val="0"/>
          <w:marRight w:val="0"/>
          <w:marTop w:val="0"/>
          <w:marBottom w:val="0"/>
          <w:divBdr>
            <w:top w:val="none" w:sz="0" w:space="0" w:color="auto"/>
            <w:left w:val="none" w:sz="0" w:space="0" w:color="auto"/>
            <w:bottom w:val="none" w:sz="0" w:space="0" w:color="auto"/>
            <w:right w:val="none" w:sz="0" w:space="0" w:color="auto"/>
          </w:divBdr>
        </w:div>
        <w:div w:id="1452742777">
          <w:marLeft w:val="0"/>
          <w:marRight w:val="0"/>
          <w:marTop w:val="0"/>
          <w:marBottom w:val="0"/>
          <w:divBdr>
            <w:top w:val="none" w:sz="0" w:space="0" w:color="auto"/>
            <w:left w:val="none" w:sz="0" w:space="0" w:color="auto"/>
            <w:bottom w:val="none" w:sz="0" w:space="0" w:color="auto"/>
            <w:right w:val="none" w:sz="0" w:space="0" w:color="auto"/>
          </w:divBdr>
        </w:div>
        <w:div w:id="1468473865">
          <w:marLeft w:val="0"/>
          <w:marRight w:val="0"/>
          <w:marTop w:val="0"/>
          <w:marBottom w:val="0"/>
          <w:divBdr>
            <w:top w:val="none" w:sz="0" w:space="0" w:color="auto"/>
            <w:left w:val="none" w:sz="0" w:space="0" w:color="auto"/>
            <w:bottom w:val="none" w:sz="0" w:space="0" w:color="auto"/>
            <w:right w:val="none" w:sz="0" w:space="0" w:color="auto"/>
          </w:divBdr>
        </w:div>
        <w:div w:id="910233991">
          <w:marLeft w:val="0"/>
          <w:marRight w:val="0"/>
          <w:marTop w:val="0"/>
          <w:marBottom w:val="0"/>
          <w:divBdr>
            <w:top w:val="none" w:sz="0" w:space="0" w:color="auto"/>
            <w:left w:val="none" w:sz="0" w:space="0" w:color="auto"/>
            <w:bottom w:val="none" w:sz="0" w:space="0" w:color="auto"/>
            <w:right w:val="none" w:sz="0" w:space="0" w:color="auto"/>
          </w:divBdr>
        </w:div>
        <w:div w:id="2126196597">
          <w:marLeft w:val="0"/>
          <w:marRight w:val="0"/>
          <w:marTop w:val="0"/>
          <w:marBottom w:val="0"/>
          <w:divBdr>
            <w:top w:val="none" w:sz="0" w:space="0" w:color="auto"/>
            <w:left w:val="none" w:sz="0" w:space="0" w:color="auto"/>
            <w:bottom w:val="none" w:sz="0" w:space="0" w:color="auto"/>
            <w:right w:val="none" w:sz="0" w:space="0" w:color="auto"/>
          </w:divBdr>
        </w:div>
        <w:div w:id="699018176">
          <w:marLeft w:val="0"/>
          <w:marRight w:val="0"/>
          <w:marTop w:val="0"/>
          <w:marBottom w:val="0"/>
          <w:divBdr>
            <w:top w:val="none" w:sz="0" w:space="0" w:color="auto"/>
            <w:left w:val="none" w:sz="0" w:space="0" w:color="auto"/>
            <w:bottom w:val="none" w:sz="0" w:space="0" w:color="auto"/>
            <w:right w:val="none" w:sz="0" w:space="0" w:color="auto"/>
          </w:divBdr>
        </w:div>
        <w:div w:id="93550685">
          <w:marLeft w:val="0"/>
          <w:marRight w:val="0"/>
          <w:marTop w:val="0"/>
          <w:marBottom w:val="0"/>
          <w:divBdr>
            <w:top w:val="none" w:sz="0" w:space="0" w:color="auto"/>
            <w:left w:val="none" w:sz="0" w:space="0" w:color="auto"/>
            <w:bottom w:val="none" w:sz="0" w:space="0" w:color="auto"/>
            <w:right w:val="none" w:sz="0" w:space="0" w:color="auto"/>
          </w:divBdr>
        </w:div>
        <w:div w:id="662204365">
          <w:marLeft w:val="0"/>
          <w:marRight w:val="0"/>
          <w:marTop w:val="0"/>
          <w:marBottom w:val="0"/>
          <w:divBdr>
            <w:top w:val="none" w:sz="0" w:space="0" w:color="auto"/>
            <w:left w:val="none" w:sz="0" w:space="0" w:color="auto"/>
            <w:bottom w:val="none" w:sz="0" w:space="0" w:color="auto"/>
            <w:right w:val="none" w:sz="0" w:space="0" w:color="auto"/>
          </w:divBdr>
        </w:div>
        <w:div w:id="650183885">
          <w:marLeft w:val="0"/>
          <w:marRight w:val="0"/>
          <w:marTop w:val="0"/>
          <w:marBottom w:val="0"/>
          <w:divBdr>
            <w:top w:val="none" w:sz="0" w:space="0" w:color="auto"/>
            <w:left w:val="none" w:sz="0" w:space="0" w:color="auto"/>
            <w:bottom w:val="none" w:sz="0" w:space="0" w:color="auto"/>
            <w:right w:val="none" w:sz="0" w:space="0" w:color="auto"/>
          </w:divBdr>
        </w:div>
        <w:div w:id="724720066">
          <w:marLeft w:val="0"/>
          <w:marRight w:val="0"/>
          <w:marTop w:val="0"/>
          <w:marBottom w:val="0"/>
          <w:divBdr>
            <w:top w:val="none" w:sz="0" w:space="0" w:color="auto"/>
            <w:left w:val="none" w:sz="0" w:space="0" w:color="auto"/>
            <w:bottom w:val="none" w:sz="0" w:space="0" w:color="auto"/>
            <w:right w:val="none" w:sz="0" w:space="0" w:color="auto"/>
          </w:divBdr>
        </w:div>
        <w:div w:id="136844364">
          <w:marLeft w:val="0"/>
          <w:marRight w:val="0"/>
          <w:marTop w:val="0"/>
          <w:marBottom w:val="0"/>
          <w:divBdr>
            <w:top w:val="none" w:sz="0" w:space="0" w:color="auto"/>
            <w:left w:val="none" w:sz="0" w:space="0" w:color="auto"/>
            <w:bottom w:val="none" w:sz="0" w:space="0" w:color="auto"/>
            <w:right w:val="none" w:sz="0" w:space="0" w:color="auto"/>
          </w:divBdr>
        </w:div>
        <w:div w:id="787940592">
          <w:marLeft w:val="0"/>
          <w:marRight w:val="0"/>
          <w:marTop w:val="0"/>
          <w:marBottom w:val="0"/>
          <w:divBdr>
            <w:top w:val="none" w:sz="0" w:space="0" w:color="auto"/>
            <w:left w:val="none" w:sz="0" w:space="0" w:color="auto"/>
            <w:bottom w:val="none" w:sz="0" w:space="0" w:color="auto"/>
            <w:right w:val="none" w:sz="0" w:space="0" w:color="auto"/>
          </w:divBdr>
        </w:div>
        <w:div w:id="1955862149">
          <w:marLeft w:val="0"/>
          <w:marRight w:val="0"/>
          <w:marTop w:val="0"/>
          <w:marBottom w:val="0"/>
          <w:divBdr>
            <w:top w:val="none" w:sz="0" w:space="0" w:color="auto"/>
            <w:left w:val="none" w:sz="0" w:space="0" w:color="auto"/>
            <w:bottom w:val="none" w:sz="0" w:space="0" w:color="auto"/>
            <w:right w:val="none" w:sz="0" w:space="0" w:color="auto"/>
          </w:divBdr>
        </w:div>
        <w:div w:id="1844009338">
          <w:marLeft w:val="0"/>
          <w:marRight w:val="0"/>
          <w:marTop w:val="0"/>
          <w:marBottom w:val="0"/>
          <w:divBdr>
            <w:top w:val="none" w:sz="0" w:space="0" w:color="auto"/>
            <w:left w:val="none" w:sz="0" w:space="0" w:color="auto"/>
            <w:bottom w:val="none" w:sz="0" w:space="0" w:color="auto"/>
            <w:right w:val="none" w:sz="0" w:space="0" w:color="auto"/>
          </w:divBdr>
        </w:div>
        <w:div w:id="1125734057">
          <w:marLeft w:val="0"/>
          <w:marRight w:val="0"/>
          <w:marTop w:val="0"/>
          <w:marBottom w:val="0"/>
          <w:divBdr>
            <w:top w:val="none" w:sz="0" w:space="0" w:color="auto"/>
            <w:left w:val="none" w:sz="0" w:space="0" w:color="auto"/>
            <w:bottom w:val="none" w:sz="0" w:space="0" w:color="auto"/>
            <w:right w:val="none" w:sz="0" w:space="0" w:color="auto"/>
          </w:divBdr>
        </w:div>
        <w:div w:id="643580120">
          <w:marLeft w:val="0"/>
          <w:marRight w:val="0"/>
          <w:marTop w:val="0"/>
          <w:marBottom w:val="0"/>
          <w:divBdr>
            <w:top w:val="none" w:sz="0" w:space="0" w:color="auto"/>
            <w:left w:val="none" w:sz="0" w:space="0" w:color="auto"/>
            <w:bottom w:val="none" w:sz="0" w:space="0" w:color="auto"/>
            <w:right w:val="none" w:sz="0" w:space="0" w:color="auto"/>
          </w:divBdr>
        </w:div>
        <w:div w:id="1168981867">
          <w:marLeft w:val="0"/>
          <w:marRight w:val="0"/>
          <w:marTop w:val="0"/>
          <w:marBottom w:val="0"/>
          <w:divBdr>
            <w:top w:val="none" w:sz="0" w:space="0" w:color="auto"/>
            <w:left w:val="none" w:sz="0" w:space="0" w:color="auto"/>
            <w:bottom w:val="none" w:sz="0" w:space="0" w:color="auto"/>
            <w:right w:val="none" w:sz="0" w:space="0" w:color="auto"/>
          </w:divBdr>
        </w:div>
        <w:div w:id="1994799670">
          <w:marLeft w:val="0"/>
          <w:marRight w:val="0"/>
          <w:marTop w:val="0"/>
          <w:marBottom w:val="0"/>
          <w:divBdr>
            <w:top w:val="none" w:sz="0" w:space="0" w:color="auto"/>
            <w:left w:val="none" w:sz="0" w:space="0" w:color="auto"/>
            <w:bottom w:val="none" w:sz="0" w:space="0" w:color="auto"/>
            <w:right w:val="none" w:sz="0" w:space="0" w:color="auto"/>
          </w:divBdr>
        </w:div>
        <w:div w:id="1206137832">
          <w:marLeft w:val="0"/>
          <w:marRight w:val="0"/>
          <w:marTop w:val="0"/>
          <w:marBottom w:val="0"/>
          <w:divBdr>
            <w:top w:val="none" w:sz="0" w:space="0" w:color="auto"/>
            <w:left w:val="none" w:sz="0" w:space="0" w:color="auto"/>
            <w:bottom w:val="none" w:sz="0" w:space="0" w:color="auto"/>
            <w:right w:val="none" w:sz="0" w:space="0" w:color="auto"/>
          </w:divBdr>
        </w:div>
        <w:div w:id="1453479756">
          <w:marLeft w:val="0"/>
          <w:marRight w:val="0"/>
          <w:marTop w:val="0"/>
          <w:marBottom w:val="0"/>
          <w:divBdr>
            <w:top w:val="none" w:sz="0" w:space="0" w:color="auto"/>
            <w:left w:val="none" w:sz="0" w:space="0" w:color="auto"/>
            <w:bottom w:val="none" w:sz="0" w:space="0" w:color="auto"/>
            <w:right w:val="none" w:sz="0" w:space="0" w:color="auto"/>
          </w:divBdr>
        </w:div>
        <w:div w:id="524294067">
          <w:marLeft w:val="0"/>
          <w:marRight w:val="0"/>
          <w:marTop w:val="0"/>
          <w:marBottom w:val="0"/>
          <w:divBdr>
            <w:top w:val="none" w:sz="0" w:space="0" w:color="auto"/>
            <w:left w:val="none" w:sz="0" w:space="0" w:color="auto"/>
            <w:bottom w:val="none" w:sz="0" w:space="0" w:color="auto"/>
            <w:right w:val="none" w:sz="0" w:space="0" w:color="auto"/>
          </w:divBdr>
        </w:div>
        <w:div w:id="1332829491">
          <w:marLeft w:val="0"/>
          <w:marRight w:val="0"/>
          <w:marTop w:val="0"/>
          <w:marBottom w:val="0"/>
          <w:divBdr>
            <w:top w:val="none" w:sz="0" w:space="0" w:color="auto"/>
            <w:left w:val="none" w:sz="0" w:space="0" w:color="auto"/>
            <w:bottom w:val="none" w:sz="0" w:space="0" w:color="auto"/>
            <w:right w:val="none" w:sz="0" w:space="0" w:color="auto"/>
          </w:divBdr>
        </w:div>
        <w:div w:id="319164196">
          <w:marLeft w:val="0"/>
          <w:marRight w:val="0"/>
          <w:marTop w:val="0"/>
          <w:marBottom w:val="0"/>
          <w:divBdr>
            <w:top w:val="none" w:sz="0" w:space="0" w:color="auto"/>
            <w:left w:val="none" w:sz="0" w:space="0" w:color="auto"/>
            <w:bottom w:val="none" w:sz="0" w:space="0" w:color="auto"/>
            <w:right w:val="none" w:sz="0" w:space="0" w:color="auto"/>
          </w:divBdr>
        </w:div>
        <w:div w:id="1964186556">
          <w:marLeft w:val="0"/>
          <w:marRight w:val="0"/>
          <w:marTop w:val="0"/>
          <w:marBottom w:val="0"/>
          <w:divBdr>
            <w:top w:val="none" w:sz="0" w:space="0" w:color="auto"/>
            <w:left w:val="none" w:sz="0" w:space="0" w:color="auto"/>
            <w:bottom w:val="none" w:sz="0" w:space="0" w:color="auto"/>
            <w:right w:val="none" w:sz="0" w:space="0" w:color="auto"/>
          </w:divBdr>
        </w:div>
        <w:div w:id="99763416">
          <w:marLeft w:val="0"/>
          <w:marRight w:val="0"/>
          <w:marTop w:val="0"/>
          <w:marBottom w:val="0"/>
          <w:divBdr>
            <w:top w:val="none" w:sz="0" w:space="0" w:color="auto"/>
            <w:left w:val="none" w:sz="0" w:space="0" w:color="auto"/>
            <w:bottom w:val="none" w:sz="0" w:space="0" w:color="auto"/>
            <w:right w:val="none" w:sz="0" w:space="0" w:color="auto"/>
          </w:divBdr>
        </w:div>
        <w:div w:id="845941310">
          <w:marLeft w:val="0"/>
          <w:marRight w:val="0"/>
          <w:marTop w:val="0"/>
          <w:marBottom w:val="0"/>
          <w:divBdr>
            <w:top w:val="none" w:sz="0" w:space="0" w:color="auto"/>
            <w:left w:val="none" w:sz="0" w:space="0" w:color="auto"/>
            <w:bottom w:val="none" w:sz="0" w:space="0" w:color="auto"/>
            <w:right w:val="none" w:sz="0" w:space="0" w:color="auto"/>
          </w:divBdr>
        </w:div>
        <w:div w:id="1792435926">
          <w:marLeft w:val="0"/>
          <w:marRight w:val="0"/>
          <w:marTop w:val="0"/>
          <w:marBottom w:val="0"/>
          <w:divBdr>
            <w:top w:val="none" w:sz="0" w:space="0" w:color="auto"/>
            <w:left w:val="none" w:sz="0" w:space="0" w:color="auto"/>
            <w:bottom w:val="none" w:sz="0" w:space="0" w:color="auto"/>
            <w:right w:val="none" w:sz="0" w:space="0" w:color="auto"/>
          </w:divBdr>
        </w:div>
      </w:divsChild>
    </w:div>
    <w:div w:id="730621002">
      <w:bodyDiv w:val="1"/>
      <w:marLeft w:val="0"/>
      <w:marRight w:val="0"/>
      <w:marTop w:val="0"/>
      <w:marBottom w:val="0"/>
      <w:divBdr>
        <w:top w:val="none" w:sz="0" w:space="0" w:color="auto"/>
        <w:left w:val="none" w:sz="0" w:space="0" w:color="auto"/>
        <w:bottom w:val="none" w:sz="0" w:space="0" w:color="auto"/>
        <w:right w:val="none" w:sz="0" w:space="0" w:color="auto"/>
      </w:divBdr>
      <w:divsChild>
        <w:div w:id="256450326">
          <w:marLeft w:val="0"/>
          <w:marRight w:val="0"/>
          <w:marTop w:val="0"/>
          <w:marBottom w:val="0"/>
          <w:divBdr>
            <w:top w:val="none" w:sz="0" w:space="0" w:color="auto"/>
            <w:left w:val="none" w:sz="0" w:space="0" w:color="auto"/>
            <w:bottom w:val="none" w:sz="0" w:space="0" w:color="auto"/>
            <w:right w:val="none" w:sz="0" w:space="0" w:color="auto"/>
          </w:divBdr>
        </w:div>
      </w:divsChild>
    </w:div>
    <w:div w:id="823352315">
      <w:bodyDiv w:val="1"/>
      <w:marLeft w:val="0"/>
      <w:marRight w:val="0"/>
      <w:marTop w:val="0"/>
      <w:marBottom w:val="0"/>
      <w:divBdr>
        <w:top w:val="none" w:sz="0" w:space="0" w:color="auto"/>
        <w:left w:val="none" w:sz="0" w:space="0" w:color="auto"/>
        <w:bottom w:val="none" w:sz="0" w:space="0" w:color="auto"/>
        <w:right w:val="none" w:sz="0" w:space="0" w:color="auto"/>
      </w:divBdr>
    </w:div>
    <w:div w:id="929435900">
      <w:bodyDiv w:val="1"/>
      <w:marLeft w:val="0"/>
      <w:marRight w:val="0"/>
      <w:marTop w:val="0"/>
      <w:marBottom w:val="0"/>
      <w:divBdr>
        <w:top w:val="none" w:sz="0" w:space="0" w:color="auto"/>
        <w:left w:val="none" w:sz="0" w:space="0" w:color="auto"/>
        <w:bottom w:val="none" w:sz="0" w:space="0" w:color="auto"/>
        <w:right w:val="none" w:sz="0" w:space="0" w:color="auto"/>
      </w:divBdr>
      <w:divsChild>
        <w:div w:id="2127039154">
          <w:marLeft w:val="0"/>
          <w:marRight w:val="0"/>
          <w:marTop w:val="0"/>
          <w:marBottom w:val="0"/>
          <w:divBdr>
            <w:top w:val="none" w:sz="0" w:space="0" w:color="auto"/>
            <w:left w:val="none" w:sz="0" w:space="0" w:color="auto"/>
            <w:bottom w:val="none" w:sz="0" w:space="0" w:color="auto"/>
            <w:right w:val="none" w:sz="0" w:space="0" w:color="auto"/>
          </w:divBdr>
        </w:div>
        <w:div w:id="1211920950">
          <w:marLeft w:val="0"/>
          <w:marRight w:val="0"/>
          <w:marTop w:val="0"/>
          <w:marBottom w:val="0"/>
          <w:divBdr>
            <w:top w:val="none" w:sz="0" w:space="0" w:color="auto"/>
            <w:left w:val="none" w:sz="0" w:space="0" w:color="auto"/>
            <w:bottom w:val="none" w:sz="0" w:space="0" w:color="auto"/>
            <w:right w:val="none" w:sz="0" w:space="0" w:color="auto"/>
          </w:divBdr>
        </w:div>
        <w:div w:id="415177021">
          <w:marLeft w:val="0"/>
          <w:marRight w:val="0"/>
          <w:marTop w:val="0"/>
          <w:marBottom w:val="0"/>
          <w:divBdr>
            <w:top w:val="none" w:sz="0" w:space="0" w:color="auto"/>
            <w:left w:val="none" w:sz="0" w:space="0" w:color="auto"/>
            <w:bottom w:val="none" w:sz="0" w:space="0" w:color="auto"/>
            <w:right w:val="none" w:sz="0" w:space="0" w:color="auto"/>
          </w:divBdr>
        </w:div>
        <w:div w:id="1101804462">
          <w:marLeft w:val="0"/>
          <w:marRight w:val="0"/>
          <w:marTop w:val="0"/>
          <w:marBottom w:val="0"/>
          <w:divBdr>
            <w:top w:val="none" w:sz="0" w:space="0" w:color="auto"/>
            <w:left w:val="none" w:sz="0" w:space="0" w:color="auto"/>
            <w:bottom w:val="none" w:sz="0" w:space="0" w:color="auto"/>
            <w:right w:val="none" w:sz="0" w:space="0" w:color="auto"/>
          </w:divBdr>
        </w:div>
        <w:div w:id="681591837">
          <w:marLeft w:val="0"/>
          <w:marRight w:val="0"/>
          <w:marTop w:val="0"/>
          <w:marBottom w:val="0"/>
          <w:divBdr>
            <w:top w:val="none" w:sz="0" w:space="0" w:color="auto"/>
            <w:left w:val="none" w:sz="0" w:space="0" w:color="auto"/>
            <w:bottom w:val="none" w:sz="0" w:space="0" w:color="auto"/>
            <w:right w:val="none" w:sz="0" w:space="0" w:color="auto"/>
          </w:divBdr>
        </w:div>
        <w:div w:id="716197951">
          <w:marLeft w:val="0"/>
          <w:marRight w:val="0"/>
          <w:marTop w:val="0"/>
          <w:marBottom w:val="0"/>
          <w:divBdr>
            <w:top w:val="none" w:sz="0" w:space="0" w:color="auto"/>
            <w:left w:val="none" w:sz="0" w:space="0" w:color="auto"/>
            <w:bottom w:val="none" w:sz="0" w:space="0" w:color="auto"/>
            <w:right w:val="none" w:sz="0" w:space="0" w:color="auto"/>
          </w:divBdr>
        </w:div>
        <w:div w:id="263536953">
          <w:marLeft w:val="0"/>
          <w:marRight w:val="0"/>
          <w:marTop w:val="0"/>
          <w:marBottom w:val="0"/>
          <w:divBdr>
            <w:top w:val="none" w:sz="0" w:space="0" w:color="auto"/>
            <w:left w:val="none" w:sz="0" w:space="0" w:color="auto"/>
            <w:bottom w:val="none" w:sz="0" w:space="0" w:color="auto"/>
            <w:right w:val="none" w:sz="0" w:space="0" w:color="auto"/>
          </w:divBdr>
        </w:div>
        <w:div w:id="1091391944">
          <w:marLeft w:val="0"/>
          <w:marRight w:val="0"/>
          <w:marTop w:val="0"/>
          <w:marBottom w:val="0"/>
          <w:divBdr>
            <w:top w:val="none" w:sz="0" w:space="0" w:color="auto"/>
            <w:left w:val="none" w:sz="0" w:space="0" w:color="auto"/>
            <w:bottom w:val="none" w:sz="0" w:space="0" w:color="auto"/>
            <w:right w:val="none" w:sz="0" w:space="0" w:color="auto"/>
          </w:divBdr>
        </w:div>
        <w:div w:id="7223061">
          <w:marLeft w:val="0"/>
          <w:marRight w:val="0"/>
          <w:marTop w:val="0"/>
          <w:marBottom w:val="0"/>
          <w:divBdr>
            <w:top w:val="none" w:sz="0" w:space="0" w:color="auto"/>
            <w:left w:val="none" w:sz="0" w:space="0" w:color="auto"/>
            <w:bottom w:val="none" w:sz="0" w:space="0" w:color="auto"/>
            <w:right w:val="none" w:sz="0" w:space="0" w:color="auto"/>
          </w:divBdr>
        </w:div>
        <w:div w:id="1220440063">
          <w:marLeft w:val="0"/>
          <w:marRight w:val="0"/>
          <w:marTop w:val="0"/>
          <w:marBottom w:val="0"/>
          <w:divBdr>
            <w:top w:val="none" w:sz="0" w:space="0" w:color="auto"/>
            <w:left w:val="none" w:sz="0" w:space="0" w:color="auto"/>
            <w:bottom w:val="none" w:sz="0" w:space="0" w:color="auto"/>
            <w:right w:val="none" w:sz="0" w:space="0" w:color="auto"/>
          </w:divBdr>
        </w:div>
        <w:div w:id="595097685">
          <w:marLeft w:val="0"/>
          <w:marRight w:val="0"/>
          <w:marTop w:val="0"/>
          <w:marBottom w:val="0"/>
          <w:divBdr>
            <w:top w:val="none" w:sz="0" w:space="0" w:color="auto"/>
            <w:left w:val="none" w:sz="0" w:space="0" w:color="auto"/>
            <w:bottom w:val="none" w:sz="0" w:space="0" w:color="auto"/>
            <w:right w:val="none" w:sz="0" w:space="0" w:color="auto"/>
          </w:divBdr>
        </w:div>
        <w:div w:id="182866004">
          <w:marLeft w:val="0"/>
          <w:marRight w:val="0"/>
          <w:marTop w:val="0"/>
          <w:marBottom w:val="0"/>
          <w:divBdr>
            <w:top w:val="none" w:sz="0" w:space="0" w:color="auto"/>
            <w:left w:val="none" w:sz="0" w:space="0" w:color="auto"/>
            <w:bottom w:val="none" w:sz="0" w:space="0" w:color="auto"/>
            <w:right w:val="none" w:sz="0" w:space="0" w:color="auto"/>
          </w:divBdr>
        </w:div>
      </w:divsChild>
    </w:div>
    <w:div w:id="1035812920">
      <w:bodyDiv w:val="1"/>
      <w:marLeft w:val="0"/>
      <w:marRight w:val="0"/>
      <w:marTop w:val="0"/>
      <w:marBottom w:val="0"/>
      <w:divBdr>
        <w:top w:val="none" w:sz="0" w:space="0" w:color="auto"/>
        <w:left w:val="none" w:sz="0" w:space="0" w:color="auto"/>
        <w:bottom w:val="none" w:sz="0" w:space="0" w:color="auto"/>
        <w:right w:val="none" w:sz="0" w:space="0" w:color="auto"/>
      </w:divBdr>
    </w:div>
    <w:div w:id="1086656335">
      <w:bodyDiv w:val="1"/>
      <w:marLeft w:val="0"/>
      <w:marRight w:val="0"/>
      <w:marTop w:val="0"/>
      <w:marBottom w:val="0"/>
      <w:divBdr>
        <w:top w:val="none" w:sz="0" w:space="0" w:color="auto"/>
        <w:left w:val="none" w:sz="0" w:space="0" w:color="auto"/>
        <w:bottom w:val="none" w:sz="0" w:space="0" w:color="auto"/>
        <w:right w:val="none" w:sz="0" w:space="0" w:color="auto"/>
      </w:divBdr>
    </w:div>
    <w:div w:id="1408723269">
      <w:bodyDiv w:val="1"/>
      <w:marLeft w:val="0"/>
      <w:marRight w:val="0"/>
      <w:marTop w:val="0"/>
      <w:marBottom w:val="0"/>
      <w:divBdr>
        <w:top w:val="none" w:sz="0" w:space="0" w:color="auto"/>
        <w:left w:val="none" w:sz="0" w:space="0" w:color="auto"/>
        <w:bottom w:val="none" w:sz="0" w:space="0" w:color="auto"/>
        <w:right w:val="none" w:sz="0" w:space="0" w:color="auto"/>
      </w:divBdr>
      <w:divsChild>
        <w:div w:id="1072193445">
          <w:marLeft w:val="0"/>
          <w:marRight w:val="0"/>
          <w:marTop w:val="0"/>
          <w:marBottom w:val="0"/>
          <w:divBdr>
            <w:top w:val="none" w:sz="0" w:space="0" w:color="auto"/>
            <w:left w:val="none" w:sz="0" w:space="0" w:color="auto"/>
            <w:bottom w:val="none" w:sz="0" w:space="0" w:color="auto"/>
            <w:right w:val="none" w:sz="0" w:space="0" w:color="auto"/>
          </w:divBdr>
        </w:div>
      </w:divsChild>
    </w:div>
    <w:div w:id="1475290936">
      <w:bodyDiv w:val="1"/>
      <w:marLeft w:val="0"/>
      <w:marRight w:val="0"/>
      <w:marTop w:val="0"/>
      <w:marBottom w:val="0"/>
      <w:divBdr>
        <w:top w:val="none" w:sz="0" w:space="0" w:color="auto"/>
        <w:left w:val="none" w:sz="0" w:space="0" w:color="auto"/>
        <w:bottom w:val="none" w:sz="0" w:space="0" w:color="auto"/>
        <w:right w:val="none" w:sz="0" w:space="0" w:color="auto"/>
      </w:divBdr>
      <w:divsChild>
        <w:div w:id="997883028">
          <w:marLeft w:val="0"/>
          <w:marRight w:val="0"/>
          <w:marTop w:val="0"/>
          <w:marBottom w:val="0"/>
          <w:divBdr>
            <w:top w:val="none" w:sz="0" w:space="0" w:color="auto"/>
            <w:left w:val="none" w:sz="0" w:space="0" w:color="auto"/>
            <w:bottom w:val="none" w:sz="0" w:space="0" w:color="auto"/>
            <w:right w:val="none" w:sz="0" w:space="0" w:color="auto"/>
          </w:divBdr>
        </w:div>
      </w:divsChild>
    </w:div>
    <w:div w:id="1677341524">
      <w:bodyDiv w:val="1"/>
      <w:marLeft w:val="0"/>
      <w:marRight w:val="0"/>
      <w:marTop w:val="0"/>
      <w:marBottom w:val="0"/>
      <w:divBdr>
        <w:top w:val="none" w:sz="0" w:space="0" w:color="auto"/>
        <w:left w:val="none" w:sz="0" w:space="0" w:color="auto"/>
        <w:bottom w:val="none" w:sz="0" w:space="0" w:color="auto"/>
        <w:right w:val="none" w:sz="0" w:space="0" w:color="auto"/>
      </w:divBdr>
      <w:divsChild>
        <w:div w:id="348718667">
          <w:marLeft w:val="0"/>
          <w:marRight w:val="0"/>
          <w:marTop w:val="0"/>
          <w:marBottom w:val="0"/>
          <w:divBdr>
            <w:top w:val="none" w:sz="0" w:space="0" w:color="auto"/>
            <w:left w:val="none" w:sz="0" w:space="0" w:color="auto"/>
            <w:bottom w:val="none" w:sz="0" w:space="0" w:color="auto"/>
            <w:right w:val="none" w:sz="0" w:space="0" w:color="auto"/>
          </w:divBdr>
        </w:div>
        <w:div w:id="63767217">
          <w:marLeft w:val="0"/>
          <w:marRight w:val="0"/>
          <w:marTop w:val="0"/>
          <w:marBottom w:val="0"/>
          <w:divBdr>
            <w:top w:val="none" w:sz="0" w:space="0" w:color="auto"/>
            <w:left w:val="none" w:sz="0" w:space="0" w:color="auto"/>
            <w:bottom w:val="none" w:sz="0" w:space="0" w:color="auto"/>
            <w:right w:val="none" w:sz="0" w:space="0" w:color="auto"/>
          </w:divBdr>
        </w:div>
        <w:div w:id="1330868201">
          <w:marLeft w:val="0"/>
          <w:marRight w:val="0"/>
          <w:marTop w:val="0"/>
          <w:marBottom w:val="0"/>
          <w:divBdr>
            <w:top w:val="none" w:sz="0" w:space="0" w:color="auto"/>
            <w:left w:val="none" w:sz="0" w:space="0" w:color="auto"/>
            <w:bottom w:val="none" w:sz="0" w:space="0" w:color="auto"/>
            <w:right w:val="none" w:sz="0" w:space="0" w:color="auto"/>
          </w:divBdr>
        </w:div>
        <w:div w:id="1948779187">
          <w:marLeft w:val="0"/>
          <w:marRight w:val="0"/>
          <w:marTop w:val="0"/>
          <w:marBottom w:val="0"/>
          <w:divBdr>
            <w:top w:val="none" w:sz="0" w:space="0" w:color="auto"/>
            <w:left w:val="none" w:sz="0" w:space="0" w:color="auto"/>
            <w:bottom w:val="none" w:sz="0" w:space="0" w:color="auto"/>
            <w:right w:val="none" w:sz="0" w:space="0" w:color="auto"/>
          </w:divBdr>
        </w:div>
        <w:div w:id="113258358">
          <w:marLeft w:val="0"/>
          <w:marRight w:val="0"/>
          <w:marTop w:val="0"/>
          <w:marBottom w:val="0"/>
          <w:divBdr>
            <w:top w:val="none" w:sz="0" w:space="0" w:color="auto"/>
            <w:left w:val="none" w:sz="0" w:space="0" w:color="auto"/>
            <w:bottom w:val="none" w:sz="0" w:space="0" w:color="auto"/>
            <w:right w:val="none" w:sz="0" w:space="0" w:color="auto"/>
          </w:divBdr>
        </w:div>
        <w:div w:id="1774746111">
          <w:marLeft w:val="0"/>
          <w:marRight w:val="0"/>
          <w:marTop w:val="0"/>
          <w:marBottom w:val="0"/>
          <w:divBdr>
            <w:top w:val="none" w:sz="0" w:space="0" w:color="auto"/>
            <w:left w:val="none" w:sz="0" w:space="0" w:color="auto"/>
            <w:bottom w:val="none" w:sz="0" w:space="0" w:color="auto"/>
            <w:right w:val="none" w:sz="0" w:space="0" w:color="auto"/>
          </w:divBdr>
        </w:div>
        <w:div w:id="1178540038">
          <w:marLeft w:val="0"/>
          <w:marRight w:val="0"/>
          <w:marTop w:val="0"/>
          <w:marBottom w:val="0"/>
          <w:divBdr>
            <w:top w:val="none" w:sz="0" w:space="0" w:color="auto"/>
            <w:left w:val="none" w:sz="0" w:space="0" w:color="auto"/>
            <w:bottom w:val="none" w:sz="0" w:space="0" w:color="auto"/>
            <w:right w:val="none" w:sz="0" w:space="0" w:color="auto"/>
          </w:divBdr>
        </w:div>
        <w:div w:id="1070688986">
          <w:marLeft w:val="0"/>
          <w:marRight w:val="0"/>
          <w:marTop w:val="0"/>
          <w:marBottom w:val="0"/>
          <w:divBdr>
            <w:top w:val="none" w:sz="0" w:space="0" w:color="auto"/>
            <w:left w:val="none" w:sz="0" w:space="0" w:color="auto"/>
            <w:bottom w:val="none" w:sz="0" w:space="0" w:color="auto"/>
            <w:right w:val="none" w:sz="0" w:space="0" w:color="auto"/>
          </w:divBdr>
        </w:div>
        <w:div w:id="1212427734">
          <w:marLeft w:val="0"/>
          <w:marRight w:val="0"/>
          <w:marTop w:val="0"/>
          <w:marBottom w:val="0"/>
          <w:divBdr>
            <w:top w:val="none" w:sz="0" w:space="0" w:color="auto"/>
            <w:left w:val="none" w:sz="0" w:space="0" w:color="auto"/>
            <w:bottom w:val="none" w:sz="0" w:space="0" w:color="auto"/>
            <w:right w:val="none" w:sz="0" w:space="0" w:color="auto"/>
          </w:divBdr>
        </w:div>
        <w:div w:id="2080326405">
          <w:marLeft w:val="0"/>
          <w:marRight w:val="0"/>
          <w:marTop w:val="0"/>
          <w:marBottom w:val="0"/>
          <w:divBdr>
            <w:top w:val="none" w:sz="0" w:space="0" w:color="auto"/>
            <w:left w:val="none" w:sz="0" w:space="0" w:color="auto"/>
            <w:bottom w:val="none" w:sz="0" w:space="0" w:color="auto"/>
            <w:right w:val="none" w:sz="0" w:space="0" w:color="auto"/>
          </w:divBdr>
        </w:div>
        <w:div w:id="546913366">
          <w:marLeft w:val="0"/>
          <w:marRight w:val="0"/>
          <w:marTop w:val="0"/>
          <w:marBottom w:val="0"/>
          <w:divBdr>
            <w:top w:val="none" w:sz="0" w:space="0" w:color="auto"/>
            <w:left w:val="none" w:sz="0" w:space="0" w:color="auto"/>
            <w:bottom w:val="none" w:sz="0" w:space="0" w:color="auto"/>
            <w:right w:val="none" w:sz="0" w:space="0" w:color="auto"/>
          </w:divBdr>
        </w:div>
        <w:div w:id="1311861522">
          <w:marLeft w:val="0"/>
          <w:marRight w:val="0"/>
          <w:marTop w:val="0"/>
          <w:marBottom w:val="0"/>
          <w:divBdr>
            <w:top w:val="none" w:sz="0" w:space="0" w:color="auto"/>
            <w:left w:val="none" w:sz="0" w:space="0" w:color="auto"/>
            <w:bottom w:val="none" w:sz="0" w:space="0" w:color="auto"/>
            <w:right w:val="none" w:sz="0" w:space="0" w:color="auto"/>
          </w:divBdr>
        </w:div>
      </w:divsChild>
    </w:div>
    <w:div w:id="1694922240">
      <w:bodyDiv w:val="1"/>
      <w:marLeft w:val="0"/>
      <w:marRight w:val="0"/>
      <w:marTop w:val="0"/>
      <w:marBottom w:val="0"/>
      <w:divBdr>
        <w:top w:val="none" w:sz="0" w:space="0" w:color="auto"/>
        <w:left w:val="none" w:sz="0" w:space="0" w:color="auto"/>
        <w:bottom w:val="none" w:sz="0" w:space="0" w:color="auto"/>
        <w:right w:val="none" w:sz="0" w:space="0" w:color="auto"/>
      </w:divBdr>
    </w:div>
    <w:div w:id="1734230096">
      <w:bodyDiv w:val="1"/>
      <w:marLeft w:val="0"/>
      <w:marRight w:val="0"/>
      <w:marTop w:val="0"/>
      <w:marBottom w:val="0"/>
      <w:divBdr>
        <w:top w:val="none" w:sz="0" w:space="0" w:color="auto"/>
        <w:left w:val="none" w:sz="0" w:space="0" w:color="auto"/>
        <w:bottom w:val="none" w:sz="0" w:space="0" w:color="auto"/>
        <w:right w:val="none" w:sz="0" w:space="0" w:color="auto"/>
      </w:divBdr>
      <w:divsChild>
        <w:div w:id="1724021988">
          <w:marLeft w:val="0"/>
          <w:marRight w:val="0"/>
          <w:marTop w:val="0"/>
          <w:marBottom w:val="0"/>
          <w:divBdr>
            <w:top w:val="none" w:sz="0" w:space="0" w:color="auto"/>
            <w:left w:val="none" w:sz="0" w:space="0" w:color="auto"/>
            <w:bottom w:val="none" w:sz="0" w:space="0" w:color="auto"/>
            <w:right w:val="none" w:sz="0" w:space="0" w:color="auto"/>
          </w:divBdr>
        </w:div>
      </w:divsChild>
    </w:div>
    <w:div w:id="1737893515">
      <w:bodyDiv w:val="1"/>
      <w:marLeft w:val="0"/>
      <w:marRight w:val="0"/>
      <w:marTop w:val="0"/>
      <w:marBottom w:val="0"/>
      <w:divBdr>
        <w:top w:val="none" w:sz="0" w:space="0" w:color="auto"/>
        <w:left w:val="none" w:sz="0" w:space="0" w:color="auto"/>
        <w:bottom w:val="none" w:sz="0" w:space="0" w:color="auto"/>
        <w:right w:val="none" w:sz="0" w:space="0" w:color="auto"/>
      </w:divBdr>
      <w:divsChild>
        <w:div w:id="189875321">
          <w:marLeft w:val="0"/>
          <w:marRight w:val="0"/>
          <w:marTop w:val="0"/>
          <w:marBottom w:val="0"/>
          <w:divBdr>
            <w:top w:val="none" w:sz="0" w:space="0" w:color="auto"/>
            <w:left w:val="none" w:sz="0" w:space="0" w:color="auto"/>
            <w:bottom w:val="none" w:sz="0" w:space="0" w:color="auto"/>
            <w:right w:val="none" w:sz="0" w:space="0" w:color="auto"/>
          </w:divBdr>
        </w:div>
        <w:div w:id="1616981661">
          <w:marLeft w:val="0"/>
          <w:marRight w:val="0"/>
          <w:marTop w:val="0"/>
          <w:marBottom w:val="0"/>
          <w:divBdr>
            <w:top w:val="none" w:sz="0" w:space="0" w:color="auto"/>
            <w:left w:val="none" w:sz="0" w:space="0" w:color="auto"/>
            <w:bottom w:val="none" w:sz="0" w:space="0" w:color="auto"/>
            <w:right w:val="none" w:sz="0" w:space="0" w:color="auto"/>
          </w:divBdr>
        </w:div>
        <w:div w:id="1410693569">
          <w:marLeft w:val="0"/>
          <w:marRight w:val="0"/>
          <w:marTop w:val="0"/>
          <w:marBottom w:val="0"/>
          <w:divBdr>
            <w:top w:val="none" w:sz="0" w:space="0" w:color="auto"/>
            <w:left w:val="none" w:sz="0" w:space="0" w:color="auto"/>
            <w:bottom w:val="none" w:sz="0" w:space="0" w:color="auto"/>
            <w:right w:val="none" w:sz="0" w:space="0" w:color="auto"/>
          </w:divBdr>
        </w:div>
        <w:div w:id="415174243">
          <w:marLeft w:val="0"/>
          <w:marRight w:val="0"/>
          <w:marTop w:val="0"/>
          <w:marBottom w:val="0"/>
          <w:divBdr>
            <w:top w:val="none" w:sz="0" w:space="0" w:color="auto"/>
            <w:left w:val="none" w:sz="0" w:space="0" w:color="auto"/>
            <w:bottom w:val="none" w:sz="0" w:space="0" w:color="auto"/>
            <w:right w:val="none" w:sz="0" w:space="0" w:color="auto"/>
          </w:divBdr>
        </w:div>
        <w:div w:id="1861816183">
          <w:marLeft w:val="0"/>
          <w:marRight w:val="0"/>
          <w:marTop w:val="0"/>
          <w:marBottom w:val="0"/>
          <w:divBdr>
            <w:top w:val="none" w:sz="0" w:space="0" w:color="auto"/>
            <w:left w:val="none" w:sz="0" w:space="0" w:color="auto"/>
            <w:bottom w:val="none" w:sz="0" w:space="0" w:color="auto"/>
            <w:right w:val="none" w:sz="0" w:space="0" w:color="auto"/>
          </w:divBdr>
        </w:div>
        <w:div w:id="1454136508">
          <w:marLeft w:val="0"/>
          <w:marRight w:val="0"/>
          <w:marTop w:val="0"/>
          <w:marBottom w:val="0"/>
          <w:divBdr>
            <w:top w:val="none" w:sz="0" w:space="0" w:color="auto"/>
            <w:left w:val="none" w:sz="0" w:space="0" w:color="auto"/>
            <w:bottom w:val="none" w:sz="0" w:space="0" w:color="auto"/>
            <w:right w:val="none" w:sz="0" w:space="0" w:color="auto"/>
          </w:divBdr>
        </w:div>
        <w:div w:id="1261914062">
          <w:marLeft w:val="0"/>
          <w:marRight w:val="0"/>
          <w:marTop w:val="0"/>
          <w:marBottom w:val="0"/>
          <w:divBdr>
            <w:top w:val="none" w:sz="0" w:space="0" w:color="auto"/>
            <w:left w:val="none" w:sz="0" w:space="0" w:color="auto"/>
            <w:bottom w:val="none" w:sz="0" w:space="0" w:color="auto"/>
            <w:right w:val="none" w:sz="0" w:space="0" w:color="auto"/>
          </w:divBdr>
        </w:div>
        <w:div w:id="918948205">
          <w:marLeft w:val="0"/>
          <w:marRight w:val="0"/>
          <w:marTop w:val="0"/>
          <w:marBottom w:val="0"/>
          <w:divBdr>
            <w:top w:val="none" w:sz="0" w:space="0" w:color="auto"/>
            <w:left w:val="none" w:sz="0" w:space="0" w:color="auto"/>
            <w:bottom w:val="none" w:sz="0" w:space="0" w:color="auto"/>
            <w:right w:val="none" w:sz="0" w:space="0" w:color="auto"/>
          </w:divBdr>
        </w:div>
        <w:div w:id="735473164">
          <w:marLeft w:val="0"/>
          <w:marRight w:val="0"/>
          <w:marTop w:val="0"/>
          <w:marBottom w:val="0"/>
          <w:divBdr>
            <w:top w:val="none" w:sz="0" w:space="0" w:color="auto"/>
            <w:left w:val="none" w:sz="0" w:space="0" w:color="auto"/>
            <w:bottom w:val="none" w:sz="0" w:space="0" w:color="auto"/>
            <w:right w:val="none" w:sz="0" w:space="0" w:color="auto"/>
          </w:divBdr>
        </w:div>
        <w:div w:id="1742169373">
          <w:marLeft w:val="0"/>
          <w:marRight w:val="0"/>
          <w:marTop w:val="0"/>
          <w:marBottom w:val="0"/>
          <w:divBdr>
            <w:top w:val="none" w:sz="0" w:space="0" w:color="auto"/>
            <w:left w:val="none" w:sz="0" w:space="0" w:color="auto"/>
            <w:bottom w:val="none" w:sz="0" w:space="0" w:color="auto"/>
            <w:right w:val="none" w:sz="0" w:space="0" w:color="auto"/>
          </w:divBdr>
        </w:div>
        <w:div w:id="1066145675">
          <w:marLeft w:val="0"/>
          <w:marRight w:val="0"/>
          <w:marTop w:val="0"/>
          <w:marBottom w:val="0"/>
          <w:divBdr>
            <w:top w:val="none" w:sz="0" w:space="0" w:color="auto"/>
            <w:left w:val="none" w:sz="0" w:space="0" w:color="auto"/>
            <w:bottom w:val="none" w:sz="0" w:space="0" w:color="auto"/>
            <w:right w:val="none" w:sz="0" w:space="0" w:color="auto"/>
          </w:divBdr>
        </w:div>
        <w:div w:id="1115520835">
          <w:marLeft w:val="0"/>
          <w:marRight w:val="0"/>
          <w:marTop w:val="0"/>
          <w:marBottom w:val="0"/>
          <w:divBdr>
            <w:top w:val="none" w:sz="0" w:space="0" w:color="auto"/>
            <w:left w:val="none" w:sz="0" w:space="0" w:color="auto"/>
            <w:bottom w:val="none" w:sz="0" w:space="0" w:color="auto"/>
            <w:right w:val="none" w:sz="0" w:space="0" w:color="auto"/>
          </w:divBdr>
        </w:div>
        <w:div w:id="1446537020">
          <w:marLeft w:val="0"/>
          <w:marRight w:val="0"/>
          <w:marTop w:val="0"/>
          <w:marBottom w:val="0"/>
          <w:divBdr>
            <w:top w:val="none" w:sz="0" w:space="0" w:color="auto"/>
            <w:left w:val="none" w:sz="0" w:space="0" w:color="auto"/>
            <w:bottom w:val="none" w:sz="0" w:space="0" w:color="auto"/>
            <w:right w:val="none" w:sz="0" w:space="0" w:color="auto"/>
          </w:divBdr>
        </w:div>
        <w:div w:id="439105322">
          <w:marLeft w:val="0"/>
          <w:marRight w:val="0"/>
          <w:marTop w:val="0"/>
          <w:marBottom w:val="0"/>
          <w:divBdr>
            <w:top w:val="none" w:sz="0" w:space="0" w:color="auto"/>
            <w:left w:val="none" w:sz="0" w:space="0" w:color="auto"/>
            <w:bottom w:val="none" w:sz="0" w:space="0" w:color="auto"/>
            <w:right w:val="none" w:sz="0" w:space="0" w:color="auto"/>
          </w:divBdr>
        </w:div>
        <w:div w:id="1863548064">
          <w:marLeft w:val="0"/>
          <w:marRight w:val="0"/>
          <w:marTop w:val="0"/>
          <w:marBottom w:val="0"/>
          <w:divBdr>
            <w:top w:val="none" w:sz="0" w:space="0" w:color="auto"/>
            <w:left w:val="none" w:sz="0" w:space="0" w:color="auto"/>
            <w:bottom w:val="none" w:sz="0" w:space="0" w:color="auto"/>
            <w:right w:val="none" w:sz="0" w:space="0" w:color="auto"/>
          </w:divBdr>
        </w:div>
        <w:div w:id="663165464">
          <w:marLeft w:val="0"/>
          <w:marRight w:val="0"/>
          <w:marTop w:val="0"/>
          <w:marBottom w:val="0"/>
          <w:divBdr>
            <w:top w:val="none" w:sz="0" w:space="0" w:color="auto"/>
            <w:left w:val="none" w:sz="0" w:space="0" w:color="auto"/>
            <w:bottom w:val="none" w:sz="0" w:space="0" w:color="auto"/>
            <w:right w:val="none" w:sz="0" w:space="0" w:color="auto"/>
          </w:divBdr>
        </w:div>
        <w:div w:id="646515711">
          <w:marLeft w:val="0"/>
          <w:marRight w:val="0"/>
          <w:marTop w:val="0"/>
          <w:marBottom w:val="0"/>
          <w:divBdr>
            <w:top w:val="none" w:sz="0" w:space="0" w:color="auto"/>
            <w:left w:val="none" w:sz="0" w:space="0" w:color="auto"/>
            <w:bottom w:val="none" w:sz="0" w:space="0" w:color="auto"/>
            <w:right w:val="none" w:sz="0" w:space="0" w:color="auto"/>
          </w:divBdr>
        </w:div>
        <w:div w:id="851837594">
          <w:marLeft w:val="0"/>
          <w:marRight w:val="0"/>
          <w:marTop w:val="0"/>
          <w:marBottom w:val="0"/>
          <w:divBdr>
            <w:top w:val="none" w:sz="0" w:space="0" w:color="auto"/>
            <w:left w:val="none" w:sz="0" w:space="0" w:color="auto"/>
            <w:bottom w:val="none" w:sz="0" w:space="0" w:color="auto"/>
            <w:right w:val="none" w:sz="0" w:space="0" w:color="auto"/>
          </w:divBdr>
        </w:div>
        <w:div w:id="1354301606">
          <w:marLeft w:val="0"/>
          <w:marRight w:val="0"/>
          <w:marTop w:val="0"/>
          <w:marBottom w:val="0"/>
          <w:divBdr>
            <w:top w:val="none" w:sz="0" w:space="0" w:color="auto"/>
            <w:left w:val="none" w:sz="0" w:space="0" w:color="auto"/>
            <w:bottom w:val="none" w:sz="0" w:space="0" w:color="auto"/>
            <w:right w:val="none" w:sz="0" w:space="0" w:color="auto"/>
          </w:divBdr>
        </w:div>
        <w:div w:id="1616133400">
          <w:marLeft w:val="0"/>
          <w:marRight w:val="0"/>
          <w:marTop w:val="0"/>
          <w:marBottom w:val="0"/>
          <w:divBdr>
            <w:top w:val="none" w:sz="0" w:space="0" w:color="auto"/>
            <w:left w:val="none" w:sz="0" w:space="0" w:color="auto"/>
            <w:bottom w:val="none" w:sz="0" w:space="0" w:color="auto"/>
            <w:right w:val="none" w:sz="0" w:space="0" w:color="auto"/>
          </w:divBdr>
        </w:div>
        <w:div w:id="1438058632">
          <w:marLeft w:val="0"/>
          <w:marRight w:val="0"/>
          <w:marTop w:val="0"/>
          <w:marBottom w:val="0"/>
          <w:divBdr>
            <w:top w:val="none" w:sz="0" w:space="0" w:color="auto"/>
            <w:left w:val="none" w:sz="0" w:space="0" w:color="auto"/>
            <w:bottom w:val="none" w:sz="0" w:space="0" w:color="auto"/>
            <w:right w:val="none" w:sz="0" w:space="0" w:color="auto"/>
          </w:divBdr>
        </w:div>
        <w:div w:id="1650400224">
          <w:marLeft w:val="0"/>
          <w:marRight w:val="0"/>
          <w:marTop w:val="0"/>
          <w:marBottom w:val="0"/>
          <w:divBdr>
            <w:top w:val="none" w:sz="0" w:space="0" w:color="auto"/>
            <w:left w:val="none" w:sz="0" w:space="0" w:color="auto"/>
            <w:bottom w:val="none" w:sz="0" w:space="0" w:color="auto"/>
            <w:right w:val="none" w:sz="0" w:space="0" w:color="auto"/>
          </w:divBdr>
        </w:div>
        <w:div w:id="1919902284">
          <w:marLeft w:val="0"/>
          <w:marRight w:val="0"/>
          <w:marTop w:val="0"/>
          <w:marBottom w:val="0"/>
          <w:divBdr>
            <w:top w:val="none" w:sz="0" w:space="0" w:color="auto"/>
            <w:left w:val="none" w:sz="0" w:space="0" w:color="auto"/>
            <w:bottom w:val="none" w:sz="0" w:space="0" w:color="auto"/>
            <w:right w:val="none" w:sz="0" w:space="0" w:color="auto"/>
          </w:divBdr>
        </w:div>
        <w:div w:id="624888743">
          <w:marLeft w:val="0"/>
          <w:marRight w:val="0"/>
          <w:marTop w:val="0"/>
          <w:marBottom w:val="0"/>
          <w:divBdr>
            <w:top w:val="none" w:sz="0" w:space="0" w:color="auto"/>
            <w:left w:val="none" w:sz="0" w:space="0" w:color="auto"/>
            <w:bottom w:val="none" w:sz="0" w:space="0" w:color="auto"/>
            <w:right w:val="none" w:sz="0" w:space="0" w:color="auto"/>
          </w:divBdr>
        </w:div>
        <w:div w:id="255409465">
          <w:marLeft w:val="0"/>
          <w:marRight w:val="0"/>
          <w:marTop w:val="0"/>
          <w:marBottom w:val="0"/>
          <w:divBdr>
            <w:top w:val="none" w:sz="0" w:space="0" w:color="auto"/>
            <w:left w:val="none" w:sz="0" w:space="0" w:color="auto"/>
            <w:bottom w:val="none" w:sz="0" w:space="0" w:color="auto"/>
            <w:right w:val="none" w:sz="0" w:space="0" w:color="auto"/>
          </w:divBdr>
        </w:div>
        <w:div w:id="1453402173">
          <w:marLeft w:val="0"/>
          <w:marRight w:val="0"/>
          <w:marTop w:val="0"/>
          <w:marBottom w:val="0"/>
          <w:divBdr>
            <w:top w:val="none" w:sz="0" w:space="0" w:color="auto"/>
            <w:left w:val="none" w:sz="0" w:space="0" w:color="auto"/>
            <w:bottom w:val="none" w:sz="0" w:space="0" w:color="auto"/>
            <w:right w:val="none" w:sz="0" w:space="0" w:color="auto"/>
          </w:divBdr>
        </w:div>
        <w:div w:id="1118261797">
          <w:marLeft w:val="0"/>
          <w:marRight w:val="0"/>
          <w:marTop w:val="0"/>
          <w:marBottom w:val="0"/>
          <w:divBdr>
            <w:top w:val="none" w:sz="0" w:space="0" w:color="auto"/>
            <w:left w:val="none" w:sz="0" w:space="0" w:color="auto"/>
            <w:bottom w:val="none" w:sz="0" w:space="0" w:color="auto"/>
            <w:right w:val="none" w:sz="0" w:space="0" w:color="auto"/>
          </w:divBdr>
        </w:div>
        <w:div w:id="2145150480">
          <w:marLeft w:val="0"/>
          <w:marRight w:val="0"/>
          <w:marTop w:val="0"/>
          <w:marBottom w:val="0"/>
          <w:divBdr>
            <w:top w:val="none" w:sz="0" w:space="0" w:color="auto"/>
            <w:left w:val="none" w:sz="0" w:space="0" w:color="auto"/>
            <w:bottom w:val="none" w:sz="0" w:space="0" w:color="auto"/>
            <w:right w:val="none" w:sz="0" w:space="0" w:color="auto"/>
          </w:divBdr>
        </w:div>
        <w:div w:id="335352686">
          <w:marLeft w:val="0"/>
          <w:marRight w:val="0"/>
          <w:marTop w:val="0"/>
          <w:marBottom w:val="0"/>
          <w:divBdr>
            <w:top w:val="none" w:sz="0" w:space="0" w:color="auto"/>
            <w:left w:val="none" w:sz="0" w:space="0" w:color="auto"/>
            <w:bottom w:val="none" w:sz="0" w:space="0" w:color="auto"/>
            <w:right w:val="none" w:sz="0" w:space="0" w:color="auto"/>
          </w:divBdr>
        </w:div>
        <w:div w:id="2005473828">
          <w:marLeft w:val="0"/>
          <w:marRight w:val="0"/>
          <w:marTop w:val="0"/>
          <w:marBottom w:val="0"/>
          <w:divBdr>
            <w:top w:val="none" w:sz="0" w:space="0" w:color="auto"/>
            <w:left w:val="none" w:sz="0" w:space="0" w:color="auto"/>
            <w:bottom w:val="none" w:sz="0" w:space="0" w:color="auto"/>
            <w:right w:val="none" w:sz="0" w:space="0" w:color="auto"/>
          </w:divBdr>
        </w:div>
        <w:div w:id="1817717410">
          <w:marLeft w:val="0"/>
          <w:marRight w:val="0"/>
          <w:marTop w:val="0"/>
          <w:marBottom w:val="0"/>
          <w:divBdr>
            <w:top w:val="none" w:sz="0" w:space="0" w:color="auto"/>
            <w:left w:val="none" w:sz="0" w:space="0" w:color="auto"/>
            <w:bottom w:val="none" w:sz="0" w:space="0" w:color="auto"/>
            <w:right w:val="none" w:sz="0" w:space="0" w:color="auto"/>
          </w:divBdr>
        </w:div>
        <w:div w:id="737246488">
          <w:marLeft w:val="0"/>
          <w:marRight w:val="0"/>
          <w:marTop w:val="0"/>
          <w:marBottom w:val="0"/>
          <w:divBdr>
            <w:top w:val="none" w:sz="0" w:space="0" w:color="auto"/>
            <w:left w:val="none" w:sz="0" w:space="0" w:color="auto"/>
            <w:bottom w:val="none" w:sz="0" w:space="0" w:color="auto"/>
            <w:right w:val="none" w:sz="0" w:space="0" w:color="auto"/>
          </w:divBdr>
        </w:div>
        <w:div w:id="693505105">
          <w:marLeft w:val="0"/>
          <w:marRight w:val="0"/>
          <w:marTop w:val="0"/>
          <w:marBottom w:val="0"/>
          <w:divBdr>
            <w:top w:val="none" w:sz="0" w:space="0" w:color="auto"/>
            <w:left w:val="none" w:sz="0" w:space="0" w:color="auto"/>
            <w:bottom w:val="none" w:sz="0" w:space="0" w:color="auto"/>
            <w:right w:val="none" w:sz="0" w:space="0" w:color="auto"/>
          </w:divBdr>
        </w:div>
        <w:div w:id="116341266">
          <w:marLeft w:val="0"/>
          <w:marRight w:val="0"/>
          <w:marTop w:val="0"/>
          <w:marBottom w:val="0"/>
          <w:divBdr>
            <w:top w:val="none" w:sz="0" w:space="0" w:color="auto"/>
            <w:left w:val="none" w:sz="0" w:space="0" w:color="auto"/>
            <w:bottom w:val="none" w:sz="0" w:space="0" w:color="auto"/>
            <w:right w:val="none" w:sz="0" w:space="0" w:color="auto"/>
          </w:divBdr>
        </w:div>
      </w:divsChild>
    </w:div>
    <w:div w:id="1744139955">
      <w:bodyDiv w:val="1"/>
      <w:marLeft w:val="0"/>
      <w:marRight w:val="0"/>
      <w:marTop w:val="0"/>
      <w:marBottom w:val="0"/>
      <w:divBdr>
        <w:top w:val="none" w:sz="0" w:space="0" w:color="auto"/>
        <w:left w:val="none" w:sz="0" w:space="0" w:color="auto"/>
        <w:bottom w:val="none" w:sz="0" w:space="0" w:color="auto"/>
        <w:right w:val="none" w:sz="0" w:space="0" w:color="auto"/>
      </w:divBdr>
      <w:divsChild>
        <w:div w:id="730077543">
          <w:marLeft w:val="0"/>
          <w:marRight w:val="0"/>
          <w:marTop w:val="0"/>
          <w:marBottom w:val="0"/>
          <w:divBdr>
            <w:top w:val="none" w:sz="0" w:space="0" w:color="auto"/>
            <w:left w:val="none" w:sz="0" w:space="0" w:color="auto"/>
            <w:bottom w:val="none" w:sz="0" w:space="0" w:color="auto"/>
            <w:right w:val="none" w:sz="0" w:space="0" w:color="auto"/>
          </w:divBdr>
        </w:div>
      </w:divsChild>
    </w:div>
    <w:div w:id="1803307537">
      <w:bodyDiv w:val="1"/>
      <w:marLeft w:val="0"/>
      <w:marRight w:val="0"/>
      <w:marTop w:val="0"/>
      <w:marBottom w:val="0"/>
      <w:divBdr>
        <w:top w:val="none" w:sz="0" w:space="0" w:color="auto"/>
        <w:left w:val="none" w:sz="0" w:space="0" w:color="auto"/>
        <w:bottom w:val="none" w:sz="0" w:space="0" w:color="auto"/>
        <w:right w:val="none" w:sz="0" w:space="0" w:color="auto"/>
      </w:divBdr>
      <w:divsChild>
        <w:div w:id="714625653">
          <w:marLeft w:val="0"/>
          <w:marRight w:val="0"/>
          <w:marTop w:val="0"/>
          <w:marBottom w:val="0"/>
          <w:divBdr>
            <w:top w:val="none" w:sz="0" w:space="0" w:color="auto"/>
            <w:left w:val="none" w:sz="0" w:space="0" w:color="auto"/>
            <w:bottom w:val="none" w:sz="0" w:space="0" w:color="auto"/>
            <w:right w:val="none" w:sz="0" w:space="0" w:color="auto"/>
          </w:divBdr>
        </w:div>
      </w:divsChild>
    </w:div>
    <w:div w:id="1842309164">
      <w:bodyDiv w:val="1"/>
      <w:marLeft w:val="0"/>
      <w:marRight w:val="0"/>
      <w:marTop w:val="0"/>
      <w:marBottom w:val="0"/>
      <w:divBdr>
        <w:top w:val="none" w:sz="0" w:space="0" w:color="auto"/>
        <w:left w:val="none" w:sz="0" w:space="0" w:color="auto"/>
        <w:bottom w:val="none" w:sz="0" w:space="0" w:color="auto"/>
        <w:right w:val="none" w:sz="0" w:space="0" w:color="auto"/>
      </w:divBdr>
      <w:divsChild>
        <w:div w:id="1635021931">
          <w:marLeft w:val="0"/>
          <w:marRight w:val="0"/>
          <w:marTop w:val="0"/>
          <w:marBottom w:val="0"/>
          <w:divBdr>
            <w:top w:val="none" w:sz="0" w:space="0" w:color="auto"/>
            <w:left w:val="none" w:sz="0" w:space="0" w:color="auto"/>
            <w:bottom w:val="none" w:sz="0" w:space="0" w:color="auto"/>
            <w:right w:val="none" w:sz="0" w:space="0" w:color="auto"/>
          </w:divBdr>
        </w:div>
        <w:div w:id="1352343623">
          <w:marLeft w:val="0"/>
          <w:marRight w:val="0"/>
          <w:marTop w:val="0"/>
          <w:marBottom w:val="0"/>
          <w:divBdr>
            <w:top w:val="none" w:sz="0" w:space="0" w:color="auto"/>
            <w:left w:val="none" w:sz="0" w:space="0" w:color="auto"/>
            <w:bottom w:val="none" w:sz="0" w:space="0" w:color="auto"/>
            <w:right w:val="none" w:sz="0" w:space="0" w:color="auto"/>
          </w:divBdr>
        </w:div>
        <w:div w:id="1398168743">
          <w:marLeft w:val="0"/>
          <w:marRight w:val="0"/>
          <w:marTop w:val="0"/>
          <w:marBottom w:val="0"/>
          <w:divBdr>
            <w:top w:val="none" w:sz="0" w:space="0" w:color="auto"/>
            <w:left w:val="none" w:sz="0" w:space="0" w:color="auto"/>
            <w:bottom w:val="none" w:sz="0" w:space="0" w:color="auto"/>
            <w:right w:val="none" w:sz="0" w:space="0" w:color="auto"/>
          </w:divBdr>
        </w:div>
        <w:div w:id="249050658">
          <w:marLeft w:val="0"/>
          <w:marRight w:val="0"/>
          <w:marTop w:val="0"/>
          <w:marBottom w:val="0"/>
          <w:divBdr>
            <w:top w:val="none" w:sz="0" w:space="0" w:color="auto"/>
            <w:left w:val="none" w:sz="0" w:space="0" w:color="auto"/>
            <w:bottom w:val="none" w:sz="0" w:space="0" w:color="auto"/>
            <w:right w:val="none" w:sz="0" w:space="0" w:color="auto"/>
          </w:divBdr>
        </w:div>
        <w:div w:id="1149439132">
          <w:marLeft w:val="0"/>
          <w:marRight w:val="0"/>
          <w:marTop w:val="0"/>
          <w:marBottom w:val="0"/>
          <w:divBdr>
            <w:top w:val="none" w:sz="0" w:space="0" w:color="auto"/>
            <w:left w:val="none" w:sz="0" w:space="0" w:color="auto"/>
            <w:bottom w:val="none" w:sz="0" w:space="0" w:color="auto"/>
            <w:right w:val="none" w:sz="0" w:space="0" w:color="auto"/>
          </w:divBdr>
        </w:div>
        <w:div w:id="1319915577">
          <w:marLeft w:val="0"/>
          <w:marRight w:val="0"/>
          <w:marTop w:val="0"/>
          <w:marBottom w:val="0"/>
          <w:divBdr>
            <w:top w:val="none" w:sz="0" w:space="0" w:color="auto"/>
            <w:left w:val="none" w:sz="0" w:space="0" w:color="auto"/>
            <w:bottom w:val="none" w:sz="0" w:space="0" w:color="auto"/>
            <w:right w:val="none" w:sz="0" w:space="0" w:color="auto"/>
          </w:divBdr>
        </w:div>
        <w:div w:id="907227381">
          <w:marLeft w:val="0"/>
          <w:marRight w:val="0"/>
          <w:marTop w:val="0"/>
          <w:marBottom w:val="0"/>
          <w:divBdr>
            <w:top w:val="none" w:sz="0" w:space="0" w:color="auto"/>
            <w:left w:val="none" w:sz="0" w:space="0" w:color="auto"/>
            <w:bottom w:val="none" w:sz="0" w:space="0" w:color="auto"/>
            <w:right w:val="none" w:sz="0" w:space="0" w:color="auto"/>
          </w:divBdr>
        </w:div>
        <w:div w:id="810513022">
          <w:marLeft w:val="0"/>
          <w:marRight w:val="0"/>
          <w:marTop w:val="0"/>
          <w:marBottom w:val="0"/>
          <w:divBdr>
            <w:top w:val="none" w:sz="0" w:space="0" w:color="auto"/>
            <w:left w:val="none" w:sz="0" w:space="0" w:color="auto"/>
            <w:bottom w:val="none" w:sz="0" w:space="0" w:color="auto"/>
            <w:right w:val="none" w:sz="0" w:space="0" w:color="auto"/>
          </w:divBdr>
        </w:div>
        <w:div w:id="1680886599">
          <w:marLeft w:val="0"/>
          <w:marRight w:val="0"/>
          <w:marTop w:val="0"/>
          <w:marBottom w:val="0"/>
          <w:divBdr>
            <w:top w:val="none" w:sz="0" w:space="0" w:color="auto"/>
            <w:left w:val="none" w:sz="0" w:space="0" w:color="auto"/>
            <w:bottom w:val="none" w:sz="0" w:space="0" w:color="auto"/>
            <w:right w:val="none" w:sz="0" w:space="0" w:color="auto"/>
          </w:divBdr>
        </w:div>
        <w:div w:id="195586839">
          <w:marLeft w:val="0"/>
          <w:marRight w:val="0"/>
          <w:marTop w:val="0"/>
          <w:marBottom w:val="0"/>
          <w:divBdr>
            <w:top w:val="none" w:sz="0" w:space="0" w:color="auto"/>
            <w:left w:val="none" w:sz="0" w:space="0" w:color="auto"/>
            <w:bottom w:val="none" w:sz="0" w:space="0" w:color="auto"/>
            <w:right w:val="none" w:sz="0" w:space="0" w:color="auto"/>
          </w:divBdr>
        </w:div>
        <w:div w:id="1817649050">
          <w:marLeft w:val="0"/>
          <w:marRight w:val="0"/>
          <w:marTop w:val="0"/>
          <w:marBottom w:val="0"/>
          <w:divBdr>
            <w:top w:val="none" w:sz="0" w:space="0" w:color="auto"/>
            <w:left w:val="none" w:sz="0" w:space="0" w:color="auto"/>
            <w:bottom w:val="none" w:sz="0" w:space="0" w:color="auto"/>
            <w:right w:val="none" w:sz="0" w:space="0" w:color="auto"/>
          </w:divBdr>
        </w:div>
        <w:div w:id="1911109200">
          <w:marLeft w:val="0"/>
          <w:marRight w:val="0"/>
          <w:marTop w:val="0"/>
          <w:marBottom w:val="0"/>
          <w:divBdr>
            <w:top w:val="none" w:sz="0" w:space="0" w:color="auto"/>
            <w:left w:val="none" w:sz="0" w:space="0" w:color="auto"/>
            <w:bottom w:val="none" w:sz="0" w:space="0" w:color="auto"/>
            <w:right w:val="none" w:sz="0" w:space="0" w:color="auto"/>
          </w:divBdr>
        </w:div>
      </w:divsChild>
    </w:div>
    <w:div w:id="1855142837">
      <w:bodyDiv w:val="1"/>
      <w:marLeft w:val="0"/>
      <w:marRight w:val="0"/>
      <w:marTop w:val="0"/>
      <w:marBottom w:val="0"/>
      <w:divBdr>
        <w:top w:val="none" w:sz="0" w:space="0" w:color="auto"/>
        <w:left w:val="none" w:sz="0" w:space="0" w:color="auto"/>
        <w:bottom w:val="none" w:sz="0" w:space="0" w:color="auto"/>
        <w:right w:val="none" w:sz="0" w:space="0" w:color="auto"/>
      </w:divBdr>
    </w:div>
    <w:div w:id="2094625929">
      <w:bodyDiv w:val="1"/>
      <w:marLeft w:val="0"/>
      <w:marRight w:val="0"/>
      <w:marTop w:val="0"/>
      <w:marBottom w:val="0"/>
      <w:divBdr>
        <w:top w:val="none" w:sz="0" w:space="0" w:color="auto"/>
        <w:left w:val="none" w:sz="0" w:space="0" w:color="auto"/>
        <w:bottom w:val="none" w:sz="0" w:space="0" w:color="auto"/>
        <w:right w:val="none" w:sz="0" w:space="0" w:color="auto"/>
      </w:divBdr>
    </w:div>
    <w:div w:id="2096704287">
      <w:bodyDiv w:val="1"/>
      <w:marLeft w:val="0"/>
      <w:marRight w:val="0"/>
      <w:marTop w:val="0"/>
      <w:marBottom w:val="0"/>
      <w:divBdr>
        <w:top w:val="none" w:sz="0" w:space="0" w:color="auto"/>
        <w:left w:val="none" w:sz="0" w:space="0" w:color="auto"/>
        <w:bottom w:val="none" w:sz="0" w:space="0" w:color="auto"/>
        <w:right w:val="none" w:sz="0" w:space="0" w:color="auto"/>
      </w:divBdr>
      <w:divsChild>
        <w:div w:id="1197627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ciencedirect.com/science/article/pii/S1618866717302479?via%3Dihub" TargetMode="External"/><Relationship Id="rId2" Type="http://schemas.openxmlformats.org/officeDocument/2006/relationships/hyperlink" Target="https://www.sciencedirect.com/science/article/pii/S2214629617304516?via%3Dihub" TargetMode="External"/><Relationship Id="rId1" Type="http://schemas.openxmlformats.org/officeDocument/2006/relationships/hyperlink" Target="http://journals.plos.org/plosone/article?id=10.1371/journal.pone.0151328" TargetMode="External"/><Relationship Id="rId4" Type="http://schemas.openxmlformats.org/officeDocument/2006/relationships/hyperlink" Target="https://www.sciencedirect.com/science/article/pii/S161886671730523X?via%3Dihub"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EE05D-75B9-43A5-B02B-A308F70E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18859</Words>
  <Characters>107502</Characters>
  <Application>Microsoft Office Word</Application>
  <DocSecurity>0</DocSecurity>
  <Lines>895</Lines>
  <Paragraphs>252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Creutzig</dc:creator>
  <cp:lastModifiedBy>William Lamb</cp:lastModifiedBy>
  <cp:revision>13</cp:revision>
  <dcterms:created xsi:type="dcterms:W3CDTF">2018-05-16T08:28:00Z</dcterms:created>
  <dcterms:modified xsi:type="dcterms:W3CDTF">2018-05-16T10:55:00Z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http://www.zotero.org/styles/nature</vt:lpwstr>
  </property>
</Properties>
</file>