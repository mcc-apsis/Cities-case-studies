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9247B" w14:textId="77777777" w:rsidR="008F2C1B" w:rsidRDefault="00BB42D8">
      <w:pPr>
        <w:rPr>
          <w:rFonts w:ascii="Calibri" w:eastAsia="Calibri" w:hAnsi="Calibri" w:cs="Calibri"/>
          <w:b/>
        </w:rPr>
      </w:pPr>
      <w:r>
        <w:rPr>
          <w:rFonts w:ascii="Calibri" w:eastAsia="Calibri" w:hAnsi="Calibri" w:cs="Calibri"/>
          <w:b/>
        </w:rPr>
        <w:t>Learning about urban mitigation solutions</w:t>
      </w:r>
    </w:p>
    <w:p w14:paraId="01095423" w14:textId="576960A0" w:rsidR="008F2C1B" w:rsidRDefault="00351A77">
      <w:pPr>
        <w:rPr>
          <w:rFonts w:ascii="Calibri" w:eastAsia="Calibri" w:hAnsi="Calibri" w:cs="Calibri"/>
        </w:rPr>
      </w:pPr>
      <w:r>
        <w:rPr>
          <w:rFonts w:ascii="Calibri" w:eastAsia="Calibri" w:hAnsi="Calibri" w:cs="Calibri"/>
        </w:rPr>
        <w:t xml:space="preserve">William F. Lamb, Felix Creutzig, </w:t>
      </w:r>
      <w:r w:rsidR="00CA04B8">
        <w:rPr>
          <w:rFonts w:ascii="Calibri" w:eastAsia="Calibri" w:hAnsi="Calibri" w:cs="Calibri"/>
        </w:rPr>
        <w:t>Max C. Callaghan</w:t>
      </w:r>
      <w:r w:rsidR="00433F74">
        <w:rPr>
          <w:rFonts w:ascii="Calibri" w:eastAsia="Calibri" w:hAnsi="Calibri" w:cs="Calibri"/>
        </w:rPr>
        <w:t>, Jan C. Minx</w:t>
      </w:r>
    </w:p>
    <w:p w14:paraId="44B3AEF9" w14:textId="030CDEAA" w:rsidR="002827D1" w:rsidRDefault="002827D1">
      <w:pPr>
        <w:rPr>
          <w:rFonts w:ascii="Calibri" w:eastAsia="Calibri" w:hAnsi="Calibri" w:cs="Calibri"/>
        </w:rPr>
      </w:pPr>
    </w:p>
    <w:p w14:paraId="63F1F23F" w14:textId="4D4DBBA8" w:rsidR="00EE152C" w:rsidRDefault="00C6156C" w:rsidP="00E106FF">
      <w:pPr>
        <w:rPr>
          <w:rFonts w:ascii="Calibri" w:eastAsia="Calibri" w:hAnsi="Calibri" w:cs="Calibri"/>
          <w:b/>
        </w:rPr>
      </w:pPr>
      <w:r>
        <w:rPr>
          <w:rFonts w:ascii="Calibri" w:eastAsia="Calibri" w:hAnsi="Calibri" w:cs="Calibri"/>
          <w:b/>
        </w:rPr>
        <w:t>Climate change</w:t>
      </w:r>
      <w:r w:rsidR="00433F74">
        <w:rPr>
          <w:rFonts w:ascii="Calibri" w:eastAsia="Calibri" w:hAnsi="Calibri" w:cs="Calibri"/>
          <w:b/>
        </w:rPr>
        <w:t xml:space="preserve"> assessments by the IPCC and others</w:t>
      </w:r>
      <w:r w:rsidR="008D71F4">
        <w:rPr>
          <w:rFonts w:ascii="Calibri" w:eastAsia="Calibri" w:hAnsi="Calibri" w:cs="Calibri"/>
          <w:b/>
        </w:rPr>
        <w:t xml:space="preserve"> put increasing emphasis on cities</w:t>
      </w:r>
      <w:ins w:id="0" w:author="William Lamb" w:date="2018-04-25T13:38:00Z">
        <w:r w:rsidR="0096762F">
          <w:rPr>
            <w:rFonts w:ascii="Calibri" w:eastAsia="Calibri" w:hAnsi="Calibri" w:cs="Calibri"/>
            <w:b/>
          </w:rPr>
          <w:t xml:space="preserve"> as key actors in mitigation and </w:t>
        </w:r>
      </w:ins>
      <w:ins w:id="1" w:author="William Lamb" w:date="2018-04-25T13:40:00Z">
        <w:r w:rsidR="0096762F">
          <w:rPr>
            <w:rFonts w:ascii="Calibri" w:eastAsia="Calibri" w:hAnsi="Calibri" w:cs="Calibri"/>
            <w:b/>
          </w:rPr>
          <w:t>early policy adoption</w:t>
        </w:r>
      </w:ins>
      <w:r w:rsidR="00433F74">
        <w:rPr>
          <w:rFonts w:ascii="Calibri" w:eastAsia="Calibri" w:hAnsi="Calibri" w:cs="Calibri"/>
          <w:b/>
        </w:rPr>
        <w:t>.</w:t>
      </w:r>
      <w:r w:rsidR="008D71F4">
        <w:rPr>
          <w:rFonts w:ascii="Calibri" w:eastAsia="Calibri" w:hAnsi="Calibri" w:cs="Calibri"/>
          <w:b/>
        </w:rPr>
        <w:t xml:space="preserve"> </w:t>
      </w:r>
      <w:del w:id="2" w:author="William Lamb" w:date="2018-04-25T13:40:00Z">
        <w:r w:rsidR="00433F74" w:rsidDel="0096762F">
          <w:rPr>
            <w:rFonts w:ascii="Calibri" w:eastAsia="Calibri" w:hAnsi="Calibri" w:cs="Calibri"/>
            <w:b/>
          </w:rPr>
          <w:delText>Cities are key actors</w:delText>
        </w:r>
        <w:r w:rsidR="00D348FD" w:rsidDel="0096762F">
          <w:rPr>
            <w:rFonts w:ascii="Calibri" w:eastAsia="Calibri" w:hAnsi="Calibri" w:cs="Calibri"/>
            <w:b/>
          </w:rPr>
          <w:delText xml:space="preserve"> in climate change mitigation</w:delText>
        </w:r>
        <w:r w:rsidR="00E0041F" w:rsidDel="0096762F">
          <w:rPr>
            <w:rFonts w:ascii="Calibri" w:eastAsia="Calibri" w:hAnsi="Calibri" w:cs="Calibri"/>
            <w:b/>
          </w:rPr>
          <w:delText xml:space="preserve"> and provide</w:delText>
        </w:r>
        <w:r w:rsidR="00796035" w:rsidDel="0096762F">
          <w:rPr>
            <w:rFonts w:ascii="Calibri" w:eastAsia="Calibri" w:hAnsi="Calibri" w:cs="Calibri"/>
            <w:b/>
          </w:rPr>
          <w:delText xml:space="preserve"> a test-bed for policy experiments and social</w:delText>
        </w:r>
        <w:r w:rsidR="00D348FD" w:rsidDel="0096762F">
          <w:rPr>
            <w:rFonts w:ascii="Calibri" w:eastAsia="Calibri" w:hAnsi="Calibri" w:cs="Calibri"/>
            <w:b/>
          </w:rPr>
          <w:delText xml:space="preserve"> change</w:delText>
        </w:r>
        <w:r w:rsidR="00796035" w:rsidDel="0096762F">
          <w:rPr>
            <w:rFonts w:ascii="Calibri" w:eastAsia="Calibri" w:hAnsi="Calibri" w:cs="Calibri"/>
            <w:b/>
          </w:rPr>
          <w:delText xml:space="preserve">. </w:delText>
        </w:r>
      </w:del>
      <w:r w:rsidR="008D71F4">
        <w:rPr>
          <w:rFonts w:ascii="Calibri" w:eastAsia="Calibri" w:hAnsi="Calibri" w:cs="Calibri"/>
          <w:b/>
        </w:rPr>
        <w:t xml:space="preserve">While a coherent understanding of </w:t>
      </w:r>
      <w:r w:rsidR="00433F74">
        <w:rPr>
          <w:rFonts w:ascii="Calibri" w:eastAsia="Calibri" w:hAnsi="Calibri" w:cs="Calibri"/>
          <w:b/>
        </w:rPr>
        <w:t>barriers</w:t>
      </w:r>
      <w:del w:id="3" w:author="William Lamb" w:date="2018-04-25T13:40:00Z">
        <w:r w:rsidR="00433F74" w:rsidDel="0096762F">
          <w:rPr>
            <w:rFonts w:ascii="Calibri" w:eastAsia="Calibri" w:hAnsi="Calibri" w:cs="Calibri"/>
            <w:b/>
          </w:rPr>
          <w:delText xml:space="preserve"> </w:delText>
        </w:r>
      </w:del>
      <w:r w:rsidR="008D71F4">
        <w:rPr>
          <w:rFonts w:ascii="Calibri" w:eastAsia="Calibri" w:hAnsi="Calibri" w:cs="Calibri"/>
          <w:b/>
        </w:rPr>
        <w:t xml:space="preserve"> and opportunities</w:t>
      </w:r>
      <w:r w:rsidR="00F742D2">
        <w:rPr>
          <w:rFonts w:ascii="Calibri" w:eastAsia="Calibri" w:hAnsi="Calibri" w:cs="Calibri"/>
          <w:b/>
        </w:rPr>
        <w:t xml:space="preserve"> for</w:t>
      </w:r>
      <w:r w:rsidR="00433F74">
        <w:rPr>
          <w:rFonts w:ascii="Calibri" w:eastAsia="Calibri" w:hAnsi="Calibri" w:cs="Calibri"/>
          <w:b/>
        </w:rPr>
        <w:t xml:space="preserve"> climate solutions</w:t>
      </w:r>
      <w:r w:rsidR="00F742D2">
        <w:rPr>
          <w:rFonts w:ascii="Calibri" w:eastAsia="Calibri" w:hAnsi="Calibri" w:cs="Calibri"/>
          <w:b/>
        </w:rPr>
        <w:t xml:space="preserve"> </w:t>
      </w:r>
      <w:r w:rsidR="008D71F4">
        <w:rPr>
          <w:rFonts w:ascii="Calibri" w:eastAsia="Calibri" w:hAnsi="Calibri" w:cs="Calibri"/>
          <w:b/>
        </w:rPr>
        <w:t xml:space="preserve">remains fragmented, </w:t>
      </w:r>
      <w:r w:rsidR="00796035">
        <w:rPr>
          <w:rFonts w:ascii="Calibri" w:eastAsia="Calibri" w:hAnsi="Calibri" w:cs="Calibri"/>
          <w:b/>
        </w:rPr>
        <w:t>there is already a large body of case stud</w:t>
      </w:r>
      <w:r w:rsidR="001034B7">
        <w:rPr>
          <w:rFonts w:ascii="Calibri" w:eastAsia="Calibri" w:hAnsi="Calibri" w:cs="Calibri"/>
          <w:b/>
        </w:rPr>
        <w:t>y</w:t>
      </w:r>
      <w:r w:rsidR="00796035">
        <w:rPr>
          <w:rFonts w:ascii="Calibri" w:eastAsia="Calibri" w:hAnsi="Calibri" w:cs="Calibri"/>
          <w:b/>
        </w:rPr>
        <w:t xml:space="preserve"> literature to learn from</w:t>
      </w:r>
      <w:r w:rsidR="00E0041F">
        <w:rPr>
          <w:rFonts w:ascii="Calibri" w:eastAsia="Calibri" w:hAnsi="Calibri" w:cs="Calibri"/>
          <w:b/>
        </w:rPr>
        <w:t xml:space="preserve"> and translate into different urban contexts </w:t>
      </w:r>
      <w:r w:rsidR="00E0041F" w:rsidRPr="00BB42D8">
        <w:rPr>
          <w:rFonts w:ascii="Calibri" w:eastAsia="Calibri" w:hAnsi="Calibri" w:cs="Calibri"/>
          <w:b/>
        </w:rPr>
        <w:fldChar w:fldCharType="begin" w:fldLock="1"/>
      </w:r>
      <w:r w:rsidR="00E0041F">
        <w:rPr>
          <w:rFonts w:ascii="Calibri" w:eastAsia="Calibri" w:hAnsi="Calibri" w:cs="Calibri"/>
          <w:b/>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E0041F" w:rsidRPr="00BB42D8">
        <w:rPr>
          <w:rFonts w:ascii="Calibri" w:eastAsia="Calibri" w:hAnsi="Calibri" w:cs="Calibri"/>
          <w:b/>
        </w:rPr>
        <w:fldChar w:fldCharType="separate"/>
      </w:r>
      <w:r w:rsidR="00E0041F" w:rsidRPr="00876745">
        <w:rPr>
          <w:rFonts w:ascii="Calibri" w:eastAsia="Calibri" w:hAnsi="Calibri" w:cs="Calibri"/>
          <w:noProof/>
          <w:vertAlign w:val="superscript"/>
        </w:rPr>
        <w:t>1</w:t>
      </w:r>
      <w:r w:rsidR="00E0041F" w:rsidRPr="00BB42D8">
        <w:rPr>
          <w:rFonts w:ascii="Calibri" w:eastAsia="Calibri" w:hAnsi="Calibri" w:cs="Calibri"/>
          <w:b/>
        </w:rPr>
        <w:fldChar w:fldCharType="end"/>
      </w:r>
      <w:r w:rsidR="003975AE" w:rsidRPr="00BB42D8">
        <w:rPr>
          <w:rFonts w:ascii="Calibri" w:eastAsia="Calibri" w:hAnsi="Calibri" w:cs="Calibri"/>
          <w:b/>
        </w:rPr>
        <w:t>.</w:t>
      </w:r>
      <w:r w:rsidR="003975AE">
        <w:rPr>
          <w:rFonts w:ascii="Calibri" w:eastAsia="Calibri" w:hAnsi="Calibri" w:cs="Calibri"/>
          <w:b/>
        </w:rPr>
        <w:t xml:space="preserve"> </w:t>
      </w:r>
      <w:ins w:id="4" w:author="William Lamb" w:date="2018-04-25T13:40:00Z">
        <w:r w:rsidR="0096762F">
          <w:rPr>
            <w:rFonts w:ascii="Calibri" w:eastAsia="Calibri" w:hAnsi="Calibri" w:cs="Calibri"/>
            <w:b/>
          </w:rPr>
          <w:t>But a</w:t>
        </w:r>
      </w:ins>
      <w:del w:id="5" w:author="William Lamb" w:date="2018-04-25T13:40:00Z">
        <w:r w:rsidR="00E106FF" w:rsidDel="0096762F">
          <w:rPr>
            <w:rFonts w:ascii="Calibri" w:eastAsia="Calibri" w:hAnsi="Calibri" w:cs="Calibri"/>
            <w:b/>
          </w:rPr>
          <w:delText>A</w:delText>
        </w:r>
      </w:del>
      <w:r w:rsidR="00BD72E8" w:rsidRPr="00BB42D8">
        <w:rPr>
          <w:rFonts w:ascii="Calibri" w:eastAsia="Calibri" w:hAnsi="Calibri" w:cs="Calibri"/>
          <w:b/>
        </w:rPr>
        <w:t xml:space="preserve"> number of </w:t>
      </w:r>
      <w:r w:rsidR="008A5E43">
        <w:rPr>
          <w:rFonts w:ascii="Calibri" w:eastAsia="Calibri" w:hAnsi="Calibri" w:cs="Calibri"/>
          <w:b/>
        </w:rPr>
        <w:t xml:space="preserve">practical </w:t>
      </w:r>
      <w:r w:rsidR="00636DB8">
        <w:rPr>
          <w:rFonts w:ascii="Calibri" w:eastAsia="Calibri" w:hAnsi="Calibri" w:cs="Calibri"/>
          <w:b/>
        </w:rPr>
        <w:t xml:space="preserve">and </w:t>
      </w:r>
      <w:r w:rsidR="00636DB8" w:rsidRPr="00BB42D8">
        <w:rPr>
          <w:rFonts w:ascii="Calibri" w:eastAsia="Calibri" w:hAnsi="Calibri" w:cs="Calibri"/>
          <w:b/>
        </w:rPr>
        <w:t xml:space="preserve">conceptual </w:t>
      </w:r>
      <w:r w:rsidR="00BD72E8" w:rsidRPr="00BB42D8">
        <w:rPr>
          <w:rFonts w:ascii="Calibri" w:eastAsia="Calibri" w:hAnsi="Calibri" w:cs="Calibri"/>
          <w:b/>
        </w:rPr>
        <w:t>challenges</w:t>
      </w:r>
      <w:r w:rsidR="00636DB8">
        <w:rPr>
          <w:rFonts w:ascii="Calibri" w:eastAsia="Calibri" w:hAnsi="Calibri" w:cs="Calibri"/>
          <w:b/>
        </w:rPr>
        <w:t xml:space="preserve"> </w:t>
      </w:r>
      <w:r w:rsidR="00E106FF">
        <w:rPr>
          <w:rFonts w:ascii="Calibri" w:eastAsia="Calibri" w:hAnsi="Calibri" w:cs="Calibri"/>
          <w:b/>
        </w:rPr>
        <w:t>hinder systematic analysis</w:t>
      </w:r>
      <w:r w:rsidR="008A5E43">
        <w:rPr>
          <w:rFonts w:ascii="Calibri" w:eastAsia="Calibri" w:hAnsi="Calibri" w:cs="Calibri"/>
          <w:b/>
        </w:rPr>
        <w:t>.</w:t>
      </w:r>
      <w:r w:rsidR="00D348FD">
        <w:rPr>
          <w:rFonts w:ascii="Calibri" w:eastAsia="Calibri" w:hAnsi="Calibri" w:cs="Calibri"/>
          <w:b/>
        </w:rPr>
        <w:t xml:space="preserve"> First</w:t>
      </w:r>
      <w:r w:rsidR="00636DB8">
        <w:rPr>
          <w:rFonts w:ascii="Calibri" w:eastAsia="Calibri" w:hAnsi="Calibri" w:cs="Calibri"/>
          <w:b/>
        </w:rPr>
        <w:t xml:space="preserve">, </w:t>
      </w:r>
      <w:r w:rsidR="00876745">
        <w:rPr>
          <w:rFonts w:ascii="Calibri" w:eastAsia="Calibri" w:hAnsi="Calibri" w:cs="Calibri"/>
          <w:b/>
        </w:rPr>
        <w:t xml:space="preserve">the literature tends to focus on </w:t>
      </w:r>
      <w:r w:rsidR="00D348FD">
        <w:rPr>
          <w:rFonts w:ascii="Calibri" w:eastAsia="Calibri" w:hAnsi="Calibri" w:cs="Calibri"/>
          <w:b/>
        </w:rPr>
        <w:t xml:space="preserve">cases in </w:t>
      </w:r>
      <w:r w:rsidR="00876745">
        <w:rPr>
          <w:rFonts w:ascii="Calibri" w:eastAsia="Calibri" w:hAnsi="Calibri" w:cs="Calibri"/>
          <w:b/>
        </w:rPr>
        <w:t xml:space="preserve">large, wealthy </w:t>
      </w:r>
      <w:r w:rsidR="00F742D2">
        <w:rPr>
          <w:rFonts w:ascii="Calibri" w:eastAsia="Calibri" w:hAnsi="Calibri" w:cs="Calibri"/>
          <w:b/>
        </w:rPr>
        <w:t>cities in the global North</w:t>
      </w:r>
      <w:r w:rsidR="00433F74">
        <w:rPr>
          <w:rFonts w:ascii="Calibri" w:eastAsia="Calibri" w:hAnsi="Calibri" w:cs="Calibri"/>
          <w:b/>
        </w:rPr>
        <w:t xml:space="preserve">. Yet, </w:t>
      </w:r>
      <w:r w:rsidR="00876745">
        <w:rPr>
          <w:rFonts w:ascii="Calibri" w:eastAsia="Calibri" w:hAnsi="Calibri" w:cs="Calibri"/>
          <w:b/>
        </w:rPr>
        <w:t xml:space="preserve">the majority of the global population </w:t>
      </w:r>
      <w:del w:id="6" w:author="William Lamb" w:date="2018-04-26T10:31:00Z">
        <w:r w:rsidR="00433F74" w:rsidDel="001B6993">
          <w:rPr>
            <w:rFonts w:ascii="Calibri" w:eastAsia="Calibri" w:hAnsi="Calibri" w:cs="Calibri"/>
            <w:b/>
          </w:rPr>
          <w:delText xml:space="preserve">is </w:delText>
        </w:r>
      </w:del>
      <w:r w:rsidR="00876745">
        <w:rPr>
          <w:rFonts w:ascii="Calibri" w:eastAsia="Calibri" w:hAnsi="Calibri" w:cs="Calibri"/>
          <w:b/>
        </w:rPr>
        <w:t>resid</w:t>
      </w:r>
      <w:ins w:id="7" w:author="William Lamb" w:date="2018-04-26T10:31:00Z">
        <w:r w:rsidR="001B6993">
          <w:rPr>
            <w:rFonts w:ascii="Calibri" w:eastAsia="Calibri" w:hAnsi="Calibri" w:cs="Calibri"/>
            <w:b/>
          </w:rPr>
          <w:t>es</w:t>
        </w:r>
      </w:ins>
      <w:del w:id="8" w:author="William Lamb" w:date="2018-04-26T10:31:00Z">
        <w:r w:rsidR="00876745" w:rsidDel="001B6993">
          <w:rPr>
            <w:rFonts w:ascii="Calibri" w:eastAsia="Calibri" w:hAnsi="Calibri" w:cs="Calibri"/>
            <w:b/>
          </w:rPr>
          <w:delText>ing</w:delText>
        </w:r>
      </w:del>
      <w:r w:rsidR="00876745">
        <w:rPr>
          <w:rFonts w:ascii="Calibri" w:eastAsia="Calibri" w:hAnsi="Calibri" w:cs="Calibri"/>
          <w:b/>
        </w:rPr>
        <w:t xml:space="preserve"> in much smaller agglomerations</w:t>
      </w:r>
      <w:r w:rsidR="00E36750">
        <w:rPr>
          <w:rFonts w:ascii="Calibri" w:eastAsia="Calibri" w:hAnsi="Calibri" w:cs="Calibri"/>
          <w:b/>
        </w:rPr>
        <w:t xml:space="preserve"> in the Global South with only partially developed urban infrastructures</w:t>
      </w:r>
      <w:r w:rsidR="00876745">
        <w:rPr>
          <w:rFonts w:ascii="Calibri" w:eastAsia="Calibri" w:hAnsi="Calibri" w:cs="Calibri"/>
          <w:b/>
        </w:rPr>
        <w:t>.</w:t>
      </w:r>
      <w:r w:rsidR="00D348FD">
        <w:rPr>
          <w:rFonts w:ascii="Calibri" w:eastAsia="Calibri" w:hAnsi="Calibri" w:cs="Calibri"/>
          <w:b/>
        </w:rPr>
        <w:t xml:space="preserve"> Second, a comprehensive overview of which mitigation topics have been researched for what cities is currently </w:t>
      </w:r>
      <w:del w:id="9" w:author="William Lamb" w:date="2018-04-25T13:42:00Z">
        <w:r w:rsidR="00D348FD" w:rsidDel="0096762F">
          <w:rPr>
            <w:rFonts w:ascii="Calibri" w:eastAsia="Calibri" w:hAnsi="Calibri" w:cs="Calibri"/>
            <w:b/>
          </w:rPr>
          <w:delText>lacking</w:delText>
        </w:r>
      </w:del>
      <w:ins w:id="10" w:author="William Lamb" w:date="2018-04-25T13:42:00Z">
        <w:r w:rsidR="0096762F">
          <w:rPr>
            <w:rFonts w:ascii="Calibri" w:eastAsia="Calibri" w:hAnsi="Calibri" w:cs="Calibri"/>
            <w:b/>
          </w:rPr>
          <w:t>missing</w:t>
        </w:r>
      </w:ins>
      <w:r w:rsidR="00D348FD">
        <w:rPr>
          <w:rFonts w:ascii="Calibri" w:eastAsia="Calibri" w:hAnsi="Calibri" w:cs="Calibri"/>
          <w:b/>
        </w:rPr>
        <w:t xml:space="preserve">. </w:t>
      </w:r>
      <w:r w:rsidR="00166C51" w:rsidRPr="00BB42D8">
        <w:rPr>
          <w:rFonts w:ascii="Calibri" w:eastAsia="Calibri" w:hAnsi="Calibri" w:cs="Calibri"/>
          <w:b/>
        </w:rPr>
        <w:t xml:space="preserve">Third, </w:t>
      </w:r>
      <w:ins w:id="11" w:author="William Lamb" w:date="2018-04-25T13:41:00Z">
        <w:r w:rsidR="0096762F">
          <w:rPr>
            <w:rFonts w:ascii="Calibri" w:eastAsia="Calibri" w:hAnsi="Calibri" w:cs="Calibri"/>
            <w:b/>
          </w:rPr>
          <w:t xml:space="preserve">comparative analysis and </w:t>
        </w:r>
      </w:ins>
      <w:r w:rsidR="00816885">
        <w:rPr>
          <w:rFonts w:ascii="Calibri" w:eastAsia="Calibri" w:hAnsi="Calibri" w:cs="Calibri"/>
          <w:b/>
        </w:rPr>
        <w:t xml:space="preserve">secondary </w:t>
      </w:r>
      <w:del w:id="12" w:author="William Lamb" w:date="2018-04-25T13:41:00Z">
        <w:r w:rsidR="00816885" w:rsidDel="0096762F">
          <w:rPr>
            <w:rFonts w:ascii="Calibri" w:eastAsia="Calibri" w:hAnsi="Calibri" w:cs="Calibri"/>
            <w:b/>
          </w:rPr>
          <w:delText xml:space="preserve">analysis </w:delText>
        </w:r>
      </w:del>
      <w:ins w:id="13" w:author="William Lamb" w:date="2018-04-25T13:41:00Z">
        <w:r w:rsidR="0096762F">
          <w:rPr>
            <w:rFonts w:ascii="Calibri" w:eastAsia="Calibri" w:hAnsi="Calibri" w:cs="Calibri"/>
            <w:b/>
          </w:rPr>
          <w:t xml:space="preserve">research </w:t>
        </w:r>
      </w:ins>
      <w:r w:rsidR="00816885">
        <w:rPr>
          <w:rFonts w:ascii="Calibri" w:eastAsia="Calibri" w:hAnsi="Calibri" w:cs="Calibri"/>
          <w:b/>
        </w:rPr>
        <w:t>o</w:t>
      </w:r>
      <w:ins w:id="14" w:author="William Lamb" w:date="2018-04-25T13:42:00Z">
        <w:r w:rsidR="0096762F">
          <w:rPr>
            <w:rFonts w:ascii="Calibri" w:eastAsia="Calibri" w:hAnsi="Calibri" w:cs="Calibri"/>
            <w:b/>
          </w:rPr>
          <w:t>n</w:t>
        </w:r>
      </w:ins>
      <w:del w:id="15" w:author="William Lamb" w:date="2018-04-25T13:42:00Z">
        <w:r w:rsidR="00816885" w:rsidDel="0096762F">
          <w:rPr>
            <w:rFonts w:ascii="Calibri" w:eastAsia="Calibri" w:hAnsi="Calibri" w:cs="Calibri"/>
            <w:b/>
          </w:rPr>
          <w:delText>f</w:delText>
        </w:r>
      </w:del>
      <w:r w:rsidR="00816885">
        <w:rPr>
          <w:rFonts w:ascii="Calibri" w:eastAsia="Calibri" w:hAnsi="Calibri" w:cs="Calibri"/>
          <w:b/>
        </w:rPr>
        <w:t xml:space="preserve"> the case study literature is </w:t>
      </w:r>
      <w:del w:id="16" w:author="William Lamb" w:date="2018-04-25T13:42:00Z">
        <w:r w:rsidR="00816885" w:rsidDel="0096762F">
          <w:rPr>
            <w:rFonts w:ascii="Calibri" w:eastAsia="Calibri" w:hAnsi="Calibri" w:cs="Calibri"/>
            <w:b/>
          </w:rPr>
          <w:delText xml:space="preserve">extremely </w:delText>
        </w:r>
      </w:del>
      <w:r w:rsidR="00816885">
        <w:rPr>
          <w:rFonts w:ascii="Calibri" w:eastAsia="Calibri" w:hAnsi="Calibri" w:cs="Calibri"/>
          <w:b/>
        </w:rPr>
        <w:t xml:space="preserve">sparse and </w:t>
      </w:r>
      <w:del w:id="17" w:author="William Lamb" w:date="2018-04-25T13:42:00Z">
        <w:r w:rsidR="00816885" w:rsidDel="0096762F">
          <w:rPr>
            <w:rFonts w:ascii="Calibri" w:eastAsia="Calibri" w:hAnsi="Calibri" w:cs="Calibri"/>
            <w:b/>
          </w:rPr>
          <w:delText xml:space="preserve">does not employ </w:delText>
        </w:r>
      </w:del>
      <w:ins w:id="18" w:author="William Lamb" w:date="2018-04-25T13:42:00Z">
        <w:r w:rsidR="0096762F">
          <w:rPr>
            <w:rFonts w:ascii="Calibri" w:eastAsia="Calibri" w:hAnsi="Calibri" w:cs="Calibri"/>
            <w:b/>
          </w:rPr>
          <w:t xml:space="preserve">lacks </w:t>
        </w:r>
      </w:ins>
      <w:r w:rsidR="00816885">
        <w:rPr>
          <w:rFonts w:ascii="Calibri" w:eastAsia="Calibri" w:hAnsi="Calibri" w:cs="Calibri"/>
          <w:b/>
        </w:rPr>
        <w:t xml:space="preserve">structured methods. </w:t>
      </w:r>
      <w:r w:rsidR="008D71F4">
        <w:rPr>
          <w:rFonts w:ascii="Calibri" w:eastAsia="Calibri" w:hAnsi="Calibri" w:cs="Calibri"/>
          <w:b/>
        </w:rPr>
        <w:t xml:space="preserve">Here we perform a </w:t>
      </w:r>
      <w:r w:rsidR="00E36750">
        <w:rPr>
          <w:rFonts w:ascii="Calibri" w:eastAsia="Calibri" w:hAnsi="Calibri" w:cs="Calibri"/>
          <w:b/>
        </w:rPr>
        <w:t>systematic review</w:t>
      </w:r>
      <w:r w:rsidR="008D71F4">
        <w:rPr>
          <w:rFonts w:ascii="Calibri" w:eastAsia="Calibri" w:hAnsi="Calibri" w:cs="Calibri"/>
          <w:b/>
        </w:rPr>
        <w:t xml:space="preserve"> of the literature landscape of case studies on climate mitigation solutions in cities. </w:t>
      </w:r>
      <w:r w:rsidR="008D71F4" w:rsidRPr="00F742D2">
        <w:rPr>
          <w:rFonts w:ascii="Calibri" w:eastAsia="Calibri" w:hAnsi="Calibri" w:cs="Calibri"/>
          <w:b/>
        </w:rPr>
        <w:t>We find that</w:t>
      </w:r>
      <w:r w:rsidR="00F742D2">
        <w:rPr>
          <w:rFonts w:ascii="Calibri" w:eastAsia="Calibri" w:hAnsi="Calibri" w:cs="Calibri"/>
          <w:b/>
        </w:rPr>
        <w:t xml:space="preserve"> l</w:t>
      </w:r>
      <w:r w:rsidR="00816885">
        <w:rPr>
          <w:rFonts w:ascii="Calibri" w:eastAsia="Calibri" w:hAnsi="Calibri" w:cs="Calibri"/>
          <w:b/>
        </w:rPr>
        <w:t>earning about urban mitigation solutions requires</w:t>
      </w:r>
      <w:r w:rsidR="007B7239">
        <w:rPr>
          <w:rFonts w:ascii="Calibri" w:eastAsia="Calibri" w:hAnsi="Calibri" w:cs="Calibri"/>
          <w:b/>
        </w:rPr>
        <w:t xml:space="preserve"> </w:t>
      </w:r>
      <w:r w:rsidR="00E36750">
        <w:rPr>
          <w:rFonts w:ascii="Calibri" w:eastAsia="Calibri" w:hAnsi="Calibri" w:cs="Calibri"/>
          <w:b/>
        </w:rPr>
        <w:t>concerted</w:t>
      </w:r>
      <w:r w:rsidR="008D71F4">
        <w:rPr>
          <w:rFonts w:ascii="Calibri" w:eastAsia="Calibri" w:hAnsi="Calibri" w:cs="Calibri"/>
          <w:b/>
        </w:rPr>
        <w:t xml:space="preserve"> efforts </w:t>
      </w:r>
      <w:r w:rsidR="00E36750">
        <w:rPr>
          <w:rFonts w:ascii="Calibri" w:eastAsia="Calibri" w:hAnsi="Calibri" w:cs="Calibri"/>
          <w:b/>
        </w:rPr>
        <w:t xml:space="preserve">to systematically aggregate the dispersed knowledge </w:t>
      </w:r>
      <w:r w:rsidR="008D71F4">
        <w:rPr>
          <w:rFonts w:ascii="Calibri" w:eastAsia="Calibri" w:hAnsi="Calibri" w:cs="Calibri"/>
          <w:b/>
        </w:rPr>
        <w:t>on generalizable topics, such as spatial scalability, from individual cities and issues to comparative reviews on large set of cities with multiple entangled climate mitigation strategies.</w:t>
      </w:r>
    </w:p>
    <w:p w14:paraId="0F7465E1" w14:textId="2C7AFBA5" w:rsidR="009C4046" w:rsidRDefault="00EB67D2" w:rsidP="00A77747">
      <w:pPr>
        <w:rPr>
          <w:rFonts w:ascii="Calibri" w:eastAsia="Calibri" w:hAnsi="Calibri" w:cs="Calibri"/>
        </w:rPr>
      </w:pPr>
      <w:r w:rsidRPr="00EB67D2">
        <w:rPr>
          <w:rFonts w:ascii="Calibri" w:eastAsia="Calibri" w:hAnsi="Calibri" w:cs="Calibri"/>
        </w:rPr>
        <w:t>C</w:t>
      </w:r>
      <w:r w:rsidR="003975AE" w:rsidRPr="00EB67D2">
        <w:rPr>
          <w:rFonts w:ascii="Calibri" w:eastAsia="Calibri" w:hAnsi="Calibri" w:cs="Calibri"/>
        </w:rPr>
        <w:t xml:space="preserve">ities experience similar dynamics of agglomeration </w:t>
      </w:r>
      <w:r w:rsidR="003975AE" w:rsidRPr="00EB67D2">
        <w:rPr>
          <w:rFonts w:ascii="Calibri" w:eastAsia="Calibri" w:hAnsi="Calibri" w:cs="Calibri"/>
        </w:rPr>
        <w:fldChar w:fldCharType="begin" w:fldLock="1"/>
      </w:r>
      <w:r>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3975AE" w:rsidRPr="00EB67D2">
        <w:rPr>
          <w:rFonts w:ascii="Calibri" w:eastAsia="Calibri" w:hAnsi="Calibri" w:cs="Calibri"/>
        </w:rPr>
        <w:fldChar w:fldCharType="separate"/>
      </w:r>
      <w:r w:rsidR="00876745" w:rsidRPr="00EB67D2">
        <w:rPr>
          <w:rFonts w:ascii="Calibri" w:eastAsia="Calibri" w:hAnsi="Calibri" w:cs="Calibri"/>
          <w:noProof/>
          <w:vertAlign w:val="superscript"/>
        </w:rPr>
        <w:t>2</w:t>
      </w:r>
      <w:r w:rsidR="003975AE" w:rsidRPr="00EB67D2">
        <w:rPr>
          <w:rFonts w:ascii="Calibri" w:eastAsia="Calibri" w:hAnsi="Calibri" w:cs="Calibri"/>
        </w:rPr>
        <w:fldChar w:fldCharType="end"/>
      </w:r>
      <w:r w:rsidR="003975AE" w:rsidRPr="00EB67D2">
        <w:rPr>
          <w:rFonts w:ascii="Calibri" w:eastAsia="Calibri" w:hAnsi="Calibri" w:cs="Calibri"/>
        </w:rPr>
        <w:t xml:space="preserve">, are faced with structurally comparable decarbonisation challenges </w:t>
      </w:r>
      <w:r w:rsidR="003975AE" w:rsidRPr="00EB67D2">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"ITEM-1", "issued" : { "date-parts" : [ [ "2015" ] ] }, "title" : "Global typology of urban energy use and potentials for an urbanization mitigation wedge", "type" : "article-journal" }, "uris" : [ "http://www.mendeley.com/documents/?uuid=0f6da94c-9a72-40eb-8c7f-ee424de9ed8c" ] }, { "id" : "ITEM-2", "itemData" : { "DOI" : "10.1016/j.gloenvcha.2015.06.001", "ISSN" : "09593780", "abstract" : "Case studies demonstrate that urban greenhouse gas emissions are driven by socio-economic, climatic and urban-form specific characteristics. But neither the interdependence between attributes nor their place-specific context has been well understood. In this paper, we develop a nested typology of human settlements in England, containing both urban and rural environments, that is based on local drivers of emissions from direct energy use in nearly 7000 local areas. We reject the standard hypothesis that settlements obey a global linear model explaining emissions. The emissions of human settlement types are characterized by unique, place-specific combinations of emission drivers. We find that density and income are dominant classifiers of local carbon dioxide emissions. However, their specific impacts are particular to human settlement types as characterized by the place-specific combination of income, household size, and local climate, which are themselves spatially contextualized. Our typology strongly correlates with the geographic distribution of lifestyles. Average household carbon dioxide emissions are highest for very high income households (top 3%) living in low-density settlement areas with large houses, mostly concentrated in outer suburbs. Our results provide a first step towards enabling decision makers to go beyond one-size-fits-all approaches but instead to apply appropriate and specific mitigating measures for each type of human settlement. In turn, successful strategies could be transferred between similar types of human settlements.", "author" : [ { "dropping-particle" : "", "family" : "Baiocchi", "given" : "Giovanni", "non-dropping-particle" : "", "parse-names" : false, "suffix" : "" }, { "dropping-particle" : "", "family" : "Creutzig", "given" : "Felix", "non-dropping-particle" : "", "parse-names" : false, "suffix" : "" }, { "dropping-particle" : "", "family" : "Minx", "given" : "Jan", "non-dropping-particle" : "", "parse-names" : false, "suffix" : "" }, { "dropping-particle" : "", "family" : "Pichler", "given" : "Peter Paul", "non-dropping-particle" : "", "parse-names" : false, "suffix" : "" } ], "container-title" : "Global Environmental Change", "id" : "ITEM-2", "issued" : { "date-parts" : [ [ "2015" ] ] }, "page" : "13-21", "publisher" : "Elsevier Ltd", "title" : "A spatial typology of human settlements and their CO2 emissions in England", "type" : "article-journal", "volume" : "34" }, "uris" : [ "http://www.mendeley.com/documents/?uuid=15203874-cdc0-46a1-98b6-62c511f7a6ee" ] } ], "mendeley" : { "formattedCitation" : "&lt;sup&gt;3,4&lt;/sup&gt;", "plainTextFormattedCitation" : "3,4", "previouslyFormattedCitation" : "&lt;sup&gt;3,4&lt;/sup&gt;" }, "properties" : {  }, "schema" : "https://github.com/citation-style-language/schema/raw/master/csl-citation.json" }</w:instrText>
      </w:r>
      <w:r w:rsidR="003975AE" w:rsidRPr="00EB67D2">
        <w:rPr>
          <w:rFonts w:ascii="Calibri" w:eastAsia="Calibri" w:hAnsi="Calibri" w:cs="Calibri"/>
        </w:rPr>
        <w:fldChar w:fldCharType="separate"/>
      </w:r>
      <w:r w:rsidR="00DD3643" w:rsidRPr="00DD3643">
        <w:rPr>
          <w:rFonts w:ascii="Calibri" w:eastAsia="Calibri" w:hAnsi="Calibri" w:cs="Calibri"/>
          <w:noProof/>
          <w:vertAlign w:val="superscript"/>
        </w:rPr>
        <w:t>3,4</w:t>
      </w:r>
      <w:r w:rsidR="003975AE" w:rsidRPr="00EB67D2">
        <w:rPr>
          <w:rFonts w:ascii="Calibri" w:eastAsia="Calibri" w:hAnsi="Calibri" w:cs="Calibri"/>
        </w:rPr>
        <w:fldChar w:fldCharType="end"/>
      </w:r>
      <w:r w:rsidR="003975AE" w:rsidRPr="00EB67D2">
        <w:rPr>
          <w:rFonts w:ascii="Calibri" w:eastAsia="Calibri" w:hAnsi="Calibri" w:cs="Calibri"/>
        </w:rPr>
        <w:t xml:space="preserve"> and are increasingly interconnect</w:t>
      </w:r>
      <w:r w:rsidR="007A7F6F">
        <w:rPr>
          <w:rFonts w:ascii="Calibri" w:eastAsia="Calibri" w:hAnsi="Calibri" w:cs="Calibri"/>
        </w:rPr>
        <w:t>ed through trade, globalisation</w:t>
      </w:r>
      <w:r w:rsidR="003975AE" w:rsidRPr="00EB67D2">
        <w:rPr>
          <w:rFonts w:ascii="Calibri" w:eastAsia="Calibri" w:hAnsi="Calibri" w:cs="Calibri"/>
        </w:rPr>
        <w:t xml:space="preserve"> and </w:t>
      </w:r>
      <w:r w:rsidR="009C4046">
        <w:rPr>
          <w:rFonts w:ascii="Calibri" w:eastAsia="Calibri" w:hAnsi="Calibri" w:cs="Calibri"/>
        </w:rPr>
        <w:t xml:space="preserve">coordinated </w:t>
      </w:r>
      <w:r w:rsidR="003975AE" w:rsidRPr="00EB67D2">
        <w:rPr>
          <w:rFonts w:ascii="Calibri" w:eastAsia="Calibri" w:hAnsi="Calibri" w:cs="Calibri"/>
        </w:rPr>
        <w:t xml:space="preserve">social or political movements </w:t>
      </w:r>
      <w:r w:rsidR="003975AE" w:rsidRPr="00EB67D2">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"10.1016/j.jclepro.2017.12.139", "ISSN" : "09596526", "author" : [ { "dropping-particle" : "", "family" : "Sudmant", "given" : "Andrew", "non-dropping-particle" : "", "parse-names" : false, "suffix" : "" }, { "dropping-particle" : "", "family" : "Gouldson", "given" : "Andy", "non-dropping-particle" : "", "parse-names" : false, "suffix" : "" }, { "dropping-particle" : "", "family" : "Millward-Hopkins", "given" : "Joel", "non-dropping-particle" : "", "parse-names" : false, "suffix" : "" }, { "dropping-particle" : "", "family" : "Scott", "given" : "Kate", "non-dropping-particle" : "", "parse-names" : false, "suffix" : "" }, { "dropping-particle" : "", "family" : "Barrett", "given" : "John", "non-dropping-particle" : "", "parse-names" : false, "suffix" : "" } ], "container-title" : "Journal of Cleaner Production", "id" : "ITEM-1", "issued" : { "date-parts" : [ [ "2017" ] ] }, "page" : "654-662", "publisher" : "Elsevier Ltd", "title" : "Producer cities and consumer cities: Using production- and consumption-based carbon accounts to guide climate action in China, the UK, and the US", "type" : "article-journal", "volume" : "176" }, "uris" : [ "http://www.mendeley.com/documents/?uuid=df22371b-f85a-401d-a2e8-27a915b84043" ] }, { "id" : "ITEM-2", "itemData" : { "URL" : "http://www.globalcovenantofmayors.org", "accessed" : { "date-parts" : [ [ "2017", "11", "10" ] ] }, "author" : [ { "dropping-particle" : "", "family" : "Global Covenant of Mayors", "given" : "", "non-dropping-particle" : "", "parse-names" : false, "suffix" : "" } ], "id" : "ITEM-2", "issued" : { "date-parts" : [ [ "2017" ] ] }, "title" : "Global Covenant of Mayors for Climate &amp; Energy", "type" : "webpage" }, "uris" : [ "http://www.mendeley.com/documents/?uuid=e3416e0e-f3db-4027-9554-1e2044ed88bb" ] }, { "id" : "ITEM-3", "itemData" : { "DOI" : "10.1088/1748-9326/aa6e03", "ISSN" : "17489326", "author" : [ { "dropping-particle" : "", "family" : "Minx", "given" : "Jan C.", "non-dropping-particle" : "", "parse-names" : false, "suffix" : "" } ], "container-title" : "Environmental Research Letters", "id" : "ITEM-3", "issue" : "051001", "issued" : { "date-parts" : [ [ "2017" ] ] }, "title" : "Better data for assessing local climate policies", "type" : "article-journal", "volume" : "12" }, "uris" : [ "http://www.mendeley.com/documents/?uuid=098a14c6-4bbf-4002-8ec2-1b55fe1a1daf" ] }, { "id" : "ITEM-4", "itemData" : { "DOI" : "10.1088/1748-9326/8/3/035039", "ISBN" : "1748-9326", "ISSN" : "1748-9326", "abstract" : "A growing body of literature discusses the CO2 emissions of cities. Still, little is known about emission patterns across density gradients from remote rural places to highly urbanized areas, the drivers behind those emission patterns and the global emissions triggered by consumption in human settlements\u2014referred to here as the carbon footprint. In this letter we use a hybrid method for estimating the carbon footprints of cities and other human settlements in the UK explicitly linking global supply chains to local consumption activities and associated lifestyles. This analysis comprises all areas in the UK, whether rural or urban. We compare our consumption-based results with extended territorial CO2 emission estimates and analyse the driving forces that determine the carbon footprint of human settlements in the UK. Our results show that 90% of the human settlements in the UK are net importers of CO2 emissions. Consumption-based CO2 emissions are much more homogeneous than extended territorial emissions. Both the highest and lowest carbon footprints can be found in urban areas, but the carbon footprint is consistently higher relative to extended territorial CO2 emissions in urban as opposed to rural settlement types. The impact of high or low density living remains limited; instead, carbon footprints can be comparatively high or low across density gradients depending on the location-specific socio-demographic, infrastructural and geographic characteristics of the area under consideration. We show that the carbon footprint of cities and other human settlements in the UK is mainly determined by socio-economic rather than geographic and infrastructural drivers at the spatial aggregation of our analysis. It increases with growing income, education and car ownership as well as decreasing household size. Income is not more important than most other socio-economic determinants of the carbon footprint. Possibly, the relationship between lifestyles and infrastructure only impacts carbon footprints significantly at higher spatial granularity.", "author" : [ { "dropping-particle" : "", "family" : "Minx", "given" : "Jan", "non-dropping-particle" : "", "parse-names" : false, "suffix" : "" }, { "dropping-particle" : "", "family" : "Baiocchi", "given" : "Giovanni", "non-dropping-particle" : "", "parse-names" : false, "suffix" : "" }, { "dropping-particle" : "", "family" : "Wiedmann", "given" : "Thomas", "non-dropping-particle" : "", "parse-names" : false, "suffix" : "" }, { "dropping-particle" : "", "family" : "Barrett", "given" : "John", "non-dropping-particle" : "", "parse-names" : false, "suffix" : "" }, { "dropping-particle" : "", "family" : "Creutzig", "given" : "Felix", "non-dropping-particle" : "", "parse-names" : false, "suffix" : "" }, { "dropping-particle" : "", "family" : "Feng", "given" : "Kuishuang", "non-dropping-particle" : "", "parse-names" : false, "suffix" : "" }, { "dropping-particle" : "", "family" : "F\u00f6rster", "given" : "Michael", "non-dropping-particle" : "", "parse-names" : false, "suffix" : "" }, { "dropping-particle" : "", "family" : "Pichler", "given" : "Peter-Paul", "non-dropping-particle" : "", "parse-names" : false, "suffix" : "" }, { "dropping-particle" : "", "family" : "Weisz", "given" : "Helga", "non-dropping-particle" : "", "parse-names" : false, "suffix" : "" }, { "dropping-particle" : "", "family" : "Hubacek", "given" : "Klaus", "non-dropping-particle" : "", "parse-names" : false, "suffix" : "" } ], "container-title" : "Environmental Research Letters", "id" : "ITEM-4", "issue" : "3", "issued" : { "date-parts" : [ [ "2013" ] ] }, "page" : "035039", "title" : "Carbon footprints of cities and other human settlements in the UK", "type" : "article-journal", "volume" : "8" }, "uris" : [ "http://www.mendeley.com/documents/?uuid=9ea81974-abb9-4551-b904-087515f0edba" ] } ], "mendeley" : { "formattedCitation" : "&lt;sup&gt;5\u20138&lt;/sup&gt;", "plainTextFormattedCitation" : "5\u20138", "previouslyFormattedCitation" : "&lt;sup&gt;5\u20138&lt;/sup&gt;" }, "properties" : {  }, "schema" : "https://github.com/citation-style-language/schema/raw/master/csl-citation.json" }</w:instrText>
      </w:r>
      <w:r w:rsidR="003975AE" w:rsidRPr="00EB67D2">
        <w:rPr>
          <w:rFonts w:ascii="Calibri" w:eastAsia="Calibri" w:hAnsi="Calibri" w:cs="Calibri"/>
        </w:rPr>
        <w:fldChar w:fldCharType="separate"/>
      </w:r>
      <w:r w:rsidR="00DD3643" w:rsidRPr="00DD3643">
        <w:rPr>
          <w:rFonts w:ascii="Calibri" w:eastAsia="Calibri" w:hAnsi="Calibri" w:cs="Calibri"/>
          <w:noProof/>
          <w:vertAlign w:val="superscript"/>
        </w:rPr>
        <w:t>5–8</w:t>
      </w:r>
      <w:r w:rsidR="003975AE" w:rsidRPr="00EB67D2">
        <w:rPr>
          <w:rFonts w:ascii="Calibri" w:eastAsia="Calibri" w:hAnsi="Calibri" w:cs="Calibri"/>
        </w:rPr>
        <w:fldChar w:fldCharType="end"/>
      </w:r>
      <w:r w:rsidR="003975AE" w:rsidRPr="00EB67D2">
        <w:rPr>
          <w:rFonts w:ascii="Calibri" w:eastAsia="Calibri" w:hAnsi="Calibri" w:cs="Calibri"/>
        </w:rPr>
        <w:t>.</w:t>
      </w:r>
      <w:r>
        <w:rPr>
          <w:rFonts w:ascii="Calibri" w:eastAsia="Calibri" w:hAnsi="Calibri" w:cs="Calibri"/>
        </w:rPr>
        <w:t xml:space="preserve"> </w:t>
      </w:r>
      <w:ins w:id="19" w:author="William Lamb" w:date="2018-04-25T13:44:00Z">
        <w:r w:rsidR="0096762F">
          <w:rPr>
            <w:rFonts w:ascii="Calibri" w:eastAsia="Calibri" w:hAnsi="Calibri" w:cs="Calibri"/>
          </w:rPr>
          <w:t xml:space="preserve">The opportunities for learning </w:t>
        </w:r>
      </w:ins>
      <w:ins w:id="20" w:author="William Lamb" w:date="2018-04-25T13:45:00Z">
        <w:r w:rsidR="00A77747">
          <w:rPr>
            <w:rFonts w:ascii="Calibri" w:eastAsia="Calibri" w:hAnsi="Calibri" w:cs="Calibri"/>
          </w:rPr>
          <w:t xml:space="preserve">across and </w:t>
        </w:r>
      </w:ins>
      <w:ins w:id="21" w:author="William Lamb" w:date="2018-04-25T13:44:00Z">
        <w:r w:rsidR="0096762F">
          <w:rPr>
            <w:rFonts w:ascii="Calibri" w:eastAsia="Calibri" w:hAnsi="Calibri" w:cs="Calibri"/>
          </w:rPr>
          <w:t>between cities are therefore widely discussed</w:t>
        </w:r>
      </w:ins>
      <w:del w:id="22" w:author="William Lamb" w:date="2018-04-25T13:46:00Z">
        <w:r w:rsidR="00796035" w:rsidDel="00A77747">
          <w:rPr>
            <w:rFonts w:ascii="Calibri" w:eastAsia="Calibri" w:hAnsi="Calibri" w:cs="Calibri"/>
          </w:rPr>
          <w:delText xml:space="preserve">The opportunities for comparative research </w:delText>
        </w:r>
        <w:r w:rsidR="00D348FD" w:rsidDel="00A77747">
          <w:rPr>
            <w:rFonts w:ascii="Calibri" w:eastAsia="Calibri" w:hAnsi="Calibri" w:cs="Calibri"/>
          </w:rPr>
          <w:delText xml:space="preserve">across cities </w:delText>
        </w:r>
        <w:r w:rsidR="00796035" w:rsidDel="00A77747">
          <w:rPr>
            <w:rFonts w:ascii="Calibri" w:eastAsia="Calibri" w:hAnsi="Calibri" w:cs="Calibri"/>
          </w:rPr>
          <w:delText xml:space="preserve">are </w:delText>
        </w:r>
        <w:r w:rsidR="00D348FD" w:rsidDel="00A77747">
          <w:rPr>
            <w:rFonts w:ascii="Calibri" w:eastAsia="Calibri" w:hAnsi="Calibri" w:cs="Calibri"/>
          </w:rPr>
          <w:delText xml:space="preserve">therefore </w:delText>
        </w:r>
        <w:r w:rsidR="00796035" w:rsidDel="00A77747">
          <w:rPr>
            <w:rFonts w:ascii="Calibri" w:eastAsia="Calibri" w:hAnsi="Calibri" w:cs="Calibri"/>
          </w:rPr>
          <w:delText>widely discussed</w:delText>
        </w:r>
      </w:del>
      <w:r w:rsidR="009C4046">
        <w:rPr>
          <w:rFonts w:ascii="Calibri" w:eastAsia="Calibri" w:hAnsi="Calibri" w:cs="Calibri"/>
        </w:rPr>
        <w:t xml:space="preserve"> </w:t>
      </w:r>
      <w:r w:rsidR="009C4046">
        <w:rPr>
          <w:rFonts w:ascii="Calibri" w:eastAsia="Calibri" w:hAnsi="Calibri" w:cs="Calibri"/>
        </w:rPr>
        <w:fldChar w:fldCharType="begin" w:fldLock="1"/>
      </w:r>
      <w:r w:rsidR="00DD3643">
        <w:rPr>
          <w:rFonts w:ascii="Calibri" w:eastAsia="Calibri" w:hAnsi="Calibri" w:cs="Calibri"/>
        </w:rPr>
        <w:instrText>ADDIN CSL_CITATION { "citationItems" : [ { "id" : "ITEM-1", "itemData" : { "DOI" : "10.1016/j.cosust.2017.12.002", "ISSN" : "18773435", "author" : [ { "dropping-particle" : "", "family" : "Grandin", "given" : "Jakob", "non-dropping-particle" : "", "parse-names" : false, "suffix" : "" }, { "dropping-particle" : "", "family" : "Haarstad", "given" : "H\u00e5vard", "non-dropping-particle" : "", "parse-names" : false, "suffix" : "" }, { "dropping-particle" : "", "family" : "Kj\u00e6r\u00e5s", "given" : "Kristin", "non-dropping-particle" : "", "parse-names" : false, "suffix" : "" }, { "dropping-particle" : "", "family" : "Bouzarovski", "given" : "Stefan", "non-dropping-particle" : "", "parse-names" : false, "suffix" : "" } ], "container-title" : "Current Opinion in Environmental Sustainability", "id" : "ITEM-1", "issued" : { "date-parts" : [ [ "2018" ] ] }, "page" : "16-22", "title" : "The politics of rapid urban transformation", "type" : "article-journal", "volume" : "31" }, "uris" : [ "http://www.mendeley.com/documents/?uuid=d99a888b-e902-45f3-bf81-eb06d4293424" ] }, { "id" : "ITEM-2", "itemData" : { "DOI" : "10.1111/j.1475-5661.2012.00535.x", "ISBN" : "1475-5661", "ISSN" : "00202754", "PMID" : "23347591", "abstract" : "In this paper, we argue for an approach that goes beyond an institutional reading of urban climate governance to engage with the ways in which government is accomplished through social and technical practices. Central to the exercise of government in this manner, we argue, are \u2018climate change experiments\u2019\u2013 purposive interventions in urban socio-technical systems designed to respond to the imperatives of mitigating and adapting to climate change in the city. Drawing on three different concepts \u2013 of governance experiments, socio-technical experiments, and strategic experiments \u2013 we first develop a framework for understanding the nature and dynamics of urban climate change experiments. We use this conceptual analysis to frame a scoping study of the global dimensions of urban climate change experimentation in a database of 627 urban climate change experiments in 100 global cities. The analysis charts when and where these experiments occur, the relationship between the social and technical aspects of experimentation and the governance of urban climate change experimentation, including the actors involved in their governing and the extent to which new political spaces for experimentation are emerging in the contemporary city. We find that experiments serve to create new forms of political space within the city, as public and private authority blur, and are primarily enacted through forms of technical intervention in infrastructure networks, drawing attention to the importance of such sites in urban climate politics. These findings point to an emerging research agenda on urban climate change experiments that needs to engage with the diversity of experimentation in different urban contexts, how they are conducted in practice and their impacts and implications for urban governance and urban life.", "author" : [ { "dropping-particle" : "", "family" : "Bulkeley", "given" : "Harriet", "non-dropping-particle" : "", "parse-names" : false, "suffix" : "" }, { "dropping-particle" : "", "family" : "Cast\u00e1n Broto", "given" : "Vanesa", "non-dropping-particle" : "", "parse-names" : false, "suffix" : "" } ], "container-title" : "Transactions of the Institute of British Geographers", "id" : "ITEM-2", "issue" : "3", "issued" : { "date-parts" : [ [ "2013" ] ] }, "page" : "361-375", "title" : "Government by experiment? Global cities and the governing of climate change", "type" : "article-journal", "volume" : "38" }, "uris" : [ "http://www.mendeley.com/documents/?uuid=02493e3e-4105-4259-9d45-caa65b262924" ] } ], "mendeley" : { "formattedCitation" : "&lt;sup&gt;9,10&lt;/sup&gt;", "plainTextFormattedCitation" : "9,10", "previouslyFormattedCitation" : "&lt;sup&gt;9,10&lt;/sup&gt;" }, "properties" : {  }, "schema" : "https://github.com/citation-style-language/schema/raw/master/csl-citation.json" }</w:instrText>
      </w:r>
      <w:r w:rsidR="009C4046">
        <w:rPr>
          <w:rFonts w:ascii="Calibri" w:eastAsia="Calibri" w:hAnsi="Calibri" w:cs="Calibri"/>
        </w:rPr>
        <w:fldChar w:fldCharType="separate"/>
      </w:r>
      <w:r w:rsidR="00DD3643" w:rsidRPr="00DD3643">
        <w:rPr>
          <w:rFonts w:ascii="Calibri" w:eastAsia="Calibri" w:hAnsi="Calibri" w:cs="Calibri"/>
          <w:noProof/>
          <w:vertAlign w:val="superscript"/>
        </w:rPr>
        <w:t>9,10</w:t>
      </w:r>
      <w:r w:rsidR="009C4046">
        <w:rPr>
          <w:rFonts w:ascii="Calibri" w:eastAsia="Calibri" w:hAnsi="Calibri" w:cs="Calibri"/>
        </w:rPr>
        <w:fldChar w:fldCharType="end"/>
      </w:r>
      <w:ins w:id="23" w:author="William Lamb" w:date="2018-04-25T13:48:00Z">
        <w:r w:rsidR="001B6993">
          <w:rPr>
            <w:rFonts w:ascii="Calibri" w:eastAsia="Calibri" w:hAnsi="Calibri" w:cs="Calibri"/>
          </w:rPr>
          <w:t xml:space="preserve"> </w:t>
        </w:r>
      </w:ins>
      <w:ins w:id="24" w:author="William Lamb" w:date="2018-04-26T10:32:00Z">
        <w:r w:rsidR="001B6993">
          <w:rPr>
            <w:rFonts w:ascii="Calibri" w:eastAsia="Calibri" w:hAnsi="Calibri" w:cs="Calibri"/>
          </w:rPr>
          <w:t>–</w:t>
        </w:r>
      </w:ins>
      <w:ins w:id="25" w:author="William Lamb" w:date="2018-04-25T13:48:00Z">
        <w:r w:rsidR="001B6993">
          <w:rPr>
            <w:rFonts w:ascii="Calibri" w:eastAsia="Calibri" w:hAnsi="Calibri" w:cs="Calibri"/>
          </w:rPr>
          <w:t xml:space="preserve"> and </w:t>
        </w:r>
      </w:ins>
      <w:del w:id="26" w:author="William Lamb" w:date="2018-04-25T13:46:00Z">
        <w:r w:rsidR="007A7F6F" w:rsidDel="00A77747">
          <w:rPr>
            <w:rFonts w:ascii="Calibri" w:eastAsia="Calibri" w:hAnsi="Calibri" w:cs="Calibri"/>
          </w:rPr>
          <w:delText xml:space="preserve">, </w:delText>
        </w:r>
      </w:del>
      <w:del w:id="27" w:author="William Lamb" w:date="2018-04-18T09:52:00Z">
        <w:r w:rsidR="009C4046" w:rsidDel="00DD3643">
          <w:rPr>
            <w:rFonts w:ascii="Calibri" w:eastAsia="Calibri" w:hAnsi="Calibri" w:cs="Calibri"/>
          </w:rPr>
          <w:delText xml:space="preserve">with much of the urban climate change mitigation literature </w:delText>
        </w:r>
        <w:r w:rsidR="005E748C" w:rsidDel="00DD3643">
          <w:rPr>
            <w:rFonts w:ascii="Calibri" w:eastAsia="Calibri" w:hAnsi="Calibri" w:cs="Calibri"/>
          </w:rPr>
          <w:delText xml:space="preserve">dedicated to </w:delText>
        </w:r>
      </w:del>
      <w:del w:id="28" w:author="William Lamb" w:date="2018-04-25T13:46:00Z">
        <w:r w:rsidR="005E748C" w:rsidDel="00A77747">
          <w:rPr>
            <w:rFonts w:ascii="Calibri" w:eastAsia="Calibri" w:hAnsi="Calibri" w:cs="Calibri"/>
          </w:rPr>
          <w:delText>case studies</w:delText>
        </w:r>
        <w:r w:rsidR="00F94AF3" w:rsidDel="00A77747">
          <w:rPr>
            <w:rFonts w:ascii="Calibri" w:eastAsia="Calibri" w:hAnsi="Calibri" w:cs="Calibri"/>
          </w:rPr>
          <w:delText xml:space="preserve"> of</w:delText>
        </w:r>
        <w:r w:rsidR="00C24E69" w:rsidDel="00A77747">
          <w:rPr>
            <w:rFonts w:ascii="Calibri" w:eastAsia="Calibri" w:hAnsi="Calibri" w:cs="Calibri"/>
          </w:rPr>
          <w:delText xml:space="preserve"> local mitigation actions</w:delText>
        </w:r>
      </w:del>
      <w:del w:id="29" w:author="William Lamb" w:date="2018-04-18T09:52:00Z">
        <w:r w:rsidR="00F94AF3" w:rsidDel="00DD3643">
          <w:rPr>
            <w:rFonts w:ascii="Calibri" w:eastAsia="Calibri" w:hAnsi="Calibri" w:cs="Calibri"/>
          </w:rPr>
          <w:delText>, or</w:delText>
        </w:r>
      </w:del>
      <w:del w:id="30" w:author="William Lamb" w:date="2018-04-25T13:46:00Z">
        <w:r w:rsidR="00F94AF3" w:rsidDel="00A77747">
          <w:rPr>
            <w:rFonts w:ascii="Calibri" w:eastAsia="Calibri" w:hAnsi="Calibri" w:cs="Calibri"/>
          </w:rPr>
          <w:delText xml:space="preserve"> </w:delText>
        </w:r>
        <w:r w:rsidR="00796035" w:rsidDel="00A77747">
          <w:rPr>
            <w:rFonts w:ascii="Calibri" w:eastAsia="Calibri" w:hAnsi="Calibri" w:cs="Calibri"/>
          </w:rPr>
          <w:delText>horizontal comparisons</w:delText>
        </w:r>
        <w:r w:rsidR="00D71236" w:rsidDel="00A77747">
          <w:rPr>
            <w:rFonts w:ascii="Calibri" w:eastAsia="Calibri" w:hAnsi="Calibri" w:cs="Calibri"/>
          </w:rPr>
          <w:delText xml:space="preserve"> of actions</w:delText>
        </w:r>
        <w:r w:rsidR="00F94AF3" w:rsidDel="00A77747">
          <w:rPr>
            <w:rFonts w:ascii="Calibri" w:eastAsia="Calibri" w:hAnsi="Calibri" w:cs="Calibri"/>
          </w:rPr>
          <w:delText xml:space="preserve"> </w:delText>
        </w:r>
      </w:del>
      <w:del w:id="31" w:author="William Lamb" w:date="2018-04-18T09:55:00Z">
        <w:r w:rsidR="00F94AF3" w:rsidDel="00CF1BAC">
          <w:rPr>
            <w:rFonts w:ascii="Calibri" w:eastAsia="Calibri" w:hAnsi="Calibri" w:cs="Calibri"/>
          </w:rPr>
          <w:delText>across</w:delText>
        </w:r>
      </w:del>
      <w:del w:id="32" w:author="William Lamb" w:date="2018-04-18T09:53:00Z">
        <w:r w:rsidR="00F94AF3" w:rsidDel="00CF1BAC">
          <w:rPr>
            <w:rFonts w:ascii="Calibri" w:eastAsia="Calibri" w:hAnsi="Calibri" w:cs="Calibri"/>
          </w:rPr>
          <w:delText xml:space="preserve"> a small number </w:delText>
        </w:r>
      </w:del>
      <w:del w:id="33" w:author="William Lamb" w:date="2018-04-25T13:46:00Z">
        <w:r w:rsidR="00F94AF3" w:rsidDel="00A77747">
          <w:rPr>
            <w:rFonts w:ascii="Calibri" w:eastAsia="Calibri" w:hAnsi="Calibri" w:cs="Calibri"/>
          </w:rPr>
          <w:delText>of cities</w:delText>
        </w:r>
      </w:del>
      <w:commentRangeStart w:id="34"/>
      <w:del w:id="35" w:author="William Lamb" w:date="2018-04-25T13:48:00Z">
        <w:r w:rsidR="00F94AF3" w:rsidDel="00A77747">
          <w:rPr>
            <w:rFonts w:ascii="Calibri" w:eastAsia="Calibri" w:hAnsi="Calibri" w:cs="Calibri"/>
          </w:rPr>
          <w:delText>.</w:delText>
        </w:r>
        <w:commentRangeEnd w:id="34"/>
        <w:r w:rsidR="00C6156C" w:rsidDel="00A77747">
          <w:rPr>
            <w:rStyle w:val="CommentReference"/>
          </w:rPr>
          <w:commentReference w:id="34"/>
        </w:r>
        <w:r w:rsidR="00AC15F4" w:rsidDel="00A77747">
          <w:rPr>
            <w:rFonts w:ascii="Calibri" w:eastAsia="Calibri" w:hAnsi="Calibri" w:cs="Calibri"/>
          </w:rPr>
          <w:delText xml:space="preserve"> </w:delText>
        </w:r>
      </w:del>
      <w:del w:id="36" w:author="William Lamb" w:date="2018-04-25T13:46:00Z">
        <w:r w:rsidR="00C24E69" w:rsidDel="00A77747">
          <w:rPr>
            <w:rFonts w:ascii="Calibri" w:eastAsia="Calibri" w:hAnsi="Calibri" w:cs="Calibri"/>
          </w:rPr>
          <w:delText>L</w:delText>
        </w:r>
        <w:r w:rsidR="00AC15F4" w:rsidDel="00A77747">
          <w:rPr>
            <w:rFonts w:ascii="Calibri" w:eastAsia="Calibri" w:hAnsi="Calibri" w:cs="Calibri"/>
          </w:rPr>
          <w:delText xml:space="preserve">earning from these </w:delText>
        </w:r>
        <w:r w:rsidR="00C24E69" w:rsidDel="00A77747">
          <w:rPr>
            <w:rFonts w:ascii="Calibri" w:eastAsia="Calibri" w:hAnsi="Calibri" w:cs="Calibri"/>
          </w:rPr>
          <w:delText xml:space="preserve">studies </w:delText>
        </w:r>
        <w:r w:rsidR="008F622A" w:rsidDel="00A77747">
          <w:rPr>
            <w:rFonts w:ascii="Calibri" w:eastAsia="Calibri" w:hAnsi="Calibri" w:cs="Calibri"/>
          </w:rPr>
          <w:delText>is important t</w:delText>
        </w:r>
      </w:del>
      <w:del w:id="37" w:author="William Lamb" w:date="2018-04-25T13:48:00Z">
        <w:r w:rsidR="008F622A" w:rsidDel="00A77747">
          <w:rPr>
            <w:rFonts w:ascii="Calibri" w:eastAsia="Calibri" w:hAnsi="Calibri" w:cs="Calibri"/>
          </w:rPr>
          <w:delText xml:space="preserve">o satisfy increasing demands for a solutions orientation in the field </w:delText>
        </w:r>
        <w:r w:rsidR="008F622A" w:rsidDel="00A77747">
          <w:rPr>
            <w:rFonts w:ascii="Calibri" w:eastAsia="Calibri" w:hAnsi="Calibri" w:cs="Calibri"/>
          </w:rPr>
          <w:fldChar w:fldCharType="begin" w:fldLock="1"/>
        </w:r>
        <w:r w:rsidR="00DD3643" w:rsidRPr="00A77747" w:rsidDel="00A77747">
          <w:rPr>
            <w:rFonts w:ascii="Calibri" w:eastAsia="Calibri" w:hAnsi="Calibri" w:cs="Calibri"/>
          </w:rPr>
          <w:delInstrText>ADDIN CSL_CITATION { "citationItems" : [ { "id" : "ITEM-1",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"ITEM-1", "issued" : { "date-parts" : [ [ "2017" ] ] }, "title" : "Learning about climate change solutions in the IPCC and beyond", "type" : "article-journal", "volume" : "77" }, "uris" : [ "http://www.mendeley.com/documents/?uuid=5f29a900-7eee-3fbb-b4e1-422e4f2f2900" ] } ], "mendeley" : { "formattedCitation" : "&lt;sup&gt;11&lt;/sup&gt;", "plainTextFormattedCitation" : "11", "previouslyFormattedCitation" : "&lt;sup&gt;11&lt;/sup&gt;" }, "properties" : {  }, "schema" : "https://github.com/citation-style-language/schema/raw/master/csl-citation.json" }</w:delInstrText>
        </w:r>
        <w:r w:rsidR="008F622A" w:rsidDel="00A77747">
          <w:rPr>
            <w:rFonts w:ascii="Calibri" w:eastAsia="Calibri" w:hAnsi="Calibri" w:cs="Calibri"/>
          </w:rPr>
          <w:fldChar w:fldCharType="separate"/>
        </w:r>
        <w:r w:rsidR="00DD3643" w:rsidRPr="00A77747" w:rsidDel="00A77747">
          <w:rPr>
            <w:rFonts w:ascii="Calibri" w:eastAsia="Calibri" w:hAnsi="Calibri" w:cs="Calibri"/>
            <w:noProof/>
            <w:vertAlign w:val="superscript"/>
          </w:rPr>
          <w:delText>11</w:delText>
        </w:r>
        <w:r w:rsidR="008F622A" w:rsidDel="00A77747">
          <w:rPr>
            <w:rFonts w:ascii="Calibri" w:eastAsia="Calibri" w:hAnsi="Calibri" w:cs="Calibri"/>
          </w:rPr>
          <w:fldChar w:fldCharType="end"/>
        </w:r>
        <w:r w:rsidR="008F622A" w:rsidDel="00A77747">
          <w:rPr>
            <w:rFonts w:ascii="Calibri" w:eastAsia="Calibri" w:hAnsi="Calibri" w:cs="Calibri"/>
          </w:rPr>
          <w:delText xml:space="preserve"> and </w:delText>
        </w:r>
      </w:del>
      <w:del w:id="38" w:author="William Lamb" w:date="2018-04-25T13:47:00Z">
        <w:r w:rsidR="008F622A" w:rsidDel="00A77747">
          <w:rPr>
            <w:rFonts w:ascii="Calibri" w:eastAsia="Calibri" w:hAnsi="Calibri" w:cs="Calibri"/>
          </w:rPr>
          <w:delText xml:space="preserve">to </w:delText>
        </w:r>
      </w:del>
      <w:del w:id="39" w:author="William Lamb" w:date="2018-04-25T13:48:00Z">
        <w:r w:rsidR="008F622A" w:rsidDel="00A77747">
          <w:rPr>
            <w:rFonts w:ascii="Calibri" w:eastAsia="Calibri" w:hAnsi="Calibri" w:cs="Calibri"/>
          </w:rPr>
          <w:delText xml:space="preserve">support the </w:delText>
        </w:r>
      </w:del>
      <w:r w:rsidR="008F622A">
        <w:rPr>
          <w:rFonts w:ascii="Calibri" w:eastAsia="Calibri" w:hAnsi="Calibri" w:cs="Calibri"/>
        </w:rPr>
        <w:t>urgent</w:t>
      </w:r>
      <w:ins w:id="40" w:author="William Lamb" w:date="2018-04-25T13:48:00Z">
        <w:r w:rsidR="00A77747">
          <w:rPr>
            <w:rFonts w:ascii="Calibri" w:eastAsia="Calibri" w:hAnsi="Calibri" w:cs="Calibri"/>
          </w:rPr>
          <w:t xml:space="preserve">ly needed in the context of </w:t>
        </w:r>
      </w:ins>
      <w:del w:id="41" w:author="William Lamb" w:date="2018-04-25T13:48:00Z">
        <w:r w:rsidR="008F622A" w:rsidDel="00A77747">
          <w:rPr>
            <w:rFonts w:ascii="Calibri" w:eastAsia="Calibri" w:hAnsi="Calibri" w:cs="Calibri"/>
          </w:rPr>
          <w:delText xml:space="preserve"> </w:delText>
        </w:r>
      </w:del>
      <w:r w:rsidR="008F622A">
        <w:rPr>
          <w:rFonts w:ascii="Calibri" w:eastAsia="Calibri" w:hAnsi="Calibri" w:cs="Calibri"/>
        </w:rPr>
        <w:t xml:space="preserve">upscaling </w:t>
      </w:r>
      <w:del w:id="42" w:author="William Lamb" w:date="2018-04-25T13:48:00Z">
        <w:r w:rsidR="008F622A" w:rsidDel="00A77747">
          <w:rPr>
            <w:rFonts w:ascii="Calibri" w:eastAsia="Calibri" w:hAnsi="Calibri" w:cs="Calibri"/>
          </w:rPr>
          <w:delText xml:space="preserve">of </w:delText>
        </w:r>
      </w:del>
      <w:r w:rsidR="008F622A">
        <w:rPr>
          <w:rFonts w:ascii="Calibri" w:eastAsia="Calibri" w:hAnsi="Calibri" w:cs="Calibri"/>
        </w:rPr>
        <w:t>effort</w:t>
      </w:r>
      <w:r w:rsidR="00FD6868">
        <w:rPr>
          <w:rFonts w:ascii="Calibri" w:eastAsia="Calibri" w:hAnsi="Calibri" w:cs="Calibri"/>
        </w:rPr>
        <w:t>s</w:t>
      </w:r>
      <w:r w:rsidR="008F622A">
        <w:rPr>
          <w:rFonts w:ascii="Calibri" w:eastAsia="Calibri" w:hAnsi="Calibri" w:cs="Calibri"/>
        </w:rPr>
        <w:t xml:space="preserve"> </w:t>
      </w:r>
      <w:del w:id="43" w:author="William Lamb" w:date="2018-04-25T13:48:00Z">
        <w:r w:rsidR="008F622A" w:rsidDel="00A77747">
          <w:rPr>
            <w:rFonts w:ascii="Calibri" w:eastAsia="Calibri" w:hAnsi="Calibri" w:cs="Calibri"/>
          </w:rPr>
          <w:delText xml:space="preserve">required </w:delText>
        </w:r>
      </w:del>
      <w:r w:rsidR="008F622A">
        <w:rPr>
          <w:rFonts w:ascii="Calibri" w:eastAsia="Calibri" w:hAnsi="Calibri" w:cs="Calibri"/>
        </w:rPr>
        <w:t xml:space="preserve">to keep global warming below 1.5°C or 2°C </w:t>
      </w:r>
      <w:r w:rsidR="008F622A">
        <w:rPr>
          <w:rFonts w:ascii="Calibri" w:eastAsia="Calibri" w:hAnsi="Calibri" w:cs="Calibri"/>
        </w:rPr>
        <w:fldChar w:fldCharType="begin" w:fldLock="1"/>
      </w:r>
      <w:r w:rsidR="001B6993">
        <w:rPr>
          <w:rFonts w:ascii="Calibri" w:eastAsia="Calibri" w:hAnsi="Calibri" w:cs="Calibri"/>
        </w:rPr>
        <w:instrText>ADDIN CSL_CITATION { "citationItems" : [ { "id" : "ITEM-1", "itemData" : { "DOI" : "10.1038/s41558-018-0101-5", "author" : [ { "dropping-particle" : "", "family" : "Solecki", "given" : "William", "non-dropping-particle" : "", "parse-names" : false, "suffix" : "" }, { "dropping-particle" : "", "family" : "Rosenzweig", "given" : "Cynthia", "non-dropping-particle" : "", "parse-names" : false, "suffix" : "" }, { "dropping-particle" : "", "family" : "Dhakal", "given" : "Shobhakar", "non-dropping-particle" : "", "parse-names" : false, "suffix" : "" }, { "dropping-particle" : "", "family" : "Roberts", "given" : "Debra", "non-dropping-particle" : "", "parse-names" : false, "suffix" : "" }, { "dropping-particle" : "", "family" : "Barau", "given" : "Aliyu Salisu", "non-dropping-particle" : "", "parse-names" : false, "suffix" : "" }, { "dropping-particle" : "", "family" : "Schultz", "given" : "Seth", "non-dropping-particle" : "", "parse-names" : false, "suffix" : "" }, { "dropping-particle" : "", "family" : "\u00dcrge-vorsatz", "given" : "Diana", "non-dropping-particle" : "", "parse-names" : false, "suffix" : "" } ], "container-title" : "Nature Climate Change", "id" : "ITEM-1", "issue" : "March", "issued" : { "date-parts" : [ [ "2018" ] ] }, "page" : "175-185", "title" : "City transformations in a 1.5\u00b0C warmer world", "type" : "article-journal", "volume" : "8" }, "uris" : [ "http://www.mendeley.com/documents/?uuid=a332f281-e4b5-4fe7-b5c4-765d73ca5955" ] } ], "mendeley" : { "formattedCitation" : "&lt;sup&gt;11&lt;/sup&gt;", "plainTextFormattedCitation" : "11", "previouslyFormattedCitation" : "&lt;sup&gt;11&lt;/sup&gt;" }, "properties" : {  }, "schema" : "https://github.com/citation-style-language/schema/raw/master/csl-citation.json" }</w:instrText>
      </w:r>
      <w:r w:rsidR="008F622A">
        <w:rPr>
          <w:rFonts w:ascii="Calibri" w:eastAsia="Calibri" w:hAnsi="Calibri" w:cs="Calibri"/>
        </w:rPr>
        <w:fldChar w:fldCharType="separate"/>
      </w:r>
      <w:r w:rsidR="001B6993" w:rsidRPr="001B6993">
        <w:rPr>
          <w:rFonts w:ascii="Calibri" w:eastAsia="Calibri" w:hAnsi="Calibri" w:cs="Calibri"/>
          <w:noProof/>
          <w:vertAlign w:val="superscript"/>
        </w:rPr>
        <w:t>11</w:t>
      </w:r>
      <w:r w:rsidR="008F622A">
        <w:rPr>
          <w:rFonts w:ascii="Calibri" w:eastAsia="Calibri" w:hAnsi="Calibri" w:cs="Calibri"/>
        </w:rPr>
        <w:fldChar w:fldCharType="end"/>
      </w:r>
      <w:r w:rsidR="008F622A">
        <w:rPr>
          <w:rFonts w:ascii="Calibri" w:eastAsia="Calibri" w:hAnsi="Calibri" w:cs="Calibri"/>
        </w:rPr>
        <w:t>.</w:t>
      </w:r>
    </w:p>
    <w:p w14:paraId="50CEDF3B" w14:textId="14DF1D8D" w:rsidR="00134659" w:rsidRDefault="008F622A" w:rsidP="00CF1BAC">
      <w:r>
        <w:rPr>
          <w:rFonts w:ascii="Calibri" w:eastAsia="Calibri" w:hAnsi="Calibri" w:cs="Calibri"/>
        </w:rPr>
        <w:t>T</w:t>
      </w:r>
      <w:r w:rsidR="00C80E59">
        <w:rPr>
          <w:rFonts w:ascii="Calibri" w:eastAsia="Calibri" w:hAnsi="Calibri" w:cs="Calibri"/>
        </w:rPr>
        <w:t xml:space="preserve">he </w:t>
      </w:r>
      <w:r w:rsidR="00C6156C">
        <w:rPr>
          <w:rFonts w:ascii="Calibri" w:eastAsia="Calibri" w:hAnsi="Calibri" w:cs="Calibri"/>
        </w:rPr>
        <w:t xml:space="preserve">IPCC’s </w:t>
      </w:r>
      <w:r w:rsidR="00C80E59">
        <w:rPr>
          <w:rFonts w:ascii="Calibri" w:eastAsia="Calibri" w:hAnsi="Calibri" w:cs="Calibri"/>
        </w:rPr>
        <w:t>6</w:t>
      </w:r>
      <w:r w:rsidR="00C80E59" w:rsidRPr="00C80E59">
        <w:rPr>
          <w:rFonts w:ascii="Calibri" w:eastAsia="Calibri" w:hAnsi="Calibri" w:cs="Calibri"/>
          <w:vertAlign w:val="superscript"/>
        </w:rPr>
        <w:t>th</w:t>
      </w:r>
      <w:r w:rsidR="00C80E59">
        <w:rPr>
          <w:rFonts w:ascii="Calibri" w:eastAsia="Calibri" w:hAnsi="Calibri" w:cs="Calibri"/>
        </w:rPr>
        <w:t xml:space="preserve"> Assessment Cycle will </w:t>
      </w:r>
      <w:r>
        <w:rPr>
          <w:rFonts w:ascii="Calibri" w:eastAsia="Calibri" w:hAnsi="Calibri" w:cs="Calibri"/>
        </w:rPr>
        <w:t xml:space="preserve">again </w:t>
      </w:r>
      <w:r w:rsidR="00C80E59">
        <w:rPr>
          <w:rFonts w:ascii="Calibri" w:eastAsia="Calibri" w:hAnsi="Calibri" w:cs="Calibri"/>
        </w:rPr>
        <w:t>include dedi</w:t>
      </w:r>
      <w:r w:rsidR="002D4A08">
        <w:rPr>
          <w:rFonts w:ascii="Calibri" w:eastAsia="Calibri" w:hAnsi="Calibri" w:cs="Calibri"/>
        </w:rPr>
        <w:t>cated chapter</w:t>
      </w:r>
      <w:r>
        <w:rPr>
          <w:rFonts w:ascii="Calibri" w:eastAsia="Calibri" w:hAnsi="Calibri" w:cs="Calibri"/>
        </w:rPr>
        <w:t>s</w:t>
      </w:r>
      <w:r w:rsidR="002D4A08">
        <w:rPr>
          <w:rFonts w:ascii="Calibri" w:eastAsia="Calibri" w:hAnsi="Calibri" w:cs="Calibri"/>
        </w:rPr>
        <w:t xml:space="preserve"> on urban systems</w:t>
      </w:r>
      <w:r w:rsidR="00243CA7">
        <w:rPr>
          <w:rFonts w:ascii="Calibri" w:eastAsia="Calibri" w:hAnsi="Calibri" w:cs="Calibri"/>
        </w:rPr>
        <w:t>, in both Working Gr</w:t>
      </w:r>
      <w:r w:rsidR="00AC15F4">
        <w:rPr>
          <w:rFonts w:ascii="Calibri" w:eastAsia="Calibri" w:hAnsi="Calibri" w:cs="Calibri"/>
        </w:rPr>
        <w:t>oup</w:t>
      </w:r>
      <w:r>
        <w:rPr>
          <w:rFonts w:ascii="Calibri" w:eastAsia="Calibri" w:hAnsi="Calibri" w:cs="Calibri"/>
        </w:rPr>
        <w:t>s</w:t>
      </w:r>
      <w:r w:rsidR="00AC15F4">
        <w:rPr>
          <w:rFonts w:ascii="Calibri" w:eastAsia="Calibri" w:hAnsi="Calibri" w:cs="Calibri"/>
        </w:rPr>
        <w:t xml:space="preserve"> II and III.</w:t>
      </w:r>
      <w:r w:rsidR="002D4A08">
        <w:rPr>
          <w:rFonts w:ascii="Calibri" w:eastAsia="Calibri" w:hAnsi="Calibri" w:cs="Calibri"/>
        </w:rPr>
        <w:t xml:space="preserve"> </w:t>
      </w:r>
      <w:r w:rsidR="00C24E69">
        <w:rPr>
          <w:rFonts w:ascii="Calibri" w:eastAsia="Calibri" w:hAnsi="Calibri" w:cs="Calibri"/>
        </w:rPr>
        <w:t>Urban assessments and research networks are in their infancy, but gaining momentum</w:t>
      </w:r>
      <w:r w:rsidR="00DA4597">
        <w:rPr>
          <w:rFonts w:ascii="Calibri" w:eastAsia="Calibri" w:hAnsi="Calibri" w:cs="Calibri"/>
        </w:rPr>
        <w:t>, as exemplified by the Urban Climate Change Research Network</w:t>
      </w:r>
      <w:r w:rsidR="00C24E69">
        <w:rPr>
          <w:rFonts w:ascii="Calibri" w:eastAsia="Calibri" w:hAnsi="Calibri" w:cs="Calibri"/>
        </w:rPr>
        <w:t xml:space="preserve"> (UCCRN)</w:t>
      </w:r>
      <w:del w:id="44" w:author="William Lamb" w:date="2018-04-26T10:33:00Z">
        <w:r w:rsidR="00DA4597" w:rsidDel="001B6993">
          <w:rPr>
            <w:rFonts w:ascii="Calibri" w:eastAsia="Calibri" w:hAnsi="Calibri" w:cs="Calibri"/>
          </w:rPr>
          <w:delText>,</w:delText>
        </w:r>
      </w:del>
      <w:r w:rsidR="00DA4597">
        <w:rPr>
          <w:rFonts w:ascii="Calibri" w:eastAsia="Calibri" w:hAnsi="Calibri" w:cs="Calibri"/>
        </w:rPr>
        <w:t xml:space="preserve"> and </w:t>
      </w:r>
      <w:r w:rsidR="000D7FE3">
        <w:rPr>
          <w:rFonts w:ascii="Calibri" w:eastAsia="Calibri" w:hAnsi="Calibri" w:cs="Calibri"/>
        </w:rPr>
        <w:t xml:space="preserve">in </w:t>
      </w:r>
      <w:del w:id="45" w:author="William Lamb" w:date="2018-04-25T13:49:00Z">
        <w:r w:rsidR="00DA4597" w:rsidDel="00A77747">
          <w:rPr>
            <w:rFonts w:ascii="Calibri" w:eastAsia="Calibri" w:hAnsi="Calibri" w:cs="Calibri"/>
          </w:rPr>
          <w:delText xml:space="preserve">renewed </w:delText>
        </w:r>
      </w:del>
      <w:r w:rsidR="00DA4597">
        <w:rPr>
          <w:rFonts w:ascii="Calibri" w:eastAsia="Calibri" w:hAnsi="Calibri" w:cs="Calibri"/>
        </w:rPr>
        <w:t>efforts to foster</w:t>
      </w:r>
      <w:r w:rsidR="000D7FE3">
        <w:rPr>
          <w:rFonts w:ascii="Calibri" w:eastAsia="Calibri" w:hAnsi="Calibri" w:cs="Calibri"/>
        </w:rPr>
        <w:t xml:space="preserve"> a</w:t>
      </w:r>
      <w:r w:rsidR="00DA4597">
        <w:rPr>
          <w:rFonts w:ascii="Calibri" w:eastAsia="Calibri" w:hAnsi="Calibri" w:cs="Calibri"/>
        </w:rPr>
        <w:t xml:space="preserve"> global urban science </w:t>
      </w:r>
      <w:r w:rsidR="000D7FE3">
        <w:rPr>
          <w:rFonts w:ascii="Calibri" w:eastAsia="Calibri" w:hAnsi="Calibri" w:cs="Calibri"/>
        </w:rPr>
        <w:fldChar w:fldCharType="begin" w:fldLock="1"/>
      </w:r>
      <w:r w:rsidR="001B6993">
        <w:rPr>
          <w:rFonts w:ascii="Calibri" w:eastAsia="Calibri" w:hAnsi="Calibri" w:cs="Calibri"/>
        </w:rPr>
        <w:instrText>ADDIN CSL_CITATION { "citationItems" : [ { "id" : "ITEM-1", "itemData" : { "DOI" : "10.1038/s41893-017-0013-9", "ISSN" : "2398-9629", "abstract" : "The study of cities needs to become more than the sum of its parts. An international Expert Panel investigates why, and how.", "author" : [ { "dropping-particle" : "", "family" : "Acuto", "given" : "Michele", "non-dropping-particle" : "", "parse-names" : false, "suffix" : "" }, { "dropping-particle" : "", "family" : "Parnell", "given" : "Susan", "non-dropping-particle" : "", "parse-names" : false, "suffix" : "" }, { "dropping-particle" : "", "family" : "Seto", "given" : "Karen C.", "non-dropping-particle" : "", "parse-names" : false, "suffix" : "" } ], "container-title" : "Nature Sustainability", "id" : "ITEM-1", "issue" : "1", "issued" : { "date-parts" : [ [ "2018" ] ] }, "page" : "2-4", "publisher" : "Springer US", "title" : "Building a global urban science", "type" : "article-journal", "volume" : "1" }, "uris" : [ "http://www.mendeley.com/documents/?uuid=ce973be5-b6f2-41f3-a95d-94ef009d62bd" ] }, { "id" : "ITEM-2", "itemData" : { "author" : [ { "dropping-particle" : "", "family" : "Creutzig", "given" : "Felix", "non-dropping-particle" : "", "parse-names" : false, "suffix" : "" }, { "dropping-particle" : "", "family" : "Lohrey", "given" : "Steffen", "non-dropping-particle" : "", "parse-names" : false, "suffix" : "" }, { "dropping-particle" : "", "family" : "Bai", "given" : "Xuemei", "non-dropping-particle" : "", "parse-names" : false, "suffix" : "" }, { "dropping-particle" : "", "family" : "Dawson", "given" : "Richard", "non-dropping-particle" : "", "parse-names" : false, "suffix" : "" }, { "dropping-particle" : "", "family" : "Dhakal", "given" : "Shobhakar", "non-dropping-particle" : "", "parse-names" : false, "suffix" : "" }, { "dropping-particle" : "", "family" : "Lamb", "given" : "William F.", "non-dropping-particle" : "", "parse-names" : false, "suffix" : "" }, { "dropping-particle" : "", "family" : "McPhearson", "given" : "Timon", "non-dropping-particle" : "", "parse-names" : false, "suffix" : "" }, { "dropping-particle" : "", "family" : "Minx", "given" : "Jan C.", "non-dropping-particle" : "", "parse-names" : false, "suffix" : "" }, { "dropping-particle" : "", "family" : "Munoz", "given" : "Esteban", "non-dropping-particle" : "", "parse-names" : false, "suffix" : "" }, { "dropping-particle" : "", "family" : "Walsh", "given" : "Brenna", "non-dropping-particle" : "", "parse-names" : false, "suffix" : "" } ], "container-title" : "Global Sustainability", "id" : "ITEM-2", "issued" : { "date-parts" : [ [ "0" ] ] }, "title" : "Upscaling urban data science for global climate solutions", "type" : "article-journal" }, "uris" : [ "http://www.mendeley.com/documents/?uuid=00bb76b2-0a6d-4d9d-a7b4-87901d206ea9" ] }, { "id" : "ITEM-3", "itemData" : { "DOI" : "10.1017/CBO9780511783142", "ISBN" : "9781781182192", "ISSN" : "02637960", "abstract" : "What is done, or not done, in cities in relation to climate change over the next 5-10 years will affect hundreds of millions of people, because their lives and livelihoods are at risk from global warming. What is done in cities will also have a major influence on whether the escalating risks for the whole planet will be reduced or eliminated. Climate change needs to be considered in all development plans and investments - local, regional, national and international. Urban growth must be made more climate-resilient and help reduce, rather than increase, greenhouse gas emissions. This will not be done by the market; it can only be done by governments.", "author" : [ { "dropping-particle" : "", "family" : "Rosenzweig", "given" : "C.", "non-dropping-particle" : "", "parse-names" : false, "suffix" : "" }, { "dropping-particle" : "", "family" : "Solecki", "given" : "W.", "non-dropping-particle" : "", "parse-names" : false, "suffix" : "" }, { "dropping-particle" : "", "family" : "Romero-lankao", "given" : "Patricia", "non-dropping-particle" : "", "parse-names" : false, "suffix" : "" }, { "dropping-particle" : "", "family" : "Mehrotra", "given" : "S.", "non-dropping-particle" : "", "parse-names" : false, "suffix" : "" }, { "dropping-particle" : "", "family" : "Dhakal", "given" : "S.", "non-dropping-particle" : "", "parse-names" : false, "suffix" : "" }, { "dropping-particle" : "", "family" : "Bowman", "given" : "T.", "non-dropping-particle" : "", "parse-names" : false, "suffix" : "" }, { "dropping-particle" : "", "family" : "Ibrahim", "given" : "S. Ali", "non-dropping-particle" : "", "parse-names" : false, "suffix" : "" } ], "id" : "ITEM-3", "issued" : { "date-parts" : [ [ "2015" ] ] }, "publisher" : "Columbia University", "publisher-place" : "New York", "title" : "ARC3.2 Summary for City Leaders", "type" : "report" }, "uris" : [ "http://www.mendeley.com/documents/?uuid=934b2317-f3ef-495d-8793-5c4d7fbc8cf8" ] } ], "mendeley" : { "formattedCitation" : "&lt;sup&gt;12\u201314&lt;/sup&gt;", "plainTextFormattedCitation" : "12\u201314", "previouslyFormattedCitation" : "&lt;sup&gt;12\u201314&lt;/sup&gt;" }, "properties" : {  }, "schema" : "https://github.com/citation-style-language/schema/raw/master/csl-citation.json" }</w:instrText>
      </w:r>
      <w:r w:rsidR="000D7FE3">
        <w:rPr>
          <w:rFonts w:ascii="Calibri" w:eastAsia="Calibri" w:hAnsi="Calibri" w:cs="Calibri"/>
        </w:rPr>
        <w:fldChar w:fldCharType="separate"/>
      </w:r>
      <w:r w:rsidR="001B6993" w:rsidRPr="001B6993">
        <w:rPr>
          <w:rFonts w:ascii="Calibri" w:eastAsia="Calibri" w:hAnsi="Calibri" w:cs="Calibri"/>
          <w:noProof/>
          <w:vertAlign w:val="superscript"/>
        </w:rPr>
        <w:t>12–14</w:t>
      </w:r>
      <w:r w:rsidR="000D7FE3">
        <w:rPr>
          <w:rFonts w:ascii="Calibri" w:eastAsia="Calibri" w:hAnsi="Calibri" w:cs="Calibri"/>
        </w:rPr>
        <w:fldChar w:fldCharType="end"/>
      </w:r>
      <w:r w:rsidR="00C24E69">
        <w:rPr>
          <w:rFonts w:ascii="Calibri" w:eastAsia="Calibri" w:hAnsi="Calibri" w:cs="Calibri"/>
        </w:rPr>
        <w:t xml:space="preserve">. </w:t>
      </w:r>
      <w:r w:rsidR="00465857">
        <w:rPr>
          <w:rFonts w:ascii="Calibri" w:eastAsia="Calibri" w:hAnsi="Calibri" w:cs="Calibri"/>
        </w:rPr>
        <w:t xml:space="preserve">Case studies are prominent in these assessments: </w:t>
      </w:r>
      <w:r w:rsidR="00134659">
        <w:rPr>
          <w:rFonts w:ascii="Calibri" w:eastAsia="Calibri" w:hAnsi="Calibri" w:cs="Calibri"/>
        </w:rPr>
        <w:t xml:space="preserve">often they are presented </w:t>
      </w:r>
      <w:r w:rsidR="00465857">
        <w:rPr>
          <w:rFonts w:ascii="Calibri" w:eastAsia="Calibri" w:hAnsi="Calibri" w:cs="Calibri"/>
        </w:rPr>
        <w:t>in dedicated boxed sections</w:t>
      </w:r>
      <w:del w:id="46" w:author="William Lamb" w:date="2018-04-26T10:34:00Z">
        <w:r w:rsidR="00465857" w:rsidDel="001B6993">
          <w:rPr>
            <w:rFonts w:ascii="Calibri" w:eastAsia="Calibri" w:hAnsi="Calibri" w:cs="Calibri"/>
          </w:rPr>
          <w:delText xml:space="preserve"> (IPCC, ARC3.2)</w:delText>
        </w:r>
      </w:del>
      <w:r w:rsidR="00134659">
        <w:rPr>
          <w:rFonts w:ascii="Calibri" w:eastAsia="Calibri" w:hAnsi="Calibri" w:cs="Calibri"/>
        </w:rPr>
        <w:t xml:space="preserve">, are </w:t>
      </w:r>
      <w:r w:rsidR="00465857">
        <w:rPr>
          <w:rFonts w:ascii="Calibri" w:eastAsia="Calibri" w:hAnsi="Calibri" w:cs="Calibri"/>
        </w:rPr>
        <w:t>curated in libraries of urban initiatives</w:t>
      </w:r>
      <w:del w:id="47" w:author="William Lamb" w:date="2018-04-26T10:34:00Z">
        <w:r w:rsidR="00465857" w:rsidDel="001B6993">
          <w:rPr>
            <w:rFonts w:ascii="Calibri" w:eastAsia="Calibri" w:hAnsi="Calibri" w:cs="Calibri"/>
          </w:rPr>
          <w:delText xml:space="preserve"> (ICLEI)</w:delText>
        </w:r>
      </w:del>
      <w:r w:rsidR="00134659">
        <w:rPr>
          <w:rFonts w:ascii="Calibri" w:eastAsia="Calibri" w:hAnsi="Calibri" w:cs="Calibri"/>
        </w:rPr>
        <w:t xml:space="preserve">, or are simply placed in the text as examples of policies and actions. </w:t>
      </w:r>
      <w:del w:id="48" w:author="William Lamb" w:date="2018-04-30T09:55:00Z">
        <w:r w:rsidR="00134659" w:rsidDel="001034B7">
          <w:rPr>
            <w:rFonts w:ascii="Calibri" w:eastAsia="Calibri" w:hAnsi="Calibri" w:cs="Calibri"/>
          </w:rPr>
          <w:delText xml:space="preserve">But despite their importance to narrative flow and showcasing </w:delText>
        </w:r>
        <w:r w:rsidR="00C6156C" w:rsidDel="001034B7">
          <w:rPr>
            <w:rFonts w:ascii="Calibri" w:eastAsia="Calibri" w:hAnsi="Calibri" w:cs="Calibri"/>
          </w:rPr>
          <w:delText>best practices</w:delText>
        </w:r>
        <w:r w:rsidR="00134659" w:rsidDel="001034B7">
          <w:rPr>
            <w:rFonts w:ascii="Calibri" w:eastAsia="Calibri" w:hAnsi="Calibri" w:cs="Calibri"/>
          </w:rPr>
          <w:delText xml:space="preserve">, individual </w:delText>
        </w:r>
      </w:del>
      <w:ins w:id="49" w:author="William Lamb" w:date="2018-04-30T09:55:00Z">
        <w:r w:rsidR="001034B7">
          <w:rPr>
            <w:rFonts w:ascii="Calibri" w:eastAsia="Calibri" w:hAnsi="Calibri" w:cs="Calibri"/>
          </w:rPr>
          <w:t xml:space="preserve">Such </w:t>
        </w:r>
      </w:ins>
      <w:r w:rsidR="00134659">
        <w:rPr>
          <w:rFonts w:ascii="Calibri" w:eastAsia="Calibri" w:hAnsi="Calibri" w:cs="Calibri"/>
        </w:rPr>
        <w:t>cases can have an ambiguous scientific role</w:t>
      </w:r>
      <w:ins w:id="50" w:author="William Lamb" w:date="2018-04-30T09:56:00Z">
        <w:r w:rsidR="001034B7">
          <w:rPr>
            <w:rFonts w:ascii="Calibri" w:eastAsia="Calibri" w:hAnsi="Calibri" w:cs="Calibri"/>
          </w:rPr>
          <w:t xml:space="preserve">. </w:t>
        </w:r>
      </w:ins>
      <w:del w:id="51" w:author="William Lamb" w:date="2018-04-30T09:55:00Z">
        <w:r w:rsidR="00134659" w:rsidDel="001034B7">
          <w:rPr>
            <w:rFonts w:ascii="Calibri" w:eastAsia="Calibri" w:hAnsi="Calibri" w:cs="Calibri"/>
          </w:rPr>
          <w:delText xml:space="preserve"> –</w:delText>
        </w:r>
        <w:r w:rsidR="008700D5" w:rsidDel="001034B7">
          <w:rPr>
            <w:rFonts w:ascii="Calibri" w:eastAsia="Calibri" w:hAnsi="Calibri" w:cs="Calibri"/>
          </w:rPr>
          <w:delText xml:space="preserve"> </w:delText>
        </w:r>
      </w:del>
      <w:del w:id="52" w:author="William Lamb" w:date="2018-04-30T09:56:00Z">
        <w:r w:rsidR="008700D5" w:rsidDel="001034B7">
          <w:rPr>
            <w:rFonts w:ascii="Calibri" w:eastAsia="Calibri" w:hAnsi="Calibri" w:cs="Calibri"/>
          </w:rPr>
          <w:delText>o</w:delText>
        </w:r>
      </w:del>
      <w:ins w:id="53" w:author="William Lamb" w:date="2018-04-30T09:56:00Z">
        <w:r w:rsidR="001034B7">
          <w:rPr>
            <w:rFonts w:ascii="Calibri" w:eastAsia="Calibri" w:hAnsi="Calibri" w:cs="Calibri"/>
          </w:rPr>
          <w:t>O</w:t>
        </w:r>
      </w:ins>
      <w:r w:rsidR="008700D5">
        <w:rPr>
          <w:rFonts w:ascii="Calibri" w:eastAsia="Calibri" w:hAnsi="Calibri" w:cs="Calibri"/>
        </w:rPr>
        <w:t xml:space="preserve">ften they </w:t>
      </w:r>
      <w:r w:rsidR="00134659">
        <w:rPr>
          <w:rFonts w:ascii="Calibri" w:eastAsia="Calibri" w:hAnsi="Calibri" w:cs="Calibri"/>
        </w:rPr>
        <w:t xml:space="preserve">tend towards </w:t>
      </w:r>
      <w:r w:rsidR="0030420A">
        <w:t>‘success stories’ rather than failures</w:t>
      </w:r>
      <w:r w:rsidR="00FD6868">
        <w:t>,</w:t>
      </w:r>
      <w:r w:rsidR="00134659">
        <w:t xml:space="preserve"> </w:t>
      </w:r>
      <w:r w:rsidR="00E86E0E">
        <w:t xml:space="preserve">favour </w:t>
      </w:r>
      <w:r w:rsidR="00134659">
        <w:t>description over analysis, and</w:t>
      </w:r>
      <w:r w:rsidR="00E86E0E">
        <w:t xml:space="preserve"> lack</w:t>
      </w:r>
      <w:r w:rsidR="00134659">
        <w:t xml:space="preserve"> claims of generalisability.</w:t>
      </w:r>
      <w:ins w:id="54" w:author="William Lamb" w:date="2018-04-18T09:59:00Z">
        <w:r w:rsidR="00CF1BAC">
          <w:t xml:space="preserve"> </w:t>
        </w:r>
      </w:ins>
      <w:r w:rsidR="001034B7">
        <w:t xml:space="preserve">Hence </w:t>
      </w:r>
      <w:del w:id="55" w:author="William Lamb" w:date="2018-04-30T09:56:00Z">
        <w:r w:rsidR="001034B7" w:rsidDel="001034B7">
          <w:delText xml:space="preserve">although </w:delText>
        </w:r>
      </w:del>
      <w:ins w:id="56" w:author="William Lamb" w:date="2018-04-30T09:56:00Z">
        <w:r w:rsidR="001034B7">
          <w:t xml:space="preserve">even though </w:t>
        </w:r>
      </w:ins>
      <w:r w:rsidR="001034B7">
        <w:t>there is</w:t>
      </w:r>
      <w:ins w:id="57" w:author="William Lamb" w:date="2018-04-25T13:49:00Z">
        <w:r w:rsidR="00A77747">
          <w:t xml:space="preserve"> a proliferation of cases, w</w:t>
        </w:r>
      </w:ins>
      <w:ins w:id="58" w:author="William Lamb" w:date="2018-04-18T09:59:00Z">
        <w:r w:rsidR="00CF1BAC">
          <w:t>e have yet to understand how well different climate policies work, for which types of cities, under what circumstances.</w:t>
        </w:r>
      </w:ins>
      <w:del w:id="59" w:author="William Lamb" w:date="2018-04-25T13:49:00Z">
        <w:r w:rsidR="00A62A32" w:rsidDel="00A77747">
          <w:delText xml:space="preserve"> </w:delText>
        </w:r>
      </w:del>
      <w:del w:id="60" w:author="William Lamb" w:date="2018-04-18T10:00:00Z">
        <w:r w:rsidR="00A62A32" w:rsidDel="00CF1BAC">
          <w:delText xml:space="preserve">There is little evidence that we are learning </w:delText>
        </w:r>
        <w:r w:rsidR="009C38B9" w:rsidDel="00CF1BAC">
          <w:delText xml:space="preserve">much </w:delText>
        </w:r>
        <w:r w:rsidR="00A62A32" w:rsidDel="00CF1BAC">
          <w:delText xml:space="preserve">from these studies </w:delText>
        </w:r>
        <w:r w:rsidR="009C38B9" w:rsidDel="00CF1BAC">
          <w:delText xml:space="preserve">on the crucial question how well different climate policies work for what type of cities under what circumstances and how. </w:delText>
        </w:r>
      </w:del>
      <w:del w:id="61" w:author="William Lamb" w:date="2018-04-25T13:49:00Z">
        <w:r w:rsidR="009C38B9" w:rsidDel="00A77747">
          <w:delText>This is a precondition for</w:delText>
        </w:r>
        <w:r w:rsidR="00A62A32" w:rsidDel="00A77747">
          <w:delText xml:space="preserve"> applying </w:delText>
        </w:r>
        <w:r w:rsidR="009C38B9" w:rsidDel="00A77747">
          <w:delText xml:space="preserve">scientifically robust </w:delText>
        </w:r>
        <w:r w:rsidR="00A62A32" w:rsidDel="00A77747">
          <w:delText xml:space="preserve">lessons </w:delText>
        </w:r>
        <w:r w:rsidR="009C38B9" w:rsidDel="00A77747">
          <w:delText xml:space="preserve">from case study evidence </w:delText>
        </w:r>
        <w:r w:rsidR="00A62A32" w:rsidDel="00A77747">
          <w:delText>to other contexts.</w:delText>
        </w:r>
      </w:del>
    </w:p>
    <w:p w14:paraId="6FD78C9D" w14:textId="774C7679" w:rsidR="004F321C" w:rsidRDefault="00AB319C" w:rsidP="007D5093">
      <w:pPr>
        <w:rPr>
          <w:rFonts w:ascii="Calibri" w:eastAsia="Calibri" w:hAnsi="Calibri" w:cs="Calibri"/>
        </w:rPr>
      </w:pPr>
      <w:r>
        <w:t xml:space="preserve">Multiple issues </w:t>
      </w:r>
      <w:r w:rsidR="002C231D">
        <w:t xml:space="preserve">in the underlying literature </w:t>
      </w:r>
      <w:r>
        <w:t xml:space="preserve">confound learning about urban mitigation solutions. </w:t>
      </w:r>
      <w:r w:rsidR="002C231D">
        <w:t xml:space="preserve">First, cities are known for their conceptual challenges, including how to systematise </w:t>
      </w:r>
      <w:r>
        <w:rPr>
          <w:rFonts w:ascii="Calibri" w:eastAsia="Calibri" w:hAnsi="Calibri" w:cs="Calibri"/>
        </w:rPr>
        <w:t xml:space="preserve">urban physical boundaries for comparison </w:t>
      </w:r>
      <w:r>
        <w:rPr>
          <w:rFonts w:ascii="Calibri" w:eastAsia="Calibri" w:hAnsi="Calibri" w:cs="Calibri"/>
        </w:rPr>
        <w:fldChar w:fldCharType="begin" w:fldLock="1"/>
      </w:r>
      <w:r w:rsidR="001B6993">
        <w:rPr>
          <w:rFonts w:ascii="Calibri" w:eastAsia="Calibri" w:hAnsi="Calibri" w:cs="Calibri"/>
        </w:rPr>
        <w:instrText>ADDIN CSL_CITATION { "citationItems" : [ { "id" : "ITEM-1", "itemData" : { "DOI" : "10.1162/jie.2007.1296", "ISBN" : "10881980 (ISSN)", "ISSN" : "10881980", "PMID" : "3496067", "abstract" : "Cities are open systems and depend on the outsideworld to provide raw materials and assimilate waste to sus- tain their function. The input side of metabolism analysis involves charac- terization of various mate- rial and resource demands by a city. The output side looks at the by-products of the various urban functions and processes, and green- house gas (GHG) emis- sions are a prominent ex- ample. There is yet a third aspect or dimension that is important in the metabolism of cities: the processes and mechanisms that shape, regulate, and govern the various flows.", "author" : [ { "dropping-particle" : "", "family" : "Bai", "given" : "Xuemei", "non-dropping-particle" : "", "parse-names" : false, "suffix" : "" } ], "container-title" : "Journal of Industrial Ecology", "id" : "ITEM-1", "issue" : "2", "issued" : { "date-parts" : [ [ "2007" ] ] }, "page" : "1-6", "title" : "Industrial Ecology and the Global Impacts of Cities", "type" : "article-journal", "volume" : "11" }, "uris" : [ "http://www.mendeley.com/documents/?uuid=c86f54a8-62dd-4836-9b24-20e43a48ac75" ] }, { "id" : "ITEM-2", "itemData" : { "author" : [ { "dropping-particle" : "", "family" : "Creutzig", "given" : "Felix", "non-dropping-particle" : "", "parse-names" : false, "suffix" : "" }, { "dropping-particle" : "", "family" : "Lohrey", "given" : "Steffen", "non-dropping-particle" : "", "parse-names" : false, "suffix" : "" }, { "dropping-particle" : "", "family" : "Bai", "given" : "Xuemei", "non-dropping-particle" : "", "parse-names" : false, "suffix" : "" }, { "dropping-particle" : "", "family" : "Dawson", "given" : "Richard", "non-dropping-particle" : "", "parse-names" : false, "suffix" : "" }, { "dropping-particle" : "", "family" : "Dhakal", "given" : "Shobhakar", "non-dropping-particle" : "", "parse-names" : false, "suffix" : "" }, { "dropping-particle" : "", "family" : "Lamb", "given" : "William F.", "non-dropping-particle" : "", "parse-names" : false, "suffix" : "" }, { "dropping-particle" : "", "family" : "McPhearson", "given" : "Timon", "non-dropping-particle" : "", "parse-names" : false, "suffix" : "" }, { "dropping-particle" : "", "family" : "Minx", "given" : "Jan C.", "non-dropping-particle" : "", "parse-names" : false, "suffix" : "" }, { "dropping-particle" : "", "family" : "Munoz", "given" : "Esteban", "non-dropping-particle" : "", "parse-names" : false, "suffix" : "" }, { "dropping-particle" : "", "family" : "Walsh", "given" : "Brenna", "non-dropping-particle" : "", "parse-names" : false, "suffix" : "" } ], "container-title" : "Global Sustainability", "id" : "ITEM-2", "issued" : { "date-parts" : [ [ "0" ] ] }, "title" : "Upscaling urban data science for global climate solutions", "type" : "article-journal" }, "uris" : [ "http://www.mendeley.com/documents/?uuid=00bb76b2-0a6d-4d9d-a7b4-87901d206ea9" ] } ], "mendeley" : { "formattedCitation" : "&lt;sup&gt;13,15&lt;/sup&gt;", "plainTextFormattedCitation" : "13,15", "previouslyFormattedCitation" : "&lt;sup&gt;13,15&lt;/sup&gt;" }, "properties" : {  }, "schema" : "https://github.com/citation-style-language/schema/raw/master/csl-citation.json" }</w:instrText>
      </w:r>
      <w:r>
        <w:rPr>
          <w:rFonts w:ascii="Calibri" w:eastAsia="Calibri" w:hAnsi="Calibri" w:cs="Calibri"/>
        </w:rPr>
        <w:fldChar w:fldCharType="separate"/>
      </w:r>
      <w:r w:rsidR="001B6993" w:rsidRPr="001B6993">
        <w:rPr>
          <w:rFonts w:ascii="Calibri" w:eastAsia="Calibri" w:hAnsi="Calibri" w:cs="Calibri"/>
          <w:noProof/>
          <w:vertAlign w:val="superscript"/>
        </w:rPr>
        <w:t>13,15</w:t>
      </w:r>
      <w:r>
        <w:rPr>
          <w:rFonts w:ascii="Calibri" w:eastAsia="Calibri" w:hAnsi="Calibri" w:cs="Calibri"/>
        </w:rPr>
        <w:fldChar w:fldCharType="end"/>
      </w:r>
      <w:r w:rsidR="002C231D">
        <w:rPr>
          <w:rFonts w:ascii="Calibri" w:eastAsia="Calibri" w:hAnsi="Calibri" w:cs="Calibri"/>
        </w:rPr>
        <w:t>, or select</w:t>
      </w:r>
      <w:r>
        <w:rPr>
          <w:rFonts w:ascii="Calibri" w:eastAsia="Calibri" w:hAnsi="Calibri" w:cs="Calibri"/>
        </w:rPr>
        <w:t xml:space="preserve"> topics that are ‘urban’ and not simply general social or global processes </w:t>
      </w:r>
      <w:r>
        <w:rPr>
          <w:rFonts w:ascii="Calibri" w:eastAsia="Calibri" w:hAnsi="Calibri" w:cs="Calibri"/>
        </w:rPr>
        <w:fldChar w:fldCharType="begin" w:fldLock="1"/>
      </w:r>
      <w:r>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Pr>
          <w:rFonts w:ascii="Calibri" w:eastAsia="Calibri" w:hAnsi="Calibri" w:cs="Calibri"/>
        </w:rPr>
        <w:fldChar w:fldCharType="separate"/>
      </w:r>
      <w:r w:rsidRPr="00862622">
        <w:rPr>
          <w:rFonts w:ascii="Calibri" w:eastAsia="Calibri" w:hAnsi="Calibri" w:cs="Calibri"/>
          <w:noProof/>
          <w:vertAlign w:val="superscript"/>
        </w:rPr>
        <w:t>2</w:t>
      </w:r>
      <w:r>
        <w:rPr>
          <w:rFonts w:ascii="Calibri" w:eastAsia="Calibri" w:hAnsi="Calibri" w:cs="Calibri"/>
        </w:rPr>
        <w:fldChar w:fldCharType="end"/>
      </w:r>
      <w:r>
        <w:rPr>
          <w:rFonts w:ascii="Calibri" w:eastAsia="Calibri" w:hAnsi="Calibri" w:cs="Calibri"/>
        </w:rPr>
        <w:t xml:space="preserve">. </w:t>
      </w:r>
      <w:r w:rsidR="002C231D">
        <w:rPr>
          <w:rFonts w:ascii="Calibri" w:eastAsia="Calibri" w:hAnsi="Calibri" w:cs="Calibri"/>
        </w:rPr>
        <w:t>Second, there is a</w:t>
      </w:r>
      <w:r w:rsidR="009C38B9">
        <w:rPr>
          <w:rFonts w:ascii="Calibri" w:eastAsia="Calibri" w:hAnsi="Calibri" w:cs="Calibri"/>
        </w:rPr>
        <w:t xml:space="preserve"> supposed</w:t>
      </w:r>
      <w:r w:rsidR="002C231D">
        <w:rPr>
          <w:rFonts w:ascii="Calibri" w:eastAsia="Calibri" w:hAnsi="Calibri" w:cs="Calibri"/>
        </w:rPr>
        <w:t xml:space="preserve"> bias towards conducting cases in the global North</w:t>
      </w:r>
      <w:ins w:id="62" w:author="William Lamb" w:date="2018-04-18T10:01:00Z">
        <w:r w:rsidR="00CF1BAC">
          <w:rPr>
            <w:rFonts w:ascii="Calibri" w:eastAsia="Calibri" w:hAnsi="Calibri" w:cs="Calibri"/>
          </w:rPr>
          <w:t xml:space="preserve"> and </w:t>
        </w:r>
        <w:r w:rsidR="00CF1BAC">
          <w:rPr>
            <w:rFonts w:ascii="Calibri" w:eastAsia="Calibri" w:hAnsi="Calibri" w:cs="Calibri"/>
          </w:rPr>
          <w:lastRenderedPageBreak/>
          <w:t>excluding the urban experiences of the global South</w:t>
        </w:r>
      </w:ins>
      <w:r w:rsidR="002C231D">
        <w:rPr>
          <w:rFonts w:ascii="Calibri" w:eastAsia="Calibri" w:hAnsi="Calibri" w:cs="Calibri"/>
        </w:rPr>
        <w:t xml:space="preserve">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"10.1111/1468-2427.12134", "ISBN" : "0309-1317", "ISSN" : "14682427", "abstract" : "Abstract There has been a growing debate in recent decades about the range and substance of urban theory. The debate has been marked by many different claims about the nature of cities, including declarations that the urban is an incoherent concept, that urban society is nothing less than modern society as a whole, that the urban scale can no longer be separated from the global scale, and that urban theory hitherto has been deeply vitiated by its almost exclusive concentration on the cities of the global North. This article offers some points of clarification of claims like these. All cities can be understood in terms of a theoretical framework that combines two main processes, namely, the dynamics of agglomeration/polarization, and the unfolding of an associated nexus of locations, land uses and human interactions. This same framework can be used to identify many different varieties of cities, and to distinguish intrinsically urban phenomena from the rest of social reality. The discussion thus identifies the common dimensions of all cities without, on the one hand, exaggerating the scope of urban theory, or on the other hand, asserting that every individual city is an irreducible special case.", "author" : [ { "dropping-particle" : "", "family" : "Scott", "given" : "Allen J.", "non-dropping-particle" : "", "parse-names" : false, "suffix" : "" }, { "dropping-particle" : "", "family" : "Storper", "given" : "Michael", "non-dropping-particle" : "", "parse-names" : false, "suffix" : "" } ], "container-title" : "International Journal of Urban and Regional Research", "id" : "ITEM-1", "issue" : "1", "issued" : { "date-parts" : [ [ "2015" ] ] }, "page" : "1-15", "title" : "The nature of cities: The scope and limits of urban theory", "type" : "article-journal", "volume" : "39" }, "uris" : [ "http://www.mendeley.com/documents/?uuid=ca738c50-04a0-4af1-a803-c526cfc0503a" ] } ], "mendeley" : { "formattedCitation" : "&lt;sup&gt;2&lt;/sup&gt;", "plainTextFormattedCitation" : "2", "previouslyFormattedCitation" : "&lt;sup&gt;2&lt;/sup&gt;" }, "properties" : {  }, "schema" : "https://github.com/citation-style-language/schema/raw/master/csl-citation.json" }</w:instrText>
      </w:r>
      <w:r w:rsidR="002C231D">
        <w:rPr>
          <w:rFonts w:ascii="Calibri" w:eastAsia="Calibri" w:hAnsi="Calibri" w:cs="Calibri"/>
        </w:rPr>
        <w:fldChar w:fldCharType="separate"/>
      </w:r>
      <w:r w:rsidR="002C231D" w:rsidRPr="002C231D">
        <w:rPr>
          <w:rFonts w:ascii="Calibri" w:eastAsia="Calibri" w:hAnsi="Calibri" w:cs="Calibri"/>
          <w:noProof/>
          <w:vertAlign w:val="superscript"/>
        </w:rPr>
        <w:t>2</w:t>
      </w:r>
      <w:r w:rsidR="002C231D">
        <w:rPr>
          <w:rFonts w:ascii="Calibri" w:eastAsia="Calibri" w:hAnsi="Calibri" w:cs="Calibri"/>
        </w:rPr>
        <w:fldChar w:fldCharType="end"/>
      </w:r>
      <w:r w:rsidR="002C231D">
        <w:rPr>
          <w:rFonts w:ascii="Calibri" w:eastAsia="Calibri" w:hAnsi="Calibri" w:cs="Calibri"/>
        </w:rPr>
        <w:t xml:space="preserve">. Third, </w:t>
      </w:r>
      <w:r w:rsidR="002C231D">
        <w:t>the published literature</w:t>
      </w:r>
      <w:r w:rsidR="002C231D">
        <w:rPr>
          <w:rFonts w:ascii="Calibri" w:eastAsia="Calibri" w:hAnsi="Calibri" w:cs="Calibri"/>
        </w:rPr>
        <w:t xml:space="preserve"> on climate change is following an exponential growth trend </w:t>
      </w:r>
      <w:r w:rsidR="002C231D">
        <w:rPr>
          <w:rFonts w:ascii="Calibri" w:eastAsia="Calibri" w:hAnsi="Calibri" w:cs="Calibri"/>
        </w:rPr>
        <w:fldChar w:fldCharType="begin" w:fldLock="1"/>
      </w:r>
      <w:r w:rsidR="001B6993">
        <w:rPr>
          <w:rFonts w:ascii="Calibri" w:eastAsia="Calibri" w:hAnsi="Calibri" w:cs="Calibri"/>
        </w:rPr>
        <w:instrText>ADDIN CSL_CITATION { "citationItems" : [ { "id" : "ITEM-1",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"ITEM-1", "issued" : { "date-parts" : [ [ "2017" ] ] }, "title" : "Learning about climate change solutions in the IPCC and beyond", "type" : "article-journal", "volume" : "77" }, "uris" : [ "http://www.mendeley.com/documents/?uuid=5f29a900-7eee-3fbb-b4e1-422e4f2f2900" ] } ], "mendeley" : { "formattedCitation" : "&lt;sup&gt;16&lt;/sup&gt;", "plainTextFormattedCitation" : "16", "previouslyFormattedCitation" : "&lt;sup&gt;16&lt;/sup&gt;" }, "properties" : {  }, "schema" : "https://github.com/citation-style-language/schema/raw/master/csl-citation.json" }</w:instrText>
      </w:r>
      <w:r w:rsidR="002C231D">
        <w:rPr>
          <w:rFonts w:ascii="Calibri" w:eastAsia="Calibri" w:hAnsi="Calibri" w:cs="Calibri"/>
        </w:rPr>
        <w:fldChar w:fldCharType="separate"/>
      </w:r>
      <w:r w:rsidR="001B6993" w:rsidRPr="001B6993">
        <w:rPr>
          <w:rFonts w:ascii="Calibri" w:eastAsia="Calibri" w:hAnsi="Calibri" w:cs="Calibri"/>
          <w:noProof/>
          <w:vertAlign w:val="superscript"/>
        </w:rPr>
        <w:t>16</w:t>
      </w:r>
      <w:r w:rsidR="002C231D">
        <w:rPr>
          <w:rFonts w:ascii="Calibri" w:eastAsia="Calibri" w:hAnsi="Calibri" w:cs="Calibri"/>
        </w:rPr>
        <w:fldChar w:fldCharType="end"/>
      </w:r>
      <w:r w:rsidR="002C231D">
        <w:rPr>
          <w:rFonts w:ascii="Calibri" w:eastAsia="Calibri" w:hAnsi="Calibri" w:cs="Calibri"/>
        </w:rPr>
        <w:t xml:space="preserve"> and the urban mitigation field is no exception </w:t>
      </w:r>
      <w:r w:rsidR="002C231D">
        <w:rPr>
          <w:rFonts w:ascii="Calibri" w:eastAsia="Calibri" w:hAnsi="Calibri" w:cs="Calibri"/>
        </w:rPr>
        <w:fldChar w:fldCharType="begin" w:fldLock="1"/>
      </w:r>
      <w:r w:rsidR="002C231D">
        <w:rPr>
          <w:rFonts w:ascii="Calibri" w:eastAsia="Calibri" w:hAnsi="Calibri" w:cs="Calibri"/>
        </w:rPr>
        <w:instrText>ADDIN CSL_CITATION { "citationItems" : [ { "id" : "ITEM-1", "itemData" : { "DOI" : "10.1016/j.cosust.2018.02.008", "ISSN" : "18773435", "author" : [ { "dropping-particle" : "", "family" : "Lamb", "given" : "William F.", "non-dropping-particle" : "", "parse-names" : false, "suffix" : "" }, { "dropping-particle" : "", "family" : "Callaghan", "given" : "Max W.", "non-dropping-particle" : "", "parse-names" : false, "suffix" : "" }, { "dropping-particle" : "", "family" : "Creutzig", "given" : "Felix", "non-dropping-particle" : "", "parse-names" : false, "suffix" : "" }, { "dropping-particle" : "", "family" : "Khosla", "given" : "Radhika", "non-dropping-particle" : "", "parse-names" : false, "suffix" : "" }, { "dropping-particle" : "", "family" : "Minx", "given" : "Jan C.", "non-dropping-particle" : "", "parse-names" : false, "suffix" : "" } ], "container-title" : "Current Opinion in Environmental Sustainability", "id" : "ITEM-1", "issued" : { "date-parts" : [ [ "2018" ] ] }, "page" : "26-34", "publisher" : "Elsevier B.V.", "title" : "The literature landscape on 1.5\u00b0C Climate Change and Cities", "type" : "article-journal", "volume" : "30" }, "uris" : [ "http://www.mendeley.com/documents/?uuid=c71b250d-7825-4f5a-92d8-ffc6193cabe3" ] } ], "mendeley" : { "formattedCitation" : "&lt;sup&gt;1&lt;/sup&gt;", "plainTextFormattedCitation" : "1", "previouslyFormattedCitation" : "&lt;sup&gt;1&lt;/sup&gt;" }, "properties" : {  }, "schema" : "https://github.com/citation-style-language/schema/raw/master/csl-citation.json" }</w:instrText>
      </w:r>
      <w:r w:rsidR="002C231D">
        <w:rPr>
          <w:rFonts w:ascii="Calibri" w:eastAsia="Calibri" w:hAnsi="Calibri" w:cs="Calibri"/>
        </w:rPr>
        <w:fldChar w:fldCharType="separate"/>
      </w:r>
      <w:r w:rsidR="002C231D" w:rsidRPr="00503641">
        <w:rPr>
          <w:rFonts w:ascii="Calibri" w:eastAsia="Calibri" w:hAnsi="Calibri" w:cs="Calibri"/>
          <w:noProof/>
          <w:vertAlign w:val="superscript"/>
        </w:rPr>
        <w:t>1</w:t>
      </w:r>
      <w:r w:rsidR="002C231D">
        <w:rPr>
          <w:rFonts w:ascii="Calibri" w:eastAsia="Calibri" w:hAnsi="Calibri" w:cs="Calibri"/>
        </w:rPr>
        <w:fldChar w:fldCharType="end"/>
      </w:r>
      <w:r w:rsidR="002C231D">
        <w:rPr>
          <w:rFonts w:ascii="Calibri" w:eastAsia="Calibri" w:hAnsi="Calibri" w:cs="Calibri"/>
        </w:rPr>
        <w:t xml:space="preserve">. </w:t>
      </w:r>
      <w:r w:rsidR="009C38B9">
        <w:rPr>
          <w:rFonts w:ascii="Calibri" w:eastAsia="Calibri" w:hAnsi="Calibri" w:cs="Calibri"/>
        </w:rPr>
        <w:t xml:space="preserve">Scientists are no longer capable </w:t>
      </w:r>
      <w:del w:id="63" w:author="William Lamb" w:date="2018-04-18T10:01:00Z">
        <w:r w:rsidR="009C38B9" w:rsidDel="00CF1BAC">
          <w:rPr>
            <w:rFonts w:ascii="Calibri" w:eastAsia="Calibri" w:hAnsi="Calibri" w:cs="Calibri"/>
          </w:rPr>
          <w:delText xml:space="preserve">to </w:delText>
        </w:r>
      </w:del>
      <w:ins w:id="64" w:author="William Lamb" w:date="2018-04-18T10:01:00Z">
        <w:r w:rsidR="00CF1BAC">
          <w:rPr>
            <w:rFonts w:ascii="Calibri" w:eastAsia="Calibri" w:hAnsi="Calibri" w:cs="Calibri"/>
          </w:rPr>
          <w:t xml:space="preserve">of </w:t>
        </w:r>
      </w:ins>
      <w:del w:id="65" w:author="William Lamb" w:date="2018-04-18T10:01:00Z">
        <w:r w:rsidR="009C38B9" w:rsidDel="00CF1BAC">
          <w:rPr>
            <w:rFonts w:ascii="Calibri" w:eastAsia="Calibri" w:hAnsi="Calibri" w:cs="Calibri"/>
          </w:rPr>
          <w:delText xml:space="preserve">closely keep </w:delText>
        </w:r>
      </w:del>
      <w:r w:rsidR="009C38B9">
        <w:rPr>
          <w:rFonts w:ascii="Calibri" w:eastAsia="Calibri" w:hAnsi="Calibri" w:cs="Calibri"/>
        </w:rPr>
        <w:t>track</w:t>
      </w:r>
      <w:ins w:id="66" w:author="William Lamb" w:date="2018-04-18T10:02:00Z">
        <w:r w:rsidR="00CF1BAC">
          <w:rPr>
            <w:rFonts w:ascii="Calibri" w:eastAsia="Calibri" w:hAnsi="Calibri" w:cs="Calibri"/>
          </w:rPr>
          <w:t>ing</w:t>
        </w:r>
      </w:ins>
      <w:del w:id="67" w:author="William Lamb" w:date="2018-04-18T10:02:00Z">
        <w:r w:rsidR="009C38B9" w:rsidDel="00CF1BAC">
          <w:rPr>
            <w:rFonts w:ascii="Calibri" w:eastAsia="Calibri" w:hAnsi="Calibri" w:cs="Calibri"/>
          </w:rPr>
          <w:delText xml:space="preserve"> of</w:delText>
        </w:r>
      </w:del>
      <w:r w:rsidR="009C38B9">
        <w:rPr>
          <w:rFonts w:ascii="Calibri" w:eastAsia="Calibri" w:hAnsi="Calibri" w:cs="Calibri"/>
        </w:rPr>
        <w:t xml:space="preserve"> developments in their field</w:t>
      </w:r>
      <w:del w:id="68" w:author="William Lamb" w:date="2018-04-25T13:50:00Z">
        <w:r w:rsidR="009C38B9" w:rsidDel="00A77747">
          <w:rPr>
            <w:rFonts w:ascii="Calibri" w:eastAsia="Calibri" w:hAnsi="Calibri" w:cs="Calibri"/>
          </w:rPr>
          <w:delText xml:space="preserve">. </w:delText>
        </w:r>
        <w:r w:rsidR="002C231D" w:rsidDel="00A77747">
          <w:rPr>
            <w:rFonts w:ascii="Calibri" w:eastAsia="Calibri" w:hAnsi="Calibri" w:cs="Calibri"/>
          </w:rPr>
          <w:delText xml:space="preserve">This </w:delText>
        </w:r>
      </w:del>
      <w:ins w:id="69" w:author="William Lamb" w:date="2018-04-25T13:50:00Z">
        <w:r w:rsidR="00A77747">
          <w:rPr>
            <w:rFonts w:ascii="Calibri" w:eastAsia="Calibri" w:hAnsi="Calibri" w:cs="Calibri"/>
          </w:rPr>
          <w:t xml:space="preserve">, </w:t>
        </w:r>
      </w:ins>
      <w:r w:rsidR="002C231D">
        <w:rPr>
          <w:rFonts w:ascii="Calibri" w:eastAsia="Calibri" w:hAnsi="Calibri" w:cs="Calibri"/>
        </w:rPr>
        <w:t>rais</w:t>
      </w:r>
      <w:ins w:id="70" w:author="William Lamb" w:date="2018-04-25T13:50:00Z">
        <w:r w:rsidR="00A77747">
          <w:rPr>
            <w:rFonts w:ascii="Calibri" w:eastAsia="Calibri" w:hAnsi="Calibri" w:cs="Calibri"/>
          </w:rPr>
          <w:t>ing</w:t>
        </w:r>
      </w:ins>
      <w:del w:id="71" w:author="William Lamb" w:date="2018-04-25T13:50:00Z">
        <w:r w:rsidR="002C231D" w:rsidDel="00A77747">
          <w:rPr>
            <w:rFonts w:ascii="Calibri" w:eastAsia="Calibri" w:hAnsi="Calibri" w:cs="Calibri"/>
          </w:rPr>
          <w:delText>es</w:delText>
        </w:r>
      </w:del>
      <w:r w:rsidR="002C231D">
        <w:rPr>
          <w:rFonts w:ascii="Calibri" w:eastAsia="Calibri" w:hAnsi="Calibri" w:cs="Calibri"/>
        </w:rPr>
        <w:t xml:space="preserve"> the risk that attention will only be paid to highly visible, contentious, or successful examples of urban climate change mitigation – overlooking failures and their opportunities for learning, </w:t>
      </w:r>
      <w:ins w:id="72" w:author="William Lamb" w:date="2018-04-25T13:51:00Z">
        <w:r w:rsidR="00A77747">
          <w:rPr>
            <w:rFonts w:ascii="Calibri" w:eastAsia="Calibri" w:hAnsi="Calibri" w:cs="Calibri"/>
          </w:rPr>
          <w:t>as well as</w:t>
        </w:r>
      </w:ins>
      <w:ins w:id="73" w:author="William Lamb" w:date="2018-04-18T10:02:00Z">
        <w:r w:rsidR="00CF1BAC">
          <w:rPr>
            <w:rFonts w:ascii="Calibri" w:eastAsia="Calibri" w:hAnsi="Calibri" w:cs="Calibri"/>
          </w:rPr>
          <w:t xml:space="preserve"> </w:t>
        </w:r>
      </w:ins>
      <w:r w:rsidR="00CC3801">
        <w:rPr>
          <w:rFonts w:ascii="Calibri" w:eastAsia="Calibri" w:hAnsi="Calibri" w:cs="Calibri"/>
        </w:rPr>
        <w:t>insight</w:t>
      </w:r>
      <w:r w:rsidR="00F742D2">
        <w:rPr>
          <w:rFonts w:ascii="Calibri" w:eastAsia="Calibri" w:hAnsi="Calibri" w:cs="Calibri"/>
        </w:rPr>
        <w:t xml:space="preserve">s </w:t>
      </w:r>
      <w:ins w:id="74" w:author="William Lamb" w:date="2018-04-18T10:03:00Z">
        <w:r w:rsidR="00CF1BAC">
          <w:rPr>
            <w:rFonts w:ascii="Calibri" w:eastAsia="Calibri" w:hAnsi="Calibri" w:cs="Calibri"/>
          </w:rPr>
          <w:t xml:space="preserve">from </w:t>
        </w:r>
      </w:ins>
      <w:ins w:id="75" w:author="William Lamb" w:date="2018-04-25T13:51:00Z">
        <w:r w:rsidR="00A77747">
          <w:rPr>
            <w:rFonts w:ascii="Calibri" w:eastAsia="Calibri" w:hAnsi="Calibri" w:cs="Calibri"/>
          </w:rPr>
          <w:t xml:space="preserve">poorly studied </w:t>
        </w:r>
      </w:ins>
      <w:ins w:id="76" w:author="William Lamb" w:date="2018-04-18T10:03:00Z">
        <w:r w:rsidR="007D5093">
          <w:rPr>
            <w:rFonts w:ascii="Calibri" w:eastAsia="Calibri" w:hAnsi="Calibri" w:cs="Calibri"/>
          </w:rPr>
          <w:t>locations and contexts</w:t>
        </w:r>
      </w:ins>
      <w:del w:id="77" w:author="William Lamb" w:date="2018-04-18T10:02:00Z">
        <w:r w:rsidR="00F742D2" w:rsidDel="00CF1BAC">
          <w:rPr>
            <w:rFonts w:ascii="Calibri" w:eastAsia="Calibri" w:hAnsi="Calibri" w:cs="Calibri"/>
          </w:rPr>
          <w:delText>for</w:delText>
        </w:r>
      </w:del>
      <w:del w:id="78" w:author="William Lamb" w:date="2018-04-18T10:03:00Z">
        <w:r w:rsidR="00F742D2" w:rsidDel="007D5093">
          <w:rPr>
            <w:rFonts w:ascii="Calibri" w:eastAsia="Calibri" w:hAnsi="Calibri" w:cs="Calibri"/>
          </w:rPr>
          <w:delText xml:space="preserve"> small and medium-sized cit</w:delText>
        </w:r>
        <w:r w:rsidR="00CC3801" w:rsidDel="007D5093">
          <w:rPr>
            <w:rFonts w:ascii="Calibri" w:eastAsia="Calibri" w:hAnsi="Calibri" w:cs="Calibri"/>
          </w:rPr>
          <w:delText>ies, where much of the population growth is expected to take place</w:delText>
        </w:r>
        <w:r w:rsidR="00F742D2" w:rsidDel="007D5093">
          <w:rPr>
            <w:rFonts w:ascii="Calibri" w:eastAsia="Calibri" w:hAnsi="Calibri" w:cs="Calibri"/>
          </w:rPr>
          <w:delText xml:space="preserve"> </w:delText>
        </w:r>
        <w:r w:rsidR="00F742D2" w:rsidDel="007D5093">
          <w:rPr>
            <w:rFonts w:ascii="Calibri" w:eastAsia="Calibri" w:hAnsi="Calibri" w:cs="Calibri"/>
          </w:rPr>
          <w:fldChar w:fldCharType="begin" w:fldLock="1"/>
        </w:r>
        <w:r w:rsidR="00DD3643" w:rsidDel="007D5093">
          <w:rPr>
            <w:rFonts w:ascii="Calibri" w:eastAsia="Calibri" w:hAnsi="Calibri" w:cs="Calibri"/>
          </w:rPr>
          <w:delInstrText>ADDIN CSL_CITATION { "citationItems" : [ { "id" : "ITEM-1", "itemData" : { "DOI" : "10.1017/CBO9780511793677", "ISBN" : "9780511793677", "ISSN" : "9780511793677", "abstract" : "Summary for Policy Makers and Technical Summary", "author" : [ { "dropping-particle" : "", "family" : "GEA", "given" : "", "non-dropping-particle" : "", "parse-names" : false, "suffix" : "" } ], "id" : "ITEM-1", "issued" : { "date-parts" : [ [ "2012" ] ] }, "publisher" : "Cambridge University Press and the International Institute for Applied Systems Analysis", "publisher-place" : "Cambridge, United Kingdom, New York, NY, USA, and Laxenburg, Austria", "title" : "Global Energy Assessment - Toward a Sustainable Future", "type" : "book" }, "uris" : [ "http://www.mendeley.com/documents/?uuid=5861622e-ef5e-4671-8277-2392cb9b1757" ] }, { "id" : "ITEM-2",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"ITEM-2",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"&lt;sup&gt;16,17&lt;/sup&gt;", "plainTextFormattedCitation" : "16,17", "previouslyFormattedCitation" : "&lt;sup&gt;16,17&lt;/sup&gt;" }, "properties" : {  }, "schema" : "https://github.com/citation-style-language/schema/raw/master/csl-citation.json" }</w:delInstrText>
        </w:r>
        <w:r w:rsidR="00F742D2" w:rsidDel="007D5093">
          <w:rPr>
            <w:rFonts w:ascii="Calibri" w:eastAsia="Calibri" w:hAnsi="Calibri" w:cs="Calibri"/>
          </w:rPr>
          <w:fldChar w:fldCharType="separate"/>
        </w:r>
        <w:r w:rsidR="00DD3643" w:rsidRPr="00DD3643" w:rsidDel="007D5093">
          <w:rPr>
            <w:rFonts w:ascii="Calibri" w:eastAsia="Calibri" w:hAnsi="Calibri" w:cs="Calibri"/>
            <w:noProof/>
            <w:vertAlign w:val="superscript"/>
          </w:rPr>
          <w:delText>16,17</w:delText>
        </w:r>
        <w:r w:rsidR="00F742D2" w:rsidDel="007D5093">
          <w:rPr>
            <w:rFonts w:ascii="Calibri" w:eastAsia="Calibri" w:hAnsi="Calibri" w:cs="Calibri"/>
          </w:rPr>
          <w:fldChar w:fldCharType="end"/>
        </w:r>
        <w:r w:rsidR="00CC3801" w:rsidDel="007D5093">
          <w:rPr>
            <w:rFonts w:ascii="Calibri" w:eastAsia="Calibri" w:hAnsi="Calibri" w:cs="Calibri"/>
          </w:rPr>
          <w:delText xml:space="preserve">, </w:delText>
        </w:r>
        <w:r w:rsidR="008700D5" w:rsidDel="007D5093">
          <w:rPr>
            <w:rFonts w:ascii="Calibri" w:eastAsia="Calibri" w:hAnsi="Calibri" w:cs="Calibri"/>
          </w:rPr>
          <w:delText>or</w:delText>
        </w:r>
        <w:r w:rsidR="00A62A32" w:rsidDel="007D5093">
          <w:rPr>
            <w:rFonts w:ascii="Calibri" w:eastAsia="Calibri" w:hAnsi="Calibri" w:cs="Calibri"/>
          </w:rPr>
          <w:delText xml:space="preserve"> studies situated in the global South</w:delText>
        </w:r>
      </w:del>
      <w:r w:rsidR="00A62A32">
        <w:rPr>
          <w:rFonts w:ascii="Calibri" w:eastAsia="Calibri" w:hAnsi="Calibri" w:cs="Calibri"/>
        </w:rPr>
        <w:t xml:space="preserve">. Finally, the </w:t>
      </w:r>
      <w:r w:rsidR="002C231D">
        <w:rPr>
          <w:rFonts w:ascii="Calibri" w:eastAsia="Calibri" w:hAnsi="Calibri" w:cs="Calibri"/>
        </w:rPr>
        <w:t>case study format itself</w:t>
      </w:r>
      <w:r w:rsidR="00A62A32">
        <w:rPr>
          <w:rFonts w:ascii="Calibri" w:eastAsia="Calibri" w:hAnsi="Calibri" w:cs="Calibri"/>
        </w:rPr>
        <w:t xml:space="preserve"> is</w:t>
      </w:r>
      <w:r w:rsidR="002C231D">
        <w:rPr>
          <w:rFonts w:ascii="Calibri" w:eastAsia="Calibri" w:hAnsi="Calibri" w:cs="Calibri"/>
        </w:rPr>
        <w:t xml:space="preserve"> open to questions of </w:t>
      </w:r>
      <w:r>
        <w:rPr>
          <w:rFonts w:ascii="Calibri" w:eastAsia="Calibri" w:hAnsi="Calibri" w:cs="Calibri"/>
        </w:rPr>
        <w:t xml:space="preserve">academic rigour and </w:t>
      </w:r>
      <w:r w:rsidR="004F321C">
        <w:rPr>
          <w:rFonts w:ascii="Calibri" w:eastAsia="Calibri" w:hAnsi="Calibri" w:cs="Calibri"/>
        </w:rPr>
        <w:t>a</w:t>
      </w:r>
      <w:r>
        <w:rPr>
          <w:rFonts w:ascii="Calibri" w:eastAsia="Calibri" w:hAnsi="Calibri" w:cs="Calibri"/>
        </w:rPr>
        <w:t xml:space="preserve"> perceived lack of generalisability</w:t>
      </w:r>
      <w:r w:rsidR="00A62A32">
        <w:rPr>
          <w:rFonts w:ascii="Calibri" w:eastAsia="Calibri" w:hAnsi="Calibri" w:cs="Calibri"/>
        </w:rPr>
        <w:t xml:space="preserve">, despite its potential for </w:t>
      </w:r>
      <w:r w:rsidR="008700D5">
        <w:rPr>
          <w:rFonts w:ascii="Calibri" w:eastAsia="Calibri" w:hAnsi="Calibri" w:cs="Calibri"/>
        </w:rPr>
        <w:t xml:space="preserve">explanatory power and </w:t>
      </w:r>
      <w:r w:rsidR="00A62A32">
        <w:rPr>
          <w:rFonts w:ascii="Calibri" w:eastAsia="Calibri" w:hAnsi="Calibri" w:cs="Calibri"/>
        </w:rPr>
        <w:t>empirical richness</w:t>
      </w:r>
      <w:r>
        <w:rPr>
          <w:rFonts w:ascii="Calibri" w:eastAsia="Calibri" w:hAnsi="Calibri" w:cs="Calibri"/>
        </w:rPr>
        <w:t xml:space="preserve"> </w:t>
      </w:r>
      <w:r>
        <w:fldChar w:fldCharType="begin" w:fldLock="1"/>
      </w:r>
      <w:r w:rsidR="001B6993">
        <w:instrText>ADDIN CSL_CITATION { "citationItems" : [ { "id" : "ITEM-1", "itemData" : { "DOI" : "10.1162/GLEP_a_00316", "author" : [ { "dropping-particle" : "", "family" : "Steinberg", "given" : "Paul F.", "non-dropping-particle" : "", "parse-names" : false, "suffix" : "" } ], "container-title" : "Global Environmental Politics", "id" : "ITEM-1", "issue" : "3", "issued" : { "date-parts" : [ [ "2015" ] ] }, "page" : "152-175", "title" : "Can We Generalize from Case Studies?", "type" : "article-journal", "volume" : "15" }, "uris" : [ "http://www.mendeley.com/documents/?uuid=66b3aca0-8291-4a25-be06-0553b7e53b88" ] } ], "mendeley" : { "formattedCitation" : "&lt;sup&gt;17&lt;/sup&gt;", "plainTextFormattedCitation" : "17", "previouslyFormattedCitation" : "&lt;sup&gt;17&lt;/sup&gt;" }, "properties" : {  }, "schema" : "https://github.com/citation-style-language/schema/raw/master/csl-citation.json" }</w:instrText>
      </w:r>
      <w:r>
        <w:fldChar w:fldCharType="separate"/>
      </w:r>
      <w:r w:rsidR="001B6993" w:rsidRPr="001B6993">
        <w:rPr>
          <w:noProof/>
          <w:vertAlign w:val="superscript"/>
        </w:rPr>
        <w:t>17</w:t>
      </w:r>
      <w:r>
        <w:fldChar w:fldCharType="end"/>
      </w:r>
      <w:r>
        <w:t>.</w:t>
      </w:r>
    </w:p>
    <w:p w14:paraId="155C8A46" w14:textId="7FDA8F5A" w:rsidR="00A165EB" w:rsidRDefault="006901AC" w:rsidP="002620FF">
      <w:r>
        <w:rPr>
          <w:rFonts w:ascii="Calibri" w:eastAsia="Calibri" w:hAnsi="Calibri" w:cs="Calibri"/>
        </w:rPr>
        <w:t>Here</w:t>
      </w:r>
      <w:r w:rsidR="00BE27EB">
        <w:rPr>
          <w:rFonts w:ascii="Calibri" w:eastAsia="Calibri" w:hAnsi="Calibri" w:cs="Calibri"/>
        </w:rPr>
        <w:t xml:space="preserve"> we </w:t>
      </w:r>
      <w:r w:rsidR="002620FF">
        <w:rPr>
          <w:rFonts w:ascii="Calibri" w:eastAsia="Calibri" w:hAnsi="Calibri" w:cs="Calibri"/>
        </w:rPr>
        <w:t xml:space="preserve">take stock of </w:t>
      </w:r>
      <w:r w:rsidR="00E0041F">
        <w:rPr>
          <w:rFonts w:ascii="Calibri" w:eastAsia="Calibri" w:hAnsi="Calibri" w:cs="Calibri"/>
        </w:rPr>
        <w:t xml:space="preserve">the </w:t>
      </w:r>
      <w:r w:rsidR="00873096">
        <w:rPr>
          <w:rFonts w:ascii="Calibri" w:eastAsia="Calibri" w:hAnsi="Calibri" w:cs="Calibri"/>
        </w:rPr>
        <w:t xml:space="preserve">case study </w:t>
      </w:r>
      <w:r w:rsidR="00BE27EB">
        <w:rPr>
          <w:rFonts w:ascii="Calibri" w:eastAsia="Calibri" w:hAnsi="Calibri" w:cs="Calibri"/>
        </w:rPr>
        <w:t>research</w:t>
      </w:r>
      <w:r w:rsidR="00E0041F">
        <w:rPr>
          <w:rFonts w:ascii="Calibri" w:eastAsia="Calibri" w:hAnsi="Calibri" w:cs="Calibri"/>
        </w:rPr>
        <w:t xml:space="preserve"> </w:t>
      </w:r>
      <w:r w:rsidR="00873096">
        <w:rPr>
          <w:rFonts w:ascii="Calibri" w:eastAsia="Calibri" w:hAnsi="Calibri" w:cs="Calibri"/>
        </w:rPr>
        <w:t xml:space="preserve">on urban mitigation </w:t>
      </w:r>
      <w:r w:rsidR="00E0041F">
        <w:rPr>
          <w:rFonts w:ascii="Calibri" w:eastAsia="Calibri" w:hAnsi="Calibri" w:cs="Calibri"/>
        </w:rPr>
        <w:t>so far</w:t>
      </w:r>
      <w:r w:rsidR="00BE27EB">
        <w:rPr>
          <w:rFonts w:ascii="Calibri" w:eastAsia="Calibri" w:hAnsi="Calibri" w:cs="Calibri"/>
        </w:rPr>
        <w:t xml:space="preserve">, </w:t>
      </w:r>
      <w:r w:rsidR="002620FF">
        <w:rPr>
          <w:rFonts w:ascii="Calibri" w:eastAsia="Calibri" w:hAnsi="Calibri" w:cs="Calibri"/>
        </w:rPr>
        <w:t>assess</w:t>
      </w:r>
      <w:r w:rsidR="00E0041F">
        <w:rPr>
          <w:rFonts w:ascii="Calibri" w:eastAsia="Calibri" w:hAnsi="Calibri" w:cs="Calibri"/>
        </w:rPr>
        <w:t>ing</w:t>
      </w:r>
      <w:r w:rsidR="002620FF">
        <w:rPr>
          <w:rFonts w:ascii="Calibri" w:eastAsia="Calibri" w:hAnsi="Calibri" w:cs="Calibri"/>
        </w:rPr>
        <w:t xml:space="preserve"> the extent to which these issues remain</w:t>
      </w:r>
      <w:r w:rsidR="00B70761">
        <w:rPr>
          <w:rFonts w:ascii="Calibri" w:eastAsia="Calibri" w:hAnsi="Calibri" w:cs="Calibri"/>
        </w:rPr>
        <w:t xml:space="preserve"> unresolved</w:t>
      </w:r>
      <w:r w:rsidR="00BE27EB">
        <w:rPr>
          <w:rFonts w:ascii="Calibri" w:eastAsia="Calibri" w:hAnsi="Calibri" w:cs="Calibri"/>
        </w:rPr>
        <w:t xml:space="preserve"> and suggest ways forward</w:t>
      </w:r>
      <w:r w:rsidR="002620FF">
        <w:rPr>
          <w:rFonts w:ascii="Calibri" w:eastAsia="Calibri" w:hAnsi="Calibri" w:cs="Calibri"/>
        </w:rPr>
        <w:t xml:space="preserve">. </w:t>
      </w:r>
      <w:r w:rsidR="00A62A32">
        <w:rPr>
          <w:rFonts w:ascii="Calibri" w:eastAsia="Calibri" w:hAnsi="Calibri" w:cs="Calibri"/>
        </w:rPr>
        <w:t xml:space="preserve">Our analysis focuses on three questions: (1) which types of cities do we know about, in terms of population size and global region? (2) What mitigation topics do we know about, for which cities? </w:t>
      </w:r>
      <w:r>
        <w:rPr>
          <w:rFonts w:ascii="Calibri" w:eastAsia="Calibri" w:hAnsi="Calibri" w:cs="Calibri"/>
        </w:rPr>
        <w:t xml:space="preserve">And </w:t>
      </w:r>
      <w:r w:rsidR="00A62A32">
        <w:rPr>
          <w:rFonts w:ascii="Calibri" w:eastAsia="Calibri" w:hAnsi="Calibri" w:cs="Calibri"/>
        </w:rPr>
        <w:t>(3)</w:t>
      </w:r>
      <w:r w:rsidR="000D7FE3">
        <w:rPr>
          <w:rFonts w:ascii="Calibri" w:eastAsia="Calibri" w:hAnsi="Calibri" w:cs="Calibri"/>
        </w:rPr>
        <w:t>,</w:t>
      </w:r>
      <w:r w:rsidR="00A62A32">
        <w:rPr>
          <w:rFonts w:ascii="Calibri" w:eastAsia="Calibri" w:hAnsi="Calibri" w:cs="Calibri"/>
        </w:rPr>
        <w:t xml:space="preserve"> </w:t>
      </w:r>
      <w:r w:rsidR="000D7FE3">
        <w:rPr>
          <w:rFonts w:ascii="Calibri" w:eastAsia="Calibri" w:hAnsi="Calibri" w:cs="Calibri"/>
        </w:rPr>
        <w:t>w</w:t>
      </w:r>
      <w:r w:rsidR="00A165EB">
        <w:t xml:space="preserve">hat </w:t>
      </w:r>
      <w:ins w:id="79" w:author="William Lamb" w:date="2018-04-25T13:51:00Z">
        <w:r w:rsidR="00A77747">
          <w:t xml:space="preserve">comparative </w:t>
        </w:r>
      </w:ins>
      <w:ins w:id="80" w:author="William Lamb" w:date="2018-04-26T10:36:00Z">
        <w:r w:rsidR="001B6993">
          <w:t>or</w:t>
        </w:r>
      </w:ins>
      <w:ins w:id="81" w:author="William Lamb" w:date="2018-04-25T13:51:00Z">
        <w:r w:rsidR="00A77747">
          <w:t xml:space="preserve"> </w:t>
        </w:r>
      </w:ins>
      <w:r w:rsidR="00A165EB">
        <w:t>secondary analysis is there of the urban case study research?</w:t>
      </w:r>
      <w:r w:rsidR="00E379BB">
        <w:t xml:space="preserve"> </w:t>
      </w:r>
      <w:ins w:id="82" w:author="William Lamb" w:date="2018-04-25T13:52:00Z">
        <w:r w:rsidR="00A77747">
          <w:t xml:space="preserve">Overall </w:t>
        </w:r>
      </w:ins>
      <w:del w:id="83" w:author="William Lamb" w:date="2018-04-25T13:52:00Z">
        <w:r w:rsidR="00E379BB" w:rsidDel="00A77747">
          <w:delText>W</w:delText>
        </w:r>
      </w:del>
      <w:ins w:id="84" w:author="William Lamb" w:date="2018-04-25T13:52:00Z">
        <w:r w:rsidR="00A77747">
          <w:t>w</w:t>
        </w:r>
      </w:ins>
      <w:r w:rsidR="00E379BB">
        <w:t xml:space="preserve">e identify a rich and varied literature of urban case studies, </w:t>
      </w:r>
      <w:r w:rsidR="008700D5">
        <w:t xml:space="preserve">albeit one with regional and topic biases, and </w:t>
      </w:r>
      <w:del w:id="85" w:author="William Lamb" w:date="2018-04-18T10:09:00Z">
        <w:r w:rsidR="008700D5" w:rsidDel="007D5093">
          <w:delText>highlight the</w:delText>
        </w:r>
      </w:del>
      <w:ins w:id="86" w:author="William Lamb" w:date="2018-04-18T10:09:00Z">
        <w:r w:rsidR="007D5093">
          <w:t>a distinct</w:t>
        </w:r>
      </w:ins>
      <w:r w:rsidR="008700D5">
        <w:t xml:space="preserve"> lack of </w:t>
      </w:r>
      <w:del w:id="87" w:author="William Lamb" w:date="2018-04-25T13:52:00Z">
        <w:r w:rsidR="008700D5" w:rsidDel="00A77747">
          <w:delText xml:space="preserve">secondary analysis and </w:delText>
        </w:r>
      </w:del>
      <w:r w:rsidR="008700D5">
        <w:t>learning on these studies.</w:t>
      </w:r>
    </w:p>
    <w:p w14:paraId="23E03E72" w14:textId="6AC1A876" w:rsidR="005602DF" w:rsidRDefault="00DE7CAD" w:rsidP="009A5C3F">
      <w:del w:id="88" w:author="William Lamb" w:date="2018-04-25T13:52:00Z">
        <w:r w:rsidDel="00A77747">
          <w:rPr>
            <w:rFonts w:ascii="Calibri" w:eastAsia="Calibri" w:hAnsi="Calibri" w:cs="Calibri"/>
          </w:rPr>
          <w:delText>W</w:delText>
        </w:r>
        <w:r w:rsidR="002620FF" w:rsidDel="00A77747">
          <w:rPr>
            <w:rFonts w:ascii="Calibri" w:eastAsia="Calibri" w:hAnsi="Calibri" w:cs="Calibri"/>
          </w:rPr>
          <w:delText xml:space="preserve">e </w:delText>
        </w:r>
      </w:del>
      <w:ins w:id="89" w:author="William Lamb" w:date="2018-04-25T13:52:00Z">
        <w:r w:rsidR="00A77747">
          <w:rPr>
            <w:rFonts w:ascii="Calibri" w:eastAsia="Calibri" w:hAnsi="Calibri" w:cs="Calibri"/>
          </w:rPr>
          <w:t xml:space="preserve">To </w:t>
        </w:r>
      </w:ins>
      <w:r w:rsidR="002620FF">
        <w:rPr>
          <w:rFonts w:ascii="Calibri" w:eastAsia="Calibri" w:hAnsi="Calibri" w:cs="Calibri"/>
        </w:rPr>
        <w:t>obtain a sample of</w:t>
      </w:r>
      <w:r>
        <w:rPr>
          <w:rFonts w:ascii="Calibri" w:eastAsia="Calibri" w:hAnsi="Calibri" w:cs="Calibri"/>
        </w:rPr>
        <w:t xml:space="preserve"> urban mitigation</w:t>
      </w:r>
      <w:r w:rsidR="002620FF">
        <w:rPr>
          <w:rFonts w:ascii="Calibri" w:eastAsia="Calibri" w:hAnsi="Calibri" w:cs="Calibri"/>
        </w:rPr>
        <w:t xml:space="preserve"> </w:t>
      </w:r>
      <w:r w:rsidR="00BE27EB">
        <w:rPr>
          <w:rFonts w:ascii="Calibri" w:eastAsia="Calibri" w:hAnsi="Calibri" w:cs="Calibri"/>
        </w:rPr>
        <w:t xml:space="preserve">articles </w:t>
      </w:r>
      <w:ins w:id="90" w:author="William Lamb" w:date="2018-04-25T13:52:00Z">
        <w:r w:rsidR="00A77747">
          <w:rPr>
            <w:rFonts w:ascii="Calibri" w:eastAsia="Calibri" w:hAnsi="Calibri" w:cs="Calibri"/>
          </w:rPr>
          <w:t>we use</w:t>
        </w:r>
      </w:ins>
      <w:del w:id="91" w:author="William Lamb" w:date="2018-04-25T13:52:00Z">
        <w:r w:rsidR="00B70761" w:rsidDel="00A77747">
          <w:rPr>
            <w:rFonts w:ascii="Calibri" w:eastAsia="Calibri" w:hAnsi="Calibri" w:cs="Calibri"/>
          </w:rPr>
          <w:delText>using</w:delText>
        </w:r>
      </w:del>
      <w:r w:rsidR="00B70761">
        <w:rPr>
          <w:rFonts w:ascii="Calibri" w:eastAsia="Calibri" w:hAnsi="Calibri" w:cs="Calibri"/>
        </w:rPr>
        <w:t xml:space="preserve"> a</w:t>
      </w:r>
      <w:r w:rsidR="002620FF">
        <w:rPr>
          <w:rFonts w:ascii="Calibri" w:eastAsia="Calibri" w:hAnsi="Calibri" w:cs="Calibri"/>
        </w:rPr>
        <w:t xml:space="preserve"> search query</w:t>
      </w:r>
      <w:r w:rsidR="00B70761">
        <w:rPr>
          <w:rFonts w:ascii="Calibri" w:eastAsia="Calibri" w:hAnsi="Calibri" w:cs="Calibri"/>
        </w:rPr>
        <w:t xml:space="preserve"> that combines synonyms for “</w:t>
      </w:r>
      <w:r w:rsidR="00873096">
        <w:rPr>
          <w:rFonts w:ascii="Calibri" w:eastAsia="Calibri" w:hAnsi="Calibri" w:cs="Calibri"/>
        </w:rPr>
        <w:t>urban</w:t>
      </w:r>
      <w:r w:rsidR="00B70761">
        <w:rPr>
          <w:rFonts w:ascii="Calibri" w:eastAsia="Calibri" w:hAnsi="Calibri" w:cs="Calibri"/>
        </w:rPr>
        <w:t>” and “mitigation”</w:t>
      </w:r>
      <w:r w:rsidR="002620FF">
        <w:rPr>
          <w:rFonts w:ascii="Calibri" w:eastAsia="Calibri" w:hAnsi="Calibri" w:cs="Calibri"/>
        </w:rPr>
        <w:t xml:space="preserve"> </w:t>
      </w:r>
      <w:r w:rsidR="00BD64AB">
        <w:rPr>
          <w:rFonts w:ascii="Calibri" w:eastAsia="Calibri" w:hAnsi="Calibri" w:cs="Calibri"/>
        </w:rPr>
        <w:t>in</w:t>
      </w:r>
      <w:r w:rsidR="00B70761">
        <w:rPr>
          <w:rFonts w:ascii="Calibri" w:eastAsia="Calibri" w:hAnsi="Calibri" w:cs="Calibri"/>
        </w:rPr>
        <w:t xml:space="preserve"> </w:t>
      </w:r>
      <w:r w:rsidR="002620FF">
        <w:rPr>
          <w:rFonts w:ascii="Calibri" w:eastAsia="Calibri" w:hAnsi="Calibri" w:cs="Calibri"/>
        </w:rPr>
        <w:t>the Web of Science</w:t>
      </w:r>
      <w:r w:rsidR="00A165EB">
        <w:rPr>
          <w:rFonts w:ascii="Calibri" w:eastAsia="Calibri" w:hAnsi="Calibri" w:cs="Calibri"/>
        </w:rPr>
        <w:t xml:space="preserve"> and Scopus</w:t>
      </w:r>
      <w:r w:rsidR="002620FF">
        <w:rPr>
          <w:rFonts w:ascii="Calibri" w:eastAsia="Calibri" w:hAnsi="Calibri" w:cs="Calibri"/>
        </w:rPr>
        <w:t xml:space="preserve"> </w:t>
      </w:r>
      <w:r w:rsidR="00B70761">
        <w:rPr>
          <w:rFonts w:ascii="Calibri" w:eastAsia="Calibri" w:hAnsi="Calibri" w:cs="Calibri"/>
        </w:rPr>
        <w:t>literature database</w:t>
      </w:r>
      <w:r w:rsidR="00A165EB">
        <w:rPr>
          <w:rFonts w:ascii="Calibri" w:eastAsia="Calibri" w:hAnsi="Calibri" w:cs="Calibri"/>
        </w:rPr>
        <w:t>s</w:t>
      </w:r>
      <w:r w:rsidR="00B70761">
        <w:rPr>
          <w:rFonts w:ascii="Calibri" w:eastAsia="Calibri" w:hAnsi="Calibri" w:cs="Calibri"/>
        </w:rPr>
        <w:t xml:space="preserve"> (</w:t>
      </w:r>
      <w:r w:rsidR="003003D2">
        <w:rPr>
          <w:rFonts w:ascii="Calibri" w:eastAsia="Calibri" w:hAnsi="Calibri" w:cs="Calibri"/>
        </w:rPr>
        <w:t>see methods</w:t>
      </w:r>
      <w:r w:rsidR="00B70761">
        <w:rPr>
          <w:rFonts w:ascii="Calibri" w:eastAsia="Calibri" w:hAnsi="Calibri" w:cs="Calibri"/>
        </w:rPr>
        <w:t xml:space="preserve">). </w:t>
      </w:r>
      <w:r w:rsidR="00873096">
        <w:rPr>
          <w:rFonts w:ascii="Calibri" w:eastAsia="Calibri" w:hAnsi="Calibri" w:cs="Calibri"/>
        </w:rPr>
        <w:t xml:space="preserve">Our interpretation of case study research is </w:t>
      </w:r>
      <w:commentRangeStart w:id="92"/>
      <w:commentRangeStart w:id="93"/>
      <w:r w:rsidR="00873096">
        <w:rPr>
          <w:rFonts w:ascii="Calibri" w:eastAsia="Calibri" w:hAnsi="Calibri" w:cs="Calibri"/>
        </w:rPr>
        <w:t>straightforward</w:t>
      </w:r>
      <w:commentRangeEnd w:id="92"/>
      <w:r w:rsidR="000A1837">
        <w:rPr>
          <w:rStyle w:val="CommentReference"/>
        </w:rPr>
        <w:commentReference w:id="92"/>
      </w:r>
      <w:commentRangeEnd w:id="93"/>
      <w:r w:rsidR="007D5093">
        <w:rPr>
          <w:rStyle w:val="CommentReference"/>
        </w:rPr>
        <w:commentReference w:id="93"/>
      </w:r>
      <w:r w:rsidR="00873096">
        <w:rPr>
          <w:rFonts w:ascii="Calibri" w:eastAsia="Calibri" w:hAnsi="Calibri" w:cs="Calibri"/>
        </w:rPr>
        <w:t xml:space="preserve">: if an article mentions a city name in the abstract or title, we assume it is a case study </w:t>
      </w:r>
      <w:r w:rsidR="00F74677">
        <w:rPr>
          <w:rFonts w:ascii="Calibri" w:eastAsia="Calibri" w:hAnsi="Calibri" w:cs="Calibri"/>
        </w:rPr>
        <w:t>located in</w:t>
      </w:r>
      <w:r w:rsidR="00873096">
        <w:rPr>
          <w:rFonts w:ascii="Calibri" w:eastAsia="Calibri" w:hAnsi="Calibri" w:cs="Calibri"/>
        </w:rPr>
        <w:t xml:space="preserve"> the city (or cities) mentioned.</w:t>
      </w:r>
      <w:r w:rsidR="00BB3B03">
        <w:rPr>
          <w:rFonts w:ascii="Calibri" w:eastAsia="Calibri" w:hAnsi="Calibri" w:cs="Calibri"/>
        </w:rPr>
        <w:t xml:space="preserve"> </w:t>
      </w:r>
      <w:del w:id="94" w:author="William Lamb" w:date="2018-04-30T13:30:00Z">
        <w:r w:rsidR="00BB3B03" w:rsidDel="003003D2">
          <w:rPr>
            <w:rFonts w:ascii="Calibri" w:eastAsia="Calibri" w:hAnsi="Calibri" w:cs="Calibri"/>
          </w:rPr>
          <w:delText xml:space="preserve">We use the Geonames database of </w:delText>
        </w:r>
        <w:r w:rsidR="00F74677" w:rsidDel="003003D2">
          <w:rPr>
            <w:rFonts w:ascii="Calibri" w:eastAsia="Calibri" w:hAnsi="Calibri" w:cs="Calibri"/>
          </w:rPr>
          <w:delText>geographic</w:delText>
        </w:r>
        <w:r w:rsidR="00BB3B03" w:rsidDel="003003D2">
          <w:rPr>
            <w:rFonts w:ascii="Calibri" w:eastAsia="Calibri" w:hAnsi="Calibri" w:cs="Calibri"/>
          </w:rPr>
          <w:delText xml:space="preserve"> locations to identify </w:delText>
        </w:r>
        <w:r w:rsidR="00F74677" w:rsidDel="003003D2">
          <w:rPr>
            <w:rFonts w:ascii="Calibri" w:eastAsia="Calibri" w:hAnsi="Calibri" w:cs="Calibri"/>
          </w:rPr>
          <w:delText>city</w:delText>
        </w:r>
        <w:r w:rsidR="00BB3B03" w:rsidDel="003003D2">
          <w:rPr>
            <w:rFonts w:ascii="Calibri" w:eastAsia="Calibri" w:hAnsi="Calibri" w:cs="Calibri"/>
          </w:rPr>
          <w:delText xml:space="preserve"> names.</w:delText>
        </w:r>
        <w:r w:rsidR="00873096" w:rsidDel="003003D2">
          <w:rPr>
            <w:rFonts w:ascii="Calibri" w:eastAsia="Calibri" w:hAnsi="Calibri" w:cs="Calibri"/>
          </w:rPr>
          <w:delText xml:space="preserve"> </w:delText>
        </w:r>
        <w:r w:rsidR="003E0E0E" w:rsidDel="003003D2">
          <w:rPr>
            <w:rFonts w:ascii="Calibri" w:eastAsia="Calibri" w:hAnsi="Calibri" w:cs="Calibri"/>
          </w:rPr>
          <w:delText xml:space="preserve">Of the approximately </w:delText>
        </w:r>
        <w:r w:rsidDel="003003D2">
          <w:rPr>
            <w:rFonts w:ascii="Calibri" w:eastAsia="Calibri" w:hAnsi="Calibri" w:cs="Calibri"/>
          </w:rPr>
          <w:delText>12,918</w:delText>
        </w:r>
        <w:r w:rsidR="003E0E0E" w:rsidDel="003003D2">
          <w:rPr>
            <w:rFonts w:ascii="Calibri" w:eastAsia="Calibri" w:hAnsi="Calibri" w:cs="Calibri"/>
          </w:rPr>
          <w:delText xml:space="preserve"> articles identified in WOS </w:delText>
        </w:r>
        <w:r w:rsidDel="003003D2">
          <w:rPr>
            <w:rFonts w:ascii="Calibri" w:eastAsia="Calibri" w:hAnsi="Calibri" w:cs="Calibri"/>
          </w:rPr>
          <w:delText xml:space="preserve">and Scopus </w:delText>
        </w:r>
        <w:r w:rsidR="003E0E0E" w:rsidDel="003003D2">
          <w:rPr>
            <w:rFonts w:ascii="Calibri" w:eastAsia="Calibri" w:hAnsi="Calibri" w:cs="Calibri"/>
          </w:rPr>
          <w:delText xml:space="preserve">using our query, </w:delText>
        </w:r>
        <w:r w:rsidDel="003003D2">
          <w:rPr>
            <w:rFonts w:ascii="Calibri" w:eastAsia="Calibri" w:hAnsi="Calibri" w:cs="Calibri"/>
          </w:rPr>
          <w:delText>3,4</w:delText>
        </w:r>
        <w:r w:rsidR="002732EE" w:rsidDel="003003D2">
          <w:rPr>
            <w:rFonts w:ascii="Calibri" w:eastAsia="Calibri" w:hAnsi="Calibri" w:cs="Calibri"/>
          </w:rPr>
          <w:delText>40</w:delText>
        </w:r>
        <w:r w:rsidR="003E0E0E" w:rsidDel="003003D2">
          <w:rPr>
            <w:rFonts w:ascii="Calibri" w:eastAsia="Calibri" w:hAnsi="Calibri" w:cs="Calibri"/>
          </w:rPr>
          <w:delText xml:space="preserve"> directly refer to a </w:delText>
        </w:r>
        <w:r w:rsidR="00F74677" w:rsidDel="003003D2">
          <w:rPr>
            <w:rFonts w:ascii="Calibri" w:eastAsia="Calibri" w:hAnsi="Calibri" w:cs="Calibri"/>
          </w:rPr>
          <w:delText>city</w:delText>
        </w:r>
        <w:r w:rsidR="003E0E0E" w:rsidDel="003003D2">
          <w:rPr>
            <w:rFonts w:ascii="Calibri" w:eastAsia="Calibri" w:hAnsi="Calibri" w:cs="Calibri"/>
          </w:rPr>
          <w:delText xml:space="preserve"> in the abstract or title. Double counting where an article mentions multiple cities, we obtain </w:delText>
        </w:r>
        <w:r w:rsidDel="003003D2">
          <w:rPr>
            <w:rFonts w:ascii="Calibri" w:eastAsia="Calibri" w:hAnsi="Calibri" w:cs="Calibri"/>
          </w:rPr>
          <w:delText>4,</w:delText>
        </w:r>
        <w:r w:rsidR="00927EE9" w:rsidDel="003003D2">
          <w:rPr>
            <w:rFonts w:ascii="Calibri" w:eastAsia="Calibri" w:hAnsi="Calibri" w:cs="Calibri"/>
          </w:rPr>
          <w:delText>730</w:delText>
        </w:r>
        <w:r w:rsidR="003E0E0E" w:rsidDel="003003D2">
          <w:rPr>
            <w:rFonts w:ascii="Calibri" w:eastAsia="Calibri" w:hAnsi="Calibri" w:cs="Calibri"/>
          </w:rPr>
          <w:delText xml:space="preserve"> case studies.</w:delText>
        </w:r>
        <w:r w:rsidR="00F74677" w:rsidDel="003003D2">
          <w:rPr>
            <w:rFonts w:ascii="Calibri" w:eastAsia="Calibri" w:hAnsi="Calibri" w:cs="Calibri"/>
          </w:rPr>
          <w:delText xml:space="preserve"> </w:delText>
        </w:r>
      </w:del>
      <w:del w:id="95" w:author="William Lamb" w:date="2018-04-30T09:58:00Z">
        <w:r w:rsidR="00B12376" w:rsidDel="007C390D">
          <w:rPr>
            <w:rFonts w:ascii="Calibri" w:eastAsia="Calibri" w:hAnsi="Calibri" w:cs="Calibri"/>
          </w:rPr>
          <w:delText>We extract citation information from these databases, in order to observe which types of cities are well referenced in the literature</w:delText>
        </w:r>
        <w:r w:rsidR="00331402" w:rsidDel="007C390D">
          <w:rPr>
            <w:rFonts w:ascii="Calibri" w:eastAsia="Calibri" w:hAnsi="Calibri" w:cs="Calibri"/>
          </w:rPr>
          <w:delText xml:space="preserve">, </w:delText>
        </w:r>
        <w:r w:rsidR="00B12376" w:rsidDel="007C390D">
          <w:rPr>
            <w:rFonts w:ascii="Calibri" w:eastAsia="Calibri" w:hAnsi="Calibri" w:cs="Calibri"/>
          </w:rPr>
          <w:delText>di</w:delText>
        </w:r>
        <w:r w:rsidR="00331402" w:rsidDel="007C390D">
          <w:rPr>
            <w:rFonts w:ascii="Calibri" w:eastAsia="Calibri" w:hAnsi="Calibri" w:cs="Calibri"/>
          </w:rPr>
          <w:delText>viding</w:delText>
        </w:r>
        <w:r w:rsidR="00B12376" w:rsidDel="007C390D">
          <w:rPr>
            <w:rFonts w:ascii="Calibri" w:eastAsia="Calibri" w:hAnsi="Calibri" w:cs="Calibri"/>
          </w:rPr>
          <w:delText xml:space="preserve"> citations equally among cities in double-counted articles.</w:delText>
        </w:r>
      </w:del>
    </w:p>
    <w:p w14:paraId="5E2A129B" w14:textId="76300EA5" w:rsidR="00FF4827" w:rsidRPr="00FF4827" w:rsidRDefault="00F742D2" w:rsidP="00FF4827">
      <w:pPr>
        <w:rPr>
          <w:b/>
        </w:rPr>
      </w:pPr>
      <w:r>
        <w:rPr>
          <w:b/>
        </w:rPr>
        <w:t>Urban case studies are</w:t>
      </w:r>
      <w:r w:rsidR="00CC3801">
        <w:rPr>
          <w:b/>
        </w:rPr>
        <w:t xml:space="preserve"> biased towards large </w:t>
      </w:r>
      <w:del w:id="96" w:author="William Lamb" w:date="2018-04-19T10:09:00Z">
        <w:r w:rsidR="00CC3801" w:rsidDel="007A7F6F">
          <w:rPr>
            <w:b/>
          </w:rPr>
          <w:delText xml:space="preserve">and mega </w:delText>
        </w:r>
      </w:del>
      <w:r w:rsidR="00CC3801">
        <w:rPr>
          <w:b/>
        </w:rPr>
        <w:t>cities</w:t>
      </w:r>
      <w:ins w:id="97" w:author="William Lamb" w:date="2018-04-19T10:09:00Z">
        <w:r w:rsidR="007A7F6F">
          <w:rPr>
            <w:b/>
          </w:rPr>
          <w:t xml:space="preserve"> and the global North</w:t>
        </w:r>
      </w:ins>
    </w:p>
    <w:p w14:paraId="611F95A7" w14:textId="144F1743" w:rsidR="00745B93" w:rsidRDefault="00CB2B83" w:rsidP="007A7571">
      <w:pPr>
        <w:rPr>
          <w:rFonts w:ascii="Calibri" w:eastAsia="Calibri" w:hAnsi="Calibri" w:cs="Calibri"/>
        </w:rPr>
      </w:pPr>
      <w:r>
        <w:rPr>
          <w:rFonts w:ascii="Calibri" w:eastAsia="Calibri" w:hAnsi="Calibri" w:cs="Calibri"/>
        </w:rPr>
        <w:t xml:space="preserve">Urban form and infrastructures </w:t>
      </w:r>
      <w:r w:rsidR="00826974">
        <w:rPr>
          <w:rFonts w:ascii="Calibri" w:eastAsia="Calibri" w:hAnsi="Calibri" w:cs="Calibri"/>
        </w:rPr>
        <w:t>shape energy use and greenhouse gas emissions on a time-scale of decades to centuries</w:t>
      </w:r>
      <w:r>
        <w:rPr>
          <w:rFonts w:ascii="Calibri" w:eastAsia="Calibri" w:hAnsi="Calibri" w:cs="Calibri"/>
        </w:rPr>
        <w:t xml:space="preserve">. </w:t>
      </w:r>
      <w:r w:rsidR="005E3FD5">
        <w:rPr>
          <w:rFonts w:ascii="Calibri" w:eastAsia="Calibri" w:hAnsi="Calibri" w:cs="Calibri"/>
        </w:rPr>
        <w:t>With the window on 1.5°C rapidly closing i</w:t>
      </w:r>
      <w:r w:rsidR="00745B93">
        <w:rPr>
          <w:rFonts w:ascii="Calibri" w:eastAsia="Calibri" w:hAnsi="Calibri" w:cs="Calibri"/>
        </w:rPr>
        <w:t>t is</w:t>
      </w:r>
      <w:r w:rsidR="00826974">
        <w:rPr>
          <w:rFonts w:ascii="Calibri" w:eastAsia="Calibri" w:hAnsi="Calibri" w:cs="Calibri"/>
        </w:rPr>
        <w:t xml:space="preserve"> hence</w:t>
      </w:r>
      <w:r w:rsidR="00745B93">
        <w:rPr>
          <w:rFonts w:ascii="Calibri" w:eastAsia="Calibri" w:hAnsi="Calibri" w:cs="Calibri"/>
        </w:rPr>
        <w:t xml:space="preserve"> essential to </w:t>
      </w:r>
      <w:r w:rsidR="005E3FD5">
        <w:rPr>
          <w:rFonts w:ascii="Calibri" w:eastAsia="Calibri" w:hAnsi="Calibri" w:cs="Calibri"/>
        </w:rPr>
        <w:t>immediately</w:t>
      </w:r>
      <w:r>
        <w:rPr>
          <w:rFonts w:ascii="Calibri" w:eastAsia="Calibri" w:hAnsi="Calibri" w:cs="Calibri"/>
        </w:rPr>
        <w:t xml:space="preserve"> initiate transform</w:t>
      </w:r>
      <w:r w:rsidR="00591B1D">
        <w:rPr>
          <w:rFonts w:ascii="Calibri" w:eastAsia="Calibri" w:hAnsi="Calibri" w:cs="Calibri"/>
        </w:rPr>
        <w:t>ations in well-developed cities</w:t>
      </w:r>
      <w:r w:rsidR="009805C6">
        <w:rPr>
          <w:rFonts w:ascii="Calibri" w:eastAsia="Calibri" w:hAnsi="Calibri" w:cs="Calibri"/>
        </w:rPr>
        <w:t xml:space="preserve"> – and </w:t>
      </w:r>
      <w:r>
        <w:rPr>
          <w:rFonts w:ascii="Calibri" w:eastAsia="Calibri" w:hAnsi="Calibri" w:cs="Calibri"/>
        </w:rPr>
        <w:t xml:space="preserve">to </w:t>
      </w:r>
      <w:r w:rsidR="009805C6">
        <w:rPr>
          <w:rFonts w:ascii="Calibri" w:eastAsia="Calibri" w:hAnsi="Calibri" w:cs="Calibri"/>
        </w:rPr>
        <w:t>guide</w:t>
      </w:r>
      <w:r w:rsidR="009A4EFA">
        <w:rPr>
          <w:rFonts w:ascii="Calibri" w:eastAsia="Calibri" w:hAnsi="Calibri" w:cs="Calibri"/>
        </w:rPr>
        <w:t xml:space="preserve"> emerging cities</w:t>
      </w:r>
      <w:r w:rsidR="009805C6">
        <w:rPr>
          <w:rFonts w:ascii="Calibri" w:eastAsia="Calibri" w:hAnsi="Calibri" w:cs="Calibri"/>
        </w:rPr>
        <w:t xml:space="preserve"> towards compact, low-carbon urban forms prepared for deep decarbonisation </w:t>
      </w:r>
      <w:r w:rsidR="009805C6">
        <w:rPr>
          <w:rFonts w:ascii="Calibri" w:eastAsia="Calibri" w:hAnsi="Calibri" w:cs="Calibri"/>
        </w:rPr>
        <w:fldChar w:fldCharType="begin" w:fldLock="1"/>
      </w:r>
      <w:r w:rsidR="001B6993">
        <w:rPr>
          <w:rFonts w:ascii="Calibri" w:eastAsia="Calibri" w:hAnsi="Calibri" w:cs="Calibri"/>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"ITEM-2", "issue" : "12", "issued" : { "date-parts" : [ [ "2016" ] ] }, "page" : "1054", "publisher" : "Nature Publishing Group", "title" : "Urban infrastructure choices structure climate solutions", "type" : "article-journal", "volume" : "6" }, "uris" : [ "http://www.mendeley.com/documents/?uuid=6fc574a6-f3d9-4225-9eea-4da080b3c100" ] } ], "mendeley" : { "formattedCitation" : "&lt;sup&gt;18,19&lt;/sup&gt;", "plainTextFormattedCitation" : "18,19", "previouslyFormattedCitation" : "&lt;sup&gt;18,19&lt;/sup&gt;" }, "properties" : {  }, "schema" : "https://github.com/citation-style-language/schema/raw/master/csl-citation.json" }</w:instrText>
      </w:r>
      <w:r w:rsidR="009805C6">
        <w:rPr>
          <w:rFonts w:ascii="Calibri" w:eastAsia="Calibri" w:hAnsi="Calibri" w:cs="Calibri"/>
        </w:rPr>
        <w:fldChar w:fldCharType="separate"/>
      </w:r>
      <w:r w:rsidR="001B6993" w:rsidRPr="001B6993">
        <w:rPr>
          <w:rFonts w:ascii="Calibri" w:eastAsia="Calibri" w:hAnsi="Calibri" w:cs="Calibri"/>
          <w:noProof/>
          <w:vertAlign w:val="superscript"/>
        </w:rPr>
        <w:t>18,19</w:t>
      </w:r>
      <w:r w:rsidR="009805C6">
        <w:rPr>
          <w:rFonts w:ascii="Calibri" w:eastAsia="Calibri" w:hAnsi="Calibri" w:cs="Calibri"/>
        </w:rPr>
        <w:fldChar w:fldCharType="end"/>
      </w:r>
      <w:r w:rsidR="009A4EFA">
        <w:rPr>
          <w:rFonts w:ascii="Calibri" w:eastAsia="Calibri" w:hAnsi="Calibri" w:cs="Calibri"/>
        </w:rPr>
        <w:t xml:space="preserve">. </w:t>
      </w:r>
      <w:commentRangeStart w:id="98"/>
      <w:r w:rsidR="009A4EFA">
        <w:rPr>
          <w:rFonts w:ascii="Calibri" w:eastAsia="Calibri" w:hAnsi="Calibri" w:cs="Calibri"/>
        </w:rPr>
        <w:t>G</w:t>
      </w:r>
      <w:r>
        <w:rPr>
          <w:rFonts w:ascii="Calibri" w:eastAsia="Calibri" w:hAnsi="Calibri" w:cs="Calibri"/>
        </w:rPr>
        <w:t>lobal urban population data suggests priorities</w:t>
      </w:r>
      <w:r w:rsidR="00A15631">
        <w:rPr>
          <w:rFonts w:ascii="Calibri" w:eastAsia="Calibri" w:hAnsi="Calibri" w:cs="Calibri"/>
        </w:rPr>
        <w:t>:</w:t>
      </w:r>
      <w:r w:rsidR="007A7571">
        <w:rPr>
          <w:rFonts w:ascii="Calibri" w:eastAsia="Calibri" w:hAnsi="Calibri" w:cs="Calibri"/>
        </w:rPr>
        <w:t xml:space="preserve"> </w:t>
      </w:r>
      <w:r>
        <w:rPr>
          <w:rFonts w:ascii="Calibri" w:eastAsia="Calibri" w:hAnsi="Calibri" w:cs="Calibri"/>
        </w:rPr>
        <w:t>t</w:t>
      </w:r>
      <w:r w:rsidR="00F9256E">
        <w:rPr>
          <w:rFonts w:ascii="Calibri" w:eastAsia="Calibri" w:hAnsi="Calibri" w:cs="Calibri"/>
        </w:rPr>
        <w:t xml:space="preserve">he </w:t>
      </w:r>
      <w:r w:rsidR="007A7571">
        <w:rPr>
          <w:rFonts w:ascii="Calibri" w:eastAsia="Calibri" w:hAnsi="Calibri" w:cs="Calibri"/>
        </w:rPr>
        <w:t xml:space="preserve">largest segment of </w:t>
      </w:r>
      <w:r w:rsidR="00F9256E">
        <w:rPr>
          <w:rFonts w:ascii="Calibri" w:eastAsia="Calibri" w:hAnsi="Calibri" w:cs="Calibri"/>
        </w:rPr>
        <w:t xml:space="preserve">the world’s urban population </w:t>
      </w:r>
      <w:r w:rsidR="00A15631">
        <w:rPr>
          <w:rFonts w:ascii="Calibri" w:eastAsia="Calibri" w:hAnsi="Calibri" w:cs="Calibri"/>
        </w:rPr>
        <w:t xml:space="preserve">currently </w:t>
      </w:r>
      <w:r w:rsidR="007A7571">
        <w:rPr>
          <w:rFonts w:ascii="Calibri" w:eastAsia="Calibri" w:hAnsi="Calibri" w:cs="Calibri"/>
        </w:rPr>
        <w:t>reside</w:t>
      </w:r>
      <w:r w:rsidR="00A15631">
        <w:rPr>
          <w:rFonts w:ascii="Calibri" w:eastAsia="Calibri" w:hAnsi="Calibri" w:cs="Calibri"/>
        </w:rPr>
        <w:t xml:space="preserve">s </w:t>
      </w:r>
      <w:r w:rsidR="007A7571">
        <w:rPr>
          <w:rFonts w:ascii="Calibri" w:eastAsia="Calibri" w:hAnsi="Calibri" w:cs="Calibri"/>
        </w:rPr>
        <w:t>in small Asian cities</w:t>
      </w:r>
      <w:r w:rsidR="00A15631">
        <w:rPr>
          <w:rFonts w:ascii="Calibri" w:eastAsia="Calibri" w:hAnsi="Calibri" w:cs="Calibri"/>
        </w:rPr>
        <w:t xml:space="preserve"> (SI </w:t>
      </w:r>
      <w:r w:rsidR="00A15631" w:rsidRPr="00A15631">
        <w:rPr>
          <w:rFonts w:ascii="Calibri" w:eastAsia="Calibri" w:hAnsi="Calibri" w:cs="Calibri"/>
        </w:rPr>
        <w:t xml:space="preserve">Text </w:t>
      </w:r>
      <w:r w:rsidR="00A15631" w:rsidRPr="00A15631">
        <w:rPr>
          <w:rFonts w:ascii="Calibri" w:eastAsia="Calibri" w:hAnsi="Calibri" w:cs="Calibri"/>
        </w:rPr>
        <w:fldChar w:fldCharType="begin"/>
      </w:r>
      <w:r w:rsidR="00A15631" w:rsidRPr="00A15631">
        <w:rPr>
          <w:rFonts w:ascii="Calibri" w:eastAsia="Calibri" w:hAnsi="Calibri" w:cs="Calibri"/>
        </w:rPr>
        <w:instrText xml:space="preserve"> REF _Ref512599852 \h  \* MERGEFORMAT </w:instrText>
      </w:r>
      <w:r w:rsidR="00A15631" w:rsidRPr="00A15631">
        <w:rPr>
          <w:rFonts w:ascii="Calibri" w:eastAsia="Calibri" w:hAnsi="Calibri" w:cs="Calibri"/>
        </w:rPr>
      </w:r>
      <w:r w:rsidR="00A15631" w:rsidRPr="00A15631">
        <w:rPr>
          <w:rFonts w:ascii="Calibri" w:eastAsia="Calibri" w:hAnsi="Calibri" w:cs="Calibri"/>
        </w:rPr>
        <w:fldChar w:fldCharType="separate"/>
      </w:r>
      <w:r w:rsidR="00A15631" w:rsidRPr="00A15631">
        <w:t>Figu</w:t>
      </w:r>
      <w:r w:rsidR="00A15631" w:rsidRPr="00A15631">
        <w:t>r</w:t>
      </w:r>
      <w:r w:rsidR="00A15631" w:rsidRPr="00A15631">
        <w:t xml:space="preserve">e </w:t>
      </w:r>
      <w:r w:rsidR="00A15631" w:rsidRPr="00A15631">
        <w:rPr>
          <w:noProof/>
        </w:rPr>
        <w:t>5</w:t>
      </w:r>
      <w:r w:rsidR="00A15631" w:rsidRPr="00A15631">
        <w:rPr>
          <w:rFonts w:ascii="Calibri" w:eastAsia="Calibri" w:hAnsi="Calibri" w:cs="Calibri"/>
        </w:rPr>
        <w:fldChar w:fldCharType="end"/>
      </w:r>
      <w:r w:rsidR="00A15631">
        <w:rPr>
          <w:rFonts w:ascii="Calibri" w:eastAsia="Calibri" w:hAnsi="Calibri" w:cs="Calibri"/>
        </w:rPr>
        <w:t>)</w:t>
      </w:r>
      <w:r w:rsidR="007A7571">
        <w:rPr>
          <w:rFonts w:ascii="Calibri" w:eastAsia="Calibri" w:hAnsi="Calibri" w:cs="Calibri"/>
        </w:rPr>
        <w:t xml:space="preserve">; </w:t>
      </w:r>
      <w:r w:rsidR="00A15631">
        <w:rPr>
          <w:rFonts w:ascii="Calibri" w:eastAsia="Calibri" w:hAnsi="Calibri" w:cs="Calibri"/>
        </w:rPr>
        <w:t xml:space="preserve">while looking forward to 2030, </w:t>
      </w:r>
      <w:r w:rsidR="007A7571">
        <w:rPr>
          <w:rFonts w:ascii="Calibri" w:eastAsia="Calibri" w:hAnsi="Calibri" w:cs="Calibri"/>
        </w:rPr>
        <w:t>the fastest urban growth will take place in Africa</w:t>
      </w:r>
      <w:r w:rsidR="00591B1D">
        <w:rPr>
          <w:rFonts w:ascii="Calibri" w:eastAsia="Calibri" w:hAnsi="Calibri" w:cs="Calibri"/>
        </w:rPr>
        <w:t xml:space="preserve"> </w:t>
      </w:r>
      <w:r w:rsidR="007A7571">
        <w:rPr>
          <w:rFonts w:ascii="Calibri" w:eastAsia="Calibri" w:hAnsi="Calibri" w:cs="Calibri"/>
        </w:rPr>
        <w:t>(SI Text</w:t>
      </w:r>
      <w:r w:rsidR="00A15631">
        <w:rPr>
          <w:rFonts w:ascii="Calibri" w:eastAsia="Calibri" w:hAnsi="Calibri" w:cs="Calibri"/>
        </w:rPr>
        <w:t xml:space="preserve"> </w:t>
      </w:r>
      <w:r w:rsidR="00A15631" w:rsidRPr="00A15631">
        <w:rPr>
          <w:rFonts w:ascii="Calibri" w:eastAsia="Calibri" w:hAnsi="Calibri" w:cs="Calibri"/>
        </w:rPr>
        <w:fldChar w:fldCharType="begin"/>
      </w:r>
      <w:r w:rsidR="00A15631" w:rsidRPr="00A15631">
        <w:rPr>
          <w:rFonts w:ascii="Calibri" w:eastAsia="Calibri" w:hAnsi="Calibri" w:cs="Calibri"/>
        </w:rPr>
        <w:instrText xml:space="preserve"> REF _Ref512591308 \h  \* MERGEFORMAT </w:instrText>
      </w:r>
      <w:r w:rsidR="00A15631" w:rsidRPr="00A15631">
        <w:rPr>
          <w:rFonts w:ascii="Calibri" w:eastAsia="Calibri" w:hAnsi="Calibri" w:cs="Calibri"/>
        </w:rPr>
      </w:r>
      <w:r w:rsidR="00A15631" w:rsidRPr="00A15631">
        <w:rPr>
          <w:rFonts w:ascii="Calibri" w:eastAsia="Calibri" w:hAnsi="Calibri" w:cs="Calibri"/>
        </w:rPr>
        <w:fldChar w:fldCharType="separate"/>
      </w:r>
      <w:r w:rsidR="00A15631" w:rsidRPr="00A15631">
        <w:t xml:space="preserve">Figure </w:t>
      </w:r>
      <w:r w:rsidR="00A15631" w:rsidRPr="00A15631">
        <w:rPr>
          <w:noProof/>
        </w:rPr>
        <w:t>6</w:t>
      </w:r>
      <w:r w:rsidR="00A15631" w:rsidRPr="00A15631">
        <w:rPr>
          <w:rFonts w:ascii="Calibri" w:eastAsia="Calibri" w:hAnsi="Calibri" w:cs="Calibri"/>
        </w:rPr>
        <w:fldChar w:fldCharType="end"/>
      </w:r>
      <w:r w:rsidR="007A7571">
        <w:rPr>
          <w:rFonts w:ascii="Calibri" w:eastAsia="Calibri" w:hAnsi="Calibri" w:cs="Calibri"/>
        </w:rPr>
        <w:t xml:space="preserve">) </w:t>
      </w:r>
      <w:r w:rsidR="00591B1D">
        <w:rPr>
          <w:rFonts w:ascii="Calibri" w:eastAsia="Calibri" w:hAnsi="Calibri" w:cs="Calibri"/>
        </w:rPr>
        <w:fldChar w:fldCharType="begin" w:fldLock="1"/>
      </w:r>
      <w:r w:rsidR="001B6993">
        <w:rPr>
          <w:rFonts w:ascii="Calibri" w:eastAsia="Calibri" w:hAnsi="Calibri" w:cs="Calibri"/>
        </w:rPr>
        <w:instrText>ADDIN CSL_CITATION { "citationItems" : [ { "id" : "ITEM-1", "itemData" : { "author" : [ { "dropping-particle" : "", "family" : "UN DESA", "given" : "", "non-dropping-particle" : "", "parse-names" : false, "suffix" : "" } ], "id" : "ITEM-1", "issued" : { "date-parts" : [ [ "2015" ] ] }, "publisher" : "United Nations, Department of Economic and Social Affairs, Population Division", "publisher-place" : "New York", "title" : "World Urbanization Prospects: The 2014 Revision", "type" : "book" }, "uris" : [ "http://www.mendeley.com/documents/?uuid=495483fe-5768-42f8-b20c-c42632b970fe" ] }, { "id" : "ITEM-2",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"ITEM-2",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"&lt;sup&gt;18,20&lt;/sup&gt;", "plainTextFormattedCitation" : "18,20", "previouslyFormattedCitation" : "&lt;sup&gt;18,20&lt;/sup&gt;" }, "properties" : {  }, "schema" : "https://github.com/citation-style-language/schema/raw/master/csl-citation.json" }</w:instrText>
      </w:r>
      <w:r w:rsidR="00591B1D">
        <w:rPr>
          <w:rFonts w:ascii="Calibri" w:eastAsia="Calibri" w:hAnsi="Calibri" w:cs="Calibri"/>
        </w:rPr>
        <w:fldChar w:fldCharType="separate"/>
      </w:r>
      <w:r w:rsidR="001B6993" w:rsidRPr="001B6993">
        <w:rPr>
          <w:rFonts w:ascii="Calibri" w:eastAsia="Calibri" w:hAnsi="Calibri" w:cs="Calibri"/>
          <w:noProof/>
          <w:vertAlign w:val="superscript"/>
        </w:rPr>
        <w:t>18,20</w:t>
      </w:r>
      <w:r w:rsidR="00591B1D">
        <w:rPr>
          <w:rFonts w:ascii="Calibri" w:eastAsia="Calibri" w:hAnsi="Calibri" w:cs="Calibri"/>
        </w:rPr>
        <w:fldChar w:fldCharType="end"/>
      </w:r>
      <w:r w:rsidR="00745B93">
        <w:rPr>
          <w:rFonts w:ascii="Calibri" w:eastAsia="Calibri" w:hAnsi="Calibri" w:cs="Calibri"/>
        </w:rPr>
        <w:t xml:space="preserve">. </w:t>
      </w:r>
      <w:r w:rsidR="00A15631">
        <w:rPr>
          <w:rFonts w:ascii="Calibri" w:eastAsia="Calibri" w:hAnsi="Calibri" w:cs="Calibri"/>
        </w:rPr>
        <w:t>T</w:t>
      </w:r>
      <w:r w:rsidR="00F9256E">
        <w:rPr>
          <w:rFonts w:ascii="Calibri" w:eastAsia="Calibri" w:hAnsi="Calibri" w:cs="Calibri"/>
        </w:rPr>
        <w:t xml:space="preserve">hese are precisely the cities on which we lack </w:t>
      </w:r>
      <w:r>
        <w:rPr>
          <w:rFonts w:ascii="Calibri" w:eastAsia="Calibri" w:hAnsi="Calibri" w:cs="Calibri"/>
        </w:rPr>
        <w:t xml:space="preserve">case study </w:t>
      </w:r>
      <w:r w:rsidR="00F9256E">
        <w:rPr>
          <w:rFonts w:ascii="Calibri" w:eastAsia="Calibri" w:hAnsi="Calibri" w:cs="Calibri"/>
        </w:rPr>
        <w:t>research.</w:t>
      </w:r>
      <w:commentRangeEnd w:id="98"/>
      <w:r w:rsidR="009805C6">
        <w:rPr>
          <w:rStyle w:val="CommentReference"/>
        </w:rPr>
        <w:commentReference w:id="98"/>
      </w:r>
    </w:p>
    <w:p w14:paraId="39A03D11" w14:textId="08B89F97" w:rsidR="004C30BA" w:rsidRDefault="009A5C3F" w:rsidP="007B7239">
      <w:pPr>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REF _Ref512426545 \h </w:instrText>
      </w:r>
      <w:r>
        <w:rPr>
          <w:rFonts w:ascii="Calibri" w:eastAsia="Calibri" w:hAnsi="Calibri" w:cs="Calibri"/>
        </w:rPr>
      </w:r>
      <w:r>
        <w:rPr>
          <w:rFonts w:ascii="Calibri" w:eastAsia="Calibri" w:hAnsi="Calibri" w:cs="Calibri"/>
        </w:rPr>
        <w:fldChar w:fldCharType="separate"/>
      </w:r>
      <w:r>
        <w:t xml:space="preserve">Figure </w:t>
      </w:r>
      <w:r>
        <w:rPr>
          <w:noProof/>
        </w:rPr>
        <w:t>1</w:t>
      </w:r>
      <w:r>
        <w:rPr>
          <w:rFonts w:ascii="Calibri" w:eastAsia="Calibri" w:hAnsi="Calibri" w:cs="Calibri"/>
        </w:rPr>
        <w:fldChar w:fldCharType="end"/>
      </w:r>
      <w:r w:rsidR="00F9256E">
        <w:rPr>
          <w:rFonts w:ascii="Calibri" w:eastAsia="Calibri" w:hAnsi="Calibri" w:cs="Calibri"/>
        </w:rPr>
        <w:t xml:space="preserve"> shows </w:t>
      </w:r>
      <w:r w:rsidR="00CB2B83">
        <w:rPr>
          <w:rFonts w:ascii="Calibri" w:eastAsia="Calibri" w:hAnsi="Calibri" w:cs="Calibri"/>
        </w:rPr>
        <w:t>the</w:t>
      </w:r>
      <w:r w:rsidR="00F9256E">
        <w:rPr>
          <w:rFonts w:ascii="Calibri" w:eastAsia="Calibri" w:hAnsi="Calibri" w:cs="Calibri"/>
        </w:rPr>
        <w:t xml:space="preserve"> spread of case study research across different city sizes, from a small number of familiar ‘mega-cities’ (over 10m inhabitants), to </w:t>
      </w:r>
      <w:r w:rsidR="00F74677">
        <w:rPr>
          <w:rFonts w:ascii="Calibri" w:eastAsia="Calibri" w:hAnsi="Calibri" w:cs="Calibri"/>
        </w:rPr>
        <w:t>dozens of smaller national and regional capital cities (</w:t>
      </w:r>
      <w:r w:rsidR="00F9256E">
        <w:rPr>
          <w:rFonts w:ascii="Calibri" w:eastAsia="Calibri" w:hAnsi="Calibri" w:cs="Calibri"/>
        </w:rPr>
        <w:t>1-10m</w:t>
      </w:r>
      <w:r w:rsidR="00F74677">
        <w:rPr>
          <w:rFonts w:ascii="Calibri" w:eastAsia="Calibri" w:hAnsi="Calibri" w:cs="Calibri"/>
        </w:rPr>
        <w:t xml:space="preserve">), and hundreds of yet smaller </w:t>
      </w:r>
      <w:r w:rsidR="00CC3801">
        <w:rPr>
          <w:rFonts w:ascii="Calibri" w:eastAsia="Calibri" w:hAnsi="Calibri" w:cs="Calibri"/>
        </w:rPr>
        <w:t>regional metropoles</w:t>
      </w:r>
      <w:r w:rsidR="00F74677">
        <w:rPr>
          <w:rFonts w:ascii="Calibri" w:eastAsia="Calibri" w:hAnsi="Calibri" w:cs="Calibri"/>
        </w:rPr>
        <w:t xml:space="preserve">. </w:t>
      </w:r>
      <w:r w:rsidR="009C1FDE">
        <w:rPr>
          <w:rFonts w:ascii="Calibri" w:eastAsia="Calibri" w:hAnsi="Calibri" w:cs="Calibri"/>
        </w:rPr>
        <w:t xml:space="preserve">The majority of research </w:t>
      </w:r>
      <w:r w:rsidR="00826974">
        <w:rPr>
          <w:rFonts w:ascii="Calibri" w:eastAsia="Calibri" w:hAnsi="Calibri" w:cs="Calibri"/>
        </w:rPr>
        <w:t>so far has focused</w:t>
      </w:r>
      <w:r w:rsidR="009C1FDE">
        <w:rPr>
          <w:rFonts w:ascii="Calibri" w:eastAsia="Calibri" w:hAnsi="Calibri" w:cs="Calibri"/>
        </w:rPr>
        <w:t xml:space="preserve"> on large</w:t>
      </w:r>
      <w:r w:rsidR="007A7F6F">
        <w:rPr>
          <w:rFonts w:ascii="Calibri" w:eastAsia="Calibri" w:hAnsi="Calibri" w:cs="Calibri"/>
        </w:rPr>
        <w:t>r</w:t>
      </w:r>
      <w:r w:rsidR="009C1FDE">
        <w:rPr>
          <w:rFonts w:ascii="Calibri" w:eastAsia="Calibri" w:hAnsi="Calibri" w:cs="Calibri"/>
        </w:rPr>
        <w:t xml:space="preserve"> cities, with a small number of mega-cities receiving particular attention: Beijing (28</w:t>
      </w:r>
      <w:r w:rsidR="0072031D">
        <w:rPr>
          <w:rFonts w:ascii="Calibri" w:eastAsia="Calibri" w:hAnsi="Calibri" w:cs="Calibri"/>
        </w:rPr>
        <w:t>4</w:t>
      </w:r>
      <w:r w:rsidR="009C1FDE">
        <w:rPr>
          <w:rFonts w:ascii="Calibri" w:eastAsia="Calibri" w:hAnsi="Calibri" w:cs="Calibri"/>
        </w:rPr>
        <w:t xml:space="preserve"> articles), New York (14</w:t>
      </w:r>
      <w:r w:rsidR="0072031D">
        <w:rPr>
          <w:rFonts w:ascii="Calibri" w:eastAsia="Calibri" w:hAnsi="Calibri" w:cs="Calibri"/>
        </w:rPr>
        <w:t>6</w:t>
      </w:r>
      <w:r w:rsidR="009C1FDE">
        <w:rPr>
          <w:rFonts w:ascii="Calibri" w:eastAsia="Calibri" w:hAnsi="Calibri" w:cs="Calibri"/>
        </w:rPr>
        <w:t>), Shanghai (14</w:t>
      </w:r>
      <w:r w:rsidR="0072031D">
        <w:rPr>
          <w:rFonts w:ascii="Calibri" w:eastAsia="Calibri" w:hAnsi="Calibri" w:cs="Calibri"/>
        </w:rPr>
        <w:t>0</w:t>
      </w:r>
      <w:r w:rsidR="009C1FDE">
        <w:rPr>
          <w:rFonts w:ascii="Calibri" w:eastAsia="Calibri" w:hAnsi="Calibri" w:cs="Calibri"/>
        </w:rPr>
        <w:t>) and London (117). Other cities are mentioned in fewer than 100 articles each.</w:t>
      </w:r>
    </w:p>
    <w:p w14:paraId="3BCFFF68" w14:textId="1F61392F" w:rsidR="00BD64AB" w:rsidRDefault="00826974" w:rsidP="00BD64AB">
      <w:pPr>
        <w:keepNext/>
      </w:pPr>
      <w:r>
        <w:rPr>
          <w:noProof/>
        </w:rPr>
        <w:lastRenderedPageBreak/>
        <w:drawing>
          <wp:inline distT="0" distB="0" distL="0" distR="0" wp14:anchorId="6FDB7319" wp14:editId="3D29C423">
            <wp:extent cx="4240538" cy="3024384"/>
            <wp:effectExtent l="0" t="0" r="762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1_articles_v_popul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0538" cy="3024384"/>
                    </a:xfrm>
                    <a:prstGeom prst="rect">
                      <a:avLst/>
                    </a:prstGeom>
                  </pic:spPr>
                </pic:pic>
              </a:graphicData>
            </a:graphic>
          </wp:inline>
        </w:drawing>
      </w:r>
    </w:p>
    <w:p w14:paraId="0AAEC693" w14:textId="17A12D9B" w:rsidR="00BD64AB" w:rsidRDefault="00BD64AB" w:rsidP="00BD64AB">
      <w:pPr>
        <w:pStyle w:val="Caption"/>
        <w:rPr>
          <w:rFonts w:ascii="Calibri" w:eastAsia="Calibri" w:hAnsi="Calibri" w:cs="Calibri"/>
        </w:rPr>
      </w:pPr>
      <w:bookmarkStart w:id="99" w:name="_Ref512426545"/>
      <w:r w:rsidRPr="00A15631">
        <w:rPr>
          <w:b/>
        </w:rPr>
        <w:t xml:space="preserve">Figure </w:t>
      </w:r>
      <w:r w:rsidR="00787070" w:rsidRPr="00A15631">
        <w:rPr>
          <w:b/>
        </w:rPr>
        <w:fldChar w:fldCharType="begin"/>
      </w:r>
      <w:r w:rsidR="00787070" w:rsidRPr="00A15631">
        <w:rPr>
          <w:b/>
        </w:rPr>
        <w:instrText xml:space="preserve"> SEQ Figure \* ARABIC </w:instrText>
      </w:r>
      <w:r w:rsidR="00787070" w:rsidRPr="00A15631">
        <w:rPr>
          <w:b/>
        </w:rPr>
        <w:fldChar w:fldCharType="separate"/>
      </w:r>
      <w:r w:rsidR="007B730F">
        <w:rPr>
          <w:b/>
          <w:noProof/>
        </w:rPr>
        <w:t>1</w:t>
      </w:r>
      <w:r w:rsidR="00787070" w:rsidRPr="00A15631">
        <w:rPr>
          <w:b/>
          <w:noProof/>
        </w:rPr>
        <w:fldChar w:fldCharType="end"/>
      </w:r>
      <w:bookmarkEnd w:id="99"/>
      <w:r w:rsidRPr="00A15631">
        <w:rPr>
          <w:b/>
        </w:rPr>
        <w:t xml:space="preserve">: </w:t>
      </w:r>
      <w:r w:rsidR="009C1FDE" w:rsidRPr="00A15631">
        <w:rPr>
          <w:b/>
        </w:rPr>
        <w:t xml:space="preserve">Summed urban </w:t>
      </w:r>
      <w:r w:rsidRPr="00A15631">
        <w:rPr>
          <w:b/>
        </w:rPr>
        <w:t>climate mitigation articles,</w:t>
      </w:r>
      <w:r w:rsidR="009C1FDE" w:rsidRPr="00A15631">
        <w:rPr>
          <w:b/>
        </w:rPr>
        <w:t xml:space="preserve"> grouped according to</w:t>
      </w:r>
      <w:r w:rsidR="00BB03CD" w:rsidRPr="00A15631">
        <w:rPr>
          <w:b/>
        </w:rPr>
        <w:t xml:space="preserve"> city size. </w:t>
      </w:r>
      <w:r w:rsidR="009C1FDE">
        <w:t xml:space="preserve">Where available, urban agglomeration data is used. </w:t>
      </w:r>
      <w:r w:rsidR="008C1A08">
        <w:t>The 15 most frequently studied cities are labelled.</w:t>
      </w:r>
    </w:p>
    <w:p w14:paraId="028C7D48" w14:textId="357E56CB" w:rsidR="00511E48" w:rsidRDefault="00E924FF" w:rsidP="00413EB1">
      <w:r>
        <w:rPr>
          <w:rFonts w:ascii="Calibri" w:eastAsia="Calibri" w:hAnsi="Calibri" w:cs="Calibri"/>
        </w:rPr>
        <w:t xml:space="preserve">The current </w:t>
      </w:r>
      <w:r w:rsidR="00CC3801">
        <w:rPr>
          <w:rFonts w:ascii="Calibri" w:eastAsia="Calibri" w:hAnsi="Calibri" w:cs="Calibri"/>
        </w:rPr>
        <w:t xml:space="preserve">focus </w:t>
      </w:r>
      <w:r w:rsidR="00DD0E2E">
        <w:rPr>
          <w:rFonts w:ascii="Calibri" w:eastAsia="Calibri" w:hAnsi="Calibri" w:cs="Calibri"/>
        </w:rPr>
        <w:t>on large</w:t>
      </w:r>
      <w:r w:rsidR="003B64E7">
        <w:rPr>
          <w:rFonts w:ascii="Calibri" w:eastAsia="Calibri" w:hAnsi="Calibri" w:cs="Calibri"/>
        </w:rPr>
        <w:t xml:space="preserve">r </w:t>
      </w:r>
      <w:r w:rsidR="00DD0E2E">
        <w:rPr>
          <w:rFonts w:ascii="Calibri" w:eastAsia="Calibri" w:hAnsi="Calibri" w:cs="Calibri"/>
        </w:rPr>
        <w:t xml:space="preserve">cities </w:t>
      </w:r>
      <w:r w:rsidR="00CC3801">
        <w:rPr>
          <w:rFonts w:ascii="Calibri" w:eastAsia="Calibri" w:hAnsi="Calibri" w:cs="Calibri"/>
        </w:rPr>
        <w:t>does not seem to be justified in multiple dimensions.</w:t>
      </w:r>
      <w:r w:rsidR="007D795D">
        <w:rPr>
          <w:rFonts w:ascii="Calibri" w:eastAsia="Calibri" w:hAnsi="Calibri" w:cs="Calibri"/>
        </w:rPr>
        <w:t xml:space="preserve"> </w:t>
      </w:r>
      <w:r>
        <w:rPr>
          <w:rFonts w:ascii="Calibri" w:eastAsia="Calibri" w:hAnsi="Calibri" w:cs="Calibri"/>
        </w:rPr>
        <w:t xml:space="preserve">Just 10% of the world’s urban population lives in mega-cities, compared to 40% </w:t>
      </w:r>
      <w:r w:rsidR="00804521">
        <w:rPr>
          <w:rFonts w:ascii="Calibri" w:eastAsia="Calibri" w:hAnsi="Calibri" w:cs="Calibri"/>
        </w:rPr>
        <w:t>in</w:t>
      </w:r>
      <w:r>
        <w:rPr>
          <w:rFonts w:ascii="Calibri" w:eastAsia="Calibri" w:hAnsi="Calibri" w:cs="Calibri"/>
        </w:rPr>
        <w:t xml:space="preserve"> small cities – yet </w:t>
      </w:r>
      <w:r w:rsidR="007A7F6F">
        <w:rPr>
          <w:rFonts w:ascii="Calibri" w:eastAsia="Calibri" w:hAnsi="Calibri" w:cs="Calibri"/>
        </w:rPr>
        <w:t>both groups are treated equally</w:t>
      </w:r>
      <w:r w:rsidR="007C390D">
        <w:rPr>
          <w:rFonts w:ascii="Calibri" w:eastAsia="Calibri" w:hAnsi="Calibri" w:cs="Calibri"/>
        </w:rPr>
        <w:t xml:space="preserve"> in research</w:t>
      </w:r>
      <w:r w:rsidR="007A7F6F">
        <w:rPr>
          <w:rFonts w:ascii="Calibri" w:eastAsia="Calibri" w:hAnsi="Calibri" w:cs="Calibri"/>
        </w:rPr>
        <w:t xml:space="preserve">, each receiving approximately </w:t>
      </w:r>
      <w:r>
        <w:rPr>
          <w:rFonts w:ascii="Calibri" w:eastAsia="Calibri" w:hAnsi="Calibri" w:cs="Calibri"/>
        </w:rPr>
        <w:t>20% of the case studies we find (</w:t>
      </w:r>
      <w:r w:rsidR="009A5C3F">
        <w:rPr>
          <w:rFonts w:ascii="Calibri" w:eastAsia="Calibri" w:hAnsi="Calibri" w:cs="Calibri"/>
        </w:rPr>
        <w:fldChar w:fldCharType="begin"/>
      </w:r>
      <w:r w:rsidR="009A5C3F">
        <w:rPr>
          <w:rFonts w:ascii="Calibri" w:eastAsia="Calibri" w:hAnsi="Calibri" w:cs="Calibri"/>
        </w:rPr>
        <w:instrText xml:space="preserve"> REF _Ref512426532 \h </w:instrText>
      </w:r>
      <w:r w:rsidR="009A5C3F">
        <w:rPr>
          <w:rFonts w:ascii="Calibri" w:eastAsia="Calibri" w:hAnsi="Calibri" w:cs="Calibri"/>
        </w:rPr>
      </w:r>
      <w:r w:rsidR="009A5C3F">
        <w:rPr>
          <w:rFonts w:ascii="Calibri" w:eastAsia="Calibri" w:hAnsi="Calibri" w:cs="Calibri"/>
        </w:rPr>
        <w:fldChar w:fldCharType="separate"/>
      </w:r>
      <w:r w:rsidR="009A5C3F">
        <w:t xml:space="preserve">Figure </w:t>
      </w:r>
      <w:r w:rsidR="009A5C3F">
        <w:rPr>
          <w:noProof/>
        </w:rPr>
        <w:t>2</w:t>
      </w:r>
      <w:r w:rsidR="009A5C3F">
        <w:rPr>
          <w:rFonts w:ascii="Calibri" w:eastAsia="Calibri" w:hAnsi="Calibri" w:cs="Calibri"/>
        </w:rPr>
        <w:fldChar w:fldCharType="end"/>
      </w:r>
      <w:r>
        <w:rPr>
          <w:rFonts w:ascii="Calibri" w:eastAsia="Calibri" w:hAnsi="Calibri" w:cs="Calibri"/>
        </w:rPr>
        <w:t>). A particularly stark divide can be seen in Asia, where the low proportion of mega-city inhabitants (10%) is served by over 40% of the urban case study literature</w:t>
      </w:r>
      <w:r w:rsidR="007A7F6F">
        <w:rPr>
          <w:rFonts w:ascii="Calibri" w:eastAsia="Calibri" w:hAnsi="Calibri" w:cs="Calibri"/>
        </w:rPr>
        <w:t xml:space="preserve"> in this region</w:t>
      </w:r>
      <w:r>
        <w:rPr>
          <w:rFonts w:ascii="Calibri" w:eastAsia="Calibri" w:hAnsi="Calibri" w:cs="Calibri"/>
        </w:rPr>
        <w:t>.</w:t>
      </w:r>
      <w:r w:rsidR="00804521">
        <w:t xml:space="preserve"> </w:t>
      </w:r>
      <w:r w:rsidR="007A7571">
        <w:t xml:space="preserve">Although mega-cities are fast-growing in most regions (SI Text </w:t>
      </w:r>
      <w:r w:rsidR="007A7571" w:rsidRPr="00A15631">
        <w:fldChar w:fldCharType="begin"/>
      </w:r>
      <w:r w:rsidR="007A7571" w:rsidRPr="00A15631">
        <w:instrText xml:space="preserve"> REF _Ref512591308 \h </w:instrText>
      </w:r>
      <w:r w:rsidR="00A15631" w:rsidRPr="00A15631">
        <w:instrText xml:space="preserve"> \* MERGEFORMAT </w:instrText>
      </w:r>
      <w:r w:rsidR="007A7571" w:rsidRPr="00A15631">
        <w:fldChar w:fldCharType="separate"/>
      </w:r>
      <w:r w:rsidR="00A15631" w:rsidRPr="00A15631">
        <w:t xml:space="preserve">Figure </w:t>
      </w:r>
      <w:r w:rsidR="00A15631" w:rsidRPr="00A15631">
        <w:rPr>
          <w:noProof/>
        </w:rPr>
        <w:t>6</w:t>
      </w:r>
      <w:r w:rsidR="007A7571" w:rsidRPr="00A15631">
        <w:fldChar w:fldCharType="end"/>
      </w:r>
      <w:r w:rsidR="007A7571">
        <w:t>), this unbalanced focus leaves</w:t>
      </w:r>
      <w:r w:rsidR="007A7F6F">
        <w:t xml:space="preserve"> </w:t>
      </w:r>
      <w:r w:rsidR="007A7571">
        <w:t>smaller</w:t>
      </w:r>
      <w:r w:rsidR="007A7F6F">
        <w:t xml:space="preserve"> urban centres consistently under-represented. </w:t>
      </w:r>
      <w:r w:rsidR="00413EB1">
        <w:t xml:space="preserve">This pattern is repeated </w:t>
      </w:r>
      <w:r w:rsidR="003B64E7">
        <w:t xml:space="preserve">for </w:t>
      </w:r>
      <w:r w:rsidR="00413EB1">
        <w:t xml:space="preserve">literature citations, </w:t>
      </w:r>
      <w:r w:rsidR="003B64E7">
        <w:t xml:space="preserve">with progressively larger cities receiving, on average, more citations </w:t>
      </w:r>
      <w:r w:rsidR="00413EB1">
        <w:t>(</w:t>
      </w:r>
      <w:r w:rsidR="00804521">
        <w:t xml:space="preserve">SI Text </w:t>
      </w:r>
      <w:r w:rsidR="009A5C3F" w:rsidRPr="00A15631">
        <w:fldChar w:fldCharType="begin"/>
      </w:r>
      <w:r w:rsidR="009A5C3F" w:rsidRPr="00A15631">
        <w:instrText xml:space="preserve"> REF _Ref512426515 \h </w:instrText>
      </w:r>
      <w:r w:rsidR="00787070" w:rsidRPr="00A15631">
        <w:instrText xml:space="preserve"> \* MERGEFORMAT </w:instrText>
      </w:r>
      <w:r w:rsidR="009A5C3F" w:rsidRPr="00A15631">
        <w:fldChar w:fldCharType="separate"/>
      </w:r>
      <w:r w:rsidR="00022DCB" w:rsidRPr="00022DCB">
        <w:t xml:space="preserve">Figure </w:t>
      </w:r>
      <w:r w:rsidR="00022DCB" w:rsidRPr="00022DCB">
        <w:rPr>
          <w:noProof/>
        </w:rPr>
        <w:t>7</w:t>
      </w:r>
      <w:r w:rsidR="009A5C3F" w:rsidRPr="00A15631">
        <w:fldChar w:fldCharType="end"/>
      </w:r>
      <w:r w:rsidR="00804521">
        <w:t>).</w:t>
      </w:r>
    </w:p>
    <w:p w14:paraId="091701B2" w14:textId="67E86016" w:rsidR="00D87FCA" w:rsidRDefault="00826974" w:rsidP="00D87FCA">
      <w:pPr>
        <w:keepNext/>
      </w:pPr>
      <w:r>
        <w:rPr>
          <w:noProof/>
        </w:rPr>
        <w:drawing>
          <wp:inline distT="0" distB="0" distL="0" distR="0" wp14:anchorId="58BB1D6F" wp14:editId="07D870A3">
            <wp:extent cx="5760720" cy="26727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2_fractions_city_siz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72715"/>
                    </a:xfrm>
                    <a:prstGeom prst="rect">
                      <a:avLst/>
                    </a:prstGeom>
                  </pic:spPr>
                </pic:pic>
              </a:graphicData>
            </a:graphic>
          </wp:inline>
        </w:drawing>
      </w:r>
    </w:p>
    <w:p w14:paraId="13C0F40F" w14:textId="514D2610" w:rsidR="00205647" w:rsidRDefault="00D87FCA" w:rsidP="00D87FCA">
      <w:pPr>
        <w:pStyle w:val="Caption"/>
        <w:rPr>
          <w:rFonts w:ascii="Calibri" w:eastAsia="Calibri" w:hAnsi="Calibri" w:cs="Calibri"/>
        </w:rPr>
      </w:pPr>
      <w:bookmarkStart w:id="100" w:name="_Ref512426532"/>
      <w:r w:rsidRPr="00A15631">
        <w:rPr>
          <w:b/>
        </w:rPr>
        <w:t xml:space="preserve">Figure </w:t>
      </w:r>
      <w:r w:rsidR="00787070" w:rsidRPr="00A15631">
        <w:rPr>
          <w:b/>
        </w:rPr>
        <w:fldChar w:fldCharType="begin"/>
      </w:r>
      <w:r w:rsidR="00787070" w:rsidRPr="00A15631">
        <w:rPr>
          <w:b/>
        </w:rPr>
        <w:instrText xml:space="preserve"> SEQ Figure \* ARABIC </w:instrText>
      </w:r>
      <w:r w:rsidR="00787070" w:rsidRPr="00A15631">
        <w:rPr>
          <w:b/>
        </w:rPr>
        <w:fldChar w:fldCharType="separate"/>
      </w:r>
      <w:r w:rsidR="007B730F">
        <w:rPr>
          <w:b/>
          <w:noProof/>
        </w:rPr>
        <w:t>2</w:t>
      </w:r>
      <w:r w:rsidR="00787070" w:rsidRPr="00A15631">
        <w:rPr>
          <w:b/>
          <w:noProof/>
        </w:rPr>
        <w:fldChar w:fldCharType="end"/>
      </w:r>
      <w:bookmarkEnd w:id="100"/>
      <w:r w:rsidRPr="00A15631">
        <w:rPr>
          <w:b/>
        </w:rPr>
        <w:t xml:space="preserve">: </w:t>
      </w:r>
      <w:r w:rsidR="00BD2F99" w:rsidRPr="00A15631">
        <w:rPr>
          <w:b/>
        </w:rPr>
        <w:t>S</w:t>
      </w:r>
      <w:r w:rsidRPr="00A15631">
        <w:rPr>
          <w:b/>
        </w:rPr>
        <w:t xml:space="preserve">ize </w:t>
      </w:r>
      <w:r w:rsidR="00BD2F99" w:rsidRPr="00A15631">
        <w:rPr>
          <w:b/>
        </w:rPr>
        <w:t>bias</w:t>
      </w:r>
      <w:r w:rsidRPr="00A15631">
        <w:rPr>
          <w:b/>
        </w:rPr>
        <w:t xml:space="preserve"> in urban mitigation </w:t>
      </w:r>
      <w:r w:rsidR="00B12376" w:rsidRPr="00A15631">
        <w:rPr>
          <w:b/>
        </w:rPr>
        <w:t xml:space="preserve">case study </w:t>
      </w:r>
      <w:r w:rsidRPr="00A15631">
        <w:rPr>
          <w:b/>
        </w:rPr>
        <w:t>research</w:t>
      </w:r>
      <w:r w:rsidR="0077513B" w:rsidRPr="00A15631">
        <w:rPr>
          <w:b/>
        </w:rPr>
        <w:t>.</w:t>
      </w:r>
      <w:r w:rsidR="0077513B">
        <w:t xml:space="preserve"> Fractions of population and case studies are relative to regions.</w:t>
      </w:r>
    </w:p>
    <w:p w14:paraId="404523C2" w14:textId="03192107" w:rsidR="00413EB1" w:rsidRDefault="003879F2" w:rsidP="00E04EE8">
      <w:pPr>
        <w:rPr>
          <w:rFonts w:ascii="Calibri" w:eastAsia="Calibri" w:hAnsi="Calibri" w:cs="Calibri"/>
        </w:rPr>
      </w:pPr>
      <w:r>
        <w:rPr>
          <w:rFonts w:ascii="Calibri" w:eastAsia="Calibri" w:hAnsi="Calibri" w:cs="Calibri"/>
        </w:rPr>
        <w:t xml:space="preserve">Regionally, </w:t>
      </w:r>
      <w:r w:rsidR="00D236EF">
        <w:rPr>
          <w:rFonts w:ascii="Calibri" w:eastAsia="Calibri" w:hAnsi="Calibri" w:cs="Calibri"/>
        </w:rPr>
        <w:t>we observe</w:t>
      </w:r>
      <w:r w:rsidR="008637D8">
        <w:rPr>
          <w:rFonts w:ascii="Calibri" w:eastAsia="Calibri" w:hAnsi="Calibri" w:cs="Calibri"/>
        </w:rPr>
        <w:t xml:space="preserve"> a clear bias towards </w:t>
      </w:r>
      <w:r w:rsidR="00787070">
        <w:rPr>
          <w:rFonts w:ascii="Calibri" w:eastAsia="Calibri" w:hAnsi="Calibri" w:cs="Calibri"/>
        </w:rPr>
        <w:t xml:space="preserve">Europe, </w:t>
      </w:r>
      <w:r>
        <w:rPr>
          <w:rFonts w:ascii="Calibri" w:eastAsia="Calibri" w:hAnsi="Calibri" w:cs="Calibri"/>
        </w:rPr>
        <w:t>North America</w:t>
      </w:r>
      <w:r w:rsidR="00787070">
        <w:rPr>
          <w:rFonts w:ascii="Calibri" w:eastAsia="Calibri" w:hAnsi="Calibri" w:cs="Calibri"/>
        </w:rPr>
        <w:t xml:space="preserve"> and Oceania</w:t>
      </w:r>
      <w:r>
        <w:rPr>
          <w:rFonts w:ascii="Calibri" w:eastAsia="Calibri" w:hAnsi="Calibri" w:cs="Calibri"/>
        </w:rPr>
        <w:t xml:space="preserve">, which receive an outsized share of articles </w:t>
      </w:r>
      <w:r w:rsidR="00C5378D">
        <w:rPr>
          <w:rFonts w:ascii="Calibri" w:eastAsia="Calibri" w:hAnsi="Calibri" w:cs="Calibri"/>
        </w:rPr>
        <w:t>relative to their small proportion</w:t>
      </w:r>
      <w:r>
        <w:rPr>
          <w:rFonts w:ascii="Calibri" w:eastAsia="Calibri" w:hAnsi="Calibri" w:cs="Calibri"/>
        </w:rPr>
        <w:t xml:space="preserve"> of the global urban population </w:t>
      </w:r>
      <w:commentRangeStart w:id="101"/>
      <w:r>
        <w:rPr>
          <w:rFonts w:ascii="Calibri" w:eastAsia="Calibri" w:hAnsi="Calibri" w:cs="Calibri"/>
        </w:rPr>
        <w:t>(SI Text</w:t>
      </w:r>
      <w:r w:rsidR="00A15631">
        <w:rPr>
          <w:rFonts w:ascii="Calibri" w:eastAsia="Calibri" w:hAnsi="Calibri" w:cs="Calibri"/>
        </w:rPr>
        <w:t xml:space="preserve"> </w:t>
      </w:r>
      <w:r w:rsidR="00022DCB" w:rsidRPr="00022DCB">
        <w:rPr>
          <w:rFonts w:ascii="Calibri" w:eastAsia="Calibri" w:hAnsi="Calibri" w:cs="Calibri"/>
        </w:rPr>
        <w:fldChar w:fldCharType="begin"/>
      </w:r>
      <w:r w:rsidR="00022DCB" w:rsidRPr="00022DCB">
        <w:rPr>
          <w:rFonts w:ascii="Calibri" w:eastAsia="Calibri" w:hAnsi="Calibri" w:cs="Calibri"/>
        </w:rPr>
        <w:instrText xml:space="preserve"> REF _Ref512593174 \h </w:instrText>
      </w:r>
      <w:r w:rsidR="00022DCB" w:rsidRPr="00022DCB">
        <w:rPr>
          <w:rFonts w:ascii="Calibri" w:eastAsia="Calibri" w:hAnsi="Calibri" w:cs="Calibri"/>
        </w:rPr>
      </w:r>
      <w:r w:rsidR="00022DCB" w:rsidRPr="00022DCB">
        <w:rPr>
          <w:rFonts w:ascii="Calibri" w:eastAsia="Calibri" w:hAnsi="Calibri" w:cs="Calibri"/>
        </w:rPr>
        <w:instrText xml:space="preserve"> \* MERGEFORMAT </w:instrText>
      </w:r>
      <w:r w:rsidR="00022DCB" w:rsidRPr="00022DCB">
        <w:rPr>
          <w:rFonts w:ascii="Calibri" w:eastAsia="Calibri" w:hAnsi="Calibri" w:cs="Calibri"/>
        </w:rPr>
        <w:fldChar w:fldCharType="separate"/>
      </w:r>
      <w:r w:rsidR="00022DCB" w:rsidRPr="00022DCB">
        <w:t xml:space="preserve">Figure </w:t>
      </w:r>
      <w:r w:rsidR="00022DCB" w:rsidRPr="00022DCB">
        <w:rPr>
          <w:noProof/>
        </w:rPr>
        <w:t>8</w:t>
      </w:r>
      <w:r w:rsidR="00022DCB" w:rsidRPr="00022DCB">
        <w:rPr>
          <w:rFonts w:ascii="Calibri" w:eastAsia="Calibri" w:hAnsi="Calibri" w:cs="Calibri"/>
        </w:rPr>
        <w:fldChar w:fldCharType="end"/>
      </w:r>
      <w:r w:rsidRPr="00022DCB">
        <w:rPr>
          <w:rFonts w:ascii="Calibri" w:eastAsia="Calibri" w:hAnsi="Calibri" w:cs="Calibri"/>
        </w:rPr>
        <w:t>)</w:t>
      </w:r>
      <w:commentRangeEnd w:id="101"/>
      <w:r w:rsidR="006C267A" w:rsidRPr="00022DCB">
        <w:rPr>
          <w:rStyle w:val="CommentReference"/>
        </w:rPr>
        <w:commentReference w:id="101"/>
      </w:r>
      <w:r w:rsidRPr="00022DCB">
        <w:rPr>
          <w:rFonts w:ascii="Calibri" w:eastAsia="Calibri" w:hAnsi="Calibri" w:cs="Calibri"/>
        </w:rPr>
        <w:t>.</w:t>
      </w:r>
      <w:r w:rsidR="00EE7C0D">
        <w:rPr>
          <w:rFonts w:ascii="Calibri" w:eastAsia="Calibri" w:hAnsi="Calibri" w:cs="Calibri"/>
        </w:rPr>
        <w:t xml:space="preserve"> </w:t>
      </w:r>
      <w:r w:rsidR="006C267A">
        <w:rPr>
          <w:rFonts w:ascii="Calibri" w:eastAsia="Calibri" w:hAnsi="Calibri" w:cs="Calibri"/>
        </w:rPr>
        <w:t>Looking forward to urbanisation trends in 2030, t</w:t>
      </w:r>
      <w:r w:rsidR="00E04EE8">
        <w:rPr>
          <w:rFonts w:ascii="Calibri" w:eastAsia="Calibri" w:hAnsi="Calibri" w:cs="Calibri"/>
        </w:rPr>
        <w:t xml:space="preserve">he least well represented region, Africa, has the fastest growing cities. And the least well represented segment, small Asian cities, </w:t>
      </w:r>
      <w:r w:rsidR="006C267A">
        <w:rPr>
          <w:rFonts w:ascii="Calibri" w:eastAsia="Calibri" w:hAnsi="Calibri" w:cs="Calibri"/>
        </w:rPr>
        <w:t>will have</w:t>
      </w:r>
      <w:r w:rsidR="00E04EE8">
        <w:rPr>
          <w:rFonts w:ascii="Calibri" w:eastAsia="Calibri" w:hAnsi="Calibri" w:cs="Calibri"/>
        </w:rPr>
        <w:t xml:space="preserve"> </w:t>
      </w:r>
      <w:r w:rsidR="00E04EE8">
        <w:rPr>
          <w:rFonts w:ascii="Calibri" w:eastAsia="Calibri" w:hAnsi="Calibri" w:cs="Calibri"/>
        </w:rPr>
        <w:lastRenderedPageBreak/>
        <w:t xml:space="preserve">the largest share of the global urban population. </w:t>
      </w:r>
      <w:r w:rsidR="00A15631">
        <w:rPr>
          <w:rFonts w:ascii="Calibri" w:eastAsia="Calibri" w:hAnsi="Calibri" w:cs="Calibri"/>
        </w:rPr>
        <w:t>A major shift in focus therefore emerges as a clear priority for future research</w:t>
      </w:r>
      <w:r w:rsidR="00E04EE8">
        <w:rPr>
          <w:rFonts w:ascii="Calibri" w:eastAsia="Calibri" w:hAnsi="Calibri" w:cs="Calibri"/>
        </w:rPr>
        <w:t>.</w:t>
      </w:r>
    </w:p>
    <w:p w14:paraId="0E34BDC1" w14:textId="18605840" w:rsidR="00BC7C92" w:rsidRDefault="002D2950" w:rsidP="00166C51">
      <w:pPr>
        <w:rPr>
          <w:rFonts w:ascii="Calibri" w:eastAsia="Calibri" w:hAnsi="Calibri" w:cs="Calibri"/>
          <w:b/>
        </w:rPr>
      </w:pPr>
      <w:commentRangeStart w:id="102"/>
      <w:r>
        <w:rPr>
          <w:rFonts w:ascii="Calibri" w:eastAsia="Calibri" w:hAnsi="Calibri" w:cs="Calibri"/>
          <w:b/>
        </w:rPr>
        <w:t>Demand-side topics dominate urban case studies</w:t>
      </w:r>
      <w:commentRangeEnd w:id="102"/>
      <w:r w:rsidR="007B3175">
        <w:rPr>
          <w:rStyle w:val="CommentReference"/>
        </w:rPr>
        <w:commentReference w:id="102"/>
      </w:r>
    </w:p>
    <w:p w14:paraId="1777864C" w14:textId="18C3A725" w:rsidR="00D172F0" w:rsidRDefault="003B64E7" w:rsidP="001035BF">
      <w:pPr>
        <w:rPr>
          <w:rFonts w:ascii="Calibri" w:eastAsia="Calibri" w:hAnsi="Calibri" w:cs="Calibri"/>
        </w:rPr>
      </w:pPr>
      <w:r>
        <w:rPr>
          <w:rFonts w:ascii="Calibri" w:eastAsia="Calibri" w:hAnsi="Calibri" w:cs="Calibri"/>
        </w:rPr>
        <w:t>E</w:t>
      </w:r>
      <w:r w:rsidR="00D172F0">
        <w:rPr>
          <w:rFonts w:ascii="Calibri" w:eastAsia="Calibri" w:hAnsi="Calibri" w:cs="Calibri"/>
        </w:rPr>
        <w:t xml:space="preserve">nergy demand </w:t>
      </w:r>
      <w:r>
        <w:rPr>
          <w:rFonts w:ascii="Calibri" w:eastAsia="Calibri" w:hAnsi="Calibri" w:cs="Calibri"/>
        </w:rPr>
        <w:t xml:space="preserve">reduction is </w:t>
      </w:r>
      <w:r w:rsidR="00D172F0">
        <w:rPr>
          <w:rFonts w:ascii="Calibri" w:eastAsia="Calibri" w:hAnsi="Calibri" w:cs="Calibri"/>
        </w:rPr>
        <w:t xml:space="preserve">increasingly seen as a crucial component of ambitious climate mitigation </w:t>
      </w:r>
      <w:r w:rsidR="00D172F0">
        <w:rPr>
          <w:rFonts w:ascii="Calibri" w:eastAsia="Calibri" w:hAnsi="Calibri" w:cs="Calibri"/>
        </w:rPr>
        <w:fldChar w:fldCharType="begin" w:fldLock="1"/>
      </w:r>
      <w:r w:rsidR="001B6993">
        <w:rPr>
          <w:rFonts w:ascii="Calibri" w:eastAsia="Calibri" w:hAnsi="Calibri" w:cs="Calibri"/>
        </w:rPr>
        <w:instrText>ADDIN CSL_CITATION { "citationItems" : [ { "id" : "ITEM-1", "itemData" : { "DOI" : "10.1038/s41558-018-0119-8", "ISSN" : "1758-678X", "abstract" : "Mitigation scenarios that achieve the ambitious targets included in the Paris Agreement typically rely on greenhouse gas emission reductions combined with net carbon dioxide removal (CDR) from the atmosphere, mostly accomplished through large-scale application of bioenergy with carbon capture and storage, and afforestation. However, CDR strategies face several difficulties such as reliance on underground CO2 storage and competition for land with food production and biodiversity protection. The question arises whether alternative deep mitigation pathways exist. Here, using an integrated assessment model, we explore the impact of alternative pathways that include lifestyle change, additional reduction of non-CO2 greenhouse gases and more rapid electrification of energy demand based on renewable energy. Although these alternatives also face specific difficulties, they are found to significantly reduce the need for CDR, but not fully eliminate it. The alternatives offer a means to diversify transition pathways to meet the Paris Agreement targets, while simultaneously benefiting other sustainability goals.", "author" : [ { "dropping-particle" : "", "family" : "Vuuren", "given" : "Detlef P.", "non-dropping-particle" : "van", "parse-names" : false, "suffix" : "" }, { "dropping-particle" : "", "family" : "Stehfest", "given" : "Elke", "non-dropping-particle" : "", "parse-names" : false, "suffix" : "" }, { "dropping-particle" : "", "family" : "Gernaat", "given" : "David E. H. J.", "non-dropping-particle" : "", "parse-names" : false, "suffix" : "" }, { "dropping-particle" : "", "family" : "Berg", "given" : "Maarten", "non-dropping-particle" : "van den", "parse-names" : false, "suffix" : "" }, { "dropping-particle" : "", "family" : "Bijl", "given" : "David L.", "non-dropping-particle" : "", "parse-names" : false, "suffix" : "" }, { "dropping-particle" : "", "family" : "Boer", "given" : "Harmen Sytze", "non-dropping-particle" : "de", "parse-names" : false, "suffix" : "" }, { "dropping-particle" : "", "family" : "Daioglou", "given" : "Vassilis", "non-dropping-particle" : "", "parse-names" : false, "suffix" : "" }, { "dropping-particle" : "", "family" : "Doelman", "given" : "Jonathan C.", "non-dropping-particle" : "", "parse-names" : false, "suffix" : "" }, { "dropping-particle" : "", "family" : "Edelenbosch", "given" : "Oreane Y.", "non-dropping-particle" : "", "parse-names" : false, "suffix" : "" }, { "dropping-particle" : "", "family" : "Harmsen", "given" : "Mathijs", "non-dropping-particle" : "", "parse-names" : false, "suffix" : "" }, { "dropping-particle" : "", "family" : "Hof", "given" : "Andries F.", "non-dropping-particle" : "", "parse-names" : false, "suffix" : "" }, { "dropping-particle" : "", "family" : "Sluisveld", "given" : "Mari\u00ebsse A. E.", "non-dropping-particle" : "van", "parse-names" : false, "suffix" : "" } ], "container-title" : "Nature Climate Change", "id" : "ITEM-1", "issued" : { "date-parts" : [ [ "2018" ] ] }, "page" : "1", "title" : "Alternative pathways to the 1.5\u2009\u00b0C target reduce the need for negative emission technologies", "type" : "article-journal" }, "uris" : [ "http://www.mendeley.com/documents/?uuid=af2e562b-71c3-42c9-8ed5-bc69c25c2456" ] }, { "id" : "ITEM-2", "itemData" : { "DOI" : "10.1038/s41558-018-0121-1", "author" : [ { "dropping-particle" : "", "family" : "Creutzig", "given" : "Felix", "non-dropping-particle" : "", "parse-names" : false, "suffix" : "" }, { "dropping-particle" : "", "family" : "Roy", "given" : "Joyashree", "non-dropping-particle" : "", "parse-names" : false, "suffix" : "" }, { "dropping-particle" : "", "family" : "Lamb", "given" : "William F.", "non-dropping-particle" : "", "parse-names" : false, "suffix" : "" }, { "dropping-particle" : "", "family" : "Azevedo", "given" : "In\u00eas M.L.", "non-dropping-particle" : "", "parse-names" : false, "suffix" : "" }, { "dropping-particle" : "", "family" : "Bruin,", "given" : "Wandi Bruine", "non-dropping-particle" : "de", "parse-names" : false, "suffix" : "" }, { "dropping-particle" : "", "family" : "Dalkmann", "given" : "Holger", "non-dropping-particle" : "", "parse-names" : false, "suffix" : "" }, { "dropping-particle" : "", "family" : "Edelenbosch", "given" : "Oreane Y.", "non-dropping-particle" : "", "parse-names" : false, "suffix" : "" }, { "dropping-particle" : "", "family" : "Geels", "given" : "Frank W.", "non-dropping-particle" : "", "parse-names" : false, "suffix" : "" }, { "dropping-particle" : "", "family" : "Gr\u00fcbler", "given" : "Arnulf", "non-dropping-particle" : "", "parse-names" : false, "suffix" : "" }, { "dropping-particle" : "", "family" : "Hepburn", "given" : "Cameron", "non-dropping-particle" : "", "parse-names" : false, "suffix" : "" }, { "dropping-particle" : "", "family" : "Hertwich", "given" : "Edgar", "non-dropping-particle" : "", "parse-names" : false, "suffix" : "" }, { "dropping-particle" : "", "family" : "Khosla", "given" : "Radhika", "non-dropping-particle" : "", "parse-names" : false, "suffix" : "" }, { "dropping-particle" : "", "family" : "Mattauch", "given" : "Linus", "non-dropping-particle" : "", "parse-names" : false, "suffix" : "" }, { "dropping-particle" : "", "family" : "Minx", "given" : "Jan C.", "non-dropping-particle" : "", "parse-names" : false, "suffix" : "" }, { "dropping-particle" : "", "family" : "Ramakrishnan", "given" : "Anjali", "non-dropping-particle" : "", "parse-names" : false, "suffix" : "" }, { "dropping-particle" : "", "family" : "Rao", "given" : "Narasimha", "non-dropping-particle" : "", "parse-names" : false, "suffix" : "" }, { "dropping-particle" : "", "family" : "Steinberger", "given" : "Julia", "non-dropping-particle" : "", "parse-names" : false, "suffix" : "" }, { "dropping-particle" : "", "family" : "Tavoni", "given" : "Massimo", "non-dropping-particle" : "", "parse-names" : false, "suffix" : "" }, { "dropping-particle" : "", "family" : "\u00dcrge-Vorsatz", "given" : "Diana", "non-dropping-particle" : "", "parse-names" : false, "suffix" : "" }, { "dropping-particle" : "", "family" : "Weber", "given" : "Elke U.", "non-dropping-particle" : "", "parse-names" : false, "suffix" : "" } ], "container-title" : "Nature Climate Change", "id" : "ITEM-2", "issue" : "April", "issued" : { "date-parts" : [ [ "2018" ] ] }, "page" : "260-271", "title" : "Towards demand-side solutions for mitigating climate change", "type" : "article-journal", "volume" : "8" }, "uris" : [ "http://www.mendeley.com/documents/?uuid=fb3dcf30-eb56-4283-b79a-957a86896efe" ] } ], "mendeley" : { "formattedCitation" : "&lt;sup&gt;21,22&lt;/sup&gt;", "plainTextFormattedCitation" : "21,22", "previouslyFormattedCitation" : "&lt;sup&gt;21,22&lt;/sup&gt;" }, "properties" : {  }, "schema" : "https://github.com/citation-style-language/schema/raw/master/csl-citation.json" }</w:instrText>
      </w:r>
      <w:r w:rsidR="00D172F0">
        <w:rPr>
          <w:rFonts w:ascii="Calibri" w:eastAsia="Calibri" w:hAnsi="Calibri" w:cs="Calibri"/>
        </w:rPr>
        <w:fldChar w:fldCharType="separate"/>
      </w:r>
      <w:r w:rsidR="001B6993" w:rsidRPr="001B6993">
        <w:rPr>
          <w:rFonts w:ascii="Calibri" w:eastAsia="Calibri" w:hAnsi="Calibri" w:cs="Calibri"/>
          <w:noProof/>
          <w:vertAlign w:val="superscript"/>
        </w:rPr>
        <w:t>21,22</w:t>
      </w:r>
      <w:r w:rsidR="00D172F0">
        <w:rPr>
          <w:rFonts w:ascii="Calibri" w:eastAsia="Calibri" w:hAnsi="Calibri" w:cs="Calibri"/>
        </w:rPr>
        <w:fldChar w:fldCharType="end"/>
      </w:r>
      <w:r w:rsidR="00D172F0">
        <w:rPr>
          <w:rFonts w:ascii="Calibri" w:eastAsia="Calibri" w:hAnsi="Calibri" w:cs="Calibri"/>
        </w:rPr>
        <w:t xml:space="preserve">. </w:t>
      </w:r>
      <w:r>
        <w:rPr>
          <w:rFonts w:ascii="Calibri" w:eastAsia="Calibri" w:hAnsi="Calibri" w:cs="Calibri"/>
        </w:rPr>
        <w:t xml:space="preserve">Cities, as the site of everyday behaviours and practices, offer significant scope for </w:t>
      </w:r>
      <w:r w:rsidR="007F533E">
        <w:rPr>
          <w:rFonts w:ascii="Calibri" w:eastAsia="Calibri" w:hAnsi="Calibri" w:cs="Calibri"/>
        </w:rPr>
        <w:t xml:space="preserve">shaping energy demand through infrastructures, land-use planning and </w:t>
      </w:r>
      <w:r w:rsidR="00E34B7C">
        <w:rPr>
          <w:rFonts w:ascii="Calibri" w:eastAsia="Calibri" w:hAnsi="Calibri" w:cs="Calibri"/>
        </w:rPr>
        <w:t>bottom-up</w:t>
      </w:r>
      <w:r w:rsidR="007F533E">
        <w:rPr>
          <w:rFonts w:ascii="Calibri" w:eastAsia="Calibri" w:hAnsi="Calibri" w:cs="Calibri"/>
        </w:rPr>
        <w:t xml:space="preserve"> social change </w:t>
      </w:r>
      <w:r w:rsidR="007F533E">
        <w:rPr>
          <w:rFonts w:ascii="Calibri" w:eastAsia="Calibri" w:hAnsi="Calibri" w:cs="Calibri"/>
        </w:rPr>
        <w:fldChar w:fldCharType="begin" w:fldLock="1"/>
      </w:r>
      <w:r w:rsidR="001B6993">
        <w:rPr>
          <w:rFonts w:ascii="Calibri" w:eastAsia="Calibri" w:hAnsi="Calibri" w:cs="Calibri"/>
        </w:rPr>
        <w:instrText>ADDIN CSL_CITATION { "citationItems" : [ { "id" : "ITEM-1", "itemData" : { "DOI" : "10.1146/annurev-environ-110615-085428", "ISSN" : "15435938", "abstract" : "The assessment literature on climate change solutions to date has emphasized technologies and options based on cost-effectiveness analysis. However, many solutions to climate change mitigation misalign with such analytical frameworks. Here, we examine demand-side solutions, a crucial class of mitigation options that go beyond technological specification and cost-benefit analysis. To do so, we synthesize demand-side mitigation options in the urban, building, transport, and agricultural sectors. We also highlight the specific nature of demand-side solutions in the context of development. We then discuss key analytical considerations to integrate demand-side options into overarching assessments on mitigation. Such a framework would include infrastructure solutions that interact with endogenous preference formation. Both hard infrastructures, such as the built environment, and soft infrastructures, such as habits and norms, shape behavior and as a consequence offer significant potential for reducing overall energy demand and greenhouse gas emissions. We conclude that systemic infrastructural and behavioral change will likely be a necessary component of a transition to a low-carbon society. [ABSTRACT FROM AUTHOR]", "author" : [ { "dropping-particle" : "", "family" : "Creutzig", "given" : "Felix",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&amp; Resources", "id" : "ITEM-1", "issue" : "1", "issued" : { "date-parts" : [ [ "2016" ] ] }, "page" : "173-198", "title" : "Beyond Technology: Demand-Side Solutions for Climate Change Mitigation.", "type" : "article-journal", "volume" : "41" }, "uris" : [ "http://www.mendeley.com/documents/?uuid=b99c036c-6e7a-4d1a-94bd-e187ae514817" ] } ], "mendeley" : { "formattedCitation" : "&lt;sup&gt;23&lt;/sup&gt;", "plainTextFormattedCitation" : "23", "previouslyFormattedCitation" : "&lt;sup&gt;23&lt;/sup&gt;" }, "properties" : {  }, "schema" : "https://github.com/citation-style-language/schema/raw/master/csl-citation.json" }</w:instrText>
      </w:r>
      <w:r w:rsidR="007F533E">
        <w:rPr>
          <w:rFonts w:ascii="Calibri" w:eastAsia="Calibri" w:hAnsi="Calibri" w:cs="Calibri"/>
        </w:rPr>
        <w:fldChar w:fldCharType="separate"/>
      </w:r>
      <w:r w:rsidR="001B6993" w:rsidRPr="001B6993">
        <w:rPr>
          <w:rFonts w:ascii="Calibri" w:eastAsia="Calibri" w:hAnsi="Calibri" w:cs="Calibri"/>
          <w:noProof/>
          <w:vertAlign w:val="superscript"/>
        </w:rPr>
        <w:t>23</w:t>
      </w:r>
      <w:r w:rsidR="007F533E">
        <w:rPr>
          <w:rFonts w:ascii="Calibri" w:eastAsia="Calibri" w:hAnsi="Calibri" w:cs="Calibri"/>
        </w:rPr>
        <w:fldChar w:fldCharType="end"/>
      </w:r>
      <w:r w:rsidR="007F533E">
        <w:rPr>
          <w:rFonts w:ascii="Calibri" w:eastAsia="Calibri" w:hAnsi="Calibri" w:cs="Calibri"/>
        </w:rPr>
        <w:t xml:space="preserve">. </w:t>
      </w:r>
      <w:r w:rsidR="002A1FFB">
        <w:rPr>
          <w:rFonts w:ascii="Calibri" w:eastAsia="Calibri" w:hAnsi="Calibri" w:cs="Calibri"/>
        </w:rPr>
        <w:t>We</w:t>
      </w:r>
      <w:r w:rsidR="00D172F0">
        <w:rPr>
          <w:rFonts w:ascii="Calibri" w:eastAsia="Calibri" w:hAnsi="Calibri" w:cs="Calibri"/>
        </w:rPr>
        <w:t xml:space="preserve"> therefore </w:t>
      </w:r>
      <w:r w:rsidR="002A1FFB">
        <w:rPr>
          <w:rFonts w:ascii="Calibri" w:eastAsia="Calibri" w:hAnsi="Calibri" w:cs="Calibri"/>
        </w:rPr>
        <w:t xml:space="preserve">see </w:t>
      </w:r>
      <w:r w:rsidR="00D172F0">
        <w:rPr>
          <w:rFonts w:ascii="Calibri" w:eastAsia="Calibri" w:hAnsi="Calibri" w:cs="Calibri"/>
        </w:rPr>
        <w:t xml:space="preserve">an important role for urban research in </w:t>
      </w:r>
      <w:r w:rsidR="00C17842">
        <w:rPr>
          <w:rFonts w:ascii="Calibri" w:eastAsia="Calibri" w:hAnsi="Calibri" w:cs="Calibri"/>
        </w:rPr>
        <w:t xml:space="preserve">assessing </w:t>
      </w:r>
      <w:r w:rsidR="00D172F0">
        <w:rPr>
          <w:rFonts w:ascii="Calibri" w:eastAsia="Calibri" w:hAnsi="Calibri" w:cs="Calibri"/>
        </w:rPr>
        <w:t>demand-side</w:t>
      </w:r>
      <w:r w:rsidR="00C17842">
        <w:rPr>
          <w:rFonts w:ascii="Calibri" w:eastAsia="Calibri" w:hAnsi="Calibri" w:cs="Calibri"/>
        </w:rPr>
        <w:t xml:space="preserve"> solutions, not least from the perspective of </w:t>
      </w:r>
      <w:r w:rsidR="00F52E6F">
        <w:rPr>
          <w:rFonts w:ascii="Calibri" w:eastAsia="Calibri" w:hAnsi="Calibri" w:cs="Calibri"/>
        </w:rPr>
        <w:t xml:space="preserve">trade-offs and synergies with broader sustainability issues and human well-being </w:t>
      </w:r>
      <w:r w:rsidR="00F52E6F">
        <w:rPr>
          <w:rFonts w:ascii="Calibri" w:eastAsia="Calibri" w:hAnsi="Calibri" w:cs="Calibri"/>
        </w:rPr>
        <w:fldChar w:fldCharType="begin" w:fldLock="1"/>
      </w:r>
      <w:r w:rsidR="001B6993">
        <w:rPr>
          <w:rFonts w:ascii="Calibri" w:eastAsia="Calibri" w:hAnsi="Calibri" w:cs="Calibri"/>
        </w:rPr>
        <w:instrText>ADDIN CSL_CITATION { "citationItems" : [ { "id" : "ITEM-1", "itemData" : { "DOI" : "10.1002/wcc.485", "ISSN" : "17577780", "author" : [ { "dropping-particle" : "", "family" : "Lamb", "given" : "William F", "non-dropping-particle" : "", "parse-names" : false, "suffix" : "" }, { "dropping-particle" : "", "family" : "Steinberger", "given" : "Julia K", "non-dropping-particle" : "", "parse-names" : false, "suffix" : "" } ], "container-title" : "Wiley Interdisciplinary Reviews: Climate Change", "id" : "ITEM-1", "issue" : "6", "issued" : { "date-parts" : [ [ "2017" ] ] }, "page" : "1-16", "title" : "Human well-being and climate change mitigation", "type" : "article-journal", "volume" : "8" }, "uris" : [ "http://www.mendeley.com/documents/?uuid=ec958e40-2539-4ffa-91a1-5be44b371009" ] }, { "id" : "ITEM-2", "itemData" : { "DOI" : "10.1088/1748-9326/aa9281", "author" : [ { "dropping-particle" : "", "family" : "Ahmad", "given" : "Sohail", "non-dropping-particle" : "", "parse-names" : false, "suffix" : "" }, { "dropping-particle" : "", "family" : "Pachauri", "given" : "Shonali", "non-dropping-particle" : "", "parse-names" : false, "suffix" : "" }, { "dropping-particle" : "", "family" : "Creutzig", "given" : "Felix", "non-dropping-particle" : "", "parse-names" : false, "suffix" : "" } ], "container-title" : "Environmental Research Letters", "id" : "ITEM-2", "issue" : "114017", "issued" : { "date-parts" : [ [ "2017" ] ] }, "title" : "Synergies and trade-offs between energy-efficient urbanization and health", "type" : "article-journal", "volume" : "12" }, "uris" : [ "http://www.mendeley.com/documents/?uuid=9e89a9f6-c668-4909-b140-a43aa5691163" ] } ], "mendeley" : { "formattedCitation" : "&lt;sup&gt;24,25&lt;/sup&gt;", "plainTextFormattedCitation" : "24,25", "previouslyFormattedCitation" : "&lt;sup&gt;24,25&lt;/sup&gt;" }, "properties" : {  }, "schema" : "https://github.com/citation-style-language/schema/raw/master/csl-citation.json" }</w:instrText>
      </w:r>
      <w:r w:rsidR="00F52E6F">
        <w:rPr>
          <w:rFonts w:ascii="Calibri" w:eastAsia="Calibri" w:hAnsi="Calibri" w:cs="Calibri"/>
        </w:rPr>
        <w:fldChar w:fldCharType="separate"/>
      </w:r>
      <w:r w:rsidR="001B6993" w:rsidRPr="001B6993">
        <w:rPr>
          <w:rFonts w:ascii="Calibri" w:eastAsia="Calibri" w:hAnsi="Calibri" w:cs="Calibri"/>
          <w:noProof/>
          <w:vertAlign w:val="superscript"/>
        </w:rPr>
        <w:t>24,25</w:t>
      </w:r>
      <w:r w:rsidR="00F52E6F">
        <w:rPr>
          <w:rFonts w:ascii="Calibri" w:eastAsia="Calibri" w:hAnsi="Calibri" w:cs="Calibri"/>
        </w:rPr>
        <w:fldChar w:fldCharType="end"/>
      </w:r>
      <w:r w:rsidR="00F52E6F">
        <w:rPr>
          <w:rFonts w:ascii="Calibri" w:eastAsia="Calibri" w:hAnsi="Calibri" w:cs="Calibri"/>
        </w:rPr>
        <w:t>. Case studies may be well suited for this task, due to their rich contextual analysis and ability to integrate diverse quantitative and qualitative lines of evidence.</w:t>
      </w:r>
    </w:p>
    <w:p w14:paraId="078B13DE" w14:textId="529D3631" w:rsidR="004B5351" w:rsidRDefault="008E2951" w:rsidP="00F52E6F">
      <w:pPr>
        <w:rPr>
          <w:rFonts w:ascii="Calibri" w:eastAsia="Calibri" w:hAnsi="Calibri" w:cs="Calibri"/>
        </w:rPr>
      </w:pPr>
      <w:r>
        <w:rPr>
          <w:rFonts w:ascii="Calibri" w:eastAsia="Calibri" w:hAnsi="Calibri" w:cs="Calibri"/>
        </w:rPr>
        <w:t>As i</w:t>
      </w:r>
      <w:r w:rsidR="00F52E6F">
        <w:rPr>
          <w:rFonts w:ascii="Calibri" w:eastAsia="Calibri" w:hAnsi="Calibri" w:cs="Calibri"/>
        </w:rPr>
        <w:t xml:space="preserve">t is increasingly difficult to track the development of </w:t>
      </w:r>
      <w:r>
        <w:rPr>
          <w:rFonts w:ascii="Calibri" w:eastAsia="Calibri" w:hAnsi="Calibri" w:cs="Calibri"/>
        </w:rPr>
        <w:t xml:space="preserve">rapidly growing </w:t>
      </w:r>
      <w:r w:rsidR="007F533E">
        <w:rPr>
          <w:rFonts w:ascii="Calibri" w:eastAsia="Calibri" w:hAnsi="Calibri" w:cs="Calibri"/>
        </w:rPr>
        <w:t xml:space="preserve">scientific fields, </w:t>
      </w:r>
      <w:r>
        <w:rPr>
          <w:rFonts w:ascii="Calibri" w:eastAsia="Calibri" w:hAnsi="Calibri" w:cs="Calibri"/>
        </w:rPr>
        <w:t>w</w:t>
      </w:r>
      <w:r w:rsidR="002A1FFB">
        <w:rPr>
          <w:rFonts w:ascii="Calibri" w:eastAsia="Calibri" w:hAnsi="Calibri" w:cs="Calibri"/>
        </w:rPr>
        <w:t>e</w:t>
      </w:r>
      <w:r w:rsidR="006B0909">
        <w:rPr>
          <w:rFonts w:ascii="Calibri" w:eastAsia="Calibri" w:hAnsi="Calibri" w:cs="Calibri"/>
        </w:rPr>
        <w:t xml:space="preserve"> turn to natural language processing methods </w:t>
      </w:r>
      <w:r w:rsidR="005140EE">
        <w:rPr>
          <w:rFonts w:ascii="Calibri" w:eastAsia="Calibri" w:hAnsi="Calibri" w:cs="Calibri"/>
        </w:rPr>
        <w:t xml:space="preserve">in order </w:t>
      </w:r>
      <w:r w:rsidR="006B0909">
        <w:rPr>
          <w:rFonts w:ascii="Calibri" w:eastAsia="Calibri" w:hAnsi="Calibri" w:cs="Calibri"/>
        </w:rPr>
        <w:t xml:space="preserve">to outline the scope of </w:t>
      </w:r>
      <w:r w:rsidR="00E77AAE">
        <w:rPr>
          <w:rFonts w:ascii="Calibri" w:eastAsia="Calibri" w:hAnsi="Calibri" w:cs="Calibri"/>
        </w:rPr>
        <w:t xml:space="preserve">mitigation </w:t>
      </w:r>
      <w:r w:rsidR="006B0909">
        <w:rPr>
          <w:rFonts w:ascii="Calibri" w:eastAsia="Calibri" w:hAnsi="Calibri" w:cs="Calibri"/>
        </w:rPr>
        <w:t xml:space="preserve">research carried out on cities. </w:t>
      </w:r>
      <w:r w:rsidR="007B525F">
        <w:rPr>
          <w:rFonts w:ascii="Calibri" w:eastAsia="Calibri" w:hAnsi="Calibri" w:cs="Calibri"/>
        </w:rPr>
        <w:t>Using the identified</w:t>
      </w:r>
      <w:r w:rsidR="00F52E6F">
        <w:rPr>
          <w:rFonts w:ascii="Calibri" w:eastAsia="Calibri" w:hAnsi="Calibri" w:cs="Calibri"/>
        </w:rPr>
        <w:t xml:space="preserve"> corpus of 3,440</w:t>
      </w:r>
      <w:r w:rsidR="007B525F">
        <w:rPr>
          <w:rFonts w:ascii="Calibri" w:eastAsia="Calibri" w:hAnsi="Calibri" w:cs="Calibri"/>
        </w:rPr>
        <w:t xml:space="preserve"> case studies w</w:t>
      </w:r>
      <w:r w:rsidR="006B0909">
        <w:rPr>
          <w:rFonts w:ascii="Calibri" w:eastAsia="Calibri" w:hAnsi="Calibri" w:cs="Calibri"/>
        </w:rPr>
        <w:t xml:space="preserve">e construct a matrix of </w:t>
      </w:r>
      <w:r w:rsidR="00800CE3">
        <w:rPr>
          <w:rFonts w:ascii="Calibri" w:eastAsia="Calibri" w:hAnsi="Calibri" w:cs="Calibri"/>
        </w:rPr>
        <w:t xml:space="preserve">documents and the words they contain (abstracts only), factorising to obtain the </w:t>
      </w:r>
      <w:r w:rsidR="00864093">
        <w:rPr>
          <w:rFonts w:ascii="Calibri" w:eastAsia="Calibri" w:hAnsi="Calibri" w:cs="Calibri"/>
        </w:rPr>
        <w:t>‘</w:t>
      </w:r>
      <w:r w:rsidR="00800CE3">
        <w:rPr>
          <w:rFonts w:ascii="Calibri" w:eastAsia="Calibri" w:hAnsi="Calibri" w:cs="Calibri"/>
        </w:rPr>
        <w:t>topics</w:t>
      </w:r>
      <w:r w:rsidR="00864093">
        <w:rPr>
          <w:rFonts w:ascii="Calibri" w:eastAsia="Calibri" w:hAnsi="Calibri" w:cs="Calibri"/>
        </w:rPr>
        <w:t>’</w:t>
      </w:r>
      <w:r w:rsidR="00800CE3">
        <w:rPr>
          <w:rFonts w:ascii="Calibri" w:eastAsia="Calibri" w:hAnsi="Calibri" w:cs="Calibri"/>
        </w:rPr>
        <w:t xml:space="preserve"> that describe commonly co-occurring words across the document set (</w:t>
      </w:r>
      <w:r>
        <w:rPr>
          <w:rFonts w:ascii="Calibri" w:eastAsia="Calibri" w:hAnsi="Calibri" w:cs="Calibri"/>
        </w:rPr>
        <w:t>we subsequently refer to this as “topic modelling”; see methods</w:t>
      </w:r>
      <w:r w:rsidR="00800CE3">
        <w:rPr>
          <w:rFonts w:ascii="Calibri" w:eastAsia="Calibri" w:hAnsi="Calibri" w:cs="Calibri"/>
        </w:rPr>
        <w:t>).</w:t>
      </w:r>
      <w:r w:rsidR="00D87FCA">
        <w:rPr>
          <w:rFonts w:ascii="Calibri" w:eastAsia="Calibri" w:hAnsi="Calibri" w:cs="Calibri"/>
        </w:rPr>
        <w:t xml:space="preserve"> In essence</w:t>
      </w:r>
      <w:r w:rsidR="00864093">
        <w:rPr>
          <w:rFonts w:ascii="Calibri" w:eastAsia="Calibri" w:hAnsi="Calibri" w:cs="Calibri"/>
        </w:rPr>
        <w:t>,</w:t>
      </w:r>
      <w:r w:rsidR="00D87FCA">
        <w:rPr>
          <w:rFonts w:ascii="Calibri" w:eastAsia="Calibri" w:hAnsi="Calibri" w:cs="Calibri"/>
        </w:rPr>
        <w:t xml:space="preserve"> machine reading software </w:t>
      </w:r>
      <w:r w:rsidR="00864093">
        <w:rPr>
          <w:rFonts w:ascii="Calibri" w:eastAsia="Calibri" w:hAnsi="Calibri" w:cs="Calibri"/>
        </w:rPr>
        <w:t xml:space="preserve">discovers the latent </w:t>
      </w:r>
      <w:r w:rsidR="00A5626E">
        <w:rPr>
          <w:rFonts w:ascii="Calibri" w:eastAsia="Calibri" w:hAnsi="Calibri" w:cs="Calibri"/>
        </w:rPr>
        <w:t xml:space="preserve">topics </w:t>
      </w:r>
      <w:r w:rsidR="00864093">
        <w:rPr>
          <w:rFonts w:ascii="Calibri" w:eastAsia="Calibri" w:hAnsi="Calibri" w:cs="Calibri"/>
        </w:rPr>
        <w:t xml:space="preserve">that permeate the document set and categorises each document accordingly, substituting </w:t>
      </w:r>
      <w:r w:rsidR="007A3671">
        <w:rPr>
          <w:rFonts w:ascii="Calibri" w:eastAsia="Calibri" w:hAnsi="Calibri" w:cs="Calibri"/>
        </w:rPr>
        <w:t xml:space="preserve">for the laborious task of reading and </w:t>
      </w:r>
      <w:r w:rsidR="00864093">
        <w:rPr>
          <w:rFonts w:ascii="Calibri" w:eastAsia="Calibri" w:hAnsi="Calibri" w:cs="Calibri"/>
        </w:rPr>
        <w:t xml:space="preserve">tagging </w:t>
      </w:r>
      <w:r w:rsidR="00E71A86">
        <w:rPr>
          <w:rFonts w:ascii="Calibri" w:eastAsia="Calibri" w:hAnsi="Calibri" w:cs="Calibri"/>
        </w:rPr>
        <w:t xml:space="preserve">each </w:t>
      </w:r>
      <w:r w:rsidR="00864093">
        <w:rPr>
          <w:rFonts w:ascii="Calibri" w:eastAsia="Calibri" w:hAnsi="Calibri" w:cs="Calibri"/>
        </w:rPr>
        <w:t>article</w:t>
      </w:r>
      <w:r w:rsidR="007A3671">
        <w:rPr>
          <w:rFonts w:ascii="Calibri" w:eastAsia="Calibri" w:hAnsi="Calibri" w:cs="Calibri"/>
        </w:rPr>
        <w:t xml:space="preserve"> by hand</w:t>
      </w:r>
      <w:r w:rsidR="00D87FCA">
        <w:rPr>
          <w:rFonts w:ascii="Calibri" w:eastAsia="Calibri" w:hAnsi="Calibri" w:cs="Calibri"/>
        </w:rPr>
        <w:t>.</w:t>
      </w:r>
      <w:r w:rsidR="00857192">
        <w:rPr>
          <w:rFonts w:ascii="Calibri" w:eastAsia="Calibri" w:hAnsi="Calibri" w:cs="Calibri"/>
        </w:rPr>
        <w:t xml:space="preserve"> </w:t>
      </w:r>
      <w:r w:rsidR="00F52E6F">
        <w:rPr>
          <w:rFonts w:ascii="Calibri" w:eastAsia="Calibri" w:hAnsi="Calibri" w:cs="Calibri"/>
        </w:rPr>
        <w:t>Th</w:t>
      </w:r>
      <w:r w:rsidR="002D3326">
        <w:rPr>
          <w:rFonts w:ascii="Calibri" w:eastAsia="Calibri" w:hAnsi="Calibri" w:cs="Calibri"/>
        </w:rPr>
        <w:t>e</w:t>
      </w:r>
      <w:r>
        <w:rPr>
          <w:rFonts w:ascii="Calibri" w:eastAsia="Calibri" w:hAnsi="Calibri" w:cs="Calibri"/>
        </w:rPr>
        <w:t xml:space="preserve"> unsupervised ‘learning’</w:t>
      </w:r>
      <w:r w:rsidR="00857192">
        <w:rPr>
          <w:rFonts w:ascii="Calibri" w:eastAsia="Calibri" w:hAnsi="Calibri" w:cs="Calibri"/>
        </w:rPr>
        <w:t xml:space="preserve"> </w:t>
      </w:r>
      <w:r w:rsidR="002D3326">
        <w:rPr>
          <w:rFonts w:ascii="Calibri" w:eastAsia="Calibri" w:hAnsi="Calibri" w:cs="Calibri"/>
        </w:rPr>
        <w:t xml:space="preserve">in this method also </w:t>
      </w:r>
      <w:r w:rsidR="00857192">
        <w:rPr>
          <w:rFonts w:ascii="Calibri" w:eastAsia="Calibri" w:hAnsi="Calibri" w:cs="Calibri"/>
        </w:rPr>
        <w:t xml:space="preserve">reduces subjectivity </w:t>
      </w:r>
      <w:r w:rsidR="00F52E6F">
        <w:rPr>
          <w:rFonts w:ascii="Calibri" w:eastAsia="Calibri" w:hAnsi="Calibri" w:cs="Calibri"/>
        </w:rPr>
        <w:t xml:space="preserve">in </w:t>
      </w:r>
      <w:r w:rsidR="002D3326">
        <w:rPr>
          <w:rFonts w:ascii="Calibri" w:eastAsia="Calibri" w:hAnsi="Calibri" w:cs="Calibri"/>
        </w:rPr>
        <w:t xml:space="preserve">one’s overall </w:t>
      </w:r>
      <w:r w:rsidR="00F52E6F">
        <w:rPr>
          <w:rFonts w:ascii="Calibri" w:eastAsia="Calibri" w:hAnsi="Calibri" w:cs="Calibri"/>
        </w:rPr>
        <w:t xml:space="preserve">assessment of </w:t>
      </w:r>
      <w:r w:rsidR="002D3326">
        <w:rPr>
          <w:rFonts w:ascii="Calibri" w:eastAsia="Calibri" w:hAnsi="Calibri" w:cs="Calibri"/>
        </w:rPr>
        <w:t>a body of literature.</w:t>
      </w:r>
    </w:p>
    <w:p w14:paraId="7434F5AC" w14:textId="57157FF4" w:rsidR="008637D8" w:rsidRDefault="005140EE" w:rsidP="008637D8">
      <w:pPr>
        <w:keepNext/>
      </w:pPr>
      <w:r>
        <w:rPr>
          <w:noProof/>
        </w:rPr>
        <w:drawing>
          <wp:inline distT="0" distB="0" distL="0" distR="0" wp14:anchorId="6EDA950B" wp14:editId="6C799B5A">
            <wp:extent cx="5760720" cy="34296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3_m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29635"/>
                    </a:xfrm>
                    <a:prstGeom prst="rect">
                      <a:avLst/>
                    </a:prstGeom>
                  </pic:spPr>
                </pic:pic>
              </a:graphicData>
            </a:graphic>
          </wp:inline>
        </w:drawing>
      </w:r>
    </w:p>
    <w:p w14:paraId="6E99FCD2" w14:textId="626785F3" w:rsidR="00994AE5" w:rsidRDefault="008637D8" w:rsidP="008637D8">
      <w:pPr>
        <w:pStyle w:val="Caption"/>
        <w:rPr>
          <w:rFonts w:ascii="Calibri" w:eastAsia="Calibri" w:hAnsi="Calibri" w:cs="Calibri"/>
        </w:rPr>
      </w:pPr>
      <w:bookmarkStart w:id="103" w:name="_Ref512603180"/>
      <w:r>
        <w:t xml:space="preserve">Figure </w:t>
      </w:r>
      <w:fldSimple w:instr=" SEQ Figure \* ARABIC ">
        <w:r w:rsidR="007B730F">
          <w:rPr>
            <w:noProof/>
          </w:rPr>
          <w:t>3</w:t>
        </w:r>
      </w:fldSimple>
      <w:bookmarkEnd w:id="103"/>
      <w:r>
        <w:t xml:space="preserve">: </w:t>
      </w:r>
      <w:r w:rsidR="00C7223C">
        <w:t>Urban c</w:t>
      </w:r>
      <w:r>
        <w:t>ase study</w:t>
      </w:r>
      <w:r w:rsidR="00C7223C">
        <w:t xml:space="preserve"> cities</w:t>
      </w:r>
      <w:r>
        <w:t xml:space="preserve"> and topics by region</w:t>
      </w:r>
    </w:p>
    <w:p w14:paraId="627D0A01" w14:textId="7EDFDCBD" w:rsidR="002D3326" w:rsidRDefault="008E2951" w:rsidP="007D21EC">
      <w:pPr>
        <w:rPr>
          <w:rFonts w:ascii="Calibri" w:eastAsia="Calibri" w:hAnsi="Calibri" w:cs="Calibri"/>
        </w:rPr>
      </w:pPr>
      <w:r>
        <w:rPr>
          <w:rFonts w:ascii="Calibri" w:eastAsia="Calibri" w:hAnsi="Calibri" w:cs="Calibri"/>
        </w:rPr>
        <w:t xml:space="preserve">We isolate 17 topics areas </w:t>
      </w:r>
      <w:r w:rsidR="00E77AAE">
        <w:rPr>
          <w:rFonts w:ascii="Calibri" w:eastAsia="Calibri" w:hAnsi="Calibri" w:cs="Calibri"/>
        </w:rPr>
        <w:t xml:space="preserve">in the set of case studies (SI Text </w:t>
      </w:r>
      <w:r w:rsidR="005140EE" w:rsidRPr="005140EE">
        <w:rPr>
          <w:rFonts w:ascii="Calibri" w:eastAsia="Calibri" w:hAnsi="Calibri" w:cs="Calibri"/>
        </w:rPr>
        <w:fldChar w:fldCharType="begin"/>
      </w:r>
      <w:r w:rsidR="005140EE" w:rsidRPr="005140EE">
        <w:rPr>
          <w:rFonts w:ascii="Calibri" w:eastAsia="Calibri" w:hAnsi="Calibri" w:cs="Calibri"/>
        </w:rPr>
        <w:instrText xml:space="preserve"> REF _Ref512600234 \h  \* MERGEFORMAT </w:instrText>
      </w:r>
      <w:r w:rsidR="005140EE" w:rsidRPr="005140EE">
        <w:rPr>
          <w:rFonts w:ascii="Calibri" w:eastAsia="Calibri" w:hAnsi="Calibri" w:cs="Calibri"/>
        </w:rPr>
      </w:r>
      <w:r w:rsidR="005140EE" w:rsidRPr="005140EE">
        <w:rPr>
          <w:rFonts w:ascii="Calibri" w:eastAsia="Calibri" w:hAnsi="Calibri" w:cs="Calibri"/>
        </w:rPr>
        <w:fldChar w:fldCharType="separate"/>
      </w:r>
      <w:r w:rsidR="005140EE" w:rsidRPr="005140EE">
        <w:t xml:space="preserve">Table </w:t>
      </w:r>
      <w:r w:rsidR="005140EE" w:rsidRPr="005140EE">
        <w:rPr>
          <w:noProof/>
        </w:rPr>
        <w:t>4</w:t>
      </w:r>
      <w:r w:rsidR="005140EE" w:rsidRPr="005140EE">
        <w:rPr>
          <w:rFonts w:ascii="Calibri" w:eastAsia="Calibri" w:hAnsi="Calibri" w:cs="Calibri"/>
        </w:rPr>
        <w:fldChar w:fldCharType="end"/>
      </w:r>
      <w:r w:rsidR="00E77AAE" w:rsidRPr="005140EE">
        <w:rPr>
          <w:rFonts w:ascii="Calibri" w:eastAsia="Calibri" w:hAnsi="Calibri" w:cs="Calibri"/>
        </w:rPr>
        <w:t xml:space="preserve">). </w:t>
      </w:r>
      <w:r w:rsidR="002D3326" w:rsidRPr="005140EE">
        <w:rPr>
          <w:rFonts w:ascii="Calibri" w:eastAsia="Calibri" w:hAnsi="Calibri" w:cs="Calibri"/>
        </w:rPr>
        <w:t>D</w:t>
      </w:r>
      <w:r w:rsidR="00A32826" w:rsidRPr="005140EE">
        <w:rPr>
          <w:rFonts w:ascii="Calibri" w:eastAsia="Calibri" w:hAnsi="Calibri" w:cs="Calibri"/>
        </w:rPr>
        <w:t xml:space="preserve">emand-side </w:t>
      </w:r>
      <w:r w:rsidR="00816415" w:rsidRPr="005140EE">
        <w:rPr>
          <w:rFonts w:ascii="Calibri" w:eastAsia="Calibri" w:hAnsi="Calibri" w:cs="Calibri"/>
        </w:rPr>
        <w:t xml:space="preserve">topics </w:t>
      </w:r>
      <w:r w:rsidR="002D3326" w:rsidRPr="005140EE">
        <w:rPr>
          <w:rFonts w:ascii="Calibri" w:eastAsia="Calibri" w:hAnsi="Calibri" w:cs="Calibri"/>
        </w:rPr>
        <w:t>are indeed prevalent</w:t>
      </w:r>
      <w:r w:rsidR="00FD1394" w:rsidRPr="005140EE">
        <w:rPr>
          <w:rFonts w:ascii="Calibri" w:eastAsia="Calibri" w:hAnsi="Calibri" w:cs="Calibri"/>
        </w:rPr>
        <w:t xml:space="preserve">, for instance </w:t>
      </w:r>
      <w:r w:rsidR="005140EE">
        <w:rPr>
          <w:rFonts w:ascii="Calibri" w:eastAsia="Calibri" w:hAnsi="Calibri" w:cs="Calibri"/>
        </w:rPr>
        <w:t xml:space="preserve">covering </w:t>
      </w:r>
      <w:r w:rsidR="00A32826" w:rsidRPr="005140EE">
        <w:rPr>
          <w:rFonts w:ascii="Calibri" w:eastAsia="Calibri" w:hAnsi="Calibri" w:cs="Calibri"/>
        </w:rPr>
        <w:t>transportation, waste management</w:t>
      </w:r>
      <w:r w:rsidR="007D21EC">
        <w:rPr>
          <w:rFonts w:ascii="Calibri" w:eastAsia="Calibri" w:hAnsi="Calibri" w:cs="Calibri"/>
        </w:rPr>
        <w:t>,</w:t>
      </w:r>
      <w:r w:rsidR="00A32826">
        <w:rPr>
          <w:rFonts w:ascii="Calibri" w:eastAsia="Calibri" w:hAnsi="Calibri" w:cs="Calibri"/>
        </w:rPr>
        <w:t xml:space="preserve"> and energy </w:t>
      </w:r>
      <w:r w:rsidR="002D3326">
        <w:rPr>
          <w:rFonts w:ascii="Calibri" w:eastAsia="Calibri" w:hAnsi="Calibri" w:cs="Calibri"/>
        </w:rPr>
        <w:t xml:space="preserve">and heat </w:t>
      </w:r>
      <w:r w:rsidR="00A32826">
        <w:rPr>
          <w:rFonts w:ascii="Calibri" w:eastAsia="Calibri" w:hAnsi="Calibri" w:cs="Calibri"/>
        </w:rPr>
        <w:t>demand in buildings – alongside issues of urban governance, urban form and CO</w:t>
      </w:r>
      <w:r w:rsidR="00A32826" w:rsidRPr="00A32826">
        <w:rPr>
          <w:rFonts w:ascii="Calibri" w:eastAsia="Calibri" w:hAnsi="Calibri" w:cs="Calibri"/>
          <w:vertAlign w:val="subscript"/>
        </w:rPr>
        <w:t>2</w:t>
      </w:r>
      <w:r w:rsidR="00A32826">
        <w:rPr>
          <w:rFonts w:ascii="Calibri" w:eastAsia="Calibri" w:hAnsi="Calibri" w:cs="Calibri"/>
        </w:rPr>
        <w:t xml:space="preserve"> emissions accounting. A single supply-side topic emerges on solar PV.</w:t>
      </w:r>
      <w:r w:rsidR="001857F0">
        <w:rPr>
          <w:rFonts w:ascii="Calibri" w:eastAsia="Calibri" w:hAnsi="Calibri" w:cs="Calibri"/>
        </w:rPr>
        <w:t xml:space="preserve"> </w:t>
      </w:r>
      <w:r w:rsidR="007D21EC">
        <w:rPr>
          <w:rFonts w:ascii="Calibri" w:eastAsia="Calibri" w:hAnsi="Calibri" w:cs="Calibri"/>
        </w:rPr>
        <w:t>Wider sustainability issues such as air pollution, water demand, urban ecology and climate adaptation are also integrated in the case studies we identify.</w:t>
      </w:r>
    </w:p>
    <w:p w14:paraId="0F49B939" w14:textId="6317D77E" w:rsidR="00A32826" w:rsidRDefault="002D3326" w:rsidP="002D3326">
      <w:pPr>
        <w:rPr>
          <w:rFonts w:ascii="Calibri" w:eastAsia="Calibri" w:hAnsi="Calibri" w:cs="Calibri"/>
        </w:rPr>
      </w:pPr>
      <w:r>
        <w:rPr>
          <w:rFonts w:ascii="Calibri" w:eastAsia="Calibri" w:hAnsi="Calibri" w:cs="Calibri"/>
        </w:rPr>
        <w:lastRenderedPageBreak/>
        <w:t>As</w:t>
      </w:r>
      <w:r w:rsidR="008E2951">
        <w:rPr>
          <w:rFonts w:ascii="Calibri" w:eastAsia="Calibri" w:hAnsi="Calibri" w:cs="Calibri"/>
        </w:rPr>
        <w:t xml:space="preserve"> each case study document is marked up by </w:t>
      </w:r>
      <w:r>
        <w:rPr>
          <w:rFonts w:ascii="Calibri" w:eastAsia="Calibri" w:hAnsi="Calibri" w:cs="Calibri"/>
        </w:rPr>
        <w:t xml:space="preserve">a </w:t>
      </w:r>
      <w:r w:rsidR="008E2951">
        <w:rPr>
          <w:rFonts w:ascii="Calibri" w:eastAsia="Calibri" w:hAnsi="Calibri" w:cs="Calibri"/>
        </w:rPr>
        <w:t xml:space="preserve">combination of </w:t>
      </w:r>
      <w:r w:rsidR="00022DCB">
        <w:rPr>
          <w:rFonts w:ascii="Calibri" w:eastAsia="Calibri" w:hAnsi="Calibri" w:cs="Calibri"/>
        </w:rPr>
        <w:t xml:space="preserve">these </w:t>
      </w:r>
      <w:r w:rsidR="008E2951">
        <w:rPr>
          <w:rFonts w:ascii="Calibri" w:eastAsia="Calibri" w:hAnsi="Calibri" w:cs="Calibri"/>
        </w:rPr>
        <w:t>topics</w:t>
      </w:r>
      <w:r>
        <w:rPr>
          <w:rFonts w:ascii="Calibri" w:eastAsia="Calibri" w:hAnsi="Calibri" w:cs="Calibri"/>
        </w:rPr>
        <w:t xml:space="preserve">, </w:t>
      </w:r>
      <w:r w:rsidR="008E3899">
        <w:rPr>
          <w:rFonts w:ascii="Calibri" w:eastAsia="Calibri" w:hAnsi="Calibri" w:cs="Calibri"/>
        </w:rPr>
        <w:t>the</w:t>
      </w:r>
      <w:r w:rsidR="00FD1394">
        <w:rPr>
          <w:rFonts w:ascii="Calibri" w:eastAsia="Calibri" w:hAnsi="Calibri" w:cs="Calibri"/>
        </w:rPr>
        <w:t xml:space="preserve"> </w:t>
      </w:r>
      <w:r>
        <w:rPr>
          <w:rFonts w:ascii="Calibri" w:eastAsia="Calibri" w:hAnsi="Calibri" w:cs="Calibri"/>
        </w:rPr>
        <w:t xml:space="preserve">analysis </w:t>
      </w:r>
      <w:r w:rsidR="008E3899">
        <w:rPr>
          <w:rFonts w:ascii="Calibri" w:eastAsia="Calibri" w:hAnsi="Calibri" w:cs="Calibri"/>
        </w:rPr>
        <w:t xml:space="preserve">can be scaled-up </w:t>
      </w:r>
      <w:r>
        <w:rPr>
          <w:rFonts w:ascii="Calibri" w:eastAsia="Calibri" w:hAnsi="Calibri" w:cs="Calibri"/>
        </w:rPr>
        <w:t>to groups of documents</w:t>
      </w:r>
      <w:r w:rsidR="00FD1394">
        <w:rPr>
          <w:rFonts w:ascii="Calibri" w:eastAsia="Calibri" w:hAnsi="Calibri" w:cs="Calibri"/>
        </w:rPr>
        <w:t>, for instance</w:t>
      </w:r>
      <w:r>
        <w:rPr>
          <w:rFonts w:ascii="Calibri" w:eastAsia="Calibri" w:hAnsi="Calibri" w:cs="Calibri"/>
        </w:rPr>
        <w:t xml:space="preserve"> </w:t>
      </w:r>
      <w:r w:rsidR="0025301F">
        <w:rPr>
          <w:rFonts w:ascii="Calibri" w:eastAsia="Calibri" w:hAnsi="Calibri" w:cs="Calibri"/>
        </w:rPr>
        <w:t xml:space="preserve">to analyse prevalent (or lacking) topics at a regional level. </w:t>
      </w:r>
      <w:commentRangeStart w:id="104"/>
      <w:r w:rsidR="0025301F">
        <w:rPr>
          <w:rFonts w:ascii="Calibri" w:eastAsia="Calibri" w:hAnsi="Calibri" w:cs="Calibri"/>
        </w:rPr>
        <w:t>Here</w:t>
      </w:r>
      <w:r w:rsidR="00A32826">
        <w:rPr>
          <w:rFonts w:ascii="Calibri" w:eastAsia="Calibri" w:hAnsi="Calibri" w:cs="Calibri"/>
        </w:rPr>
        <w:t xml:space="preserve"> we observe that emissions accounting and urban form are frequent subjects of case study research situated in Asia</w:t>
      </w:r>
      <w:r w:rsidR="004400F9">
        <w:rPr>
          <w:rFonts w:ascii="Calibri" w:eastAsia="Calibri" w:hAnsi="Calibri" w:cs="Calibri"/>
        </w:rPr>
        <w:t xml:space="preserve"> (</w:t>
      </w:r>
      <w:r w:rsidR="00664AB9">
        <w:rPr>
          <w:rFonts w:ascii="Calibri" w:eastAsia="Calibri" w:hAnsi="Calibri" w:cs="Calibri"/>
        </w:rPr>
        <w:fldChar w:fldCharType="begin"/>
      </w:r>
      <w:r w:rsidR="00664AB9">
        <w:rPr>
          <w:rFonts w:ascii="Calibri" w:eastAsia="Calibri" w:hAnsi="Calibri" w:cs="Calibri"/>
        </w:rPr>
        <w:instrText xml:space="preserve"> REF _Ref512603180 \h </w:instrText>
      </w:r>
      <w:r w:rsidR="00664AB9">
        <w:rPr>
          <w:rFonts w:ascii="Calibri" w:eastAsia="Calibri" w:hAnsi="Calibri" w:cs="Calibri"/>
        </w:rPr>
      </w:r>
      <w:r w:rsidR="00664AB9">
        <w:rPr>
          <w:rFonts w:ascii="Calibri" w:eastAsia="Calibri" w:hAnsi="Calibri" w:cs="Calibri"/>
        </w:rPr>
        <w:fldChar w:fldCharType="separate"/>
      </w:r>
      <w:r w:rsidR="00664AB9">
        <w:t xml:space="preserve">Figure </w:t>
      </w:r>
      <w:r w:rsidR="00664AB9">
        <w:rPr>
          <w:noProof/>
        </w:rPr>
        <w:t>3</w:t>
      </w:r>
      <w:r w:rsidR="00664AB9">
        <w:rPr>
          <w:rFonts w:ascii="Calibri" w:eastAsia="Calibri" w:hAnsi="Calibri" w:cs="Calibri"/>
        </w:rPr>
        <w:fldChar w:fldCharType="end"/>
      </w:r>
      <w:r w:rsidR="004400F9">
        <w:rPr>
          <w:rFonts w:ascii="Calibri" w:eastAsia="Calibri" w:hAnsi="Calibri" w:cs="Calibri"/>
        </w:rPr>
        <w:t>)</w:t>
      </w:r>
      <w:r w:rsidR="00A32826">
        <w:rPr>
          <w:rFonts w:ascii="Calibri" w:eastAsia="Calibri" w:hAnsi="Calibri" w:cs="Calibri"/>
        </w:rPr>
        <w:t xml:space="preserve">. This contrasts with the </w:t>
      </w:r>
      <w:r w:rsidR="0025301F">
        <w:rPr>
          <w:rFonts w:ascii="Calibri" w:eastAsia="Calibri" w:hAnsi="Calibri" w:cs="Calibri"/>
        </w:rPr>
        <w:t>ubiquity</w:t>
      </w:r>
      <w:r w:rsidR="00A32826">
        <w:rPr>
          <w:rFonts w:ascii="Calibri" w:eastAsia="Calibri" w:hAnsi="Calibri" w:cs="Calibri"/>
        </w:rPr>
        <w:t xml:space="preserve"> of urban governance </w:t>
      </w:r>
      <w:r w:rsidR="0025301F">
        <w:rPr>
          <w:rFonts w:ascii="Calibri" w:eastAsia="Calibri" w:hAnsi="Calibri" w:cs="Calibri"/>
        </w:rPr>
        <w:t xml:space="preserve">research, </w:t>
      </w:r>
      <w:r w:rsidR="00A32826">
        <w:rPr>
          <w:rFonts w:ascii="Calibri" w:eastAsia="Calibri" w:hAnsi="Calibri" w:cs="Calibri"/>
        </w:rPr>
        <w:t>which captu</w:t>
      </w:r>
      <w:r w:rsidR="0025301F">
        <w:rPr>
          <w:rFonts w:ascii="Calibri" w:eastAsia="Calibri" w:hAnsi="Calibri" w:cs="Calibri"/>
        </w:rPr>
        <w:t xml:space="preserve">res policies and policy-making, </w:t>
      </w:r>
      <w:r w:rsidR="00A32826">
        <w:rPr>
          <w:rFonts w:ascii="Calibri" w:eastAsia="Calibri" w:hAnsi="Calibri" w:cs="Calibri"/>
        </w:rPr>
        <w:t xml:space="preserve">in all other regions. </w:t>
      </w:r>
      <w:commentRangeEnd w:id="104"/>
      <w:r w:rsidR="00664AB9">
        <w:rPr>
          <w:rStyle w:val="CommentReference"/>
        </w:rPr>
        <w:commentReference w:id="104"/>
      </w:r>
      <w:r w:rsidR="0025301F">
        <w:rPr>
          <w:rFonts w:ascii="Calibri" w:eastAsia="Calibri" w:hAnsi="Calibri" w:cs="Calibri"/>
        </w:rPr>
        <w:t>C</w:t>
      </w:r>
      <w:r w:rsidR="00A32826">
        <w:rPr>
          <w:rFonts w:ascii="Calibri" w:eastAsia="Calibri" w:hAnsi="Calibri" w:cs="Calibri"/>
        </w:rPr>
        <w:t xml:space="preserve">limate adaption </w:t>
      </w:r>
      <w:r w:rsidR="0025301F">
        <w:rPr>
          <w:rFonts w:ascii="Calibri" w:eastAsia="Calibri" w:hAnsi="Calibri" w:cs="Calibri"/>
        </w:rPr>
        <w:t xml:space="preserve">also </w:t>
      </w:r>
      <w:r w:rsidR="00A32826">
        <w:rPr>
          <w:rFonts w:ascii="Calibri" w:eastAsia="Calibri" w:hAnsi="Calibri" w:cs="Calibri"/>
        </w:rPr>
        <w:t xml:space="preserve">emerges as </w:t>
      </w:r>
      <w:r>
        <w:rPr>
          <w:rFonts w:ascii="Calibri" w:eastAsia="Calibri" w:hAnsi="Calibri" w:cs="Calibri"/>
        </w:rPr>
        <w:t>the most</w:t>
      </w:r>
      <w:r w:rsidR="00A32826">
        <w:rPr>
          <w:rFonts w:ascii="Calibri" w:eastAsia="Calibri" w:hAnsi="Calibri" w:cs="Calibri"/>
        </w:rPr>
        <w:t xml:space="preserve"> prominent topic in Africa, </w:t>
      </w:r>
      <w:r w:rsidR="0025301F">
        <w:rPr>
          <w:rFonts w:ascii="Calibri" w:eastAsia="Calibri" w:hAnsi="Calibri" w:cs="Calibri"/>
        </w:rPr>
        <w:t>Latin America and Oceania</w:t>
      </w:r>
      <w:r w:rsidR="00022DCB">
        <w:rPr>
          <w:rFonts w:ascii="Calibri" w:eastAsia="Calibri" w:hAnsi="Calibri" w:cs="Calibri"/>
        </w:rPr>
        <w:t xml:space="preserve">. </w:t>
      </w:r>
      <w:r w:rsidR="00EE4A6C">
        <w:rPr>
          <w:rFonts w:ascii="Calibri" w:eastAsia="Calibri" w:hAnsi="Calibri" w:cs="Calibri"/>
        </w:rPr>
        <w:t>As our search query specified no adaptation keywords, this latter result suggests a continued failure to balance urban adaptation research in these regions with a mitigation agenda.</w:t>
      </w:r>
    </w:p>
    <w:p w14:paraId="11052D3C" w14:textId="4B95FE5C" w:rsidR="0025301F" w:rsidRDefault="00816415" w:rsidP="00C01B87">
      <w:pPr>
        <w:rPr>
          <w:rFonts w:ascii="Calibri" w:eastAsia="Calibri" w:hAnsi="Calibri" w:cs="Calibri"/>
        </w:rPr>
      </w:pPr>
      <w:r>
        <w:rPr>
          <w:rFonts w:ascii="Calibri" w:eastAsia="Calibri" w:hAnsi="Calibri" w:cs="Calibri"/>
        </w:rPr>
        <w:t xml:space="preserve">Isolating </w:t>
      </w:r>
      <w:r w:rsidR="00E34B7C">
        <w:rPr>
          <w:rFonts w:ascii="Calibri" w:eastAsia="Calibri" w:hAnsi="Calibri" w:cs="Calibri"/>
        </w:rPr>
        <w:t>research topics</w:t>
      </w:r>
      <w:r>
        <w:rPr>
          <w:rFonts w:ascii="Calibri" w:eastAsia="Calibri" w:hAnsi="Calibri" w:cs="Calibri"/>
        </w:rPr>
        <w:t xml:space="preserve"> on individual cities is also possible. For instance we find that low-carbon transportation is scarcely researched for New York City</w:t>
      </w:r>
      <w:r w:rsidR="0025301F">
        <w:rPr>
          <w:rFonts w:ascii="Calibri" w:eastAsia="Calibri" w:hAnsi="Calibri" w:cs="Calibri"/>
        </w:rPr>
        <w:t xml:space="preserve"> and Chicago</w:t>
      </w:r>
      <w:r>
        <w:rPr>
          <w:rFonts w:ascii="Calibri" w:eastAsia="Calibri" w:hAnsi="Calibri" w:cs="Calibri"/>
        </w:rPr>
        <w:t>, but well developed for London</w:t>
      </w:r>
      <w:r w:rsidR="00F2001E">
        <w:rPr>
          <w:rFonts w:ascii="Calibri" w:eastAsia="Calibri" w:hAnsi="Calibri" w:cs="Calibri"/>
        </w:rPr>
        <w:t xml:space="preserve"> (SI Text </w:t>
      </w:r>
      <w:r w:rsidR="00D96CF7" w:rsidRPr="00D96CF7">
        <w:rPr>
          <w:rFonts w:ascii="Calibri" w:eastAsia="Calibri" w:hAnsi="Calibri" w:cs="Calibri"/>
        </w:rPr>
        <w:fldChar w:fldCharType="begin"/>
      </w:r>
      <w:r w:rsidR="00D96CF7" w:rsidRPr="00D96CF7">
        <w:rPr>
          <w:rFonts w:ascii="Calibri" w:eastAsia="Calibri" w:hAnsi="Calibri" w:cs="Calibri"/>
        </w:rPr>
        <w:instrText xml:space="preserve"> REF _Ref512603754 \h  \* MERGEFORMAT </w:instrText>
      </w:r>
      <w:r w:rsidR="00D96CF7" w:rsidRPr="00D96CF7">
        <w:rPr>
          <w:rFonts w:ascii="Calibri" w:eastAsia="Calibri" w:hAnsi="Calibri" w:cs="Calibri"/>
        </w:rPr>
      </w:r>
      <w:r w:rsidR="00D96CF7" w:rsidRPr="00D96CF7">
        <w:rPr>
          <w:rFonts w:ascii="Calibri" w:eastAsia="Calibri" w:hAnsi="Calibri" w:cs="Calibri"/>
        </w:rPr>
        <w:fldChar w:fldCharType="separate"/>
      </w:r>
      <w:r w:rsidR="00D96CF7" w:rsidRPr="00D96CF7">
        <w:t>Tabl</w:t>
      </w:r>
      <w:r w:rsidR="00D96CF7" w:rsidRPr="00D96CF7">
        <w:t>e</w:t>
      </w:r>
      <w:r w:rsidR="00D96CF7" w:rsidRPr="00D96CF7">
        <w:t xml:space="preserve"> </w:t>
      </w:r>
      <w:r w:rsidR="00D96CF7" w:rsidRPr="00D96CF7">
        <w:rPr>
          <w:noProof/>
        </w:rPr>
        <w:t>5</w:t>
      </w:r>
      <w:r w:rsidR="00D96CF7" w:rsidRPr="00D96CF7">
        <w:rPr>
          <w:rFonts w:ascii="Calibri" w:eastAsia="Calibri" w:hAnsi="Calibri" w:cs="Calibri"/>
        </w:rPr>
        <w:fldChar w:fldCharType="end"/>
      </w:r>
      <w:r w:rsidR="00F2001E">
        <w:rPr>
          <w:rFonts w:ascii="Calibri" w:eastAsia="Calibri" w:hAnsi="Calibri" w:cs="Calibri"/>
        </w:rPr>
        <w:t>)</w:t>
      </w:r>
      <w:r w:rsidR="0025301F">
        <w:rPr>
          <w:rFonts w:ascii="Calibri" w:eastAsia="Calibri" w:hAnsi="Calibri" w:cs="Calibri"/>
        </w:rPr>
        <w:t>. Again, emissions accounting dominates the research landscape of top-tier cities in China (Beijing, Shanghai</w:t>
      </w:r>
      <w:r w:rsidR="00361973">
        <w:rPr>
          <w:rFonts w:ascii="Calibri" w:eastAsia="Calibri" w:hAnsi="Calibri" w:cs="Calibri"/>
        </w:rPr>
        <w:t xml:space="preserve"> and</w:t>
      </w:r>
      <w:r w:rsidR="0025301F">
        <w:rPr>
          <w:rFonts w:ascii="Calibri" w:eastAsia="Calibri" w:hAnsi="Calibri" w:cs="Calibri"/>
        </w:rPr>
        <w:t xml:space="preserve"> Tianjin), while topics around urban ecology, water demand and waste management are overlooked </w:t>
      </w:r>
      <w:r w:rsidR="005B6595">
        <w:rPr>
          <w:rFonts w:ascii="Calibri" w:eastAsia="Calibri" w:hAnsi="Calibri" w:cs="Calibri"/>
        </w:rPr>
        <w:t xml:space="preserve">here </w:t>
      </w:r>
      <w:r w:rsidR="0025301F">
        <w:rPr>
          <w:rFonts w:ascii="Calibri" w:eastAsia="Calibri" w:hAnsi="Calibri" w:cs="Calibri"/>
        </w:rPr>
        <w:t>– at least in the mitigation focused literature we identify.</w:t>
      </w:r>
      <w:r w:rsidR="00F2001E">
        <w:rPr>
          <w:rFonts w:ascii="Calibri" w:eastAsia="Calibri" w:hAnsi="Calibri" w:cs="Calibri"/>
        </w:rPr>
        <w:t xml:space="preserve"> </w:t>
      </w:r>
      <w:r w:rsidR="00D96CF7">
        <w:rPr>
          <w:rFonts w:ascii="Calibri" w:eastAsia="Calibri" w:hAnsi="Calibri" w:cs="Calibri"/>
        </w:rPr>
        <w:fldChar w:fldCharType="begin"/>
      </w:r>
      <w:r w:rsidR="00D96CF7">
        <w:rPr>
          <w:rFonts w:ascii="Calibri" w:eastAsia="Calibri" w:hAnsi="Calibri" w:cs="Calibri"/>
        </w:rPr>
        <w:instrText xml:space="preserve"> REF _Ref512426391 \h </w:instrText>
      </w:r>
      <w:r w:rsidR="00D96CF7">
        <w:rPr>
          <w:rFonts w:ascii="Calibri" w:eastAsia="Calibri" w:hAnsi="Calibri" w:cs="Calibri"/>
        </w:rPr>
      </w:r>
      <w:r w:rsidR="00D96CF7">
        <w:rPr>
          <w:rFonts w:ascii="Calibri" w:eastAsia="Calibri" w:hAnsi="Calibri" w:cs="Calibri"/>
        </w:rPr>
        <w:fldChar w:fldCharType="separate"/>
      </w:r>
      <w:r w:rsidR="00D96CF7">
        <w:t xml:space="preserve">Table </w:t>
      </w:r>
      <w:r w:rsidR="00D96CF7">
        <w:rPr>
          <w:noProof/>
        </w:rPr>
        <w:t>1</w:t>
      </w:r>
      <w:r w:rsidR="00D96CF7">
        <w:rPr>
          <w:rFonts w:ascii="Calibri" w:eastAsia="Calibri" w:hAnsi="Calibri" w:cs="Calibri"/>
        </w:rPr>
        <w:fldChar w:fldCharType="end"/>
      </w:r>
      <w:r w:rsidR="009A5C3F">
        <w:rPr>
          <w:rFonts w:ascii="Calibri" w:eastAsia="Calibri" w:hAnsi="Calibri" w:cs="Calibri"/>
        </w:rPr>
        <w:fldChar w:fldCharType="begin"/>
      </w:r>
      <w:r w:rsidR="009A5C3F">
        <w:rPr>
          <w:rFonts w:ascii="Calibri" w:eastAsia="Calibri" w:hAnsi="Calibri" w:cs="Calibri"/>
        </w:rPr>
        <w:instrText xml:space="preserve"> REF _Ref512426391 \h </w:instrText>
      </w:r>
      <w:r w:rsidR="009A5C3F">
        <w:rPr>
          <w:rFonts w:ascii="Calibri" w:eastAsia="Calibri" w:hAnsi="Calibri" w:cs="Calibri"/>
        </w:rPr>
      </w:r>
      <w:r w:rsidR="009A5C3F">
        <w:rPr>
          <w:rFonts w:ascii="Calibri" w:eastAsia="Calibri" w:hAnsi="Calibri" w:cs="Calibri"/>
        </w:rPr>
        <w:fldChar w:fldCharType="end"/>
      </w:r>
      <w:r w:rsidR="00C543D3">
        <w:rPr>
          <w:rFonts w:ascii="Calibri" w:eastAsia="Calibri" w:hAnsi="Calibri" w:cs="Calibri"/>
        </w:rPr>
        <w:t xml:space="preserve"> lists the </w:t>
      </w:r>
      <w:r w:rsidR="00F2001E">
        <w:rPr>
          <w:rFonts w:ascii="Calibri" w:eastAsia="Calibri" w:hAnsi="Calibri" w:cs="Calibri"/>
        </w:rPr>
        <w:t xml:space="preserve">articles we identify for the </w:t>
      </w:r>
      <w:r w:rsidR="00C543D3">
        <w:rPr>
          <w:rFonts w:ascii="Calibri" w:eastAsia="Calibri" w:hAnsi="Calibri" w:cs="Calibri"/>
        </w:rPr>
        <w:t>largest urban centre</w:t>
      </w:r>
      <w:r w:rsidR="00F2001E">
        <w:rPr>
          <w:rFonts w:ascii="Calibri" w:eastAsia="Calibri" w:hAnsi="Calibri" w:cs="Calibri"/>
        </w:rPr>
        <w:t xml:space="preserve"> in Africa</w:t>
      </w:r>
      <w:r w:rsidR="00C543D3">
        <w:rPr>
          <w:rFonts w:ascii="Calibri" w:eastAsia="Calibri" w:hAnsi="Calibri" w:cs="Calibri"/>
        </w:rPr>
        <w:t xml:space="preserve">, </w:t>
      </w:r>
      <w:r w:rsidR="00F2001E">
        <w:rPr>
          <w:rFonts w:ascii="Calibri" w:eastAsia="Calibri" w:hAnsi="Calibri" w:cs="Calibri"/>
        </w:rPr>
        <w:t>Cairo</w:t>
      </w:r>
      <w:r w:rsidR="00C543D3">
        <w:rPr>
          <w:rFonts w:ascii="Calibri" w:eastAsia="Calibri" w:hAnsi="Calibri" w:cs="Calibri"/>
        </w:rPr>
        <w:t xml:space="preserve">, </w:t>
      </w:r>
      <w:r w:rsidR="00F2001E">
        <w:rPr>
          <w:rFonts w:ascii="Calibri" w:eastAsia="Calibri" w:hAnsi="Calibri" w:cs="Calibri"/>
        </w:rPr>
        <w:t xml:space="preserve">showing not just the scarcity of studies </w:t>
      </w:r>
      <w:r w:rsidR="00C543D3">
        <w:rPr>
          <w:rFonts w:ascii="Calibri" w:eastAsia="Calibri" w:hAnsi="Calibri" w:cs="Calibri"/>
        </w:rPr>
        <w:t>on this city</w:t>
      </w:r>
      <w:r w:rsidR="00F2001E">
        <w:rPr>
          <w:rFonts w:ascii="Calibri" w:eastAsia="Calibri" w:hAnsi="Calibri" w:cs="Calibri"/>
        </w:rPr>
        <w:t xml:space="preserve">, but the potential of topic modelling to rapidly identify the main themes of research </w:t>
      </w:r>
      <w:r w:rsidR="00C543D3">
        <w:rPr>
          <w:rFonts w:ascii="Calibri" w:eastAsia="Calibri" w:hAnsi="Calibri" w:cs="Calibri"/>
        </w:rPr>
        <w:t xml:space="preserve">to date, </w:t>
      </w:r>
      <w:r w:rsidR="00DF4486">
        <w:rPr>
          <w:rFonts w:ascii="Calibri" w:eastAsia="Calibri" w:hAnsi="Calibri" w:cs="Calibri"/>
        </w:rPr>
        <w:t>in this case</w:t>
      </w:r>
      <w:r w:rsidR="00C543D3">
        <w:rPr>
          <w:rFonts w:ascii="Calibri" w:eastAsia="Calibri" w:hAnsi="Calibri" w:cs="Calibri"/>
        </w:rPr>
        <w:t xml:space="preserve"> </w:t>
      </w:r>
      <w:r w:rsidR="00DF4486">
        <w:rPr>
          <w:rFonts w:ascii="Calibri" w:eastAsia="Calibri" w:hAnsi="Calibri" w:cs="Calibri"/>
        </w:rPr>
        <w:t>a</w:t>
      </w:r>
      <w:r w:rsidR="00C543D3">
        <w:rPr>
          <w:rFonts w:ascii="Calibri" w:eastAsia="Calibri" w:hAnsi="Calibri" w:cs="Calibri"/>
        </w:rPr>
        <w:t xml:space="preserve"> </w:t>
      </w:r>
      <w:r w:rsidR="009A5C3F">
        <w:rPr>
          <w:rFonts w:ascii="Calibri" w:eastAsia="Calibri" w:hAnsi="Calibri" w:cs="Calibri"/>
        </w:rPr>
        <w:t xml:space="preserve">predominant </w:t>
      </w:r>
      <w:r w:rsidR="00C543D3">
        <w:rPr>
          <w:rFonts w:ascii="Calibri" w:eastAsia="Calibri" w:hAnsi="Calibri" w:cs="Calibri"/>
        </w:rPr>
        <w:t>focus on building design and technologies.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76"/>
        <w:gridCol w:w="681"/>
        <w:gridCol w:w="1275"/>
        <w:gridCol w:w="2694"/>
      </w:tblGrid>
      <w:tr w:rsidR="000713E9" w:rsidRPr="000713E9" w14:paraId="3A6B4D87" w14:textId="77777777" w:rsidTr="005B6595">
        <w:trPr>
          <w:trHeight w:val="300"/>
        </w:trPr>
        <w:tc>
          <w:tcPr>
            <w:tcW w:w="4276" w:type="dxa"/>
            <w:shd w:val="clear" w:color="auto" w:fill="auto"/>
            <w:noWrap/>
          </w:tcPr>
          <w:p w14:paraId="1684E5C0" w14:textId="0C92C344" w:rsidR="000713E9" w:rsidRPr="000713E9" w:rsidRDefault="00DF4486" w:rsidP="005B6595">
            <w:pPr>
              <w:spacing w:after="0" w:line="240" w:lineRule="auto"/>
              <w:rPr>
                <w:rFonts w:ascii="Calibri" w:eastAsia="Times New Roman" w:hAnsi="Calibri" w:cs="Calibri"/>
                <w:b/>
                <w:color w:val="000000"/>
              </w:rPr>
            </w:pPr>
            <w:commentRangeStart w:id="105"/>
            <w:r w:rsidRPr="00DF4486">
              <w:rPr>
                <w:rFonts w:ascii="Calibri" w:eastAsia="Times New Roman" w:hAnsi="Calibri" w:cs="Calibri"/>
                <w:b/>
                <w:color w:val="000000"/>
              </w:rPr>
              <w:t>Title</w:t>
            </w:r>
            <w:commentRangeEnd w:id="105"/>
            <w:r>
              <w:rPr>
                <w:rStyle w:val="CommentReference"/>
              </w:rPr>
              <w:commentReference w:id="105"/>
            </w:r>
          </w:p>
        </w:tc>
        <w:tc>
          <w:tcPr>
            <w:tcW w:w="681" w:type="dxa"/>
            <w:shd w:val="clear" w:color="auto" w:fill="auto"/>
            <w:noWrap/>
          </w:tcPr>
          <w:p w14:paraId="036EB88B" w14:textId="7559D015" w:rsidR="000713E9" w:rsidRPr="000713E9" w:rsidRDefault="00DF4486" w:rsidP="005B6595">
            <w:pPr>
              <w:spacing w:after="0" w:line="240" w:lineRule="auto"/>
              <w:rPr>
                <w:rFonts w:ascii="Calibri" w:eastAsia="Times New Roman" w:hAnsi="Calibri" w:cs="Calibri"/>
                <w:b/>
                <w:color w:val="000000"/>
              </w:rPr>
            </w:pPr>
            <w:r w:rsidRPr="00DF4486">
              <w:rPr>
                <w:rFonts w:ascii="Calibri" w:eastAsia="Times New Roman" w:hAnsi="Calibri" w:cs="Calibri"/>
                <w:b/>
                <w:color w:val="000000"/>
              </w:rPr>
              <w:t>Year</w:t>
            </w:r>
          </w:p>
        </w:tc>
        <w:tc>
          <w:tcPr>
            <w:tcW w:w="1275" w:type="dxa"/>
            <w:shd w:val="clear" w:color="auto" w:fill="auto"/>
            <w:noWrap/>
          </w:tcPr>
          <w:p w14:paraId="49AA4C0A" w14:textId="1190A14E" w:rsidR="000713E9" w:rsidRPr="000713E9" w:rsidRDefault="00DF4486" w:rsidP="005B6595">
            <w:pPr>
              <w:spacing w:after="0" w:line="240" w:lineRule="auto"/>
              <w:rPr>
                <w:rFonts w:ascii="Calibri" w:eastAsia="Times New Roman" w:hAnsi="Calibri" w:cs="Calibri"/>
                <w:b/>
                <w:color w:val="000000"/>
              </w:rPr>
            </w:pPr>
            <w:r w:rsidRPr="00DF4486">
              <w:rPr>
                <w:rFonts w:ascii="Calibri" w:eastAsia="Times New Roman" w:hAnsi="Calibri" w:cs="Calibri"/>
                <w:b/>
                <w:color w:val="000000"/>
              </w:rPr>
              <w:t>Authors</w:t>
            </w:r>
          </w:p>
        </w:tc>
        <w:tc>
          <w:tcPr>
            <w:tcW w:w="2694" w:type="dxa"/>
            <w:shd w:val="clear" w:color="auto" w:fill="auto"/>
            <w:noWrap/>
          </w:tcPr>
          <w:p w14:paraId="25340788" w14:textId="7488E18F" w:rsidR="000713E9" w:rsidRPr="000713E9" w:rsidRDefault="00DF4486" w:rsidP="005B6595">
            <w:pPr>
              <w:spacing w:after="0" w:line="240" w:lineRule="auto"/>
              <w:rPr>
                <w:rFonts w:ascii="Calibri" w:eastAsia="Times New Roman" w:hAnsi="Calibri" w:cs="Calibri"/>
                <w:b/>
                <w:color w:val="000000"/>
              </w:rPr>
            </w:pPr>
            <w:r w:rsidRPr="00DF4486">
              <w:rPr>
                <w:rFonts w:ascii="Calibri" w:eastAsia="Times New Roman" w:hAnsi="Calibri" w:cs="Calibri"/>
                <w:b/>
                <w:color w:val="000000"/>
              </w:rPr>
              <w:t>Topics</w:t>
            </w:r>
          </w:p>
        </w:tc>
      </w:tr>
      <w:tr w:rsidR="00DF4486" w:rsidRPr="000713E9" w14:paraId="23A4D9FE" w14:textId="77777777" w:rsidTr="005B6595">
        <w:trPr>
          <w:trHeight w:val="300"/>
        </w:trPr>
        <w:tc>
          <w:tcPr>
            <w:tcW w:w="4276" w:type="dxa"/>
            <w:shd w:val="clear" w:color="auto" w:fill="auto"/>
            <w:noWrap/>
          </w:tcPr>
          <w:p w14:paraId="540E01B5" w14:textId="6E46F035"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Energy efficiency strategies in urban planning of cites</w:t>
            </w:r>
          </w:p>
        </w:tc>
        <w:tc>
          <w:tcPr>
            <w:tcW w:w="681" w:type="dxa"/>
            <w:shd w:val="clear" w:color="auto" w:fill="auto"/>
            <w:noWrap/>
          </w:tcPr>
          <w:p w14:paraId="38644FB3" w14:textId="327A0356"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2009</w:t>
            </w:r>
          </w:p>
        </w:tc>
        <w:tc>
          <w:tcPr>
            <w:tcW w:w="1275" w:type="dxa"/>
            <w:shd w:val="clear" w:color="auto" w:fill="auto"/>
            <w:noWrap/>
          </w:tcPr>
          <w:p w14:paraId="7B5262C9" w14:textId="0DDECB3E" w:rsidR="00DF4486" w:rsidRPr="00DF4486"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Khalil, H.A.E.E.</w:t>
            </w:r>
          </w:p>
        </w:tc>
        <w:tc>
          <w:tcPr>
            <w:tcW w:w="2694" w:type="dxa"/>
            <w:shd w:val="clear" w:color="auto" w:fill="auto"/>
            <w:noWrap/>
          </w:tcPr>
          <w:p w14:paraId="22A4B447" w14:textId="3727CA90"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Urban governance; Energy consumption; Urban form</w:t>
            </w:r>
          </w:p>
        </w:tc>
      </w:tr>
      <w:tr w:rsidR="00DF4486" w:rsidRPr="000713E9" w14:paraId="185B92CD" w14:textId="77777777" w:rsidTr="005B6595">
        <w:trPr>
          <w:trHeight w:val="300"/>
        </w:trPr>
        <w:tc>
          <w:tcPr>
            <w:tcW w:w="4276" w:type="dxa"/>
            <w:shd w:val="clear" w:color="auto" w:fill="auto"/>
            <w:noWrap/>
            <w:hideMark/>
          </w:tcPr>
          <w:p w14:paraId="418A0FD5"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Active solar retrofit of a residential house, A case study in Egypt</w:t>
            </w:r>
          </w:p>
        </w:tc>
        <w:tc>
          <w:tcPr>
            <w:tcW w:w="681" w:type="dxa"/>
            <w:shd w:val="clear" w:color="auto" w:fill="auto"/>
            <w:noWrap/>
            <w:hideMark/>
          </w:tcPr>
          <w:p w14:paraId="688E2569"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2010</w:t>
            </w:r>
          </w:p>
        </w:tc>
        <w:tc>
          <w:tcPr>
            <w:tcW w:w="1275" w:type="dxa"/>
            <w:shd w:val="clear" w:color="auto" w:fill="auto"/>
            <w:noWrap/>
            <w:hideMark/>
          </w:tcPr>
          <w:p w14:paraId="303E0E7A" w14:textId="77777777" w:rsidR="00DF4486" w:rsidRPr="000713E9" w:rsidRDefault="00DF4486" w:rsidP="005B6595">
            <w:pPr>
              <w:spacing w:after="0" w:line="240" w:lineRule="auto"/>
              <w:rPr>
                <w:rFonts w:ascii="Calibri" w:eastAsia="Times New Roman" w:hAnsi="Calibri" w:cs="Calibri"/>
                <w:color w:val="000000"/>
                <w:lang w:val="de-DE"/>
              </w:rPr>
            </w:pPr>
            <w:r w:rsidRPr="000713E9">
              <w:rPr>
                <w:rFonts w:ascii="Calibri" w:eastAsia="Times New Roman" w:hAnsi="Calibri" w:cs="Calibri"/>
                <w:color w:val="000000"/>
                <w:lang w:val="de-DE"/>
              </w:rPr>
              <w:t>Attia, S., De Herde, A.</w:t>
            </w:r>
          </w:p>
        </w:tc>
        <w:tc>
          <w:tcPr>
            <w:tcW w:w="2694" w:type="dxa"/>
            <w:shd w:val="clear" w:color="auto" w:fill="auto"/>
            <w:noWrap/>
            <w:hideMark/>
          </w:tcPr>
          <w:p w14:paraId="57BE3649"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Buildings; Heat demand; Green roofs; Solar PV</w:t>
            </w:r>
          </w:p>
        </w:tc>
      </w:tr>
      <w:tr w:rsidR="00DF4486" w:rsidRPr="000713E9" w14:paraId="383D3D44" w14:textId="77777777" w:rsidTr="005B6595">
        <w:trPr>
          <w:trHeight w:val="300"/>
        </w:trPr>
        <w:tc>
          <w:tcPr>
            <w:tcW w:w="4276" w:type="dxa"/>
            <w:shd w:val="clear" w:color="auto" w:fill="auto"/>
            <w:noWrap/>
            <w:hideMark/>
          </w:tcPr>
          <w:p w14:paraId="0C1B8756"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Urban form, thermal comfort and building CO2 emissions - a numerical analysis in Cairo</w:t>
            </w:r>
          </w:p>
        </w:tc>
        <w:tc>
          <w:tcPr>
            <w:tcW w:w="681" w:type="dxa"/>
            <w:shd w:val="clear" w:color="auto" w:fill="auto"/>
            <w:noWrap/>
            <w:hideMark/>
          </w:tcPr>
          <w:p w14:paraId="17239EF3"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2011</w:t>
            </w:r>
          </w:p>
        </w:tc>
        <w:tc>
          <w:tcPr>
            <w:tcW w:w="1275" w:type="dxa"/>
            <w:shd w:val="clear" w:color="auto" w:fill="auto"/>
            <w:noWrap/>
            <w:hideMark/>
          </w:tcPr>
          <w:p w14:paraId="4C95864D"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Fahmy, M, Sharples, S</w:t>
            </w:r>
          </w:p>
        </w:tc>
        <w:tc>
          <w:tcPr>
            <w:tcW w:w="2694" w:type="dxa"/>
            <w:shd w:val="clear" w:color="auto" w:fill="auto"/>
            <w:noWrap/>
            <w:hideMark/>
          </w:tcPr>
          <w:p w14:paraId="1F4E1064"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Buildings; GHG emissions; Green roofs; Urban form</w:t>
            </w:r>
          </w:p>
        </w:tc>
      </w:tr>
      <w:tr w:rsidR="00DF4486" w:rsidRPr="000713E9" w14:paraId="0F966A15" w14:textId="77777777" w:rsidTr="005B6595">
        <w:trPr>
          <w:trHeight w:val="300"/>
        </w:trPr>
        <w:tc>
          <w:tcPr>
            <w:tcW w:w="4276" w:type="dxa"/>
            <w:shd w:val="clear" w:color="auto" w:fill="auto"/>
            <w:noWrap/>
            <w:hideMark/>
          </w:tcPr>
          <w:p w14:paraId="206420D0"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Effect of building form and urban pattern : On energy consumption of residential buildings in different desert climates</w:t>
            </w:r>
          </w:p>
        </w:tc>
        <w:tc>
          <w:tcPr>
            <w:tcW w:w="681" w:type="dxa"/>
            <w:shd w:val="clear" w:color="auto" w:fill="auto"/>
            <w:noWrap/>
            <w:hideMark/>
          </w:tcPr>
          <w:p w14:paraId="3C4B8D80"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2012</w:t>
            </w:r>
          </w:p>
        </w:tc>
        <w:tc>
          <w:tcPr>
            <w:tcW w:w="1275" w:type="dxa"/>
            <w:shd w:val="clear" w:color="auto" w:fill="auto"/>
            <w:noWrap/>
            <w:hideMark/>
          </w:tcPr>
          <w:p w14:paraId="39803B58" w14:textId="77777777" w:rsidR="00DF4486" w:rsidRPr="000713E9" w:rsidRDefault="00DF4486" w:rsidP="005B6595">
            <w:pPr>
              <w:spacing w:after="0" w:line="240" w:lineRule="auto"/>
              <w:rPr>
                <w:rFonts w:ascii="Calibri" w:eastAsia="Times New Roman" w:hAnsi="Calibri" w:cs="Calibri"/>
                <w:color w:val="000000"/>
              </w:rPr>
            </w:pPr>
          </w:p>
        </w:tc>
        <w:tc>
          <w:tcPr>
            <w:tcW w:w="2694" w:type="dxa"/>
            <w:shd w:val="clear" w:color="auto" w:fill="auto"/>
            <w:noWrap/>
            <w:hideMark/>
          </w:tcPr>
          <w:p w14:paraId="077182A1"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Buildings; Urban form</w:t>
            </w:r>
          </w:p>
        </w:tc>
      </w:tr>
      <w:tr w:rsidR="00DF4486" w:rsidRPr="000713E9" w14:paraId="62D6FE1F" w14:textId="77777777" w:rsidTr="005B6595">
        <w:trPr>
          <w:trHeight w:val="300"/>
        </w:trPr>
        <w:tc>
          <w:tcPr>
            <w:tcW w:w="4276" w:type="dxa"/>
            <w:shd w:val="clear" w:color="auto" w:fill="auto"/>
            <w:noWrap/>
            <w:hideMark/>
          </w:tcPr>
          <w:p w14:paraId="18705A35" w14:textId="04A9BE55"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 xml:space="preserve">Governing the transition to natural gas in </w:t>
            </w:r>
            <w:r w:rsidR="005B6595" w:rsidRPr="000713E9">
              <w:rPr>
                <w:rFonts w:ascii="Calibri" w:eastAsia="Times New Roman" w:hAnsi="Calibri" w:cs="Calibri"/>
                <w:color w:val="000000"/>
              </w:rPr>
              <w:t>Mediterranean</w:t>
            </w:r>
            <w:r w:rsidRPr="000713E9">
              <w:rPr>
                <w:rFonts w:ascii="Calibri" w:eastAsia="Times New Roman" w:hAnsi="Calibri" w:cs="Calibri"/>
                <w:color w:val="000000"/>
              </w:rPr>
              <w:t xml:space="preserve"> Metropolis: The case of Cairo, Istanbul and Sfax (Tunisia)</w:t>
            </w:r>
          </w:p>
        </w:tc>
        <w:tc>
          <w:tcPr>
            <w:tcW w:w="681" w:type="dxa"/>
            <w:shd w:val="clear" w:color="auto" w:fill="auto"/>
            <w:noWrap/>
            <w:hideMark/>
          </w:tcPr>
          <w:p w14:paraId="29416E09"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2015</w:t>
            </w:r>
          </w:p>
        </w:tc>
        <w:tc>
          <w:tcPr>
            <w:tcW w:w="1275" w:type="dxa"/>
            <w:shd w:val="clear" w:color="auto" w:fill="auto"/>
            <w:noWrap/>
            <w:hideMark/>
          </w:tcPr>
          <w:p w14:paraId="4E270D62" w14:textId="77777777" w:rsidR="00DF4486" w:rsidRPr="000713E9" w:rsidRDefault="00DF4486" w:rsidP="005B6595">
            <w:pPr>
              <w:spacing w:after="0" w:line="240" w:lineRule="auto"/>
              <w:rPr>
                <w:rFonts w:ascii="Calibri" w:eastAsia="Times New Roman" w:hAnsi="Calibri" w:cs="Calibri"/>
                <w:color w:val="000000"/>
                <w:lang w:val="de-DE"/>
              </w:rPr>
            </w:pPr>
            <w:r w:rsidRPr="000713E9">
              <w:rPr>
                <w:rFonts w:ascii="Calibri" w:eastAsia="Times New Roman" w:hAnsi="Calibri" w:cs="Calibri"/>
                <w:color w:val="000000"/>
                <w:lang w:val="de-DE"/>
              </w:rPr>
              <w:t>Verdeil, E, Arik, E, Bolzon, H, Markoum, J</w:t>
            </w:r>
          </w:p>
        </w:tc>
        <w:tc>
          <w:tcPr>
            <w:tcW w:w="2694" w:type="dxa"/>
            <w:shd w:val="clear" w:color="auto" w:fill="auto"/>
            <w:noWrap/>
            <w:hideMark/>
          </w:tcPr>
          <w:p w14:paraId="4B3958B2"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Urban governance; Energy consumption; Heat demand; Urban form</w:t>
            </w:r>
          </w:p>
        </w:tc>
      </w:tr>
      <w:tr w:rsidR="00DF4486" w:rsidRPr="000713E9" w14:paraId="3091A5BE" w14:textId="77777777" w:rsidTr="005B6595">
        <w:trPr>
          <w:trHeight w:val="300"/>
        </w:trPr>
        <w:tc>
          <w:tcPr>
            <w:tcW w:w="4276" w:type="dxa"/>
            <w:shd w:val="clear" w:color="auto" w:fill="auto"/>
            <w:noWrap/>
            <w:hideMark/>
          </w:tcPr>
          <w:p w14:paraId="6CDFDC2D"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Reducing cooling demands in a hot dry climate: A simulation study for non-insulated passive cool roof thermal performance in residential buildings</w:t>
            </w:r>
          </w:p>
        </w:tc>
        <w:tc>
          <w:tcPr>
            <w:tcW w:w="681" w:type="dxa"/>
            <w:shd w:val="clear" w:color="auto" w:fill="auto"/>
            <w:noWrap/>
            <w:hideMark/>
          </w:tcPr>
          <w:p w14:paraId="630EA048"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2015</w:t>
            </w:r>
          </w:p>
        </w:tc>
        <w:tc>
          <w:tcPr>
            <w:tcW w:w="1275" w:type="dxa"/>
            <w:shd w:val="clear" w:color="auto" w:fill="auto"/>
            <w:noWrap/>
            <w:hideMark/>
          </w:tcPr>
          <w:p w14:paraId="4327E6C3" w14:textId="77777777" w:rsidR="00DF4486" w:rsidRPr="000713E9" w:rsidRDefault="00DF4486" w:rsidP="005B6595">
            <w:pPr>
              <w:spacing w:after="0" w:line="240" w:lineRule="auto"/>
              <w:rPr>
                <w:rFonts w:ascii="Calibri" w:eastAsia="Times New Roman" w:hAnsi="Calibri" w:cs="Calibri"/>
                <w:color w:val="000000"/>
                <w:lang w:val="de-DE"/>
              </w:rPr>
            </w:pPr>
            <w:r w:rsidRPr="000713E9">
              <w:rPr>
                <w:rFonts w:ascii="Calibri" w:eastAsia="Times New Roman" w:hAnsi="Calibri" w:cs="Calibri"/>
                <w:color w:val="000000"/>
                <w:lang w:val="de-DE"/>
              </w:rPr>
              <w:t>Dabaieh, M, Wanas, O, Hegazy, MA, Johansson, E</w:t>
            </w:r>
          </w:p>
        </w:tc>
        <w:tc>
          <w:tcPr>
            <w:tcW w:w="2694" w:type="dxa"/>
            <w:shd w:val="clear" w:color="auto" w:fill="auto"/>
            <w:noWrap/>
            <w:hideMark/>
          </w:tcPr>
          <w:p w14:paraId="6CCCA34D"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Buildings; Green roofs</w:t>
            </w:r>
          </w:p>
        </w:tc>
      </w:tr>
      <w:tr w:rsidR="00DF4486" w:rsidRPr="000713E9" w14:paraId="7BAC182C" w14:textId="77777777" w:rsidTr="005B6595">
        <w:trPr>
          <w:trHeight w:val="300"/>
        </w:trPr>
        <w:tc>
          <w:tcPr>
            <w:tcW w:w="4276" w:type="dxa"/>
            <w:shd w:val="clear" w:color="auto" w:fill="auto"/>
            <w:noWrap/>
            <w:hideMark/>
          </w:tcPr>
          <w:p w14:paraId="5E9025F7" w14:textId="75454115"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Asses</w:t>
            </w:r>
            <w:r w:rsidR="005B6595">
              <w:rPr>
                <w:rFonts w:ascii="Calibri" w:eastAsia="Times New Roman" w:hAnsi="Calibri" w:cs="Calibri"/>
                <w:color w:val="000000"/>
              </w:rPr>
              <w:t>s</w:t>
            </w:r>
            <w:r w:rsidRPr="000713E9">
              <w:rPr>
                <w:rFonts w:ascii="Calibri" w:eastAsia="Times New Roman" w:hAnsi="Calibri" w:cs="Calibri"/>
                <w:color w:val="000000"/>
              </w:rPr>
              <w:t xml:space="preserve">ment of building integrated </w:t>
            </w:r>
            <w:r w:rsidR="005B6595" w:rsidRPr="000713E9">
              <w:rPr>
                <w:rFonts w:ascii="Calibri" w:eastAsia="Times New Roman" w:hAnsi="Calibri" w:cs="Calibri"/>
                <w:color w:val="000000"/>
              </w:rPr>
              <w:t>photovoltaics</w:t>
            </w:r>
            <w:r w:rsidRPr="000713E9">
              <w:rPr>
                <w:rFonts w:ascii="Calibri" w:eastAsia="Times New Roman" w:hAnsi="Calibri" w:cs="Calibri"/>
                <w:color w:val="000000"/>
              </w:rPr>
              <w:t xml:space="preserve"> for the residential section in representative Urban areas in Egypt</w:t>
            </w:r>
          </w:p>
        </w:tc>
        <w:tc>
          <w:tcPr>
            <w:tcW w:w="681" w:type="dxa"/>
            <w:shd w:val="clear" w:color="auto" w:fill="auto"/>
            <w:noWrap/>
            <w:hideMark/>
          </w:tcPr>
          <w:p w14:paraId="5B0D660F"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2016</w:t>
            </w:r>
          </w:p>
        </w:tc>
        <w:tc>
          <w:tcPr>
            <w:tcW w:w="1275" w:type="dxa"/>
            <w:shd w:val="clear" w:color="auto" w:fill="auto"/>
            <w:noWrap/>
            <w:hideMark/>
          </w:tcPr>
          <w:p w14:paraId="2C113035" w14:textId="77777777" w:rsidR="00DF4486" w:rsidRPr="000713E9" w:rsidRDefault="00DF4486" w:rsidP="005B6595">
            <w:pPr>
              <w:spacing w:after="0" w:line="240" w:lineRule="auto"/>
              <w:rPr>
                <w:rFonts w:ascii="Calibri" w:eastAsia="Times New Roman" w:hAnsi="Calibri" w:cs="Calibri"/>
                <w:color w:val="000000"/>
              </w:rPr>
            </w:pPr>
          </w:p>
        </w:tc>
        <w:tc>
          <w:tcPr>
            <w:tcW w:w="2694" w:type="dxa"/>
            <w:shd w:val="clear" w:color="auto" w:fill="auto"/>
            <w:noWrap/>
            <w:hideMark/>
          </w:tcPr>
          <w:p w14:paraId="2A73242B"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Buildings; Energy consumption; Households; Solar PV; Urban form</w:t>
            </w:r>
          </w:p>
        </w:tc>
      </w:tr>
      <w:tr w:rsidR="00DF4486" w:rsidRPr="000713E9" w14:paraId="3BEE3A9F" w14:textId="77777777" w:rsidTr="005B6595">
        <w:trPr>
          <w:trHeight w:val="300"/>
        </w:trPr>
        <w:tc>
          <w:tcPr>
            <w:tcW w:w="4276" w:type="dxa"/>
            <w:shd w:val="clear" w:color="auto" w:fill="auto"/>
            <w:noWrap/>
            <w:hideMark/>
          </w:tcPr>
          <w:p w14:paraId="14284506"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High-rise buildings in context of sustainability; urban metaphors of greater Cairo, Egypt: A case study on sustainability and strategic environmental assessment</w:t>
            </w:r>
          </w:p>
        </w:tc>
        <w:tc>
          <w:tcPr>
            <w:tcW w:w="681" w:type="dxa"/>
            <w:shd w:val="clear" w:color="auto" w:fill="auto"/>
            <w:noWrap/>
            <w:hideMark/>
          </w:tcPr>
          <w:p w14:paraId="67ECC687" w14:textId="77777777" w:rsidR="00DF4486" w:rsidRPr="000713E9" w:rsidRDefault="00DF4486" w:rsidP="005B6595">
            <w:pPr>
              <w:spacing w:after="0" w:line="240" w:lineRule="auto"/>
              <w:rPr>
                <w:rFonts w:ascii="Calibri" w:eastAsia="Times New Roman" w:hAnsi="Calibri" w:cs="Calibri"/>
                <w:color w:val="000000"/>
              </w:rPr>
            </w:pPr>
            <w:r w:rsidRPr="000713E9">
              <w:rPr>
                <w:rFonts w:ascii="Calibri" w:eastAsia="Times New Roman" w:hAnsi="Calibri" w:cs="Calibri"/>
                <w:color w:val="000000"/>
              </w:rPr>
              <w:t>2016</w:t>
            </w:r>
          </w:p>
        </w:tc>
        <w:tc>
          <w:tcPr>
            <w:tcW w:w="1275" w:type="dxa"/>
            <w:shd w:val="clear" w:color="auto" w:fill="auto"/>
            <w:noWrap/>
            <w:hideMark/>
          </w:tcPr>
          <w:p w14:paraId="01891099" w14:textId="77777777" w:rsidR="00DF4486" w:rsidRPr="000713E9" w:rsidRDefault="00DF4486" w:rsidP="005B6595">
            <w:pPr>
              <w:spacing w:after="0" w:line="240" w:lineRule="auto"/>
              <w:rPr>
                <w:rFonts w:ascii="Calibri" w:eastAsia="Times New Roman" w:hAnsi="Calibri" w:cs="Calibri"/>
                <w:color w:val="000000"/>
              </w:rPr>
            </w:pPr>
          </w:p>
        </w:tc>
        <w:tc>
          <w:tcPr>
            <w:tcW w:w="2694" w:type="dxa"/>
            <w:shd w:val="clear" w:color="auto" w:fill="auto"/>
            <w:noWrap/>
            <w:hideMark/>
          </w:tcPr>
          <w:p w14:paraId="024E721C" w14:textId="77777777" w:rsidR="00DF4486" w:rsidRPr="000713E9" w:rsidRDefault="00DF4486" w:rsidP="009A5C3F">
            <w:pPr>
              <w:keepNext/>
              <w:spacing w:after="0" w:line="240" w:lineRule="auto"/>
              <w:rPr>
                <w:rFonts w:ascii="Calibri" w:eastAsia="Times New Roman" w:hAnsi="Calibri" w:cs="Calibri"/>
                <w:color w:val="000000"/>
              </w:rPr>
            </w:pPr>
            <w:r w:rsidRPr="000713E9">
              <w:rPr>
                <w:rFonts w:ascii="Calibri" w:eastAsia="Times New Roman" w:hAnsi="Calibri" w:cs="Calibri"/>
                <w:color w:val="000000"/>
              </w:rPr>
              <w:t>Buildings</w:t>
            </w:r>
          </w:p>
        </w:tc>
      </w:tr>
    </w:tbl>
    <w:p w14:paraId="373896A1" w14:textId="225110C3" w:rsidR="00F63760" w:rsidRPr="00EE4A6C" w:rsidRDefault="009A5C3F" w:rsidP="009A5C3F">
      <w:pPr>
        <w:pStyle w:val="Caption"/>
        <w:rPr>
          <w:rFonts w:ascii="Calibri" w:eastAsia="Calibri" w:hAnsi="Calibri" w:cs="Calibri"/>
          <w:b/>
        </w:rPr>
      </w:pPr>
      <w:bookmarkStart w:id="106" w:name="_Ref512426391"/>
      <w:r w:rsidRPr="00EE4A6C">
        <w:rPr>
          <w:b/>
        </w:rPr>
        <w:t xml:space="preserve">Table </w:t>
      </w:r>
      <w:r w:rsidR="00787070" w:rsidRPr="00EE4A6C">
        <w:rPr>
          <w:b/>
        </w:rPr>
        <w:fldChar w:fldCharType="begin"/>
      </w:r>
      <w:r w:rsidR="00787070" w:rsidRPr="00EE4A6C">
        <w:rPr>
          <w:b/>
        </w:rPr>
        <w:instrText xml:space="preserve"> SEQ Table \* ARABIC </w:instrText>
      </w:r>
      <w:r w:rsidR="00787070" w:rsidRPr="00EE4A6C">
        <w:rPr>
          <w:b/>
        </w:rPr>
        <w:fldChar w:fldCharType="separate"/>
      </w:r>
      <w:r w:rsidR="00E23832" w:rsidRPr="00EE4A6C">
        <w:rPr>
          <w:b/>
          <w:noProof/>
        </w:rPr>
        <w:t>1</w:t>
      </w:r>
      <w:r w:rsidR="00787070" w:rsidRPr="00EE4A6C">
        <w:rPr>
          <w:b/>
          <w:noProof/>
        </w:rPr>
        <w:fldChar w:fldCharType="end"/>
      </w:r>
      <w:bookmarkEnd w:id="106"/>
      <w:r w:rsidRPr="00EE4A6C">
        <w:rPr>
          <w:b/>
        </w:rPr>
        <w:t>: Urban climate mitigation literature on Cairo</w:t>
      </w:r>
    </w:p>
    <w:p w14:paraId="20C8AED8" w14:textId="77777777" w:rsidR="003572ED" w:rsidRDefault="00DF4486" w:rsidP="003572ED">
      <w:pPr>
        <w:rPr>
          <w:rFonts w:ascii="Calibri" w:eastAsia="Calibri" w:hAnsi="Calibri" w:cs="Calibri"/>
        </w:rPr>
      </w:pPr>
      <w:r>
        <w:rPr>
          <w:rFonts w:ascii="Calibri" w:eastAsia="Calibri" w:hAnsi="Calibri" w:cs="Calibri"/>
        </w:rPr>
        <w:t xml:space="preserve">In the context of current research needs, forward looking studies that anticipate lock-in effects and future mitigation bottlenecks are key to </w:t>
      </w:r>
      <w:r w:rsidR="005650E8">
        <w:rPr>
          <w:rFonts w:ascii="Calibri" w:eastAsia="Calibri" w:hAnsi="Calibri" w:cs="Calibri"/>
        </w:rPr>
        <w:t>enabling</w:t>
      </w:r>
      <w:r>
        <w:rPr>
          <w:rFonts w:ascii="Calibri" w:eastAsia="Calibri" w:hAnsi="Calibri" w:cs="Calibri"/>
        </w:rPr>
        <w:t xml:space="preserve"> urban contributions towards the Paris Agreement goals</w:t>
      </w:r>
      <w:r w:rsidR="005B6595">
        <w:rPr>
          <w:rFonts w:ascii="Calibri" w:eastAsia="Calibri" w:hAnsi="Calibri" w:cs="Calibri"/>
        </w:rPr>
        <w:t xml:space="preserve"> </w:t>
      </w:r>
      <w:r w:rsidR="005B6595">
        <w:rPr>
          <w:rFonts w:ascii="Calibri" w:eastAsia="Calibri" w:hAnsi="Calibri" w:cs="Calibri"/>
        </w:rPr>
        <w:fldChar w:fldCharType="begin" w:fldLock="1"/>
      </w:r>
      <w:r w:rsidR="001B6993">
        <w:rPr>
          <w:rFonts w:ascii="Calibri" w:eastAsia="Calibri" w:hAnsi="Calibri" w:cs="Calibri"/>
        </w:rPr>
        <w:instrText>ADDIN CSL_CITATION { "citationItems" : [ { "id" : "ITEM-1",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"ITEM-1", "issue" : "12", "issued" : { "date-parts" : [ [ "2016" ] ] }, "page" : "1054", "publisher" : "Nature Publishing Group", "title" : "Urban infrastructure choices structure climate solutions", "type" : "article-journal", "volume" : "6" }, "uris" : [ "http://www.mendeley.com/documents/?uuid=6fc574a6-f3d9-4225-9eea-4da080b3c100" ] } ], "mendeley" : { "formattedCitation" : "&lt;sup&gt;19&lt;/sup&gt;", "plainTextFormattedCitation" : "19", "previouslyFormattedCitation" : "&lt;sup&gt;19&lt;/sup&gt;" }, "properties" : {  }, "schema" : "https://github.com/citation-style-language/schema/raw/master/csl-citation.json" }</w:instrText>
      </w:r>
      <w:r w:rsidR="005B6595">
        <w:rPr>
          <w:rFonts w:ascii="Calibri" w:eastAsia="Calibri" w:hAnsi="Calibri" w:cs="Calibri"/>
        </w:rPr>
        <w:fldChar w:fldCharType="separate"/>
      </w:r>
      <w:r w:rsidR="001B6993" w:rsidRPr="001B6993">
        <w:rPr>
          <w:rFonts w:ascii="Calibri" w:eastAsia="Calibri" w:hAnsi="Calibri" w:cs="Calibri"/>
          <w:noProof/>
          <w:vertAlign w:val="superscript"/>
        </w:rPr>
        <w:t>19</w:t>
      </w:r>
      <w:r w:rsidR="005B6595">
        <w:rPr>
          <w:rFonts w:ascii="Calibri" w:eastAsia="Calibri" w:hAnsi="Calibri" w:cs="Calibri"/>
        </w:rPr>
        <w:fldChar w:fldCharType="end"/>
      </w:r>
      <w:r>
        <w:rPr>
          <w:rFonts w:ascii="Calibri" w:eastAsia="Calibri" w:hAnsi="Calibri" w:cs="Calibri"/>
        </w:rPr>
        <w:t xml:space="preserve">. </w:t>
      </w:r>
      <w:r w:rsidR="005650E8">
        <w:rPr>
          <w:rFonts w:ascii="Calibri" w:eastAsia="Calibri" w:hAnsi="Calibri" w:cs="Calibri"/>
        </w:rPr>
        <w:t>It is perhaps significant, then, that we find no topic referring to scenarios or forward looking studies. We therefore search abstracts directly for relevant keywords (e.g. “scenario”</w:t>
      </w:r>
      <w:r w:rsidR="00F63760">
        <w:rPr>
          <w:rFonts w:ascii="Calibri" w:eastAsia="Calibri" w:hAnsi="Calibri" w:cs="Calibri"/>
        </w:rPr>
        <w:t xml:space="preserve"> or </w:t>
      </w:r>
      <w:r w:rsidR="005650E8">
        <w:rPr>
          <w:rFonts w:ascii="Calibri" w:eastAsia="Calibri" w:hAnsi="Calibri" w:cs="Calibri"/>
        </w:rPr>
        <w:t xml:space="preserve">“2050”; see methods for more detail). </w:t>
      </w:r>
      <w:r w:rsidR="00A537D7">
        <w:rPr>
          <w:rFonts w:ascii="Calibri" w:eastAsia="Calibri" w:hAnsi="Calibri" w:cs="Calibri"/>
        </w:rPr>
        <w:t xml:space="preserve">The identified documents (333 in total) mainly emphasise emissions </w:t>
      </w:r>
      <w:r w:rsidR="00A537D7">
        <w:rPr>
          <w:rFonts w:ascii="Calibri" w:eastAsia="Calibri" w:hAnsi="Calibri" w:cs="Calibri"/>
        </w:rPr>
        <w:lastRenderedPageBreak/>
        <w:t xml:space="preserve">accounting, transportation and air pollution (SI Text </w:t>
      </w:r>
      <w:r w:rsidR="001D7885">
        <w:rPr>
          <w:rFonts w:ascii="Calibri" w:eastAsia="Calibri" w:hAnsi="Calibri" w:cs="Calibri"/>
        </w:rPr>
        <w:fldChar w:fldCharType="begin"/>
      </w:r>
      <w:r w:rsidR="001D7885">
        <w:rPr>
          <w:rFonts w:ascii="Calibri" w:eastAsia="Calibri" w:hAnsi="Calibri" w:cs="Calibri"/>
        </w:rPr>
        <w:instrText xml:space="preserve"> REF _Ref512605435 \h </w:instrText>
      </w:r>
      <w:r w:rsidR="001D7885">
        <w:rPr>
          <w:rFonts w:ascii="Calibri" w:eastAsia="Calibri" w:hAnsi="Calibri" w:cs="Calibri"/>
        </w:rPr>
      </w:r>
      <w:r w:rsidR="001D7885">
        <w:rPr>
          <w:rFonts w:ascii="Calibri" w:eastAsia="Calibri" w:hAnsi="Calibri" w:cs="Calibri"/>
        </w:rPr>
        <w:fldChar w:fldCharType="separate"/>
      </w:r>
      <w:r w:rsidR="00C41FEC">
        <w:t xml:space="preserve">Table </w:t>
      </w:r>
      <w:r w:rsidR="00C41FEC">
        <w:rPr>
          <w:noProof/>
        </w:rPr>
        <w:t>6</w:t>
      </w:r>
      <w:r w:rsidR="001D7885">
        <w:rPr>
          <w:rFonts w:ascii="Calibri" w:eastAsia="Calibri" w:hAnsi="Calibri" w:cs="Calibri"/>
        </w:rPr>
        <w:fldChar w:fldCharType="end"/>
      </w:r>
      <w:r w:rsidR="00A537D7">
        <w:rPr>
          <w:rFonts w:ascii="Calibri" w:eastAsia="Calibri" w:hAnsi="Calibri" w:cs="Calibri"/>
        </w:rPr>
        <w:t xml:space="preserve">). Urban form is less prominent, despite its centrality to emissions </w:t>
      </w:r>
      <w:r w:rsidR="00674286">
        <w:rPr>
          <w:rFonts w:ascii="Calibri" w:eastAsia="Calibri" w:hAnsi="Calibri" w:cs="Calibri"/>
        </w:rPr>
        <w:t xml:space="preserve">reductions </w:t>
      </w:r>
      <w:r w:rsidR="00A537D7">
        <w:rPr>
          <w:rFonts w:ascii="Calibri" w:eastAsia="Calibri" w:hAnsi="Calibri" w:cs="Calibri"/>
        </w:rPr>
        <w:t xml:space="preserve">on </w:t>
      </w:r>
      <w:r w:rsidR="00674286">
        <w:rPr>
          <w:rFonts w:ascii="Calibri" w:eastAsia="Calibri" w:hAnsi="Calibri" w:cs="Calibri"/>
        </w:rPr>
        <w:t>the</w:t>
      </w:r>
      <w:r w:rsidR="00A537D7">
        <w:rPr>
          <w:rFonts w:ascii="Calibri" w:eastAsia="Calibri" w:hAnsi="Calibri" w:cs="Calibri"/>
        </w:rPr>
        <w:t xml:space="preserve"> decadal timescale. Africa is </w:t>
      </w:r>
      <w:r w:rsidR="00F63760">
        <w:rPr>
          <w:rFonts w:ascii="Calibri" w:eastAsia="Calibri" w:hAnsi="Calibri" w:cs="Calibri"/>
        </w:rPr>
        <w:t xml:space="preserve">particularly </w:t>
      </w:r>
      <w:r w:rsidR="00674286">
        <w:rPr>
          <w:rFonts w:ascii="Calibri" w:eastAsia="Calibri" w:hAnsi="Calibri" w:cs="Calibri"/>
        </w:rPr>
        <w:t>under-represented</w:t>
      </w:r>
      <w:r w:rsidR="00A537D7">
        <w:rPr>
          <w:rFonts w:ascii="Calibri" w:eastAsia="Calibri" w:hAnsi="Calibri" w:cs="Calibri"/>
        </w:rPr>
        <w:t xml:space="preserve">, </w:t>
      </w:r>
      <w:r w:rsidR="00F63760">
        <w:rPr>
          <w:rFonts w:ascii="Calibri" w:eastAsia="Calibri" w:hAnsi="Calibri" w:cs="Calibri"/>
        </w:rPr>
        <w:t>with just</w:t>
      </w:r>
      <w:r w:rsidR="00A537D7">
        <w:rPr>
          <w:rFonts w:ascii="Calibri" w:eastAsia="Calibri" w:hAnsi="Calibri" w:cs="Calibri"/>
        </w:rPr>
        <w:t xml:space="preserve"> </w:t>
      </w:r>
      <w:r w:rsidR="00F63760">
        <w:rPr>
          <w:rFonts w:ascii="Calibri" w:eastAsia="Calibri" w:hAnsi="Calibri" w:cs="Calibri"/>
        </w:rPr>
        <w:t>2</w:t>
      </w:r>
      <w:r w:rsidR="00A537D7">
        <w:rPr>
          <w:rFonts w:ascii="Calibri" w:eastAsia="Calibri" w:hAnsi="Calibri" w:cs="Calibri"/>
        </w:rPr>
        <w:t>% of the regional literature</w:t>
      </w:r>
      <w:r w:rsidR="00F63760">
        <w:rPr>
          <w:rFonts w:ascii="Calibri" w:eastAsia="Calibri" w:hAnsi="Calibri" w:cs="Calibri"/>
        </w:rPr>
        <w:t xml:space="preserve"> </w:t>
      </w:r>
      <w:r w:rsidR="00A537D7">
        <w:rPr>
          <w:rFonts w:ascii="Calibri" w:eastAsia="Calibri" w:hAnsi="Calibri" w:cs="Calibri"/>
        </w:rPr>
        <w:t xml:space="preserve">taking a forward looking orientation </w:t>
      </w:r>
      <w:r w:rsidR="00F63760">
        <w:rPr>
          <w:rFonts w:ascii="Calibri" w:eastAsia="Calibri" w:hAnsi="Calibri" w:cs="Calibri"/>
        </w:rPr>
        <w:t xml:space="preserve">(3 studies, </w:t>
      </w:r>
      <w:commentRangeStart w:id="107"/>
      <w:r w:rsidR="00F63760">
        <w:rPr>
          <w:rFonts w:ascii="Calibri" w:eastAsia="Calibri" w:hAnsi="Calibri" w:cs="Calibri"/>
        </w:rPr>
        <w:t>including an assessment of public transportation expansion in Johannesburg</w:t>
      </w:r>
      <w:commentRangeEnd w:id="107"/>
      <w:r w:rsidR="00F63760">
        <w:rPr>
          <w:rStyle w:val="CommentReference"/>
        </w:rPr>
        <w:commentReference w:id="107"/>
      </w:r>
      <w:r w:rsidR="00F63760">
        <w:rPr>
          <w:rFonts w:ascii="Calibri" w:eastAsia="Calibri" w:hAnsi="Calibri" w:cs="Calibri"/>
        </w:rPr>
        <w:t xml:space="preserve">). This contrasts </w:t>
      </w:r>
      <w:r w:rsidR="005B6595">
        <w:rPr>
          <w:rFonts w:ascii="Calibri" w:eastAsia="Calibri" w:hAnsi="Calibri" w:cs="Calibri"/>
        </w:rPr>
        <w:t>with</w:t>
      </w:r>
      <w:r w:rsidR="00F63760">
        <w:rPr>
          <w:rFonts w:ascii="Calibri" w:eastAsia="Calibri" w:hAnsi="Calibri" w:cs="Calibri"/>
        </w:rPr>
        <w:t xml:space="preserve"> dozens of</w:t>
      </w:r>
      <w:r w:rsidR="00361973">
        <w:rPr>
          <w:rFonts w:ascii="Calibri" w:eastAsia="Calibri" w:hAnsi="Calibri" w:cs="Calibri"/>
        </w:rPr>
        <w:t xml:space="preserve"> forward looking</w:t>
      </w:r>
      <w:r w:rsidR="00F63760">
        <w:rPr>
          <w:rFonts w:ascii="Calibri" w:eastAsia="Calibri" w:hAnsi="Calibri" w:cs="Calibri"/>
        </w:rPr>
        <w:t xml:space="preserve"> studies in other regions, which </w:t>
      </w:r>
      <w:r w:rsidR="00361973">
        <w:rPr>
          <w:rFonts w:ascii="Calibri" w:eastAsia="Calibri" w:hAnsi="Calibri" w:cs="Calibri"/>
        </w:rPr>
        <w:t xml:space="preserve">on </w:t>
      </w:r>
      <w:r w:rsidR="00F63760">
        <w:rPr>
          <w:rFonts w:ascii="Calibri" w:eastAsia="Calibri" w:hAnsi="Calibri" w:cs="Calibri"/>
        </w:rPr>
        <w:t xml:space="preserve">average </w:t>
      </w:r>
      <w:r w:rsidR="00361973">
        <w:rPr>
          <w:rFonts w:ascii="Calibri" w:eastAsia="Calibri" w:hAnsi="Calibri" w:cs="Calibri"/>
        </w:rPr>
        <w:t xml:space="preserve">make up </w:t>
      </w:r>
      <w:r w:rsidR="00F63760">
        <w:rPr>
          <w:rFonts w:ascii="Calibri" w:eastAsia="Calibri" w:hAnsi="Calibri" w:cs="Calibri"/>
        </w:rPr>
        <w:t>10% of the literature in each</w:t>
      </w:r>
      <w:r w:rsidR="001D7885">
        <w:rPr>
          <w:rFonts w:ascii="Calibri" w:eastAsia="Calibri" w:hAnsi="Calibri" w:cs="Calibri"/>
        </w:rPr>
        <w:t xml:space="preserve"> (SI Text </w:t>
      </w:r>
      <w:r w:rsidR="001D7885">
        <w:rPr>
          <w:rFonts w:ascii="Calibri" w:eastAsia="Calibri" w:hAnsi="Calibri" w:cs="Calibri"/>
        </w:rPr>
        <w:fldChar w:fldCharType="begin"/>
      </w:r>
      <w:r w:rsidR="001D7885">
        <w:rPr>
          <w:rFonts w:ascii="Calibri" w:eastAsia="Calibri" w:hAnsi="Calibri" w:cs="Calibri"/>
        </w:rPr>
        <w:instrText xml:space="preserve"> REF _Ref512605458 \h </w:instrText>
      </w:r>
      <w:r w:rsidR="001D7885">
        <w:rPr>
          <w:rFonts w:ascii="Calibri" w:eastAsia="Calibri" w:hAnsi="Calibri" w:cs="Calibri"/>
        </w:rPr>
      </w:r>
      <w:r w:rsidR="001D7885">
        <w:rPr>
          <w:rFonts w:ascii="Calibri" w:eastAsia="Calibri" w:hAnsi="Calibri" w:cs="Calibri"/>
        </w:rPr>
        <w:fldChar w:fldCharType="separate"/>
      </w:r>
      <w:r w:rsidR="00C41FEC">
        <w:t xml:space="preserve">Table </w:t>
      </w:r>
      <w:r w:rsidR="00C41FEC">
        <w:rPr>
          <w:noProof/>
        </w:rPr>
        <w:t>7</w:t>
      </w:r>
      <w:r w:rsidR="001D7885">
        <w:rPr>
          <w:rFonts w:ascii="Calibri" w:eastAsia="Calibri" w:hAnsi="Calibri" w:cs="Calibri"/>
        </w:rPr>
        <w:fldChar w:fldCharType="end"/>
      </w:r>
      <w:r w:rsidR="001D7885">
        <w:rPr>
          <w:rFonts w:ascii="Calibri" w:eastAsia="Calibri" w:hAnsi="Calibri" w:cs="Calibri"/>
        </w:rPr>
        <w:t>)</w:t>
      </w:r>
      <w:r w:rsidR="00F63760">
        <w:rPr>
          <w:rFonts w:ascii="Calibri" w:eastAsia="Calibri" w:hAnsi="Calibri" w:cs="Calibri"/>
        </w:rPr>
        <w:t>.</w:t>
      </w:r>
    </w:p>
    <w:p w14:paraId="24B2E48D" w14:textId="4C903F26" w:rsidR="00EE4A6C" w:rsidRDefault="003572ED" w:rsidP="00CE0E73">
      <w:pPr>
        <w:rPr>
          <w:rFonts w:ascii="Calibri" w:eastAsia="Calibri" w:hAnsi="Calibri" w:cs="Calibri"/>
        </w:rPr>
      </w:pPr>
      <w:r>
        <w:rPr>
          <w:rFonts w:ascii="Calibri" w:eastAsia="Calibri" w:hAnsi="Calibri" w:cs="Calibri"/>
        </w:rPr>
        <w:t>The topic modelling applied here identifies a strong focus on urban demand-side and sustainability topics, but clear research needs for particular re</w:t>
      </w:r>
      <w:r w:rsidR="00CE0E73">
        <w:rPr>
          <w:rFonts w:ascii="Calibri" w:eastAsia="Calibri" w:hAnsi="Calibri" w:cs="Calibri"/>
        </w:rPr>
        <w:t>gions and cities going forward. These include diversifying the scope of mitigation topics in large Chinese cities and initiating a mitigation focus in African and Latin American cities, particularly a forward-looking focus. Not least, there may be opportunities for structured learning where well-developed literature streams exist for individual cities.</w:t>
      </w:r>
    </w:p>
    <w:p w14:paraId="38779EB1" w14:textId="53769A9E" w:rsidR="000D7FE3" w:rsidRDefault="00FB38A3" w:rsidP="00166C51">
      <w:pPr>
        <w:rPr>
          <w:rFonts w:ascii="Calibri" w:eastAsia="Calibri" w:hAnsi="Calibri" w:cs="Calibri"/>
          <w:b/>
        </w:rPr>
      </w:pPr>
      <w:r>
        <w:rPr>
          <w:rFonts w:ascii="Calibri" w:eastAsia="Calibri" w:hAnsi="Calibri" w:cs="Calibri"/>
          <w:b/>
        </w:rPr>
        <w:t>Limited</w:t>
      </w:r>
      <w:r w:rsidR="00365706">
        <w:rPr>
          <w:rFonts w:ascii="Calibri" w:eastAsia="Calibri" w:hAnsi="Calibri" w:cs="Calibri"/>
          <w:b/>
        </w:rPr>
        <w:t xml:space="preserve"> efforts to </w:t>
      </w:r>
      <w:r>
        <w:rPr>
          <w:rFonts w:ascii="Calibri" w:eastAsia="Calibri" w:hAnsi="Calibri" w:cs="Calibri"/>
          <w:b/>
        </w:rPr>
        <w:t>learn from</w:t>
      </w:r>
      <w:r w:rsidR="00365706">
        <w:rPr>
          <w:rFonts w:ascii="Calibri" w:eastAsia="Calibri" w:hAnsi="Calibri" w:cs="Calibri"/>
          <w:b/>
        </w:rPr>
        <w:t xml:space="preserve"> case study evidence</w:t>
      </w:r>
    </w:p>
    <w:p w14:paraId="4158F204" w14:textId="5F8B7E01" w:rsidR="00CB705E" w:rsidRDefault="00CC11CF" w:rsidP="00B222F5">
      <w:pPr>
        <w:rPr>
          <w:rFonts w:ascii="Calibri" w:eastAsia="Calibri" w:hAnsi="Calibri" w:cs="Calibri"/>
        </w:rPr>
      </w:pPr>
      <w:r>
        <w:rPr>
          <w:rFonts w:ascii="Calibri" w:eastAsia="Calibri" w:hAnsi="Calibri" w:cs="Calibri"/>
        </w:rPr>
        <w:t>Urban research</w:t>
      </w:r>
      <w:r w:rsidR="00D615F7">
        <w:rPr>
          <w:rFonts w:ascii="Calibri" w:eastAsia="Calibri" w:hAnsi="Calibri" w:cs="Calibri"/>
        </w:rPr>
        <w:t xml:space="preserve"> is inherently diffuse and rooted in specific geographies</w:t>
      </w:r>
      <w:r>
        <w:rPr>
          <w:rFonts w:ascii="Calibri" w:eastAsia="Calibri" w:hAnsi="Calibri" w:cs="Calibri"/>
        </w:rPr>
        <w:t xml:space="preserve">. Generating broader insight from individual cases </w:t>
      </w:r>
      <w:r w:rsidR="00CB705E">
        <w:rPr>
          <w:rFonts w:ascii="Calibri" w:eastAsia="Calibri" w:hAnsi="Calibri" w:cs="Calibri"/>
        </w:rPr>
        <w:t>is</w:t>
      </w:r>
      <w:r>
        <w:rPr>
          <w:rFonts w:ascii="Calibri" w:eastAsia="Calibri" w:hAnsi="Calibri" w:cs="Calibri"/>
        </w:rPr>
        <w:t xml:space="preserve"> hence </w:t>
      </w:r>
      <w:r w:rsidR="00CB705E">
        <w:rPr>
          <w:rFonts w:ascii="Calibri" w:eastAsia="Calibri" w:hAnsi="Calibri" w:cs="Calibri"/>
        </w:rPr>
        <w:t xml:space="preserve">central to </w:t>
      </w:r>
      <w:r>
        <w:rPr>
          <w:rFonts w:ascii="Calibri" w:eastAsia="Calibri" w:hAnsi="Calibri" w:cs="Calibri"/>
        </w:rPr>
        <w:t xml:space="preserve">building </w:t>
      </w:r>
      <w:r w:rsidR="00CB705E">
        <w:rPr>
          <w:rFonts w:ascii="Calibri" w:eastAsia="Calibri" w:hAnsi="Calibri" w:cs="Calibri"/>
        </w:rPr>
        <w:t xml:space="preserve">a global urban science. </w:t>
      </w:r>
      <w:r w:rsidR="00F85AAB">
        <w:rPr>
          <w:rFonts w:ascii="Calibri" w:eastAsia="Calibri" w:hAnsi="Calibri" w:cs="Calibri"/>
        </w:rPr>
        <w:t>T</w:t>
      </w:r>
      <w:r w:rsidR="00CB705E">
        <w:rPr>
          <w:rFonts w:ascii="Calibri" w:eastAsia="Calibri" w:hAnsi="Calibri" w:cs="Calibri"/>
        </w:rPr>
        <w:t xml:space="preserve">wo </w:t>
      </w:r>
      <w:r w:rsidR="00F85AAB">
        <w:rPr>
          <w:rFonts w:ascii="Calibri" w:eastAsia="Calibri" w:hAnsi="Calibri" w:cs="Calibri"/>
        </w:rPr>
        <w:t xml:space="preserve">specific </w:t>
      </w:r>
      <w:r w:rsidR="00CB705E">
        <w:rPr>
          <w:rFonts w:ascii="Calibri" w:eastAsia="Calibri" w:hAnsi="Calibri" w:cs="Calibri"/>
        </w:rPr>
        <w:t xml:space="preserve">approaches would support </w:t>
      </w:r>
      <w:r w:rsidR="00CE0E73">
        <w:rPr>
          <w:rFonts w:ascii="Calibri" w:eastAsia="Calibri" w:hAnsi="Calibri" w:cs="Calibri"/>
        </w:rPr>
        <w:t>an</w:t>
      </w:r>
      <w:r w:rsidR="00CB705E">
        <w:rPr>
          <w:rFonts w:ascii="Calibri" w:eastAsia="Calibri" w:hAnsi="Calibri" w:cs="Calibri"/>
        </w:rPr>
        <w:t xml:space="preserve"> effort</w:t>
      </w:r>
      <w:r w:rsidR="00F85AAB">
        <w:rPr>
          <w:rFonts w:ascii="Calibri" w:eastAsia="Calibri" w:hAnsi="Calibri" w:cs="Calibri"/>
        </w:rPr>
        <w:t xml:space="preserve"> to internationalise and consolidate leaning on urban solutions</w:t>
      </w:r>
      <w:r w:rsidR="00CB705E">
        <w:rPr>
          <w:rFonts w:ascii="Calibri" w:eastAsia="Calibri" w:hAnsi="Calibri" w:cs="Calibri"/>
        </w:rPr>
        <w:t>: comparative studies</w:t>
      </w:r>
      <w:r w:rsidR="00CE0E73">
        <w:rPr>
          <w:rFonts w:ascii="Calibri" w:eastAsia="Calibri" w:hAnsi="Calibri" w:cs="Calibri"/>
        </w:rPr>
        <w:t>, which</w:t>
      </w:r>
      <w:r w:rsidR="00CB705E">
        <w:rPr>
          <w:rFonts w:ascii="Calibri" w:eastAsia="Calibri" w:hAnsi="Calibri" w:cs="Calibri"/>
        </w:rPr>
        <w:t xml:space="preserve"> </w:t>
      </w:r>
      <w:r w:rsidR="002D518F">
        <w:rPr>
          <w:rFonts w:ascii="Calibri" w:eastAsia="Calibri" w:hAnsi="Calibri" w:cs="Calibri"/>
        </w:rPr>
        <w:t>contrast two</w:t>
      </w:r>
      <w:r w:rsidR="00CB705E">
        <w:rPr>
          <w:rFonts w:ascii="Calibri" w:eastAsia="Calibri" w:hAnsi="Calibri" w:cs="Calibri"/>
        </w:rPr>
        <w:t xml:space="preserve"> or more cases</w:t>
      </w:r>
      <w:r w:rsidR="00CE0E73">
        <w:rPr>
          <w:rFonts w:ascii="Calibri" w:eastAsia="Calibri" w:hAnsi="Calibri" w:cs="Calibri"/>
        </w:rPr>
        <w:t xml:space="preserve"> simultaneously and draw</w:t>
      </w:r>
      <w:r w:rsidR="00CB705E">
        <w:rPr>
          <w:rFonts w:ascii="Calibri" w:eastAsia="Calibri" w:hAnsi="Calibri" w:cs="Calibri"/>
        </w:rPr>
        <w:t xml:space="preserve"> insight from their similarities or differences; and systematic literature reviews, which review or perform secondary analysis on the literature using </w:t>
      </w:r>
      <w:r w:rsidR="00CE0E73">
        <w:rPr>
          <w:rFonts w:ascii="Calibri" w:eastAsia="Calibri" w:hAnsi="Calibri" w:cs="Calibri"/>
        </w:rPr>
        <w:t>structured,</w:t>
      </w:r>
      <w:r w:rsidR="00CB705E">
        <w:rPr>
          <w:rFonts w:ascii="Calibri" w:eastAsia="Calibri" w:hAnsi="Calibri" w:cs="Calibri"/>
        </w:rPr>
        <w:t xml:space="preserve"> reproducible methods.</w:t>
      </w:r>
    </w:p>
    <w:p w14:paraId="7C265646" w14:textId="60539F4F" w:rsidR="007B4A96" w:rsidRDefault="00235397" w:rsidP="007B4A96">
      <w:pPr>
        <w:rPr>
          <w:rFonts w:ascii="Calibri" w:eastAsia="Calibri" w:hAnsi="Calibri" w:cs="Calibri"/>
        </w:rPr>
      </w:pPr>
      <w:r>
        <w:rPr>
          <w:rFonts w:ascii="Calibri" w:eastAsia="Calibri" w:hAnsi="Calibri" w:cs="Calibri"/>
        </w:rPr>
        <w:t xml:space="preserve">Comparative research is considered a strength of urban studies, albeit a locus of on-going debate. The epistemological value of North-South urban comparisons is widely discussed, for instance, as is the generalisability of highly contextual case studies </w:t>
      </w:r>
      <w:r>
        <w:rPr>
          <w:rFonts w:ascii="Calibri" w:eastAsia="Calibri" w:hAnsi="Calibri" w:cs="Calibri"/>
        </w:rPr>
        <w:fldChar w:fldCharType="begin" w:fldLock="1"/>
      </w:r>
      <w:r>
        <w:rPr>
          <w:rFonts w:ascii="Calibri" w:eastAsia="Calibri" w:hAnsi="Calibri" w:cs="Calibri"/>
        </w:rPr>
        <w:instrText>ADDIN CSL_CITATION { "citationItems" : [ { "id" : "ITEM-1", "itemData" : { "DOI" : "10.1177/0042098016634002", "ISSN" : "0042-0980", "author" : [ { "dropping-particle" : "", "family" : "Storper", "given" : "Michael", "non-dropping-particle" : "", "parse-names" : false, "suffix" : "" }, { "dropping-particle" : "", "family" : "Scott", "given" : "A. J.", "non-dropping-particle" : "", "parse-names" : false, "suffix" : "" } ], "container-title" : "Urban Studies", "id" : "ITEM-1", "issue" : "6", "issued" : { "date-parts" : [ [ "2016" ] ] }, "page" : "1114-1136", "title" : "Current debates in urban theory: A critical assessment", "type" : "article-journal", "volume" : "53" }, "uris" : [ "http://www.mendeley.com/documents/?uuid=e2aa490e-eaa1-462a-a141-29ec19605cc9" ] } ], "mendeley" : { "formattedCitation" : "&lt;sup&gt;26&lt;/sup&gt;", "plainTextFormattedCitation" : "26", "previouslyFormattedCitation" : "&lt;sup&gt;26&lt;/sup&gt;" }, "properties" : {  }, "schema" : "https://github.com/citation-style-language/schema/raw/master/csl-citation.json" }</w:instrText>
      </w:r>
      <w:r>
        <w:rPr>
          <w:rFonts w:ascii="Calibri" w:eastAsia="Calibri" w:hAnsi="Calibri" w:cs="Calibri"/>
        </w:rPr>
        <w:fldChar w:fldCharType="separate"/>
      </w:r>
      <w:r w:rsidRPr="001B6993">
        <w:rPr>
          <w:rFonts w:ascii="Calibri" w:eastAsia="Calibri" w:hAnsi="Calibri" w:cs="Calibri"/>
          <w:noProof/>
          <w:vertAlign w:val="superscript"/>
        </w:rPr>
        <w:t>26</w:t>
      </w:r>
      <w:r>
        <w:rPr>
          <w:rFonts w:ascii="Calibri" w:eastAsia="Calibri" w:hAnsi="Calibri" w:cs="Calibri"/>
        </w:rPr>
        <w:fldChar w:fldCharType="end"/>
      </w:r>
      <w:r>
        <w:rPr>
          <w:rFonts w:ascii="Calibri" w:eastAsia="Calibri" w:hAnsi="Calibri" w:cs="Calibri"/>
        </w:rPr>
        <w:t xml:space="preserve">. </w:t>
      </w:r>
      <w:r w:rsidR="007B4A96">
        <w:rPr>
          <w:rFonts w:ascii="Calibri" w:eastAsia="Calibri" w:hAnsi="Calibri" w:cs="Calibri"/>
        </w:rPr>
        <w:t>Our</w:t>
      </w:r>
      <w:r w:rsidR="00160D1B">
        <w:rPr>
          <w:rFonts w:ascii="Calibri" w:eastAsia="Calibri" w:hAnsi="Calibri" w:cs="Calibri"/>
        </w:rPr>
        <w:t xml:space="preserve"> sample of documents suggests the urban mitigation community does not shy away from comparative research</w:t>
      </w:r>
      <w:r w:rsidR="00D961FF">
        <w:rPr>
          <w:rFonts w:ascii="Calibri" w:eastAsia="Calibri" w:hAnsi="Calibri" w:cs="Calibri"/>
        </w:rPr>
        <w:t xml:space="preserve">, but remains </w:t>
      </w:r>
      <w:r w:rsidR="007B4A96">
        <w:rPr>
          <w:rFonts w:ascii="Calibri" w:eastAsia="Calibri" w:hAnsi="Calibri" w:cs="Calibri"/>
        </w:rPr>
        <w:t>conservative</w:t>
      </w:r>
      <w:r w:rsidR="00D961FF">
        <w:rPr>
          <w:rFonts w:ascii="Calibri" w:eastAsia="Calibri" w:hAnsi="Calibri" w:cs="Calibri"/>
        </w:rPr>
        <w:t xml:space="preserve"> in the number of cases compared.</w:t>
      </w:r>
      <w:r w:rsidR="002D518F">
        <w:rPr>
          <w:rFonts w:ascii="Calibri" w:eastAsia="Calibri" w:hAnsi="Calibri" w:cs="Calibri"/>
        </w:rPr>
        <w:t xml:space="preserve"> We identify</w:t>
      </w:r>
      <w:r w:rsidR="00D961FF">
        <w:rPr>
          <w:rFonts w:ascii="Calibri" w:eastAsia="Calibri" w:hAnsi="Calibri" w:cs="Calibri"/>
        </w:rPr>
        <w:t xml:space="preserve"> 699 studies </w:t>
      </w:r>
      <w:r w:rsidR="002D518F">
        <w:rPr>
          <w:rFonts w:ascii="Calibri" w:eastAsia="Calibri" w:hAnsi="Calibri" w:cs="Calibri"/>
        </w:rPr>
        <w:t xml:space="preserve">that </w:t>
      </w:r>
      <w:r w:rsidR="00D961FF">
        <w:rPr>
          <w:rFonts w:ascii="Calibri" w:eastAsia="Calibri" w:hAnsi="Calibri" w:cs="Calibri"/>
        </w:rPr>
        <w:t xml:space="preserve">refer to more than one city in the abstract </w:t>
      </w:r>
      <w:r w:rsidR="002D518F">
        <w:rPr>
          <w:rFonts w:ascii="Calibri" w:eastAsia="Calibri" w:hAnsi="Calibri" w:cs="Calibri"/>
        </w:rPr>
        <w:t xml:space="preserve">(of 3,440 in the sample </w:t>
      </w:r>
      <w:r w:rsidR="00D961FF">
        <w:rPr>
          <w:rFonts w:ascii="Calibri" w:eastAsia="Calibri" w:hAnsi="Calibri" w:cs="Calibri"/>
        </w:rPr>
        <w:t>– approximately 20%</w:t>
      </w:r>
      <w:r w:rsidR="002D518F">
        <w:rPr>
          <w:rFonts w:ascii="Calibri" w:eastAsia="Calibri" w:hAnsi="Calibri" w:cs="Calibri"/>
        </w:rPr>
        <w:t>)</w:t>
      </w:r>
      <w:r w:rsidR="00D961FF">
        <w:rPr>
          <w:rFonts w:ascii="Calibri" w:eastAsia="Calibri" w:hAnsi="Calibri" w:cs="Calibri"/>
        </w:rPr>
        <w:t>.</w:t>
      </w:r>
      <w:r w:rsidR="007B4A96">
        <w:rPr>
          <w:rFonts w:ascii="Calibri" w:eastAsia="Calibri" w:hAnsi="Calibri" w:cs="Calibri"/>
        </w:rPr>
        <w:t xml:space="preserve"> </w:t>
      </w:r>
      <w:r w:rsidR="00C6067A">
        <w:rPr>
          <w:rFonts w:ascii="Calibri" w:eastAsia="Calibri" w:hAnsi="Calibri" w:cs="Calibri"/>
        </w:rPr>
        <w:t xml:space="preserve">The majority of these studies (409) mention only two cities, with a steep decline to a few dozen studies on 5 or more cities (SI Text </w:t>
      </w:r>
      <w:r w:rsidR="00C6067A" w:rsidRPr="00CE0E73">
        <w:rPr>
          <w:rFonts w:ascii="Calibri" w:eastAsia="Calibri" w:hAnsi="Calibri" w:cs="Calibri"/>
        </w:rPr>
        <w:fldChar w:fldCharType="begin"/>
      </w:r>
      <w:r w:rsidR="00C6067A" w:rsidRPr="00CE0E73">
        <w:rPr>
          <w:rFonts w:ascii="Calibri" w:eastAsia="Calibri" w:hAnsi="Calibri" w:cs="Calibri"/>
        </w:rPr>
        <w:instrText xml:space="preserve"> REF _Ref512332084 \h </w:instrText>
      </w:r>
      <w:r w:rsidR="00C6067A" w:rsidRPr="00CE0E73">
        <w:rPr>
          <w:rFonts w:ascii="Calibri" w:eastAsia="Calibri" w:hAnsi="Calibri" w:cs="Calibri"/>
        </w:rPr>
      </w:r>
      <w:r w:rsidR="00CE0E73" w:rsidRPr="00CE0E73">
        <w:rPr>
          <w:rFonts w:ascii="Calibri" w:eastAsia="Calibri" w:hAnsi="Calibri" w:cs="Calibri"/>
        </w:rPr>
        <w:instrText xml:space="preserve"> \* MERGEFORMAT </w:instrText>
      </w:r>
      <w:r w:rsidR="00C6067A" w:rsidRPr="00CE0E73">
        <w:rPr>
          <w:rFonts w:ascii="Calibri" w:eastAsia="Calibri" w:hAnsi="Calibri" w:cs="Calibri"/>
        </w:rPr>
        <w:fldChar w:fldCharType="separate"/>
      </w:r>
      <w:r w:rsidR="00CE0E73" w:rsidRPr="00CE0E73">
        <w:t xml:space="preserve">Figure </w:t>
      </w:r>
      <w:r w:rsidR="00CE0E73" w:rsidRPr="00CE0E73">
        <w:rPr>
          <w:noProof/>
        </w:rPr>
        <w:t>9</w:t>
      </w:r>
      <w:r w:rsidR="00C6067A" w:rsidRPr="00CE0E73">
        <w:rPr>
          <w:rFonts w:ascii="Calibri" w:eastAsia="Calibri" w:hAnsi="Calibri" w:cs="Calibri"/>
        </w:rPr>
        <w:fldChar w:fldCharType="end"/>
      </w:r>
      <w:r w:rsidR="00C6067A">
        <w:rPr>
          <w:rFonts w:ascii="Calibri" w:eastAsia="Calibri" w:hAnsi="Calibri" w:cs="Calibri"/>
        </w:rPr>
        <w:t xml:space="preserve">). </w:t>
      </w:r>
    </w:p>
    <w:p w14:paraId="27AEE17B" w14:textId="78EFD9AB" w:rsidR="00D961FF" w:rsidRDefault="007B4A96" w:rsidP="007B4A96">
      <w:pPr>
        <w:rPr>
          <w:rFonts w:ascii="Calibri" w:eastAsia="Calibri" w:hAnsi="Calibri" w:cs="Calibri"/>
        </w:rPr>
      </w:pPr>
      <w:r>
        <w:rPr>
          <w:rFonts w:ascii="Calibri" w:eastAsia="Calibri" w:hAnsi="Calibri" w:cs="Calibri"/>
        </w:rPr>
        <w:t>I</w:t>
      </w:r>
      <w:r w:rsidR="00D961FF">
        <w:rPr>
          <w:rFonts w:ascii="Calibri" w:eastAsia="Calibri" w:hAnsi="Calibri" w:cs="Calibri"/>
        </w:rPr>
        <w:t xml:space="preserve">nter-regional comparisons are relatively rate. Figure 4 visualises the pairwise correlations of cities within abstracts, aggregating by region. Asian cities tend to be compared to other Asian cities, </w:t>
      </w:r>
      <w:r w:rsidR="00CE0E73">
        <w:rPr>
          <w:rFonts w:ascii="Calibri" w:eastAsia="Calibri" w:hAnsi="Calibri" w:cs="Calibri"/>
        </w:rPr>
        <w:t xml:space="preserve">European cities to European cities, </w:t>
      </w:r>
      <w:r w:rsidR="00D961FF">
        <w:rPr>
          <w:rFonts w:ascii="Calibri" w:eastAsia="Calibri" w:hAnsi="Calibri" w:cs="Calibri"/>
        </w:rPr>
        <w:t xml:space="preserve">and likewise in North America. </w:t>
      </w:r>
      <w:r w:rsidR="00C73378">
        <w:rPr>
          <w:rFonts w:ascii="Calibri" w:eastAsia="Calibri" w:hAnsi="Calibri" w:cs="Calibri"/>
        </w:rPr>
        <w:t>C</w:t>
      </w:r>
      <w:r w:rsidR="00D961FF">
        <w:rPr>
          <w:rFonts w:ascii="Calibri" w:eastAsia="Calibri" w:hAnsi="Calibri" w:cs="Calibri"/>
        </w:rPr>
        <w:t>omparative literatures based in Latin America, Africa and Oceania</w:t>
      </w:r>
      <w:r w:rsidR="00C73378">
        <w:rPr>
          <w:rFonts w:ascii="Calibri" w:eastAsia="Calibri" w:hAnsi="Calibri" w:cs="Calibri"/>
        </w:rPr>
        <w:t>, on the other hand,</w:t>
      </w:r>
      <w:r w:rsidR="00D961FF">
        <w:rPr>
          <w:rFonts w:ascii="Calibri" w:eastAsia="Calibri" w:hAnsi="Calibri" w:cs="Calibri"/>
        </w:rPr>
        <w:t xml:space="preserve"> are</w:t>
      </w:r>
      <w:r w:rsidR="002D518F">
        <w:rPr>
          <w:rFonts w:ascii="Calibri" w:eastAsia="Calibri" w:hAnsi="Calibri" w:cs="Calibri"/>
        </w:rPr>
        <w:t xml:space="preserve"> far less cautious and have </w:t>
      </w:r>
      <w:r w:rsidR="00D961FF">
        <w:rPr>
          <w:rFonts w:ascii="Calibri" w:eastAsia="Calibri" w:hAnsi="Calibri" w:cs="Calibri"/>
        </w:rPr>
        <w:t>higher fracti</w:t>
      </w:r>
      <w:r>
        <w:rPr>
          <w:rFonts w:ascii="Calibri" w:eastAsia="Calibri" w:hAnsi="Calibri" w:cs="Calibri"/>
        </w:rPr>
        <w:t>on</w:t>
      </w:r>
      <w:r w:rsidR="002D518F">
        <w:rPr>
          <w:rFonts w:ascii="Calibri" w:eastAsia="Calibri" w:hAnsi="Calibri" w:cs="Calibri"/>
        </w:rPr>
        <w:t>s</w:t>
      </w:r>
      <w:r>
        <w:rPr>
          <w:rFonts w:ascii="Calibri" w:eastAsia="Calibri" w:hAnsi="Calibri" w:cs="Calibri"/>
        </w:rPr>
        <w:t xml:space="preserve"> of international comparisons, although fewer </w:t>
      </w:r>
      <w:r w:rsidR="003867D6">
        <w:rPr>
          <w:rFonts w:ascii="Calibri" w:eastAsia="Calibri" w:hAnsi="Calibri" w:cs="Calibri"/>
        </w:rPr>
        <w:t xml:space="preserve">total </w:t>
      </w:r>
      <w:r>
        <w:rPr>
          <w:rFonts w:ascii="Calibri" w:eastAsia="Calibri" w:hAnsi="Calibri" w:cs="Calibri"/>
        </w:rPr>
        <w:t>studies.</w:t>
      </w:r>
      <w:r w:rsidR="00235397">
        <w:rPr>
          <w:rFonts w:ascii="Calibri" w:eastAsia="Calibri" w:hAnsi="Calibri" w:cs="Calibri"/>
        </w:rPr>
        <w:t xml:space="preserve"> Considering the total scope of the urban case study literature</w:t>
      </w:r>
      <w:r w:rsidR="00FB52F3">
        <w:rPr>
          <w:rFonts w:ascii="Calibri" w:eastAsia="Calibri" w:hAnsi="Calibri" w:cs="Calibri"/>
        </w:rPr>
        <w:t xml:space="preserve"> (3,440 studies)</w:t>
      </w:r>
      <w:r w:rsidR="00235397">
        <w:rPr>
          <w:rFonts w:ascii="Calibri" w:eastAsia="Calibri" w:hAnsi="Calibri" w:cs="Calibri"/>
        </w:rPr>
        <w:t>, the subset that is comparative</w:t>
      </w:r>
      <w:r w:rsidR="00FB52F3">
        <w:rPr>
          <w:rFonts w:ascii="Calibri" w:eastAsia="Calibri" w:hAnsi="Calibri" w:cs="Calibri"/>
        </w:rPr>
        <w:t xml:space="preserve"> (699)</w:t>
      </w:r>
      <w:r w:rsidR="00235397">
        <w:rPr>
          <w:rFonts w:ascii="Calibri" w:eastAsia="Calibri" w:hAnsi="Calibri" w:cs="Calibri"/>
        </w:rPr>
        <w:t>, and internationally comparative</w:t>
      </w:r>
      <w:r w:rsidR="00FB52F3">
        <w:rPr>
          <w:rFonts w:ascii="Calibri" w:eastAsia="Calibri" w:hAnsi="Calibri" w:cs="Calibri"/>
        </w:rPr>
        <w:t xml:space="preserve"> </w:t>
      </w:r>
      <w:r w:rsidR="00B11E02">
        <w:rPr>
          <w:rFonts w:ascii="Calibri" w:eastAsia="Calibri" w:hAnsi="Calibri" w:cs="Calibri"/>
        </w:rPr>
        <w:t>(202)</w:t>
      </w:r>
      <w:bookmarkStart w:id="108" w:name="_GoBack"/>
      <w:bookmarkEnd w:id="108"/>
      <w:r w:rsidR="00235397">
        <w:rPr>
          <w:rFonts w:ascii="Calibri" w:eastAsia="Calibri" w:hAnsi="Calibri" w:cs="Calibri"/>
        </w:rPr>
        <w:t>, is vanishingly small.</w:t>
      </w:r>
    </w:p>
    <w:p w14:paraId="634F52E3" w14:textId="64E5C694" w:rsidR="00CF1FAE" w:rsidRDefault="00CF1FAE" w:rsidP="00CF1FAE">
      <w:pPr>
        <w:rPr>
          <w:rFonts w:ascii="Calibri" w:eastAsia="Calibri" w:hAnsi="Calibri" w:cs="Calibri"/>
        </w:rPr>
      </w:pPr>
      <w:r>
        <w:rPr>
          <w:rFonts w:ascii="Calibri" w:eastAsia="Calibri" w:hAnsi="Calibri" w:cs="Calibri"/>
        </w:rPr>
        <w:t xml:space="preserve">Based on a random selection and review of documents, we find little justification for why particular cities are bundled together, beyond claims of contextual diversity. Although this decision may often be driven by pragmatic concerns (such as funding and research partners), scientific learning in the field presupposes a transparent discussion of comparative logics </w:t>
      </w:r>
      <w:r>
        <w:rPr>
          <w:rFonts w:ascii="Calibri" w:eastAsia="Calibri" w:hAnsi="Calibri" w:cs="Calibri"/>
        </w:rPr>
        <w:fldChar w:fldCharType="begin" w:fldLock="1"/>
      </w:r>
      <w:r>
        <w:rPr>
          <w:rFonts w:ascii="Calibri" w:eastAsia="Calibri" w:hAnsi="Calibri" w:cs="Calibri"/>
        </w:rPr>
        <w:instrText>ADDIN CSL_CITATION { "citationItems" : [ { "id" : "ITEM-1", "itemData" : { "DOI" : "10.1162/GLEP_a_00316", "author" : [ { "dropping-particle" : "", "family" : "Steinberg", "given" : "Paul F.", "non-dropping-particle" : "", "parse-names" : false, "suffix" : "" } ], "container-title" : "Global Environmental Politics", "id" : "ITEM-1", "issue" : "3", "issued" : { "date-parts" : [ [ "2015" ] ] }, "page" : "152-175", "title" : "Can We Generalize from Case Studies?", "type" : "article-journal", "volume" : "15" }, "uris" : [ "http://www.mendeley.com/documents/?uuid=66b3aca0-8291-4a25-be06-0553b7e53b88" ] } ], "mendeley" : { "formattedCitation" : "&lt;sup&gt;17&lt;/sup&gt;", "plainTextFormattedCitation" : "17", "previouslyFormattedCitation" : "&lt;sup&gt;17&lt;/sup&gt;" }, "properties" : {  }, "schema" : "https://github.com/citation-style-language/schema/raw/master/csl-citation.json" }</w:instrText>
      </w:r>
      <w:r>
        <w:rPr>
          <w:rFonts w:ascii="Calibri" w:eastAsia="Calibri" w:hAnsi="Calibri" w:cs="Calibri"/>
        </w:rPr>
        <w:fldChar w:fldCharType="separate"/>
      </w:r>
      <w:r w:rsidRPr="00235397">
        <w:rPr>
          <w:rFonts w:ascii="Calibri" w:eastAsia="Calibri" w:hAnsi="Calibri" w:cs="Calibri"/>
          <w:noProof/>
          <w:vertAlign w:val="superscript"/>
        </w:rPr>
        <w:t>17</w:t>
      </w:r>
      <w:r>
        <w:rPr>
          <w:rFonts w:ascii="Calibri" w:eastAsia="Calibri" w:hAnsi="Calibri" w:cs="Calibri"/>
        </w:rPr>
        <w:fldChar w:fldCharType="end"/>
      </w:r>
      <w:r>
        <w:rPr>
          <w:rFonts w:ascii="Calibri" w:eastAsia="Calibri" w:hAnsi="Calibri" w:cs="Calibri"/>
        </w:rPr>
        <w:t xml:space="preserve">. For instance, comparisons might proceed from the observation that common structural (political, economic, or geographic) characteristics drive urban phenomena, leading to differing path dependencies in energy consumption, and hence a role for typologies in structuring learning between similar types of cities </w:t>
      </w:r>
      <w:r>
        <w:rPr>
          <w:rFonts w:ascii="Calibri" w:eastAsia="Calibri" w:hAnsi="Calibri" w:cs="Calibri"/>
        </w:rPr>
        <w:fldChar w:fldCharType="begin" w:fldLock="1"/>
      </w:r>
      <w:r>
        <w:rPr>
          <w:rFonts w:ascii="Calibri" w:eastAsia="Calibri" w:hAnsi="Calibri" w:cs="Calibri"/>
        </w:rPr>
        <w:instrText>ADDIN CSL_CITATION { "citationItems" : [ { "id" : "ITEM-1",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"ITEM-1", "issued" : { "date-parts" : [ [ "2015" ] ] }, "title" : "Global typology of urban energy use and potentials for an urbanization mitigation wedge", "type" : "article-journal" }, "uris" : [ "http://www.mendeley.com/documents/?uuid=0f6da94c-9a72-40eb-8c7f-ee424de9ed8c" ] } ], "mendeley" : { "formattedCitation" : "&lt;sup&gt;3&lt;/sup&gt;", "plainTextFormattedCitation" : "3", "previouslyFormattedCitation" : "&lt;sup&gt;3&lt;/sup&gt;" }, "properties" : {  }, "schema" : "https://github.com/citation-style-language/schema/raw/master/csl-citation.json" }</w:instrText>
      </w:r>
      <w:r>
        <w:rPr>
          <w:rFonts w:ascii="Calibri" w:eastAsia="Calibri" w:hAnsi="Calibri" w:cs="Calibri"/>
        </w:rPr>
        <w:fldChar w:fldCharType="separate"/>
      </w:r>
      <w:r w:rsidRPr="002A1FFC">
        <w:rPr>
          <w:rFonts w:ascii="Calibri" w:eastAsia="Calibri" w:hAnsi="Calibri" w:cs="Calibri"/>
          <w:noProof/>
          <w:vertAlign w:val="superscript"/>
        </w:rPr>
        <w:t>3</w:t>
      </w:r>
      <w:r>
        <w:rPr>
          <w:rFonts w:ascii="Calibri" w:eastAsia="Calibri" w:hAnsi="Calibri" w:cs="Calibri"/>
        </w:rPr>
        <w:fldChar w:fldCharType="end"/>
      </w:r>
      <w:r>
        <w:rPr>
          <w:rFonts w:ascii="Calibri" w:eastAsia="Calibri" w:hAnsi="Calibri" w:cs="Calibri"/>
        </w:rPr>
        <w:t xml:space="preserve">. Alternatively, ubiquitous urban problems have been observed across many types of systems, such as the </w:t>
      </w:r>
      <w:r w:rsidR="00DD1729">
        <w:rPr>
          <w:rFonts w:ascii="Calibri" w:eastAsia="Calibri" w:hAnsi="Calibri" w:cs="Calibri"/>
        </w:rPr>
        <w:t xml:space="preserve">nexus of health, transportation and pollution externalities arising from </w:t>
      </w:r>
      <w:r>
        <w:rPr>
          <w:rFonts w:ascii="Calibri" w:eastAsia="Calibri" w:hAnsi="Calibri" w:cs="Calibri"/>
        </w:rPr>
        <w:t xml:space="preserve">agglomeration </w:t>
      </w:r>
      <w:r>
        <w:rPr>
          <w:rFonts w:ascii="Calibri" w:eastAsia="Calibri" w:hAnsi="Calibri" w:cs="Calibri"/>
        </w:rPr>
        <w:fldChar w:fldCharType="begin" w:fldLock="1"/>
      </w:r>
      <w:r>
        <w:rPr>
          <w:rFonts w:ascii="Calibri" w:eastAsia="Calibri" w:hAnsi="Calibri" w:cs="Calibri"/>
        </w:rPr>
        <w:instrText>ADDIN CSL_CITATION { "citationItems" : [ { "id" : "ITEM-1",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"ITEM-1",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"mendeley" : { "formattedCitation" : "&lt;sup&gt;27&lt;/sup&gt;", "plainTextFormattedCitation" : "27", "previouslyFormattedCitation" : "&lt;sup&gt;27&lt;/sup&gt;" }, "properties" : {  }, "schema" : "https://github.com/citation-style-language/schema/raw/master/csl-citation.json" }</w:instrText>
      </w:r>
      <w:r>
        <w:rPr>
          <w:rFonts w:ascii="Calibri" w:eastAsia="Calibri" w:hAnsi="Calibri" w:cs="Calibri"/>
        </w:rPr>
        <w:fldChar w:fldCharType="separate"/>
      </w:r>
      <w:r w:rsidRPr="001B6993">
        <w:rPr>
          <w:rFonts w:ascii="Calibri" w:eastAsia="Calibri" w:hAnsi="Calibri" w:cs="Calibri"/>
          <w:noProof/>
          <w:vertAlign w:val="superscript"/>
        </w:rPr>
        <w:t>27</w:t>
      </w:r>
      <w:r>
        <w:rPr>
          <w:rFonts w:ascii="Calibri" w:eastAsia="Calibri" w:hAnsi="Calibri" w:cs="Calibri"/>
        </w:rPr>
        <w:fldChar w:fldCharType="end"/>
      </w:r>
      <w:r>
        <w:rPr>
          <w:rFonts w:ascii="Calibri" w:eastAsia="Calibri" w:hAnsi="Calibri" w:cs="Calibri"/>
        </w:rPr>
        <w:t xml:space="preserve">. Where individual cities demonstrate </w:t>
      </w:r>
      <w:r w:rsidR="00DD1729">
        <w:rPr>
          <w:rFonts w:ascii="Calibri" w:eastAsia="Calibri" w:hAnsi="Calibri" w:cs="Calibri"/>
        </w:rPr>
        <w:t xml:space="preserve">progress on </w:t>
      </w:r>
      <w:r>
        <w:rPr>
          <w:rFonts w:ascii="Calibri" w:eastAsia="Calibri" w:hAnsi="Calibri" w:cs="Calibri"/>
        </w:rPr>
        <w:t xml:space="preserve">solutions, </w:t>
      </w:r>
      <w:r w:rsidR="00DD1729">
        <w:rPr>
          <w:rFonts w:ascii="Calibri" w:eastAsia="Calibri" w:hAnsi="Calibri" w:cs="Calibri"/>
        </w:rPr>
        <w:t>for example through land-use policies and active travel provisioning</w:t>
      </w:r>
      <w:r>
        <w:rPr>
          <w:rFonts w:ascii="Calibri" w:eastAsia="Calibri" w:hAnsi="Calibri" w:cs="Calibri"/>
        </w:rPr>
        <w:t>, the resulting ‘proof of concept’</w:t>
      </w:r>
      <w:r w:rsidR="00DD1729">
        <w:rPr>
          <w:rFonts w:ascii="Calibri" w:eastAsia="Calibri" w:hAnsi="Calibri" w:cs="Calibri"/>
        </w:rPr>
        <w:t xml:space="preserve"> can prove</w:t>
      </w:r>
      <w:r>
        <w:rPr>
          <w:rFonts w:ascii="Calibri" w:eastAsia="Calibri" w:hAnsi="Calibri" w:cs="Calibri"/>
        </w:rPr>
        <w:t xml:space="preserve"> highly relevant indeed across</w:t>
      </w:r>
      <w:r>
        <w:rPr>
          <w:rFonts w:ascii="Calibri" w:eastAsia="Calibri" w:hAnsi="Calibri" w:cs="Calibri"/>
        </w:rPr>
        <w:t xml:space="preserve"> the urban landscape</w:t>
      </w:r>
      <w:r w:rsidR="00DD1729">
        <w:rPr>
          <w:rFonts w:ascii="Calibri" w:eastAsia="Calibri" w:hAnsi="Calibri" w:cs="Calibri"/>
        </w:rPr>
        <w:t xml:space="preserve"> </w:t>
      </w:r>
      <w:r w:rsidR="00DD1729">
        <w:rPr>
          <w:rFonts w:ascii="Calibri" w:eastAsia="Calibri" w:hAnsi="Calibri" w:cs="Calibri"/>
        </w:rPr>
        <w:fldChar w:fldCharType="begin" w:fldLock="1"/>
      </w:r>
      <w:r w:rsidR="00DD1729">
        <w:rPr>
          <w:rFonts w:ascii="Calibri" w:eastAsia="Calibri" w:hAnsi="Calibri" w:cs="Calibri"/>
        </w:rPr>
        <w:instrText>ADDIN CSL_CITATION { "citationItems" : [ { "id" : "ITEM-1", "itemData" : { "DOI" : "10.1016/S0140-6736(16)30068-X", "ISBN" : "0140-6736", "ISSN" : "1474547X", "PMID" : "27671670", "abstract" : "Land-use and transport policies contribute to worldwide epidemics of injuries and non-communicable diseases through traffic exposure, noise, air pollution, social isolation, low physical activity, and sedentary behaviours. Motorised transport is a major cause of the greenhouse gas emissions that are threatening human health. Urban and transport planning and urban design policies in many cities do not reflect the accumulating evidence that, if policies would take health effects into account, they could benefit a wide range of common health problems. Enhanced research translation to increase the influence of health research on urban and transport planning decisions could address many global health problems. This paper illustrates the potential for such change by presenting conceptual models and case studies of research translation applied to urban and transport planning and urban design. The primary recommendation of this paper is for cities to actively pursue compact and mixed-use urban designs that encourage a transport modal shift away from private motor vehicles towards walking, cycling, and public transport. This Series concludes by urging a systematic approach to city design to enhance health and sustainability through active transport and a move towards new urban mobility. Such an approach promises to be a powerful strategy for improvements in population health on a permanent basis.", "author" : [ { "dropping-particle" : "", "family" : "Sallis", "given" : "James F.", "non-dropping-particle" : "", "parse-names" : false, "suffix" : "" }, { "dropping-particle" : "", "family" : "Bull", "given" : "Fiona", "non-dropping-particle" : "", "parse-names" : false, "suffix" : "" }, { "dropping-particle" : "", "family" : "Burdett", "given" : "Ricky", "non-dropping-particle" : "", "parse-names" : false, "suffix" : "" }, { "dropping-particle" : "", "family" : "Frank", "given" : "Lawrence D.", "non-dropping-particle" : "", "parse-names" : false, "suffix" : "" }, { "dropping-particle" : "", "family" : "Griffiths", "given" : "Peter", "non-dropping-particle" : "", "parse-names" : false, "suffix" : "" }, { "dropping-particle" : "", "family" : "Giles-Corti", "given" : "Billie", "non-dropping-particle" : "", "parse-names" : false, "suffix" : "" }, { "dropping-particle" : "", "family" : "Stevenson", "given" : "Mark", "non-dropping-particle" : "", "parse-names" : false, "suffix" : "" } ], "container-title" : "The Lancet", "id" : "ITEM-1", "issue" : "10062", "issued" : { "date-parts" : [ [ "2016" ] ] }, "page" : "2936-2947", "publisher" : "Elsevier Ltd", "title" : "Use of science to guide city planning policy and practice: how to achieve healthy and sustainable future cities", "type" : "article-journal", "volume" : "388" }, "uris" : [ "http://www.mendeley.com/documents/?uuid=0c78de7a-b5c6-459d-9107-f61f1cb32a8d" ] } ], "mendeley" : { "formattedCitation" : "&lt;sup&gt;28&lt;/sup&gt;", "plainTextFormattedCitation" : "28", "previouslyFormattedCitation" : "&lt;sup&gt;28&lt;/sup&gt;" }, "properties" : {  }, "schema" : "https://github.com/citation-style-language/schema/raw/master/csl-citation.json" }</w:instrText>
      </w:r>
      <w:r w:rsidR="00DD1729">
        <w:rPr>
          <w:rFonts w:ascii="Calibri" w:eastAsia="Calibri" w:hAnsi="Calibri" w:cs="Calibri"/>
        </w:rPr>
        <w:fldChar w:fldCharType="separate"/>
      </w:r>
      <w:r w:rsidR="00DD1729" w:rsidRPr="00DD1729">
        <w:rPr>
          <w:rFonts w:ascii="Calibri" w:eastAsia="Calibri" w:hAnsi="Calibri" w:cs="Calibri"/>
          <w:noProof/>
          <w:vertAlign w:val="superscript"/>
        </w:rPr>
        <w:t>28</w:t>
      </w:r>
      <w:r w:rsidR="00DD1729">
        <w:rPr>
          <w:rFonts w:ascii="Calibri" w:eastAsia="Calibri" w:hAnsi="Calibri" w:cs="Calibri"/>
        </w:rPr>
        <w:fldChar w:fldCharType="end"/>
      </w:r>
      <w:r>
        <w:rPr>
          <w:rFonts w:ascii="Calibri" w:eastAsia="Calibri" w:hAnsi="Calibri" w:cs="Calibri"/>
        </w:rPr>
        <w:t>.</w:t>
      </w:r>
    </w:p>
    <w:p w14:paraId="04E7C721" w14:textId="77777777" w:rsidR="00C24ECF" w:rsidRDefault="00C24ECF" w:rsidP="00C24ECF">
      <w:pPr>
        <w:keepNext/>
      </w:pPr>
      <w:r>
        <w:rPr>
          <w:rFonts w:ascii="Calibri" w:eastAsia="Calibri" w:hAnsi="Calibri" w:cs="Calibri"/>
          <w:noProof/>
        </w:rPr>
        <w:lastRenderedPageBreak/>
        <w:drawing>
          <wp:inline distT="0" distB="0" distL="0" distR="0" wp14:anchorId="114377AE" wp14:editId="0E39C272">
            <wp:extent cx="3432450" cy="31672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_comparati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8303" cy="3181850"/>
                    </a:xfrm>
                    <a:prstGeom prst="rect">
                      <a:avLst/>
                    </a:prstGeom>
                  </pic:spPr>
                </pic:pic>
              </a:graphicData>
            </a:graphic>
          </wp:inline>
        </w:drawing>
      </w:r>
    </w:p>
    <w:p w14:paraId="320C94FA" w14:textId="1241A57A" w:rsidR="00A35BB5" w:rsidRDefault="00C24ECF" w:rsidP="00C24ECF">
      <w:pPr>
        <w:pStyle w:val="Caption"/>
        <w:rPr>
          <w:rFonts w:ascii="Calibri" w:eastAsia="Calibri" w:hAnsi="Calibri" w:cs="Calibri"/>
        </w:rPr>
      </w:pPr>
      <w:r w:rsidRPr="00711765">
        <w:rPr>
          <w:b/>
        </w:rPr>
        <w:t xml:space="preserve">Figure </w:t>
      </w:r>
      <w:r w:rsidRPr="00711765">
        <w:rPr>
          <w:b/>
        </w:rPr>
        <w:fldChar w:fldCharType="begin"/>
      </w:r>
      <w:r w:rsidRPr="00711765">
        <w:rPr>
          <w:b/>
        </w:rPr>
        <w:instrText xml:space="preserve"> SEQ Figure \* ARABIC </w:instrText>
      </w:r>
      <w:r w:rsidRPr="00711765">
        <w:rPr>
          <w:b/>
        </w:rPr>
        <w:fldChar w:fldCharType="separate"/>
      </w:r>
      <w:r w:rsidR="007B730F">
        <w:rPr>
          <w:b/>
          <w:noProof/>
        </w:rPr>
        <w:t>4</w:t>
      </w:r>
      <w:r w:rsidRPr="00711765">
        <w:rPr>
          <w:b/>
        </w:rPr>
        <w:fldChar w:fldCharType="end"/>
      </w:r>
      <w:r w:rsidRPr="00711765">
        <w:rPr>
          <w:b/>
        </w:rPr>
        <w:t xml:space="preserve">: </w:t>
      </w:r>
      <w:r w:rsidR="004612F1">
        <w:rPr>
          <w:b/>
        </w:rPr>
        <w:t xml:space="preserve">Inter and intra-regional comparative </w:t>
      </w:r>
      <w:r w:rsidRPr="00711765">
        <w:rPr>
          <w:b/>
        </w:rPr>
        <w:t xml:space="preserve">research </w:t>
      </w:r>
      <w:r w:rsidR="004612F1">
        <w:rPr>
          <w:b/>
        </w:rPr>
        <w:t xml:space="preserve">on </w:t>
      </w:r>
      <w:r w:rsidRPr="00711765">
        <w:rPr>
          <w:b/>
        </w:rPr>
        <w:t>urban climate mitigation.</w:t>
      </w:r>
      <w:r>
        <w:t xml:space="preserve"> Each link</w:t>
      </w:r>
      <w:r w:rsidR="00077773">
        <w:t xml:space="preserve"> in the chord diagram</w:t>
      </w:r>
      <w:r>
        <w:t xml:space="preserve"> is based on the pairwise coupling of two </w:t>
      </w:r>
      <w:r w:rsidR="00711765">
        <w:t xml:space="preserve">cities within a document. </w:t>
      </w:r>
      <w:r w:rsidR="00077773">
        <w:t xml:space="preserve">Documents where more than one city is mentioned in the abstract are used, totalling </w:t>
      </w:r>
      <w:r w:rsidR="00711765">
        <w:t>699</w:t>
      </w:r>
      <w:r w:rsidR="00077773">
        <w:t xml:space="preserve"> studies</w:t>
      </w:r>
      <w:r w:rsidR="00711765">
        <w:t xml:space="preserve">. </w:t>
      </w:r>
      <w:r w:rsidR="0001410A">
        <w:t>The proportion of regional couplings that pair with other regions (i.e. inter</w:t>
      </w:r>
      <w:r w:rsidR="00BC6DD9">
        <w:t xml:space="preserve">-regional urban comparisons) are </w:t>
      </w:r>
      <w:r w:rsidR="0001410A">
        <w:t>indicated as percentage</w:t>
      </w:r>
      <w:r w:rsidR="00BC6DD9">
        <w:t>s</w:t>
      </w:r>
      <w:r w:rsidR="0001410A">
        <w:t>.</w:t>
      </w:r>
    </w:p>
    <w:p w14:paraId="7BEFD707" w14:textId="176ECA13" w:rsidR="00B32019" w:rsidRDefault="00F85AAB" w:rsidP="006822A6">
      <w:pPr>
        <w:rPr>
          <w:rFonts w:ascii="Calibri" w:eastAsia="Calibri" w:hAnsi="Calibri" w:cs="Calibri"/>
        </w:rPr>
      </w:pPr>
      <w:r>
        <w:rPr>
          <w:rFonts w:ascii="Calibri" w:eastAsia="Calibri" w:hAnsi="Calibri" w:cs="Calibri"/>
        </w:rPr>
        <w:t>A</w:t>
      </w:r>
      <w:r w:rsidR="00CA5439">
        <w:rPr>
          <w:rFonts w:ascii="Calibri" w:eastAsia="Calibri" w:hAnsi="Calibri" w:cs="Calibri"/>
        </w:rPr>
        <w:t>nother</w:t>
      </w:r>
      <w:r>
        <w:rPr>
          <w:rFonts w:ascii="Calibri" w:eastAsia="Calibri" w:hAnsi="Calibri" w:cs="Calibri"/>
        </w:rPr>
        <w:t xml:space="preserve"> key route towards learning is through literature reviews and urban assessments</w:t>
      </w:r>
      <w:r w:rsidR="006822A6">
        <w:rPr>
          <w:rFonts w:ascii="Calibri" w:eastAsia="Calibri" w:hAnsi="Calibri" w:cs="Calibri"/>
        </w:rPr>
        <w:t xml:space="preserve">. </w:t>
      </w:r>
      <w:r w:rsidR="00302A3D">
        <w:rPr>
          <w:rFonts w:ascii="Calibri" w:eastAsia="Calibri" w:hAnsi="Calibri" w:cs="Calibri"/>
        </w:rPr>
        <w:t xml:space="preserve">Formal review methods – those that deploy transparent and systematic procedures for literature selection, quality assessment and synthesis – are the gold standard for generating a robust evidence base for policy </w:t>
      </w:r>
      <w:r w:rsidR="00302A3D">
        <w:rPr>
          <w:rFonts w:ascii="Calibri" w:eastAsia="Calibri" w:hAnsi="Calibri" w:cs="Calibri"/>
        </w:rPr>
        <w:fldChar w:fldCharType="begin" w:fldLock="1"/>
      </w:r>
      <w:r w:rsidR="00DD1729">
        <w:rPr>
          <w:rFonts w:ascii="Calibri" w:eastAsia="Calibri" w:hAnsi="Calibri" w:cs="Calibri"/>
        </w:rPr>
        <w:instrText>ADDIN CSL_CITATION { "citationItems" : [ { "id" : "ITEM-1", "itemData" : { "DOI" : "10.1007/s10113-014-0708-7", "ISBN" : "1011301407", "ISSN" : "1436378X", "abstract" : "Recent controversy has led to calls for increased standardization and transparency in the methods used to synthesize climate change research. Though these debates have focused largely on the biophysical dimen- sions of climate change, human dimensions research is equally in need of improved methodological approaches for research synthesis. Systematic review approaches, and more recently realist review methods, have been used within the health sciences for decades to guide research synthesis. Despite this, penetration of these approaches into the social and environmental sciences has been limited. Here, we present an analysis of approaches for systematic review and research synthesis and examine their applica- bility in an adaptation context. Customized review frame- works informed by systematic approaches to research synthesis provide a conceptually appropriate and practical opportunity for increasing methodological transparency and rigor in synthesizing and tracking adaptation research. This review highlights innovative applications of system- atic approaches, with a focus on the unique challenges of integrating multiple data sources and formats in reviewing climate change adaptation policy and practice. We present guidelines, key considerations, and recommendations for systematic review in the social sciences in general and adaptation research in particular. We conclude by calling for increased conceptual and methodological development of systematic review approaches to address the methodo- logical challenges of synthesizing and tracking adaptation to climate change.", "author" : [ { "dropping-particle" : "", "family" : "Berrang-Ford", "given" : "Lea", "non-dropping-particle" : "", "parse-names" : false, "suffix" : "" }, { "dropping-particle" : "", "family" : "Pearce", "given" : "Tristan", "non-dropping-particle" : "", "parse-names" : false, "suffix" : "" }, { "dropping-particle" : "", "family" : "Ford", "given" : "James D.", "non-dropping-particle" : "", "parse-names" : false, "suffix" : "" } ], "container-title" : "Regional Environmental Change", "id" : "ITEM-1", "issued" : { "date-parts" : [ [ "2015" ] ] }, "title" : "Systematic review approaches for climate change adaptation research", "type" : "article-journal" }, "uris" : [ "http://www.mendeley.com/documents/?uuid=33793b16-bc6b-4271-b987-e4d78fa91b6f" ] }, { "id" : "ITEM-2", "itemData" : { "DOI" : "10.1016/j.enpol.2006.06.008", "ISSN" : "03014215", "abstract" : "The Russian Federation has begun restructuring its electricity sector, following the standard restructuring model of complete vertical separation of generation from transmission, with the aim of creating competition in regional generation markets. This paper examines the structure of the six principal regional generation markets that are in their early stages of development and argues that they are likely to be characterized by high levels of market power on the part of individual privatized generation companies, especially during the peak winter demand season. These levels - considerably higher than those that caused competitive problems in California - seem to create a serious risk of price spikes in deregulated wholesale electricity markets, and thus of significant price increases to consumers of electricity.", "author" : [ { "dropping-particle" : "", "family" : "Sorrell", "given" : "Steve", "non-dropping-particle" : "", "parse-names" : false, "suffix" : "" } ], "container-title" : "Energy Policy", "id" : "ITEM-2", "issue" : "3", "issued" : { "date-parts" : [ [ "2007" ] ] }, "page" : "1858-1871", "title" : "Improving the evidence base for energy policy: The role of systematic reviews", "type" : "article-journal", "volume" : "35" }, "uris" : [ "http://www.mendeley.com/documents/?uuid=41daf3ab-0887-42e5-8b80-8db0b868540f" ] } ], "mendeley" : { "formattedCitation" : "&lt;sup&gt;29,30&lt;/sup&gt;", "plainTextFormattedCitation" : "29,30", "previouslyFormattedCitation" : "&lt;sup&gt;29,30&lt;/sup&gt;" }, "properties" : {  }, "schema" : "https://github.com/citation-style-language/schema/raw/master/csl-citation.json" }</w:instrText>
      </w:r>
      <w:r w:rsidR="00302A3D">
        <w:rPr>
          <w:rFonts w:ascii="Calibri" w:eastAsia="Calibri" w:hAnsi="Calibri" w:cs="Calibri"/>
        </w:rPr>
        <w:fldChar w:fldCharType="separate"/>
      </w:r>
      <w:r w:rsidR="00DD1729" w:rsidRPr="00DD1729">
        <w:rPr>
          <w:rFonts w:ascii="Calibri" w:eastAsia="Calibri" w:hAnsi="Calibri" w:cs="Calibri"/>
          <w:noProof/>
          <w:vertAlign w:val="superscript"/>
        </w:rPr>
        <w:t>29,30</w:t>
      </w:r>
      <w:r w:rsidR="00302A3D">
        <w:rPr>
          <w:rFonts w:ascii="Calibri" w:eastAsia="Calibri" w:hAnsi="Calibri" w:cs="Calibri"/>
        </w:rPr>
        <w:fldChar w:fldCharType="end"/>
      </w:r>
      <w:r w:rsidR="00302A3D">
        <w:rPr>
          <w:rFonts w:ascii="Calibri" w:eastAsia="Calibri" w:hAnsi="Calibri" w:cs="Calibri"/>
        </w:rPr>
        <w:t xml:space="preserve">. </w:t>
      </w:r>
      <w:r w:rsidR="00CA5439">
        <w:rPr>
          <w:rFonts w:ascii="Calibri" w:eastAsia="Calibri" w:hAnsi="Calibri" w:cs="Calibri"/>
        </w:rPr>
        <w:t>These consist of a</w:t>
      </w:r>
      <w:r w:rsidR="00B32019">
        <w:rPr>
          <w:rFonts w:ascii="Calibri" w:eastAsia="Calibri" w:hAnsi="Calibri" w:cs="Calibri"/>
        </w:rPr>
        <w:t xml:space="preserve"> wide spread of quantitative, qualitative and mixed formal review approaches </w:t>
      </w:r>
      <w:r w:rsidR="00CA5439">
        <w:rPr>
          <w:rFonts w:ascii="Calibri" w:eastAsia="Calibri" w:hAnsi="Calibri" w:cs="Calibri"/>
        </w:rPr>
        <w:t xml:space="preserve">that are </w:t>
      </w:r>
      <w:r w:rsidR="00B32019">
        <w:rPr>
          <w:rFonts w:ascii="Calibri" w:eastAsia="Calibri" w:hAnsi="Calibri" w:cs="Calibri"/>
        </w:rPr>
        <w:t xml:space="preserve">well-documented in the health sciences literature </w:t>
      </w:r>
      <w:r w:rsidR="00B32019">
        <w:rPr>
          <w:rFonts w:ascii="Calibri" w:eastAsia="Calibri" w:hAnsi="Calibri" w:cs="Calibri"/>
        </w:rPr>
        <w:fldChar w:fldCharType="begin" w:fldLock="1"/>
      </w:r>
      <w:r w:rsidR="00DD1729">
        <w:rPr>
          <w:rFonts w:ascii="Calibri" w:eastAsia="Calibri" w:hAnsi="Calibri" w:cs="Calibri"/>
        </w:rPr>
        <w:instrText>ADDIN CSL_CITATION { "citationItems" : [ { "id" : "ITEM-1", "itemData" : { "DOI" : "10.1016/j.jclinepi.2015.11.022", "ISBN" : "1878-5921 (Electronic)\r0895-4356 (Linking)", "ISSN" : "18785921", "PMID" : "26912124", "abstract" : "Objective To compare and contrast different knowledge synthesis methods and map their specific steps through a scoping review to gain a better understanding of how to select the most appropriate knowledge synthesis method to answer research questions of complex evidence. Study design and setting Electronic databases were searched to identify studies reporting emerging knowledge synthesis methods (e.g., Realist review) across multidisciplinary fields. Two reviewers independently selected studies and abstracted data for each article. Results We synthesized diverse, often conflicting evidence to identify 12 unique knowledge synthesis methods and 13 analysis methods. We organized the 12 full knowledge synthesis methods according to their purpose, outputs and applicability for practice and policy, as well as general guidance on formulating the research question. To make sense of the overlap across these knowledge synthesis methods, we derived a conceptual algorithm to elucidate the process for selecting the optimal knowledge synthesis methods for particular research questions. Conclusion These findings represent a preliminary understanding on which we will base further advancement of knowledge in this field. As part of next steps, we will convene a meeting of international leaders in the field aimed at clarifying emerging knowledge synthesis approaches.", "author" : [ { "dropping-particle" : "", "family" : "Kastner", "given" : "Monika", "non-dropping-particle" : "", "parse-names" : false, "suffix" : "" }, { "dropping-particle" : "", "family" : "Antony", "given" : "Jesmin", "non-dropping-particle" : "", "parse-names" : false, "suffix" : "" }, { "dropping-particle" : "", "family" : "Soobiah", "given" : "Charlene", "non-dropping-particle" : "", "parse-names" : false, "suffix" : "" }, { "dropping-particle" : "", "family" : "Straus", "given" : "Sharon E.", "non-dropping-particle" : "", "parse-names" : false, "suffix" : "" }, { "dropping-particle" : "", "family" : "Tricco", "given" : "Andrea C.", "non-dropping-particle" : "", "parse-names" : false, "suffix" : "" } ], "container-title" : "Journal of Clinical Epidemiology", "id" : "ITEM-1", "issued" : { "date-parts" : [ [ "2016" ] ] }, "page" : "43-49", "publisher" : "Elsevier Inc", "title" : "Conceptual recommendations for selecting the most appropriate knowledge synthesis method to answer research questions related to complex evidence", "type" : "article-journal", "volume" : "73" }, "uris" : [ "http://www.mendeley.com/documents/?uuid=5424c31a-571f-4ca4-997f-295107602154" ] } ], "mendeley" : { "formattedCitation" : "&lt;sup&gt;31&lt;/sup&gt;", "plainTextFormattedCitation" : "31", "previouslyFormattedCitation" : "&lt;sup&gt;31&lt;/sup&gt;" }, "properties" : {  }, "schema" : "https://github.com/citation-style-language/schema/raw/master/csl-citation.json" }</w:instrText>
      </w:r>
      <w:r w:rsidR="00B32019">
        <w:rPr>
          <w:rFonts w:ascii="Calibri" w:eastAsia="Calibri" w:hAnsi="Calibri" w:cs="Calibri"/>
        </w:rPr>
        <w:fldChar w:fldCharType="separate"/>
      </w:r>
      <w:r w:rsidR="00DD1729" w:rsidRPr="00DD1729">
        <w:rPr>
          <w:rFonts w:ascii="Calibri" w:eastAsia="Calibri" w:hAnsi="Calibri" w:cs="Calibri"/>
          <w:noProof/>
          <w:vertAlign w:val="superscript"/>
        </w:rPr>
        <w:t>31</w:t>
      </w:r>
      <w:r w:rsidR="00B32019">
        <w:rPr>
          <w:rFonts w:ascii="Calibri" w:eastAsia="Calibri" w:hAnsi="Calibri" w:cs="Calibri"/>
        </w:rPr>
        <w:fldChar w:fldCharType="end"/>
      </w:r>
      <w:r w:rsidR="00B32019">
        <w:rPr>
          <w:rFonts w:ascii="Calibri" w:eastAsia="Calibri" w:hAnsi="Calibri" w:cs="Calibri"/>
        </w:rPr>
        <w:t>.</w:t>
      </w:r>
      <w:r w:rsidR="00EA59A1">
        <w:rPr>
          <w:rFonts w:ascii="Calibri" w:eastAsia="Calibri" w:hAnsi="Calibri" w:cs="Calibri"/>
        </w:rPr>
        <w:t xml:space="preserve"> Again, however, we find limited progress on this front.</w:t>
      </w:r>
    </w:p>
    <w:p w14:paraId="28708232" w14:textId="2BA0841D" w:rsidR="00B32019" w:rsidRDefault="009A5C3F" w:rsidP="00166C51">
      <w:pPr>
        <w:rPr>
          <w:rFonts w:ascii="Calibri" w:eastAsia="Calibri" w:hAnsi="Calibri" w:cs="Calibri"/>
        </w:rPr>
      </w:pPr>
      <w:r>
        <w:rPr>
          <w:rFonts w:ascii="Calibri" w:eastAsia="Calibri" w:hAnsi="Calibri" w:cs="Calibri"/>
        </w:rPr>
        <w:t>We search</w:t>
      </w:r>
      <w:r w:rsidR="00B32019">
        <w:rPr>
          <w:rFonts w:ascii="Calibri" w:eastAsia="Calibri" w:hAnsi="Calibri" w:cs="Calibri"/>
        </w:rPr>
        <w:t xml:space="preserve"> the original set </w:t>
      </w:r>
      <w:r>
        <w:rPr>
          <w:rFonts w:ascii="Calibri" w:eastAsia="Calibri" w:hAnsi="Calibri" w:cs="Calibri"/>
        </w:rPr>
        <w:t>of documents identified in our urban mitigation query (12,918 articles) for review articles</w:t>
      </w:r>
      <w:r w:rsidR="00B32019">
        <w:rPr>
          <w:rFonts w:ascii="Calibri" w:eastAsia="Calibri" w:hAnsi="Calibri" w:cs="Calibri"/>
        </w:rPr>
        <w:t xml:space="preserve">, </w:t>
      </w:r>
      <w:r>
        <w:rPr>
          <w:rFonts w:ascii="Calibri" w:eastAsia="Calibri" w:hAnsi="Calibri" w:cs="Calibri"/>
        </w:rPr>
        <w:t xml:space="preserve">and identify </w:t>
      </w:r>
      <w:r w:rsidR="00B32019">
        <w:rPr>
          <w:rFonts w:ascii="Calibri" w:eastAsia="Calibri" w:hAnsi="Calibri" w:cs="Calibri"/>
        </w:rPr>
        <w:t xml:space="preserve">just </w:t>
      </w:r>
      <w:r w:rsidR="00B32019" w:rsidRPr="00B32019">
        <w:rPr>
          <w:rFonts w:ascii="Calibri" w:eastAsia="Calibri" w:hAnsi="Calibri" w:cs="Calibri"/>
          <w:highlight w:val="yellow"/>
        </w:rPr>
        <w:t>10</w:t>
      </w:r>
      <w:r w:rsidR="00B32019">
        <w:rPr>
          <w:rFonts w:ascii="Calibri" w:eastAsia="Calibri" w:hAnsi="Calibri" w:cs="Calibri"/>
        </w:rPr>
        <w:t xml:space="preserve"> studies </w:t>
      </w:r>
      <w:r w:rsidR="0005750C">
        <w:rPr>
          <w:rFonts w:ascii="Calibri" w:eastAsia="Calibri" w:hAnsi="Calibri" w:cs="Calibri"/>
        </w:rPr>
        <w:t xml:space="preserve">that </w:t>
      </w:r>
      <w:r w:rsidR="00B32019">
        <w:rPr>
          <w:rFonts w:ascii="Calibri" w:eastAsia="Calibri" w:hAnsi="Calibri" w:cs="Calibri"/>
        </w:rPr>
        <w:t>apply</w:t>
      </w:r>
      <w:r w:rsidR="00EA59A1">
        <w:rPr>
          <w:rFonts w:ascii="Calibri" w:eastAsia="Calibri" w:hAnsi="Calibri" w:cs="Calibri"/>
        </w:rPr>
        <w:t xml:space="preserve"> </w:t>
      </w:r>
      <w:r w:rsidR="00B32019">
        <w:rPr>
          <w:rFonts w:ascii="Calibri" w:eastAsia="Calibri" w:hAnsi="Calibri" w:cs="Calibri"/>
        </w:rPr>
        <w:t xml:space="preserve">formal </w:t>
      </w:r>
      <w:r w:rsidR="00CA5439">
        <w:rPr>
          <w:rFonts w:ascii="Calibri" w:eastAsia="Calibri" w:hAnsi="Calibri" w:cs="Calibri"/>
        </w:rPr>
        <w:t xml:space="preserve">review </w:t>
      </w:r>
      <w:r w:rsidR="00B32019">
        <w:rPr>
          <w:rFonts w:ascii="Calibri" w:eastAsia="Calibri" w:hAnsi="Calibri" w:cs="Calibri"/>
        </w:rPr>
        <w:t>methods</w:t>
      </w:r>
      <w:r w:rsidR="00CF1FAE">
        <w:rPr>
          <w:rFonts w:ascii="Calibri" w:eastAsia="Calibri" w:hAnsi="Calibri" w:cs="Calibri"/>
        </w:rPr>
        <w:t xml:space="preserve"> (see methods)</w:t>
      </w:r>
      <w:r w:rsidR="00B32019">
        <w:rPr>
          <w:rFonts w:ascii="Calibri" w:eastAsia="Calibri" w:hAnsi="Calibri" w:cs="Calibri"/>
        </w:rPr>
        <w:t xml:space="preserve">. The majority of these studies are </w:t>
      </w:r>
      <w:r w:rsidR="00524371">
        <w:rPr>
          <w:rFonts w:ascii="Calibri" w:eastAsia="Calibri" w:hAnsi="Calibri" w:cs="Calibri"/>
        </w:rPr>
        <w:t>narrative reviews</w:t>
      </w:r>
      <w:r>
        <w:rPr>
          <w:rFonts w:ascii="Calibri" w:eastAsia="Calibri" w:hAnsi="Calibri" w:cs="Calibri"/>
        </w:rPr>
        <w:t xml:space="preserve"> (</w:t>
      </w:r>
      <w:r w:rsidRPr="009A5C3F">
        <w:rPr>
          <w:rFonts w:ascii="Calibri" w:eastAsia="Calibri" w:hAnsi="Calibri" w:cs="Calibri"/>
        </w:rPr>
        <w:fldChar w:fldCharType="begin"/>
      </w:r>
      <w:r w:rsidRPr="009A5C3F">
        <w:rPr>
          <w:rFonts w:ascii="Calibri" w:eastAsia="Calibri" w:hAnsi="Calibri" w:cs="Calibri"/>
        </w:rPr>
        <w:instrText xml:space="preserve"> REF _Ref512426317 \h  \* MERGEFORMAT </w:instrText>
      </w:r>
      <w:r w:rsidRPr="009A5C3F">
        <w:rPr>
          <w:rFonts w:ascii="Calibri" w:eastAsia="Calibri" w:hAnsi="Calibri" w:cs="Calibri"/>
        </w:rPr>
      </w:r>
      <w:r w:rsidRPr="009A5C3F">
        <w:rPr>
          <w:rFonts w:ascii="Calibri" w:eastAsia="Calibri" w:hAnsi="Calibri" w:cs="Calibri"/>
        </w:rPr>
        <w:fldChar w:fldCharType="separate"/>
      </w:r>
      <w:r w:rsidRPr="009A5C3F">
        <w:t xml:space="preserve">Table </w:t>
      </w:r>
      <w:r w:rsidRPr="009A5C3F">
        <w:rPr>
          <w:noProof/>
        </w:rPr>
        <w:t>2</w:t>
      </w:r>
      <w:r w:rsidRPr="009A5C3F">
        <w:rPr>
          <w:rFonts w:ascii="Calibri" w:eastAsia="Calibri" w:hAnsi="Calibri" w:cs="Calibri"/>
        </w:rPr>
        <w:fldChar w:fldCharType="end"/>
      </w:r>
      <w:r>
        <w:rPr>
          <w:rFonts w:ascii="Calibri" w:eastAsia="Calibri" w:hAnsi="Calibri" w:cs="Calibri"/>
        </w:rPr>
        <w:t>)</w:t>
      </w:r>
      <w:r w:rsidR="00524371">
        <w:rPr>
          <w:rFonts w:ascii="Calibri" w:eastAsia="Calibri" w:hAnsi="Calibri" w:cs="Calibri"/>
        </w:rPr>
        <w:t>: akin to a normal literature review, but proceeding from a transparent search and selection of literature. Quantitative synthesis methods are sparse, comprising a single meta-analysis of residential demand-response programs (</w:t>
      </w:r>
      <w:commentRangeStart w:id="109"/>
      <w:r w:rsidR="00524371">
        <w:rPr>
          <w:rFonts w:ascii="Calibri" w:eastAsia="Calibri" w:hAnsi="Calibri" w:cs="Calibri"/>
        </w:rPr>
        <w:t>ref</w:t>
      </w:r>
      <w:commentRangeEnd w:id="109"/>
      <w:r w:rsidR="00524371">
        <w:rPr>
          <w:rStyle w:val="CommentReference"/>
        </w:rPr>
        <w:commentReference w:id="109"/>
      </w:r>
      <w:r w:rsidR="00524371">
        <w:rPr>
          <w:rFonts w:ascii="Calibri" w:eastAsia="Calibri" w:hAnsi="Calibri" w:cs="Calibri"/>
        </w:rPr>
        <w:t>) and two studies that extract and analyse quantitative information from literatures on urban ecosystem services (</w:t>
      </w:r>
      <w:commentRangeStart w:id="110"/>
      <w:r w:rsidR="00524371">
        <w:rPr>
          <w:rFonts w:ascii="Calibri" w:eastAsia="Calibri" w:hAnsi="Calibri" w:cs="Calibri"/>
        </w:rPr>
        <w:t>refs</w:t>
      </w:r>
      <w:commentRangeEnd w:id="110"/>
      <w:r w:rsidR="00524371">
        <w:rPr>
          <w:rStyle w:val="CommentReference"/>
        </w:rPr>
        <w:commentReference w:id="110"/>
      </w:r>
      <w:r w:rsidR="00524371">
        <w:rPr>
          <w:rFonts w:ascii="Calibri" w:eastAsia="Calibri" w:hAnsi="Calibri" w:cs="Calibri"/>
        </w:rPr>
        <w:t xml:space="preserve">). We do not find a single study </w:t>
      </w:r>
      <w:r w:rsidR="00E00E4C">
        <w:rPr>
          <w:rFonts w:ascii="Calibri" w:eastAsia="Calibri" w:hAnsi="Calibri" w:cs="Calibri"/>
        </w:rPr>
        <w:t>referring to</w:t>
      </w:r>
      <w:r w:rsidR="00524371">
        <w:rPr>
          <w:rFonts w:ascii="Calibri" w:eastAsia="Calibri" w:hAnsi="Calibri" w:cs="Calibri"/>
        </w:rPr>
        <w:t xml:space="preserve"> formal </w:t>
      </w:r>
      <w:r w:rsidR="00524371" w:rsidRPr="00CA5439">
        <w:rPr>
          <w:rFonts w:ascii="Calibri" w:eastAsia="Calibri" w:hAnsi="Calibri" w:cs="Calibri"/>
          <w:i/>
        </w:rPr>
        <w:t>case study</w:t>
      </w:r>
      <w:r w:rsidR="00524371">
        <w:rPr>
          <w:rFonts w:ascii="Calibri" w:eastAsia="Calibri" w:hAnsi="Calibri" w:cs="Calibri"/>
        </w:rPr>
        <w:t xml:space="preserve"> </w:t>
      </w:r>
      <w:r w:rsidR="00E00E4C">
        <w:rPr>
          <w:rFonts w:ascii="Calibri" w:eastAsia="Calibri" w:hAnsi="Calibri" w:cs="Calibri"/>
        </w:rPr>
        <w:t>review</w:t>
      </w:r>
      <w:r w:rsidR="00524371">
        <w:rPr>
          <w:rFonts w:ascii="Calibri" w:eastAsia="Calibri" w:hAnsi="Calibri" w:cs="Calibri"/>
        </w:rPr>
        <w:t xml:space="preserve"> methods</w:t>
      </w:r>
      <w:r w:rsidR="00E00E4C">
        <w:rPr>
          <w:rFonts w:ascii="Calibri" w:eastAsia="Calibri" w:hAnsi="Calibri" w:cs="Calibri"/>
        </w:rPr>
        <w:t xml:space="preserve">, such as </w:t>
      </w:r>
      <w:r w:rsidR="00524371">
        <w:rPr>
          <w:rFonts w:ascii="Calibri" w:eastAsia="Calibri" w:hAnsi="Calibri" w:cs="Calibri"/>
        </w:rPr>
        <w:t>qu</w:t>
      </w:r>
      <w:r w:rsidR="00060A41">
        <w:rPr>
          <w:rFonts w:ascii="Calibri" w:eastAsia="Calibri" w:hAnsi="Calibri" w:cs="Calibri"/>
        </w:rPr>
        <w:t xml:space="preserve">alitative comparative analysis, </w:t>
      </w:r>
      <w:r w:rsidR="00E00E4C">
        <w:rPr>
          <w:rFonts w:ascii="Calibri" w:eastAsia="Calibri" w:hAnsi="Calibri" w:cs="Calibri"/>
        </w:rPr>
        <w:t xml:space="preserve">case study meta-analysis, </w:t>
      </w:r>
      <w:r w:rsidR="00060A41">
        <w:rPr>
          <w:rFonts w:ascii="Calibri" w:eastAsia="Calibri" w:hAnsi="Calibri" w:cs="Calibri"/>
        </w:rPr>
        <w:t xml:space="preserve">or </w:t>
      </w:r>
      <w:r w:rsidR="00524371">
        <w:rPr>
          <w:rFonts w:ascii="Calibri" w:eastAsia="Calibri" w:hAnsi="Calibri" w:cs="Calibri"/>
        </w:rPr>
        <w:t>case</w:t>
      </w:r>
      <w:r w:rsidR="00060A41">
        <w:rPr>
          <w:rFonts w:ascii="Calibri" w:eastAsia="Calibri" w:hAnsi="Calibri" w:cs="Calibri"/>
        </w:rPr>
        <w:t xml:space="preserve"> survey</w:t>
      </w:r>
      <w:r w:rsidR="0005750C">
        <w:rPr>
          <w:rFonts w:ascii="Calibri" w:eastAsia="Calibri" w:hAnsi="Calibri" w:cs="Calibri"/>
        </w:rPr>
        <w:t>s</w:t>
      </w:r>
      <w:r w:rsidR="00E00E4C">
        <w:rPr>
          <w:rFonts w:ascii="Calibri" w:eastAsia="Calibri" w:hAnsi="Calibri" w:cs="Calibri"/>
        </w:rPr>
        <w:t xml:space="preserve"> </w:t>
      </w:r>
      <w:r w:rsidR="00E00E4C">
        <w:rPr>
          <w:rFonts w:ascii="Calibri" w:eastAsia="Calibri" w:hAnsi="Calibri" w:cs="Calibri"/>
        </w:rPr>
        <w:fldChar w:fldCharType="begin" w:fldLock="1"/>
      </w:r>
      <w:r w:rsidR="00DD1729">
        <w:rPr>
          <w:rFonts w:ascii="Calibri" w:eastAsia="Calibri" w:hAnsi="Calibri" w:cs="Calibri"/>
        </w:rPr>
        <w:instrText>ADDIN CSL_CITATION { "citationItems" : [ { "id" : "ITEM-1", "itemData" : { "author" : [ { "dropping-particle" : "", "family" : "Newig", "given" : "Jens", "non-dropping-particle" : "", "parse-names" : false, "suffix" : "" }, { "dropping-particle" : "", "family" : "Fritsch", "given" : "Oliver", "non-dropping-particle" : "", "parse-names" : false, "suffix" : "" } ], "id" : "ITEM-1", "issue" : "September", "issued" : { "date-parts" : [ [ "2009" ] ] }, "number-of-pages" : "3-6", "title" : "The case survey method and applications in political science", "type" : "report", "volume" : "49" }, "uris" : [ "http://www.mendeley.com/documents/?uuid=bfc32a76-c50c-4c8b-b816-f6feed261ba5" ] } ], "mendeley" : { "formattedCitation" : "&lt;sup&gt;32&lt;/sup&gt;", "plainTextFormattedCitation" : "32", "previouslyFormattedCitation" : "&lt;sup&gt;32&lt;/sup&gt;" }, "properties" : {  }, "schema" : "https://github.com/citation-style-language/schema/raw/master/csl-citation.json" }</w:instrText>
      </w:r>
      <w:r w:rsidR="00E00E4C">
        <w:rPr>
          <w:rFonts w:ascii="Calibri" w:eastAsia="Calibri" w:hAnsi="Calibri" w:cs="Calibri"/>
        </w:rPr>
        <w:fldChar w:fldCharType="separate"/>
      </w:r>
      <w:r w:rsidR="00DD1729" w:rsidRPr="00DD1729">
        <w:rPr>
          <w:rFonts w:ascii="Calibri" w:eastAsia="Calibri" w:hAnsi="Calibri" w:cs="Calibri"/>
          <w:noProof/>
          <w:vertAlign w:val="superscript"/>
        </w:rPr>
        <w:t>32</w:t>
      </w:r>
      <w:r w:rsidR="00E00E4C">
        <w:rPr>
          <w:rFonts w:ascii="Calibri" w:eastAsia="Calibri" w:hAnsi="Calibri" w:cs="Calibri"/>
        </w:rPr>
        <w:fldChar w:fldCharType="end"/>
      </w:r>
      <w:r w:rsidR="00E00E4C">
        <w:rPr>
          <w:rFonts w:ascii="Calibri" w:eastAsia="Calibri" w:hAnsi="Calibri" w:cs="Calibri"/>
        </w:rPr>
        <w:t xml:space="preserve"> – although there are examples of these methods being applied directly to urban data (</w:t>
      </w:r>
      <w:r w:rsidR="00EA59A1">
        <w:rPr>
          <w:rFonts w:ascii="Calibri" w:eastAsia="Calibri" w:hAnsi="Calibri" w:cs="Calibri"/>
        </w:rPr>
        <w:t xml:space="preserve">but </w:t>
      </w:r>
      <w:r w:rsidR="00E00E4C">
        <w:rPr>
          <w:rFonts w:ascii="Calibri" w:eastAsia="Calibri" w:hAnsi="Calibri" w:cs="Calibri"/>
        </w:rPr>
        <w:t xml:space="preserve">not </w:t>
      </w:r>
      <w:r w:rsidR="00EA59A1">
        <w:rPr>
          <w:rFonts w:ascii="Calibri" w:eastAsia="Calibri" w:hAnsi="Calibri" w:cs="Calibri"/>
        </w:rPr>
        <w:t>to the existing literature</w:t>
      </w:r>
      <w:r w:rsidR="00E00E4C">
        <w:rPr>
          <w:rFonts w:ascii="Calibri" w:eastAsia="Calibri" w:hAnsi="Calibri" w:cs="Calibri"/>
        </w:rPr>
        <w:t xml:space="preserve">) </w:t>
      </w:r>
      <w:r w:rsidR="00E00E4C">
        <w:rPr>
          <w:rFonts w:ascii="Calibri" w:eastAsia="Calibri" w:hAnsi="Calibri" w:cs="Calibri"/>
        </w:rPr>
        <w:fldChar w:fldCharType="begin" w:fldLock="1"/>
      </w:r>
      <w:r w:rsidR="00DD1729">
        <w:rPr>
          <w:rFonts w:ascii="Calibri" w:eastAsia="Calibri" w:hAnsi="Calibri" w:cs="Calibri"/>
        </w:rPr>
        <w:instrText>ADDIN CSL_CITATION { "citationItems" : [ { "id" : "ITEM-1", "itemData" : { "abstract" : "Su m m ary. The role of the city in environ m ental m anagem ent is in creasin gly com ing to the fore. A cen tral elem en t in creatin g urban environ m ental sustain ability is the adop tion of approp riate en ergy p olicies, since m ost environ m ental extern alities in cities are directly or indirectly related to energy u se. The cu rren t p ractice d em onstrates an overw helm ing variety of initiative s and policies, so th at the actu al su ccess of such strategi es in a cross-sect ional com parative persp ective is hard to evalu ate. In this con text, this paper offers an application of m eta-an alysis, as this approach is an interestin g an alytical con trib ution tow ard s a better understan ding of th e critical success factors of urb an en ergy policies. The paper starts with a gen eral overview of th e issu e of urban sustain ab ility and sets out the im p ortan ce of energy p olicies at th e urban level. It con tin ues by offerin g a m ethodological fram ew ork for the assessm ent of critical factors related to the perform an ce of sustain able energy strategi es. Using a datab ase con tain ing inform ation on exp erien ces an d exp ert exp ectation s regard ing ren ew able en ergy initiative s in 12 Europ ean cities spread over 3 cou ntries (Italy, The N eth erlan ds and G reece), w e offer a cross-E urop ean com p arative analysis of the perform an ce of urban renew able energy tech n ologies. This com par-ative analysis con sists of a statistic al exp lanation based on a prob it analysis of urb an su stain abil-ity data and the application of a speci\u00ae c m eta-an alytical m ethod, called rou gh set analysis. The paper ends with a con clu ding section on p olicy lesson s.", "author" : [ { "dropping-particle" : "", "family" : "Nijkamp", "given" : "Peter", "non-dropping-particle" : "", "parse-names" : false, "suffix" : "" }, { "dropping-particle" : "", "family" : "Pepping", "given" : "Gerard", "non-dropping-particle" : "", "parse-names" : false, "suffix" : "" } ], "container-title" : "Urban Studies", "id" : "ITEM-1", "issue" : "9", "issued" : { "date-parts" : [ [ "1998" ] ] }, "page" : "1481-1500", "title" : "A Meta-analytical Evaluation of Sustainable City Initiatives", "type" : "article-journal", "volume" : "35" }, "uris" : [ "http://www.mendeley.com/documents/?uuid=53dd9b39-45e5-4160-bc6d-706644d71c4f" ] } ], "mendeley" : { "formattedCitation" : "&lt;sup&gt;33&lt;/sup&gt;", "plainTextFormattedCitation" : "33", "previouslyFormattedCitation" : "&lt;sup&gt;33&lt;/sup&gt;" }, "properties" : {  }, "schema" : "https://github.com/citation-style-language/schema/raw/master/csl-citation.json" }</w:instrText>
      </w:r>
      <w:r w:rsidR="00E00E4C">
        <w:rPr>
          <w:rFonts w:ascii="Calibri" w:eastAsia="Calibri" w:hAnsi="Calibri" w:cs="Calibri"/>
        </w:rPr>
        <w:fldChar w:fldCharType="separate"/>
      </w:r>
      <w:r w:rsidR="00DD1729" w:rsidRPr="00DD1729">
        <w:rPr>
          <w:rFonts w:ascii="Calibri" w:eastAsia="Calibri" w:hAnsi="Calibri" w:cs="Calibri"/>
          <w:noProof/>
          <w:vertAlign w:val="superscript"/>
        </w:rPr>
        <w:t>33</w:t>
      </w:r>
      <w:r w:rsidR="00E00E4C">
        <w:rPr>
          <w:rFonts w:ascii="Calibri" w:eastAsia="Calibri" w:hAnsi="Calibri" w:cs="Calibri"/>
        </w:rPr>
        <w:fldChar w:fldCharType="end"/>
      </w:r>
      <w:r w:rsidR="00E00E4C">
        <w:rPr>
          <w:rFonts w:ascii="Calibri" w:eastAsia="Calibri" w:hAnsi="Calibri" w:cs="Calibri"/>
        </w:rPr>
        <w:t>.</w:t>
      </w:r>
    </w:p>
    <w:tbl>
      <w:tblPr>
        <w:tblW w:w="8926" w:type="dxa"/>
        <w:tblLook w:val="04A0" w:firstRow="1" w:lastRow="0" w:firstColumn="1" w:lastColumn="0" w:noHBand="0" w:noVBand="1"/>
      </w:tblPr>
      <w:tblGrid>
        <w:gridCol w:w="2122"/>
        <w:gridCol w:w="4961"/>
        <w:gridCol w:w="1843"/>
      </w:tblGrid>
      <w:tr w:rsidR="00E00E4C" w:rsidRPr="00E00E4C" w14:paraId="065B779D" w14:textId="77777777" w:rsidTr="00DC5918">
        <w:trPr>
          <w:trHeight w:val="300"/>
        </w:trPr>
        <w:tc>
          <w:tcPr>
            <w:tcW w:w="2122" w:type="dxa"/>
            <w:tcBorders>
              <w:top w:val="single" w:sz="4" w:space="0" w:color="auto"/>
              <w:bottom w:val="single" w:sz="4" w:space="0" w:color="auto"/>
            </w:tcBorders>
            <w:shd w:val="clear" w:color="auto" w:fill="auto"/>
            <w:noWrap/>
            <w:vAlign w:val="bottom"/>
            <w:hideMark/>
          </w:tcPr>
          <w:p w14:paraId="2FBD424A" w14:textId="77777777" w:rsidR="00E00E4C" w:rsidRPr="00E00E4C" w:rsidRDefault="00E00E4C" w:rsidP="00E00E4C">
            <w:pPr>
              <w:spacing w:after="0" w:line="240" w:lineRule="auto"/>
              <w:rPr>
                <w:rFonts w:ascii="Calibri" w:eastAsia="Times New Roman" w:hAnsi="Calibri" w:cs="Calibri"/>
                <w:b/>
                <w:bCs/>
                <w:color w:val="000000"/>
              </w:rPr>
            </w:pPr>
            <w:commentRangeStart w:id="111"/>
            <w:r w:rsidRPr="00E00E4C">
              <w:rPr>
                <w:rFonts w:ascii="Calibri" w:eastAsia="Times New Roman" w:hAnsi="Calibri" w:cs="Calibri"/>
                <w:b/>
                <w:bCs/>
                <w:color w:val="000000"/>
              </w:rPr>
              <w:t>Authors &amp; year</w:t>
            </w:r>
          </w:p>
        </w:tc>
        <w:tc>
          <w:tcPr>
            <w:tcW w:w="4961" w:type="dxa"/>
            <w:tcBorders>
              <w:top w:val="single" w:sz="4" w:space="0" w:color="auto"/>
              <w:bottom w:val="single" w:sz="4" w:space="0" w:color="auto"/>
            </w:tcBorders>
            <w:shd w:val="clear" w:color="auto" w:fill="auto"/>
            <w:noWrap/>
            <w:vAlign w:val="bottom"/>
            <w:hideMark/>
          </w:tcPr>
          <w:p w14:paraId="0AA4E7A7" w14:textId="77777777" w:rsidR="00E00E4C" w:rsidRPr="00E00E4C" w:rsidRDefault="00E00E4C" w:rsidP="00E00E4C">
            <w:pPr>
              <w:spacing w:after="0" w:line="240" w:lineRule="auto"/>
              <w:rPr>
                <w:rFonts w:ascii="Calibri" w:eastAsia="Times New Roman" w:hAnsi="Calibri" w:cs="Calibri"/>
                <w:b/>
                <w:bCs/>
                <w:color w:val="000000"/>
              </w:rPr>
            </w:pPr>
            <w:r w:rsidRPr="00E00E4C">
              <w:rPr>
                <w:rFonts w:ascii="Calibri" w:eastAsia="Times New Roman" w:hAnsi="Calibri" w:cs="Calibri"/>
                <w:b/>
                <w:bCs/>
                <w:color w:val="000000"/>
              </w:rPr>
              <w:t>Title</w:t>
            </w:r>
          </w:p>
        </w:tc>
        <w:tc>
          <w:tcPr>
            <w:tcW w:w="1843" w:type="dxa"/>
            <w:tcBorders>
              <w:top w:val="single" w:sz="4" w:space="0" w:color="auto"/>
              <w:bottom w:val="single" w:sz="4" w:space="0" w:color="auto"/>
            </w:tcBorders>
            <w:shd w:val="clear" w:color="auto" w:fill="auto"/>
            <w:noWrap/>
            <w:vAlign w:val="bottom"/>
            <w:hideMark/>
          </w:tcPr>
          <w:p w14:paraId="7357B22E" w14:textId="77777777" w:rsidR="00E00E4C" w:rsidRPr="00E00E4C" w:rsidRDefault="00E00E4C" w:rsidP="00E00E4C">
            <w:pPr>
              <w:spacing w:after="0" w:line="240" w:lineRule="auto"/>
              <w:rPr>
                <w:rFonts w:ascii="Calibri" w:eastAsia="Times New Roman" w:hAnsi="Calibri" w:cs="Calibri"/>
                <w:b/>
                <w:bCs/>
                <w:color w:val="000000"/>
              </w:rPr>
            </w:pPr>
            <w:r w:rsidRPr="00E00E4C">
              <w:rPr>
                <w:rFonts w:ascii="Calibri" w:eastAsia="Times New Roman" w:hAnsi="Calibri" w:cs="Calibri"/>
                <w:b/>
                <w:bCs/>
                <w:color w:val="000000"/>
              </w:rPr>
              <w:t>Method</w:t>
            </w:r>
          </w:p>
        </w:tc>
      </w:tr>
      <w:tr w:rsidR="00E00E4C" w:rsidRPr="00E00E4C" w14:paraId="5C743DB8" w14:textId="77777777" w:rsidTr="00DC5918">
        <w:trPr>
          <w:trHeight w:val="624"/>
        </w:trPr>
        <w:tc>
          <w:tcPr>
            <w:tcW w:w="2122" w:type="dxa"/>
            <w:tcBorders>
              <w:top w:val="single" w:sz="4" w:space="0" w:color="auto"/>
            </w:tcBorders>
            <w:shd w:val="clear" w:color="auto" w:fill="auto"/>
            <w:noWrap/>
            <w:hideMark/>
          </w:tcPr>
          <w:p w14:paraId="7E0880E6"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Li &amp; Babcock 2014</w:t>
            </w:r>
          </w:p>
        </w:tc>
        <w:tc>
          <w:tcPr>
            <w:tcW w:w="4961" w:type="dxa"/>
            <w:tcBorders>
              <w:top w:val="single" w:sz="4" w:space="0" w:color="auto"/>
            </w:tcBorders>
            <w:shd w:val="clear" w:color="auto" w:fill="auto"/>
            <w:noWrap/>
            <w:hideMark/>
          </w:tcPr>
          <w:p w14:paraId="2745E09B"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Green roofs against pollution and climate change. A review</w:t>
            </w:r>
          </w:p>
        </w:tc>
        <w:tc>
          <w:tcPr>
            <w:tcW w:w="1843" w:type="dxa"/>
            <w:tcBorders>
              <w:top w:val="single" w:sz="4" w:space="0" w:color="auto"/>
            </w:tcBorders>
            <w:shd w:val="clear" w:color="auto" w:fill="auto"/>
            <w:noWrap/>
            <w:hideMark/>
          </w:tcPr>
          <w:p w14:paraId="3EC66743"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B807047" w14:textId="77777777" w:rsidTr="00DC5918">
        <w:trPr>
          <w:trHeight w:val="624"/>
        </w:trPr>
        <w:tc>
          <w:tcPr>
            <w:tcW w:w="2122" w:type="dxa"/>
            <w:shd w:val="clear" w:color="auto" w:fill="auto"/>
            <w:noWrap/>
            <w:hideMark/>
          </w:tcPr>
          <w:p w14:paraId="7270A783"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Lwasa et al. 2014</w:t>
            </w:r>
          </w:p>
        </w:tc>
        <w:tc>
          <w:tcPr>
            <w:tcW w:w="4961" w:type="dxa"/>
            <w:shd w:val="clear" w:color="auto" w:fill="auto"/>
            <w:noWrap/>
            <w:hideMark/>
          </w:tcPr>
          <w:p w14:paraId="66D74D77"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Urban and peri-urban agriculture and forestry: Transcending poverty alleviation to climate change mitigation and adaptation</w:t>
            </w:r>
          </w:p>
        </w:tc>
        <w:tc>
          <w:tcPr>
            <w:tcW w:w="1843" w:type="dxa"/>
            <w:shd w:val="clear" w:color="auto" w:fill="auto"/>
            <w:noWrap/>
            <w:hideMark/>
          </w:tcPr>
          <w:p w14:paraId="6CC3B840"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90E99AF" w14:textId="77777777" w:rsidTr="00DC5918">
        <w:trPr>
          <w:trHeight w:val="624"/>
        </w:trPr>
        <w:tc>
          <w:tcPr>
            <w:tcW w:w="2122" w:type="dxa"/>
            <w:shd w:val="clear" w:color="auto" w:fill="auto"/>
            <w:noWrap/>
            <w:hideMark/>
          </w:tcPr>
          <w:p w14:paraId="79602589"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Brands 2014</w:t>
            </w:r>
          </w:p>
        </w:tc>
        <w:tc>
          <w:tcPr>
            <w:tcW w:w="4961" w:type="dxa"/>
            <w:shd w:val="clear" w:color="auto" w:fill="auto"/>
            <w:noWrap/>
            <w:hideMark/>
          </w:tcPr>
          <w:p w14:paraId="788CFF7D"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Prospects and challenges for sustainable sanitation in developed nations: a critical review</w:t>
            </w:r>
          </w:p>
        </w:tc>
        <w:tc>
          <w:tcPr>
            <w:tcW w:w="1843" w:type="dxa"/>
            <w:shd w:val="clear" w:color="auto" w:fill="auto"/>
            <w:noWrap/>
            <w:hideMark/>
          </w:tcPr>
          <w:p w14:paraId="54324F07"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CB9532F" w14:textId="77777777" w:rsidTr="00DC5918">
        <w:trPr>
          <w:trHeight w:val="624"/>
        </w:trPr>
        <w:tc>
          <w:tcPr>
            <w:tcW w:w="2122" w:type="dxa"/>
            <w:shd w:val="clear" w:color="auto" w:fill="auto"/>
            <w:noWrap/>
            <w:hideMark/>
          </w:tcPr>
          <w:p w14:paraId="302A95C2"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Lwasa et al. 2015</w:t>
            </w:r>
          </w:p>
        </w:tc>
        <w:tc>
          <w:tcPr>
            <w:tcW w:w="4961" w:type="dxa"/>
            <w:shd w:val="clear" w:color="auto" w:fill="auto"/>
            <w:noWrap/>
            <w:hideMark/>
          </w:tcPr>
          <w:p w14:paraId="6CBFFC61"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A meta-analysis of urban and peri-urban agriculture and forestry in mediating climate change</w:t>
            </w:r>
          </w:p>
        </w:tc>
        <w:tc>
          <w:tcPr>
            <w:tcW w:w="1843" w:type="dxa"/>
            <w:shd w:val="clear" w:color="auto" w:fill="auto"/>
            <w:noWrap/>
            <w:hideMark/>
          </w:tcPr>
          <w:p w14:paraId="1C420B54"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24298240" w14:textId="77777777" w:rsidTr="00DC5918">
        <w:trPr>
          <w:trHeight w:val="624"/>
        </w:trPr>
        <w:tc>
          <w:tcPr>
            <w:tcW w:w="2122" w:type="dxa"/>
            <w:shd w:val="clear" w:color="auto" w:fill="auto"/>
            <w:noWrap/>
            <w:hideMark/>
          </w:tcPr>
          <w:p w14:paraId="5CB8F85B"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lastRenderedPageBreak/>
              <w:t>Kwan &amp; Hashim 2016</w:t>
            </w:r>
          </w:p>
        </w:tc>
        <w:tc>
          <w:tcPr>
            <w:tcW w:w="4961" w:type="dxa"/>
            <w:shd w:val="clear" w:color="auto" w:fill="auto"/>
            <w:noWrap/>
            <w:hideMark/>
          </w:tcPr>
          <w:p w14:paraId="3F1CA36F"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A review on co-benefits of mass public transportation in climate change mitigation</w:t>
            </w:r>
          </w:p>
        </w:tc>
        <w:tc>
          <w:tcPr>
            <w:tcW w:w="1843" w:type="dxa"/>
            <w:shd w:val="clear" w:color="auto" w:fill="auto"/>
            <w:noWrap/>
            <w:hideMark/>
          </w:tcPr>
          <w:p w14:paraId="48B6B423"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Narrative review</w:t>
            </w:r>
          </w:p>
        </w:tc>
      </w:tr>
      <w:tr w:rsidR="00E00E4C" w:rsidRPr="00E00E4C" w14:paraId="77D010AB" w14:textId="77777777" w:rsidTr="00DC5918">
        <w:trPr>
          <w:trHeight w:val="624"/>
        </w:trPr>
        <w:tc>
          <w:tcPr>
            <w:tcW w:w="2122" w:type="dxa"/>
            <w:shd w:val="clear" w:color="auto" w:fill="auto"/>
            <w:noWrap/>
            <w:hideMark/>
          </w:tcPr>
          <w:p w14:paraId="67769B6D"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Garcez 2017</w:t>
            </w:r>
          </w:p>
        </w:tc>
        <w:tc>
          <w:tcPr>
            <w:tcW w:w="4961" w:type="dxa"/>
            <w:shd w:val="clear" w:color="auto" w:fill="auto"/>
            <w:noWrap/>
            <w:hideMark/>
          </w:tcPr>
          <w:p w14:paraId="4C359E0E"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What do we know about the study of distributed generation policies and regulations in the Americas? A systematic review of literature</w:t>
            </w:r>
          </w:p>
        </w:tc>
        <w:tc>
          <w:tcPr>
            <w:tcW w:w="1843" w:type="dxa"/>
            <w:shd w:val="clear" w:color="auto" w:fill="auto"/>
            <w:noWrap/>
            <w:hideMark/>
          </w:tcPr>
          <w:p w14:paraId="3FFD69C9"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Bibliometrics</w:t>
            </w:r>
          </w:p>
        </w:tc>
      </w:tr>
      <w:tr w:rsidR="00E00E4C" w:rsidRPr="00E00E4C" w14:paraId="44B8F625" w14:textId="77777777" w:rsidTr="00DC5918">
        <w:trPr>
          <w:trHeight w:val="624"/>
        </w:trPr>
        <w:tc>
          <w:tcPr>
            <w:tcW w:w="2122" w:type="dxa"/>
            <w:shd w:val="clear" w:color="auto" w:fill="auto"/>
            <w:noWrap/>
            <w:hideMark/>
          </w:tcPr>
          <w:p w14:paraId="041C695C"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Deng et al. 2017</w:t>
            </w:r>
          </w:p>
        </w:tc>
        <w:tc>
          <w:tcPr>
            <w:tcW w:w="4961" w:type="dxa"/>
            <w:shd w:val="clear" w:color="auto" w:fill="auto"/>
            <w:noWrap/>
            <w:hideMark/>
          </w:tcPr>
          <w:p w14:paraId="51029E00"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Co-benefits of greenhouse gas mitigation: a review and classification by type, mitigation sector, and geography</w:t>
            </w:r>
          </w:p>
        </w:tc>
        <w:tc>
          <w:tcPr>
            <w:tcW w:w="1843" w:type="dxa"/>
            <w:shd w:val="clear" w:color="auto" w:fill="auto"/>
            <w:noWrap/>
            <w:hideMark/>
          </w:tcPr>
          <w:p w14:paraId="6C744CF3"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Bibliometrics and narrative review</w:t>
            </w:r>
          </w:p>
        </w:tc>
      </w:tr>
      <w:tr w:rsidR="00E00E4C" w:rsidRPr="00E00E4C" w14:paraId="2032FFE1" w14:textId="77777777" w:rsidTr="00DC5918">
        <w:trPr>
          <w:trHeight w:val="624"/>
        </w:trPr>
        <w:tc>
          <w:tcPr>
            <w:tcW w:w="2122" w:type="dxa"/>
            <w:shd w:val="clear" w:color="auto" w:fill="auto"/>
            <w:noWrap/>
            <w:hideMark/>
          </w:tcPr>
          <w:p w14:paraId="06C7CAA1"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Francis &amp; Jensen 2017</w:t>
            </w:r>
          </w:p>
        </w:tc>
        <w:tc>
          <w:tcPr>
            <w:tcW w:w="4961" w:type="dxa"/>
            <w:shd w:val="clear" w:color="auto" w:fill="auto"/>
            <w:noWrap/>
            <w:hideMark/>
          </w:tcPr>
          <w:p w14:paraId="39B52628"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Benefits of green roofs: A systematic review of the evidence for three ecosystem services</w:t>
            </w:r>
          </w:p>
        </w:tc>
        <w:tc>
          <w:tcPr>
            <w:tcW w:w="1843" w:type="dxa"/>
            <w:shd w:val="clear" w:color="auto" w:fill="auto"/>
            <w:noWrap/>
            <w:hideMark/>
          </w:tcPr>
          <w:p w14:paraId="758591B0"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Quantitative synthesis</w:t>
            </w:r>
          </w:p>
        </w:tc>
      </w:tr>
      <w:tr w:rsidR="00E00E4C" w:rsidRPr="00E00E4C" w14:paraId="7C2F3D2E" w14:textId="77777777" w:rsidTr="00DC5918">
        <w:trPr>
          <w:trHeight w:val="624"/>
        </w:trPr>
        <w:tc>
          <w:tcPr>
            <w:tcW w:w="2122" w:type="dxa"/>
            <w:shd w:val="clear" w:color="auto" w:fill="auto"/>
            <w:noWrap/>
            <w:hideMark/>
          </w:tcPr>
          <w:p w14:paraId="5F8F26CA"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Srivastava, Passel &amp; Laes 2018</w:t>
            </w:r>
          </w:p>
        </w:tc>
        <w:tc>
          <w:tcPr>
            <w:tcW w:w="4961" w:type="dxa"/>
            <w:shd w:val="clear" w:color="auto" w:fill="auto"/>
            <w:noWrap/>
            <w:hideMark/>
          </w:tcPr>
          <w:p w14:paraId="11CFFB3D"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Assessing the success of electricity demand response programs: A meta-analysis</w:t>
            </w:r>
          </w:p>
        </w:tc>
        <w:tc>
          <w:tcPr>
            <w:tcW w:w="1843" w:type="dxa"/>
            <w:shd w:val="clear" w:color="auto" w:fill="auto"/>
            <w:noWrap/>
            <w:hideMark/>
          </w:tcPr>
          <w:p w14:paraId="72E5FD31"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Meta-analysis</w:t>
            </w:r>
          </w:p>
        </w:tc>
      </w:tr>
      <w:tr w:rsidR="00E00E4C" w:rsidRPr="00E00E4C" w14:paraId="5AEB4996" w14:textId="77777777" w:rsidTr="00DC5918">
        <w:trPr>
          <w:trHeight w:val="624"/>
        </w:trPr>
        <w:tc>
          <w:tcPr>
            <w:tcW w:w="2122" w:type="dxa"/>
            <w:tcBorders>
              <w:bottom w:val="single" w:sz="4" w:space="0" w:color="auto"/>
            </w:tcBorders>
            <w:shd w:val="clear" w:color="auto" w:fill="auto"/>
            <w:noWrap/>
            <w:hideMark/>
          </w:tcPr>
          <w:p w14:paraId="3B4AFBA2"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Song et al. 2018</w:t>
            </w:r>
          </w:p>
        </w:tc>
        <w:tc>
          <w:tcPr>
            <w:tcW w:w="4961" w:type="dxa"/>
            <w:tcBorders>
              <w:bottom w:val="single" w:sz="4" w:space="0" w:color="auto"/>
            </w:tcBorders>
            <w:shd w:val="clear" w:color="auto" w:fill="auto"/>
            <w:noWrap/>
            <w:hideMark/>
          </w:tcPr>
          <w:p w14:paraId="46A43B4F" w14:textId="77777777" w:rsidR="00E00E4C" w:rsidRPr="00E00E4C" w:rsidRDefault="00E00E4C" w:rsidP="00DC5918">
            <w:pPr>
              <w:spacing w:after="0" w:line="240" w:lineRule="auto"/>
              <w:rPr>
                <w:rFonts w:ascii="Calibri" w:eastAsia="Times New Roman" w:hAnsi="Calibri" w:cs="Calibri"/>
                <w:color w:val="000000"/>
              </w:rPr>
            </w:pPr>
            <w:r w:rsidRPr="00E00E4C">
              <w:rPr>
                <w:rFonts w:ascii="Calibri" w:eastAsia="Times New Roman" w:hAnsi="Calibri" w:cs="Calibri"/>
                <w:color w:val="000000"/>
              </w:rPr>
              <w:t>The economic benefits and costs of trees in urban forest stewardship: A systematic review</w:t>
            </w:r>
          </w:p>
        </w:tc>
        <w:tc>
          <w:tcPr>
            <w:tcW w:w="1843" w:type="dxa"/>
            <w:tcBorders>
              <w:bottom w:val="single" w:sz="4" w:space="0" w:color="auto"/>
            </w:tcBorders>
            <w:shd w:val="clear" w:color="auto" w:fill="auto"/>
            <w:noWrap/>
            <w:hideMark/>
          </w:tcPr>
          <w:p w14:paraId="25842E27" w14:textId="77777777" w:rsidR="00E00E4C" w:rsidRPr="00E00E4C" w:rsidRDefault="00E00E4C" w:rsidP="00DC5918">
            <w:pPr>
              <w:keepNext/>
              <w:spacing w:after="0" w:line="240" w:lineRule="auto"/>
              <w:rPr>
                <w:rFonts w:ascii="Calibri" w:eastAsia="Times New Roman" w:hAnsi="Calibri" w:cs="Calibri"/>
                <w:color w:val="000000"/>
              </w:rPr>
            </w:pPr>
            <w:r w:rsidRPr="00E00E4C">
              <w:rPr>
                <w:rFonts w:ascii="Calibri" w:eastAsia="Times New Roman" w:hAnsi="Calibri" w:cs="Calibri"/>
                <w:color w:val="000000"/>
              </w:rPr>
              <w:t>Bibliometrics, quantitative synthesis, narrative review</w:t>
            </w:r>
            <w:commentRangeEnd w:id="111"/>
            <w:r w:rsidR="003003D2">
              <w:rPr>
                <w:rStyle w:val="CommentReference"/>
              </w:rPr>
              <w:commentReference w:id="111"/>
            </w:r>
          </w:p>
        </w:tc>
      </w:tr>
    </w:tbl>
    <w:p w14:paraId="255AD713" w14:textId="2EE652D9" w:rsidR="000C2710" w:rsidRDefault="00DC5918" w:rsidP="00DC5918">
      <w:pPr>
        <w:pStyle w:val="Caption"/>
        <w:rPr>
          <w:rFonts w:ascii="Calibri" w:eastAsia="Calibri" w:hAnsi="Calibri" w:cs="Calibri"/>
        </w:rPr>
      </w:pPr>
      <w:bookmarkStart w:id="112" w:name="_Ref512426317"/>
      <w:r w:rsidRPr="00DC5918">
        <w:rPr>
          <w:b/>
        </w:rPr>
        <w:t xml:space="preserve">Table </w:t>
      </w:r>
      <w:r w:rsidRPr="00DC5918">
        <w:rPr>
          <w:b/>
        </w:rPr>
        <w:fldChar w:fldCharType="begin"/>
      </w:r>
      <w:r w:rsidRPr="00DC5918">
        <w:rPr>
          <w:b/>
        </w:rPr>
        <w:instrText xml:space="preserve"> SEQ Table \* ARABIC </w:instrText>
      </w:r>
      <w:r w:rsidRPr="00DC5918">
        <w:rPr>
          <w:b/>
        </w:rPr>
        <w:fldChar w:fldCharType="separate"/>
      </w:r>
      <w:r w:rsidR="00E23832">
        <w:rPr>
          <w:b/>
          <w:noProof/>
        </w:rPr>
        <w:t>2</w:t>
      </w:r>
      <w:r w:rsidRPr="00DC5918">
        <w:rPr>
          <w:b/>
        </w:rPr>
        <w:fldChar w:fldCharType="end"/>
      </w:r>
      <w:bookmarkEnd w:id="112"/>
      <w:r w:rsidRPr="00DC5918">
        <w:rPr>
          <w:b/>
        </w:rPr>
        <w:t>: Formal reviews of urban climate change mitigation.</w:t>
      </w:r>
      <w:r>
        <w:t xml:space="preserve"> The minimum criteria for a ‘formal review’ is the </w:t>
      </w:r>
      <w:r w:rsidR="003003D2">
        <w:t xml:space="preserve">systematic </w:t>
      </w:r>
      <w:r>
        <w:t>selection of literature via a database search.</w:t>
      </w:r>
      <w:r w:rsidR="003003D2">
        <w:t xml:space="preserve"> See methods for our identification procedure.</w:t>
      </w:r>
    </w:p>
    <w:p w14:paraId="5682CC3C" w14:textId="02257F1D" w:rsidR="00734751" w:rsidRPr="00ED2450" w:rsidRDefault="00123B4E" w:rsidP="00CA5439">
      <w:pPr>
        <w:rPr>
          <w:rFonts w:ascii="Calibri" w:eastAsia="Calibri" w:hAnsi="Calibri" w:cs="Calibri"/>
        </w:rPr>
      </w:pPr>
      <w:r>
        <w:rPr>
          <w:rFonts w:ascii="Calibri" w:eastAsia="Calibri" w:hAnsi="Calibri" w:cs="Calibri"/>
        </w:rPr>
        <w:t xml:space="preserve">The dearth of formal reviews on urban case studies is consistent with the wider field of energy studies and climate change mitigation </w:t>
      </w:r>
      <w:r>
        <w:rPr>
          <w:rFonts w:ascii="Calibri" w:eastAsia="Calibri" w:hAnsi="Calibri" w:cs="Calibri"/>
        </w:rPr>
        <w:fldChar w:fldCharType="begin" w:fldLock="1"/>
      </w:r>
      <w:r w:rsidR="00DD1729">
        <w:rPr>
          <w:rFonts w:ascii="Calibri" w:eastAsia="Calibri" w:hAnsi="Calibri" w:cs="Calibri"/>
        </w:rPr>
        <w:instrText>ADDIN CSL_CITATION { "citationItems" : [ { "id" : "ITEM-1", "itemData" : { "DOI" : "10.1016/j.enpol.2006.06.008", "ISSN" : "03014215", "abstract" : "The Russian Federation has begun restructuring its electricity sector, following the standard restructuring model of complete vertical separation of generation from transmission, with the aim of creating competition in regional generation markets. This paper examines the structure of the six principal regional generation markets that are in their early stages of development and argues that they are likely to be characterized by high levels of market power on the part of individual privatized generation companies, especially during the peak winter demand season. These levels - considerably higher than those that caused competitive problems in California - seem to create a serious risk of price spikes in deregulated wholesale electricity markets, and thus of significant price increases to consumers of electricity.", "author" : [ { "dropping-particle" : "", "family" : "Sorrell", "given" : "Steve", "non-dropping-particle" : "", "parse-names" : false, "suffix" : "" } ], "container-title" : "Energy Policy", "id" : "ITEM-1", "issue" : "3", "issued" : { "date-parts" : [ [ "2007" ] ] }, "page" : "1858-1871", "title" : "Improving the evidence base for energy policy: The role of systematic reviews", "type" : "article-journal", "volume" : "35" }, "uris" : [ "http://www.mendeley.com/documents/?uuid=41daf3ab-0887-42e5-8b80-8db0b868540f" ] }, { "id" : "ITEM-2", "itemData" : { "DOI" : "10.1016/j.envsci.2017.05.014", "ISSN" : "18736416", "abstract" : "\u00a9 2017 Elsevier Ltd There has been much debate about the assessment process of the Intergovernmental Panel on Climate Change (IPCC). Yet two of the most fundam ental challenges that directly threaten the ability of the IPCC to fulfill its mandate have been largely neglected so far. Firstly, the magnitude and rapid expansion of the climate change literature makes it increasingly impossible for the IPCC to conduct comprehensive and transparent assessments without major innovations in assessment practices and tools. Secondly, the structure, organization and scientific practices across the social sciences and humanities prohibit systematic learning on climate change solutions and increasingly limit the policy-relevance of IPCC assessments. We highlight the need for responses along three avenues to prepare the IPCC for continued success in the future: 1) IPCC assessments must make better use of big-data methods and available computational power to assess the growing body of literature and ensure comprehensiveness; 2) systematic review practices need to be enshrined into IPCC procedures to ensure adequate focus and transparency in its assessments; 3) a synthetic research culture needs to be established in the social sciences and humanities in order to foster knowledge accumulation and learning on climate solutions in the future. As policymakers become more interested in understanding solutions, the future prospects of global environmental assessment enterprises will depend heavily on a successful transformation within the social sciences and humanities towards systematic knowledge generation. This article is part of a special issue on solution-oriented Global Environmental Assessments.", "author" : [ { "dropping-particle" : "", "family" : "Minx", "given" : "J.C.", "non-dropping-particle" : "", "parse-names" : false, "suffix" : "" }, { "dropping-particle" : "", "family" : "Callaghan", "given" : "M.", "non-dropping-particle" : "", "parse-names" : false, "suffix" : "" }, { "dropping-particle" : "", "family" : "Lamb", "given" : "W.F.", "non-dropping-particle" : "", "parse-names" : false, "suffix" : "" }, { "dropping-particle" : "", "family" : "Garard", "given" : "J.", "non-dropping-particle" : "", "parse-names" : false, "suffix" : "" }, { "dropping-particle" : "", "family" : "Edenhofer", "given" : "O.", "non-dropping-particle" : "", "parse-names" : false, "suffix" : "" } ], "container-title" : "Environmental Science and Policy", "id" : "ITEM-2", "issued" : { "date-parts" : [ [ "2017" ] ] }, "title" : "Learning about climate change solutions in the IPCC and beyond", "type" : "article-journal", "volume" : "77" }, "uris" : [ "http://www.mendeley.com/documents/?uuid=5f29a900-7eee-3fbb-b4e1-422e4f2f2900" ] } ], "mendeley" : { "formattedCitation" : "&lt;sup&gt;16,30&lt;/sup&gt;", "plainTextFormattedCitation" : "16,30", "previouslyFormattedCitation" : "&lt;sup&gt;16,30&lt;/sup&gt;" }, "properties" : {  }, "schema" : "https://github.com/citation-style-language/schema/raw/master/csl-citation.json" }</w:instrText>
      </w:r>
      <w:r>
        <w:rPr>
          <w:rFonts w:ascii="Calibri" w:eastAsia="Calibri" w:hAnsi="Calibri" w:cs="Calibri"/>
        </w:rPr>
        <w:fldChar w:fldCharType="separate"/>
      </w:r>
      <w:r w:rsidR="00DD1729" w:rsidRPr="00DD1729">
        <w:rPr>
          <w:rFonts w:ascii="Calibri" w:eastAsia="Calibri" w:hAnsi="Calibri" w:cs="Calibri"/>
          <w:noProof/>
          <w:vertAlign w:val="superscript"/>
        </w:rPr>
        <w:t>16,30</w:t>
      </w:r>
      <w:r>
        <w:rPr>
          <w:rFonts w:ascii="Calibri" w:eastAsia="Calibri" w:hAnsi="Calibri" w:cs="Calibri"/>
        </w:rPr>
        <w:fldChar w:fldCharType="end"/>
      </w:r>
      <w:r>
        <w:rPr>
          <w:rFonts w:ascii="Calibri" w:eastAsia="Calibri" w:hAnsi="Calibri" w:cs="Calibri"/>
        </w:rPr>
        <w:t xml:space="preserve"> – and unsurprising given the challenge of varied case study methods, locations and scales. Yet, at the very least, a greater focus on transparent literature selection is needed to avoid overlooking research, particularly </w:t>
      </w:r>
      <w:r w:rsidR="00640458">
        <w:rPr>
          <w:rFonts w:ascii="Calibri" w:eastAsia="Calibri" w:hAnsi="Calibri" w:cs="Calibri"/>
        </w:rPr>
        <w:t>the minority of studies on</w:t>
      </w:r>
      <w:r>
        <w:rPr>
          <w:rFonts w:ascii="Calibri" w:eastAsia="Calibri" w:hAnsi="Calibri" w:cs="Calibri"/>
        </w:rPr>
        <w:t xml:space="preserve"> smaller c</w:t>
      </w:r>
      <w:r w:rsidR="00CA5439">
        <w:rPr>
          <w:rFonts w:ascii="Calibri" w:eastAsia="Calibri" w:hAnsi="Calibri" w:cs="Calibri"/>
        </w:rPr>
        <w:t xml:space="preserve">ities and less </w:t>
      </w:r>
      <w:r w:rsidR="00640458">
        <w:rPr>
          <w:rFonts w:ascii="Calibri" w:eastAsia="Calibri" w:hAnsi="Calibri" w:cs="Calibri"/>
        </w:rPr>
        <w:t xml:space="preserve">comprehensively covered </w:t>
      </w:r>
      <w:r w:rsidR="00CA5439">
        <w:rPr>
          <w:rFonts w:ascii="Calibri" w:eastAsia="Calibri" w:hAnsi="Calibri" w:cs="Calibri"/>
        </w:rPr>
        <w:t>regions.</w:t>
      </w:r>
      <w:r w:rsidR="00CF1FAE">
        <w:rPr>
          <w:rFonts w:ascii="Calibri" w:eastAsia="Calibri" w:hAnsi="Calibri" w:cs="Calibri"/>
        </w:rPr>
        <w:t xml:space="preserve"> As with the narrow scope of comparative urban mitigation research, limited progress on this front suggests major innovations are needed to stimulate learning on urban solutions.</w:t>
      </w:r>
    </w:p>
    <w:p w14:paraId="2C1324C3" w14:textId="70CB98E1" w:rsidR="001A6F37" w:rsidRDefault="002C0097" w:rsidP="000E53A6">
      <w:pPr>
        <w:rPr>
          <w:b/>
        </w:rPr>
      </w:pPr>
      <w:r>
        <w:rPr>
          <w:b/>
        </w:rPr>
        <w:t>Towards learning about urban mitigation solutions</w:t>
      </w:r>
    </w:p>
    <w:p w14:paraId="4F821F0E" w14:textId="628F0D28" w:rsidR="000A0BB2" w:rsidRDefault="00206897" w:rsidP="005A61F8">
      <w:pPr>
        <w:rPr>
          <w:rFonts w:ascii="Calibri" w:eastAsia="Calibri" w:hAnsi="Calibri" w:cs="Calibri"/>
        </w:rPr>
      </w:pPr>
      <w:r>
        <w:rPr>
          <w:rFonts w:ascii="Calibri" w:eastAsia="Calibri" w:hAnsi="Calibri" w:cs="Calibri"/>
        </w:rPr>
        <w:t xml:space="preserve">In this perspective we </w:t>
      </w:r>
      <w:r w:rsidR="005A61F8">
        <w:rPr>
          <w:rFonts w:ascii="Calibri" w:eastAsia="Calibri" w:hAnsi="Calibri" w:cs="Calibri"/>
        </w:rPr>
        <w:t xml:space="preserve">survey </w:t>
      </w:r>
      <w:r>
        <w:rPr>
          <w:rFonts w:ascii="Calibri" w:eastAsia="Calibri" w:hAnsi="Calibri" w:cs="Calibri"/>
        </w:rPr>
        <w:t xml:space="preserve">the landscape of </w:t>
      </w:r>
      <w:r>
        <w:rPr>
          <w:rFonts w:ascii="Calibri" w:eastAsia="Calibri" w:hAnsi="Calibri" w:cs="Calibri"/>
        </w:rPr>
        <w:t>case studies</w:t>
      </w:r>
      <w:r w:rsidR="008105EC">
        <w:rPr>
          <w:rFonts w:ascii="Calibri" w:eastAsia="Calibri" w:hAnsi="Calibri" w:cs="Calibri"/>
        </w:rPr>
        <w:t xml:space="preserve"> on </w:t>
      </w:r>
      <w:r w:rsidR="008105EC">
        <w:rPr>
          <w:rFonts w:ascii="Calibri" w:eastAsia="Calibri" w:hAnsi="Calibri" w:cs="Calibri"/>
        </w:rPr>
        <w:t>urban climate mitigation</w:t>
      </w:r>
      <w:r w:rsidR="005A61F8">
        <w:rPr>
          <w:rFonts w:ascii="Calibri" w:eastAsia="Calibri" w:hAnsi="Calibri" w:cs="Calibri"/>
        </w:rPr>
        <w:t xml:space="preserve">. We focus on </w:t>
      </w:r>
      <w:r>
        <w:rPr>
          <w:rFonts w:ascii="Calibri" w:eastAsia="Calibri" w:hAnsi="Calibri" w:cs="Calibri"/>
        </w:rPr>
        <w:t xml:space="preserve">the geographic </w:t>
      </w:r>
      <w:r w:rsidR="008105EC">
        <w:rPr>
          <w:rFonts w:ascii="Calibri" w:eastAsia="Calibri" w:hAnsi="Calibri" w:cs="Calibri"/>
        </w:rPr>
        <w:t xml:space="preserve">and topic </w:t>
      </w:r>
      <w:r>
        <w:rPr>
          <w:rFonts w:ascii="Calibri" w:eastAsia="Calibri" w:hAnsi="Calibri" w:cs="Calibri"/>
        </w:rPr>
        <w:t xml:space="preserve">distribution of </w:t>
      </w:r>
      <w:r w:rsidR="00E57571">
        <w:rPr>
          <w:rFonts w:ascii="Calibri" w:eastAsia="Calibri" w:hAnsi="Calibri" w:cs="Calibri"/>
        </w:rPr>
        <w:t>research to date</w:t>
      </w:r>
      <w:r>
        <w:rPr>
          <w:rFonts w:ascii="Calibri" w:eastAsia="Calibri" w:hAnsi="Calibri" w:cs="Calibri"/>
        </w:rPr>
        <w:t xml:space="preserve">, and </w:t>
      </w:r>
      <w:r w:rsidR="00E57571">
        <w:rPr>
          <w:rFonts w:ascii="Calibri" w:eastAsia="Calibri" w:hAnsi="Calibri" w:cs="Calibri"/>
        </w:rPr>
        <w:t xml:space="preserve">assess </w:t>
      </w:r>
      <w:r>
        <w:rPr>
          <w:rFonts w:ascii="Calibri" w:eastAsia="Calibri" w:hAnsi="Calibri" w:cs="Calibri"/>
        </w:rPr>
        <w:t>progress</w:t>
      </w:r>
      <w:r w:rsidR="005A61F8">
        <w:rPr>
          <w:rFonts w:ascii="Calibri" w:eastAsia="Calibri" w:hAnsi="Calibri" w:cs="Calibri"/>
        </w:rPr>
        <w:t xml:space="preserve"> on comparative </w:t>
      </w:r>
      <w:r w:rsidR="00E57571">
        <w:rPr>
          <w:rFonts w:ascii="Calibri" w:eastAsia="Calibri" w:hAnsi="Calibri" w:cs="Calibri"/>
        </w:rPr>
        <w:t xml:space="preserve">studies </w:t>
      </w:r>
      <w:r w:rsidR="005A61F8">
        <w:rPr>
          <w:rFonts w:ascii="Calibri" w:eastAsia="Calibri" w:hAnsi="Calibri" w:cs="Calibri"/>
        </w:rPr>
        <w:t>and systematic reviews.</w:t>
      </w:r>
      <w:r>
        <w:rPr>
          <w:rFonts w:ascii="Calibri" w:eastAsia="Calibri" w:hAnsi="Calibri" w:cs="Calibri"/>
        </w:rPr>
        <w:t xml:space="preserve"> </w:t>
      </w:r>
      <w:r w:rsidR="005A61F8">
        <w:rPr>
          <w:rFonts w:ascii="Calibri" w:eastAsia="Calibri" w:hAnsi="Calibri" w:cs="Calibri"/>
        </w:rPr>
        <w:t xml:space="preserve">5 issues appear to stand in the way of learning </w:t>
      </w:r>
      <w:r w:rsidR="00BC6DD9">
        <w:rPr>
          <w:rFonts w:ascii="Calibri" w:eastAsia="Calibri" w:hAnsi="Calibri" w:cs="Calibri"/>
        </w:rPr>
        <w:t>in this literature domain</w:t>
      </w:r>
      <w:r w:rsidR="005A61F8">
        <w:rPr>
          <w:rFonts w:ascii="Calibri" w:eastAsia="Calibri" w:hAnsi="Calibri" w:cs="Calibri"/>
        </w:rPr>
        <w:t>.</w:t>
      </w:r>
      <w:r>
        <w:rPr>
          <w:rFonts w:ascii="Calibri" w:eastAsia="Calibri" w:hAnsi="Calibri" w:cs="Calibri"/>
        </w:rPr>
        <w:t xml:space="preserve"> (1) A substantial and unwarranted bias</w:t>
      </w:r>
      <w:r w:rsidR="000A0BB2">
        <w:rPr>
          <w:rFonts w:ascii="Calibri" w:eastAsia="Calibri" w:hAnsi="Calibri" w:cs="Calibri"/>
        </w:rPr>
        <w:t xml:space="preserve"> exists towards studies on large cities, </w:t>
      </w:r>
      <w:r>
        <w:rPr>
          <w:rFonts w:ascii="Calibri" w:eastAsia="Calibri" w:hAnsi="Calibri" w:cs="Calibri"/>
        </w:rPr>
        <w:t>and studies situated in the global North</w:t>
      </w:r>
      <w:r w:rsidR="007E29F7">
        <w:rPr>
          <w:rFonts w:ascii="Calibri" w:eastAsia="Calibri" w:hAnsi="Calibri" w:cs="Calibri"/>
        </w:rPr>
        <w:t>. (2) Only a handful of s</w:t>
      </w:r>
      <w:r w:rsidR="001C3DFA">
        <w:rPr>
          <w:rFonts w:ascii="Calibri" w:eastAsia="Calibri" w:hAnsi="Calibri" w:cs="Calibri"/>
        </w:rPr>
        <w:t>tudies exist on African cities. These tends to emphasise adaptation over mitigation, and fail to address future urbanisation challenges. (3) The literature on Asian cities is strongly focused on emissions accounting, and is not yet balanced by a focus on policies and sustainability issues. (4) T</w:t>
      </w:r>
      <w:r w:rsidR="00696718">
        <w:rPr>
          <w:rFonts w:ascii="Calibri" w:eastAsia="Calibri" w:hAnsi="Calibri" w:cs="Calibri"/>
        </w:rPr>
        <w:t>he existing comparative research lacks international scope and tends to be under-justified on conceptual grounds</w:t>
      </w:r>
      <w:r w:rsidR="001C3DFA">
        <w:rPr>
          <w:rFonts w:ascii="Calibri" w:eastAsia="Calibri" w:hAnsi="Calibri" w:cs="Calibri"/>
        </w:rPr>
        <w:t xml:space="preserve">. </w:t>
      </w:r>
      <w:r w:rsidR="000A0BB2">
        <w:rPr>
          <w:rFonts w:ascii="Calibri" w:eastAsia="Calibri" w:hAnsi="Calibri" w:cs="Calibri"/>
        </w:rPr>
        <w:t>(5)</w:t>
      </w:r>
      <w:r w:rsidR="00696718">
        <w:rPr>
          <w:rFonts w:ascii="Calibri" w:eastAsia="Calibri" w:hAnsi="Calibri" w:cs="Calibri"/>
        </w:rPr>
        <w:t xml:space="preserve"> </w:t>
      </w:r>
      <w:r w:rsidR="001C3DFA">
        <w:rPr>
          <w:rFonts w:ascii="Calibri" w:eastAsia="Calibri" w:hAnsi="Calibri" w:cs="Calibri"/>
        </w:rPr>
        <w:t>O</w:t>
      </w:r>
      <w:r w:rsidR="00696718">
        <w:rPr>
          <w:rFonts w:ascii="Calibri" w:eastAsia="Calibri" w:hAnsi="Calibri" w:cs="Calibri"/>
        </w:rPr>
        <w:t>nly minor attempts have been made at systematically aggregating urban case study research through formal review methods.</w:t>
      </w:r>
    </w:p>
    <w:p w14:paraId="3E74E4A7" w14:textId="5894E18D" w:rsidR="005A61F8" w:rsidRDefault="00696718" w:rsidP="005A61F8">
      <w:pPr>
        <w:rPr>
          <w:rFonts w:ascii="Calibri" w:eastAsia="Calibri" w:hAnsi="Calibri" w:cs="Calibri"/>
        </w:rPr>
      </w:pPr>
      <w:r>
        <w:rPr>
          <w:rFonts w:ascii="Calibri" w:eastAsia="Calibri" w:hAnsi="Calibri" w:cs="Calibri"/>
        </w:rPr>
        <w:t>Our sample of studies captures some non-English language articles (180 in total), but certainly not all; nor does it capture grey literature such as NGO reports. Nonetheless, these results resonate with calls</w:t>
      </w:r>
      <w:r w:rsidR="00DD1729">
        <w:rPr>
          <w:rFonts w:ascii="Calibri" w:eastAsia="Calibri" w:hAnsi="Calibri" w:cs="Calibri"/>
        </w:rPr>
        <w:t xml:space="preserve"> to </w:t>
      </w:r>
      <w:r w:rsidR="005A61F8">
        <w:rPr>
          <w:rFonts w:ascii="Calibri" w:eastAsia="Calibri" w:hAnsi="Calibri" w:cs="Calibri"/>
        </w:rPr>
        <w:t xml:space="preserve">develop global urban solutions and </w:t>
      </w:r>
      <w:r w:rsidR="00DD1729">
        <w:rPr>
          <w:rFonts w:ascii="Calibri" w:eastAsia="Calibri" w:hAnsi="Calibri" w:cs="Calibri"/>
        </w:rPr>
        <w:t xml:space="preserve">‘leave no city behind’ in </w:t>
      </w:r>
      <w:r w:rsidR="005A61F8">
        <w:rPr>
          <w:rFonts w:ascii="Calibri" w:eastAsia="Calibri" w:hAnsi="Calibri" w:cs="Calibri"/>
        </w:rPr>
        <w:t>scientific assessments</w:t>
      </w:r>
      <w:r w:rsidR="00DD1729">
        <w:rPr>
          <w:rFonts w:ascii="Calibri" w:eastAsia="Calibri" w:hAnsi="Calibri" w:cs="Calibri"/>
        </w:rPr>
        <w:t xml:space="preserve"> </w:t>
      </w:r>
      <w:r>
        <w:rPr>
          <w:rFonts w:ascii="Calibri" w:eastAsia="Calibri" w:hAnsi="Calibri" w:cs="Calibri"/>
        </w:rPr>
        <w:fldChar w:fldCharType="begin" w:fldLock="1"/>
      </w:r>
      <w:r w:rsidR="00DD1729">
        <w:rPr>
          <w:rFonts w:ascii="Calibri" w:eastAsia="Calibri" w:hAnsi="Calibri" w:cs="Calibri"/>
        </w:rPr>
        <w:instrText>ADDIN CSL_CITATION { "citationItems" : [ { "id" : "ITEM-1", "itemData" : { "DOI" : "10.1038/s41893-017-0013-9", "ISSN" : "2398-9629", "abstract" : "The study of cities needs to become more than the sum of its parts. An international Expert Panel investigates why, and how.", "author" : [ { "dropping-particle" : "", "family" : "Acuto", "given" : "Michele", "non-dropping-particle" : "", "parse-names" : false, "suffix" : "" }, { "dropping-particle" : "", "family" : "Parnell", "given" : "Susan", "non-dropping-particle" : "", "parse-names" : false, "suffix" : "" }, { "dropping-particle" : "", "family" : "Seto", "given" : "Karen C.", "non-dropping-particle" : "", "parse-names" : false, "suffix" : "" } ], "container-title" : "Nature Sustainability", "id" : "ITEM-1", "issue" : "1", "issued" : { "date-parts" : [ [ "2018" ] ] }, "page" : "2-4", "publisher" : "Springer US", "title" : "Building a global urban science", "type" : "article-journal", "volume" : "1" }, "uris" : [ "http://www.mendeley.com/documents/?uuid=ce973be5-b6f2-41f3-a95d-94ef009d62bd" ] }, { "id" : "ITEM-2", "itemData" : { "ISSN" : "0028-0836", "author" : [ { "dropping-particle" : "", "family" : "McPhearson", "given" : "T.", "non-dropping-particle" : "", "parse-names" : false, "suffix" : "" }, { "dropping-particle" : "", "family" : "Parnell", "given" : "S.", "non-dropping-particle" : "", "parse-names" : false, "suffix" : "" }, { "dropping-particle" : "", "family" : "Simon", "given" : "D.", "non-dropping-particle" : "", "parse-names" : false, "suffix" : "" }, { "dropping-particle" : "", "family" : "Gaffney", "given" : "O.", "non-dropping-particle" : "", "parse-names" : false, "suffix" : "" }, { "dropping-particle" : "", "family" : "Elmqvist", "given" : "T.", "non-dropping-particle" : "", "parse-names" : false, "suffix" : "" }, { "dropping-particle" : "", "family" : "Bai", "given" : "X.", "non-dropping-particle" : "", "parse-names" : false, "suffix" : "" }, { "dropping-particle" : "", "family" : "Roberts", "given" : "D.", "non-dropping-particle" : "", "parse-names" : false, "suffix" : "" }, { "dropping-particle" : "", "family" : "Revi", "given" : "A.", "non-dropping-particle" : "", "parse-names" : false, "suffix" : "" } ], "container-title" : "Nature", "id" : "ITEM-2", "issue" : "7624", "issued" : { "date-parts" : [ [ "2016" ] ] }, "page" : "165-166", "title" : "Scientists must have a say in the future of cities", "type" : "article-journal", "volume" : "538" }, "uris" : [ "http://www.mendeley.com/documents/?uuid=d2a05d32-b89a-46a4-9326-b844dbe994a8" ] }, { "id" : "ITEM-3", "itemData" : { "DOI" : "10.1126/science.aag1385", "ISBN" : "1095-9203 (Electronic)\\r0036-8075 (Linking)", "ISSN" : "10959203", "PMID" : "27199390", "abstract" : "Close to 4 billion people live in cities. As the driver of environmental challenges, accounting for nearly 70% of the world's carbon emissions, and as sites of critical social disparities, with 863 million dwellers now living in slums, urban settlements are at the heart of global change. This momentum is unlikely to disappear, as approximately 70 million more people will move to cities by the end of this year alone. The good news is that recent multilateral processes are now appreciating this key role of cities and are increasingly prioritizing urban concerns in policy-making. Yet, how can we ensure that these steps toward a global urban governance leave no city, town, or urban dweller behind?", "author" : [ { "dropping-particle" : "", "family" : "Acuto", "given" : "Michele", "non-dropping-particle" : "", "parse-names" : false, "suffix" : "" }, { "dropping-particle" : "", "family" : "Susan", "given" : "Parnell", "non-dropping-particle" : "", "parse-names" : false, "suffix" : "" } ], "container-title" : "Science", "id" : "ITEM-3", "issue" : "6288", "issued" : { "date-parts" : [ [ "2016" ] ] }, "page" : "873", "title" : "Leave no city behind", "type" : "article-journal", "volume" : "352" }, "uris" : [ "http://www.mendeley.com/documents/?uuid=1f2f6d32-8aa2-4874-9741-c521da55f1e1" ] } ], "mendeley" : { "formattedCitation" : "&lt;sup&gt;12,34,35&lt;/sup&gt;", "plainTextFormattedCitation" : "12,34,35", "previouslyFormattedCitation" : "&lt;sup&gt;12,34,35&lt;/sup&gt;" }, "properties" : {  }, "schema" : "https://github.com/citation-style-language/schema/raw/master/csl-citation.json" }</w:instrText>
      </w:r>
      <w:r>
        <w:rPr>
          <w:rFonts w:ascii="Calibri" w:eastAsia="Calibri" w:hAnsi="Calibri" w:cs="Calibri"/>
        </w:rPr>
        <w:fldChar w:fldCharType="separate"/>
      </w:r>
      <w:r w:rsidR="00DD1729" w:rsidRPr="00DD1729">
        <w:rPr>
          <w:rFonts w:ascii="Calibri" w:eastAsia="Calibri" w:hAnsi="Calibri" w:cs="Calibri"/>
          <w:noProof/>
          <w:vertAlign w:val="superscript"/>
        </w:rPr>
        <w:t>12,34,35</w:t>
      </w:r>
      <w:r>
        <w:rPr>
          <w:rFonts w:ascii="Calibri" w:eastAsia="Calibri" w:hAnsi="Calibri" w:cs="Calibri"/>
        </w:rPr>
        <w:fldChar w:fldCharType="end"/>
      </w:r>
      <w:r>
        <w:rPr>
          <w:rFonts w:ascii="Calibri" w:eastAsia="Calibri" w:hAnsi="Calibri" w:cs="Calibri"/>
        </w:rPr>
        <w:t>.</w:t>
      </w:r>
      <w:r w:rsidR="001C3DFA">
        <w:rPr>
          <w:rFonts w:ascii="Calibri" w:eastAsia="Calibri" w:hAnsi="Calibri" w:cs="Calibri"/>
        </w:rPr>
        <w:t xml:space="preserve"> </w:t>
      </w:r>
      <w:r w:rsidR="005A61F8">
        <w:rPr>
          <w:rFonts w:ascii="Calibri" w:eastAsia="Calibri" w:hAnsi="Calibri" w:cs="Calibri"/>
        </w:rPr>
        <w:t>The use of bibliometric techniques and topic modelling show that it is possible to judge progress on these goals with reduced subjectivity</w:t>
      </w:r>
      <w:r w:rsidR="005A61F8">
        <w:rPr>
          <w:rFonts w:ascii="Calibri" w:eastAsia="Calibri" w:hAnsi="Calibri" w:cs="Calibri"/>
        </w:rPr>
        <w:t>, even as the quantity of studies rapidly grows.</w:t>
      </w:r>
      <w:r w:rsidR="005A61F8">
        <w:rPr>
          <w:rFonts w:ascii="Calibri" w:eastAsia="Calibri" w:hAnsi="Calibri" w:cs="Calibri"/>
        </w:rPr>
        <w:t xml:space="preserve"> Scaling the analysis to individual cities, </w:t>
      </w:r>
      <w:r w:rsidR="00BC6DD9">
        <w:rPr>
          <w:rFonts w:ascii="Calibri" w:eastAsia="Calibri" w:hAnsi="Calibri" w:cs="Calibri"/>
        </w:rPr>
        <w:t xml:space="preserve">groups of cities, </w:t>
      </w:r>
      <w:r w:rsidR="00B7246B">
        <w:rPr>
          <w:rFonts w:ascii="Calibri" w:eastAsia="Calibri" w:hAnsi="Calibri" w:cs="Calibri"/>
        </w:rPr>
        <w:t xml:space="preserve">or regions </w:t>
      </w:r>
      <w:r w:rsidR="005A61F8">
        <w:rPr>
          <w:rFonts w:ascii="Calibri" w:eastAsia="Calibri" w:hAnsi="Calibri" w:cs="Calibri"/>
        </w:rPr>
        <w:t xml:space="preserve">provides a flexible means to track </w:t>
      </w:r>
      <w:r w:rsidR="00FA2320">
        <w:rPr>
          <w:rFonts w:ascii="Calibri" w:eastAsia="Calibri" w:hAnsi="Calibri" w:cs="Calibri"/>
        </w:rPr>
        <w:t>and review literatures in advance of AR6 and future urban assessments.</w:t>
      </w:r>
      <w:r w:rsidR="00BC6DD9">
        <w:rPr>
          <w:rFonts w:ascii="Calibri" w:eastAsia="Calibri" w:hAnsi="Calibri" w:cs="Calibri"/>
        </w:rPr>
        <w:t xml:space="preserve"> These methods are also applicable to other areas of case study literature, including urban adaptation research </w:t>
      </w:r>
      <w:r w:rsidR="00BC6DD9">
        <w:rPr>
          <w:rFonts w:ascii="Calibri" w:eastAsia="Calibri" w:hAnsi="Calibri" w:cs="Calibri"/>
        </w:rPr>
        <w:fldChar w:fldCharType="begin" w:fldLock="1"/>
      </w:r>
      <w:r w:rsidR="00BC6DD9">
        <w:rPr>
          <w:rFonts w:ascii="Calibri" w:eastAsia="Calibri" w:hAnsi="Calibri" w:cs="Calibri"/>
        </w:rPr>
        <w:instrText>ADDIN CSL_CITATION { "citationItems" : [ { "id" : "ITEM-1", "itemData" : { "DOI" : "10.1016/j.gloenvcha.2015.01.001", "ISBN" : "0959-3780", "ISSN" : "09593780", "abstract" : "Climate change poses a significant risk for communities, and local governments around the world have begun responding by developing climate adaptation policies. Scholarship on local adaptation policy has proliferated in recent years, but insufficient attention has been paid to operationalization of the unit of analysis, and methods employed are typically inadequate to draw inferences about variation across cases. This article seeks to contribute to the conceptual and methodological foundations of a research agenda for comparative analysis of local adaptation policies and policy-making. Synthesizing insights from policy studies literature and existing adaptation research, the article identifies and operationalizes two aspects of public policy-policy content and policy process-which are salient objects of comparative analysis that typically vary from one community to another. The article also addresses research design, outlining a comparative case study methodology that incorporates various qualitative analytical techniques as the vehicle to examine these policy elements in empirical settings.", "author" : [ { "dropping-particle" : "", "family" : "Vogel", "given" : "Brennan", "non-dropping-particle" : "", "parse-names" : false, "suffix" : "" }, { "dropping-particle" : "", "family" : "Henstra", "given" : "Daniel", "non-dropping-particle" : "", "parse-names" : false, "suffix" : "" } ], "container-title" : "Global Environmental Change", "id" : "ITEM-1", "issued" : { "date-parts" : [ [ "2015" ] ] }, "page" : "110-120", "publisher" : "Elsevier Ltd", "title" : "Studying local climate adaptation: A heuristic research framework for comparative policy analysis", "type" : "article-journal", "volume" : "31" }, "uris" : [ "http://www.mendeley.com/documents/?uuid=eb564b0a-4c04-44ff-ba62-f73ee813b3a5" ] } ], "mendeley" : { "formattedCitation" : "&lt;sup&gt;36&lt;/sup&gt;", "plainTextFormattedCitation" : "36", "previouslyFormattedCitation" : "&lt;sup&gt;36&lt;/sup&gt;" }, "properties" : {  }, "schema" : "https://github.com/citation-style-language/schema/raw/master/csl-citation.json" }</w:instrText>
      </w:r>
      <w:r w:rsidR="00BC6DD9">
        <w:rPr>
          <w:rFonts w:ascii="Calibri" w:eastAsia="Calibri" w:hAnsi="Calibri" w:cs="Calibri"/>
        </w:rPr>
        <w:fldChar w:fldCharType="separate"/>
      </w:r>
      <w:r w:rsidR="00BC6DD9" w:rsidRPr="00BC6DD9">
        <w:rPr>
          <w:rFonts w:ascii="Calibri" w:eastAsia="Calibri" w:hAnsi="Calibri" w:cs="Calibri"/>
          <w:noProof/>
          <w:vertAlign w:val="superscript"/>
        </w:rPr>
        <w:t>36</w:t>
      </w:r>
      <w:r w:rsidR="00BC6DD9">
        <w:rPr>
          <w:rFonts w:ascii="Calibri" w:eastAsia="Calibri" w:hAnsi="Calibri" w:cs="Calibri"/>
        </w:rPr>
        <w:fldChar w:fldCharType="end"/>
      </w:r>
      <w:r w:rsidR="00BC6DD9">
        <w:rPr>
          <w:rFonts w:ascii="Calibri" w:eastAsia="Calibri" w:hAnsi="Calibri" w:cs="Calibri"/>
        </w:rPr>
        <w:t xml:space="preserve"> and land-use science </w:t>
      </w:r>
      <w:r w:rsidR="00BC6DD9">
        <w:rPr>
          <w:rFonts w:ascii="Calibri" w:eastAsia="Calibri" w:hAnsi="Calibri" w:cs="Calibri"/>
        </w:rPr>
        <w:fldChar w:fldCharType="begin" w:fldLock="1"/>
      </w:r>
      <w:r w:rsidR="00BC6DD9">
        <w:rPr>
          <w:rFonts w:ascii="Calibri" w:eastAsia="Calibri" w:hAnsi="Calibri" w:cs="Calibri"/>
        </w:rPr>
        <w:instrText>ADDIN CSL_CITATION { "citationItems" : [ { "id" : "ITEM-1", "itemData" : { "DOI" : "10.1080/24694452.2016.1142857", "ISSN" : "24694460", "abstract" : "Case studies have long been a gold standard for investigating causal mechanisms in human\u2013environment inter-actions. Yet it remains a challenge to generalize across case studies to produce knowledge at broader regional and global scales even as the effort to do so, mostly using metastudy methods, has accelerated. One major obsta-cle is that the geographic context of case study knowledge is often presented in a vague and incomplete form, making it difficult to reuse and link with the regional and global contexts within which it was produced and is therefore most relevant. Here we assess the degree to which the quality of geographic description in published land change case studies limits their effective reuse in spatially explicit global and regional syntheses based on 437 spatially bounded cases derived from 261 case studies used in published land change metastudies. Common ambiguities in published representations of case geographic contexts were identified and scored using three indicators of geographic data quality for reuse in spatially explicit regional and global metastudy research. Sta-tistically significant differences in the quality of case geographic descriptions were evident among the six major disciplinary categories examined, with the earth and planetary sciences evidencing greater clarity and confor-mance scores than other disciplines. The quality of case geography reporting showed no statistically significant improvement over the past fifty years. By following a few simple and readily implemented guidelines, case geo-graphic context reporting could be radically improved, enabling more effective case study reuse in regional to global synthesis research, thereby yielding substantial benefits to both case study and synthesis researchers. \\n\\nLos estudios de caso han sido desde hace mucho tiempo el est andar dorado para investigar los mecanismos cau-sales en las interacciones humano-ambientales. Sigue siendo un reto, sin embargo, generalizar de los estudios de caso para generar conocimiento a escalas m as amplias regionales y globales, aun si el esfuerzo para lograrlo, prin-cipalmente usando m etodos de metaestudio, ha sido incrementado. Un obst aculo mayor es que el contexto geo-gr afico del conocimiento por estudio de casos a menudo se presenta de forma vaga e incompleta, haciendo dif \u0131cil reusar y ligar con los contextos regionales y globales dentro de los cuales aquel fue producido, por lo que tiene mayor relevancia. En este art \u0131culo evalu\u2026", "author" : [ { "dropping-particle" : "", "family" : "Margulies", "given" : "Jared D.", "non-dropping-particle" : "", "parse-names" : false, "suffix" : "" }, { "dropping-particle" : "", "family" : "Magliocca", "given" : "Nicholas R.", "non-dropping-particle" : "", "parse-names" : false, "suffix" : "" }, { "dropping-particle" : "", "family" : "Schmill", "given" : "Matthew D.", "non-dropping-particle" : "", "parse-names" : false, "suffix" : "" }, { "dropping-particle" : "", "family" : "Ellis", "given" : "Erle C.", "non-dropping-particle" : "", "parse-names" : false, "suffix" : "" } ], "container-title" : "Annals of the American Association of Geographers", "id" : "ITEM-1", "issue" : "3", "issued" : { "date-parts" : [ [ "2016" ] ] }, "page" : "572-596", "title" : "Ambiguous geographies: Connecting case study knowledge with global change science", "type" : "article-journal", "volume" : "106" }, "uris" : [ "http://www.mendeley.com/documents/?uuid=cbd80614-f70a-4980-8c6f-682c74edde1d" ] } ], "mendeley" : { "formattedCitation" : "&lt;sup&gt;37&lt;/sup&gt;", "plainTextFormattedCitation" : "37", "previouslyFormattedCitation" : "&lt;sup&gt;37&lt;/sup&gt;" }, "properties" : {  }, "schema" : "https://github.com/citation-style-language/schema/raw/master/csl-citation.json" }</w:instrText>
      </w:r>
      <w:r w:rsidR="00BC6DD9">
        <w:rPr>
          <w:rFonts w:ascii="Calibri" w:eastAsia="Calibri" w:hAnsi="Calibri" w:cs="Calibri"/>
        </w:rPr>
        <w:fldChar w:fldCharType="separate"/>
      </w:r>
      <w:r w:rsidR="00BC6DD9" w:rsidRPr="00BC6DD9">
        <w:rPr>
          <w:rFonts w:ascii="Calibri" w:eastAsia="Calibri" w:hAnsi="Calibri" w:cs="Calibri"/>
          <w:noProof/>
          <w:vertAlign w:val="superscript"/>
        </w:rPr>
        <w:t>37</w:t>
      </w:r>
      <w:r w:rsidR="00BC6DD9">
        <w:rPr>
          <w:rFonts w:ascii="Calibri" w:eastAsia="Calibri" w:hAnsi="Calibri" w:cs="Calibri"/>
        </w:rPr>
        <w:fldChar w:fldCharType="end"/>
      </w:r>
      <w:r w:rsidR="00BC6DD9">
        <w:rPr>
          <w:rFonts w:ascii="Calibri" w:eastAsia="Calibri" w:hAnsi="Calibri" w:cs="Calibri"/>
        </w:rPr>
        <w:t>.</w:t>
      </w:r>
    </w:p>
    <w:p w14:paraId="7946EFBA" w14:textId="066C061D" w:rsidR="008F2C1B" w:rsidRDefault="00F5426A">
      <w:pPr>
        <w:rPr>
          <w:rFonts w:ascii="Calibri" w:eastAsia="Calibri" w:hAnsi="Calibri" w:cs="Calibri"/>
        </w:rPr>
      </w:pPr>
      <w:r>
        <w:rPr>
          <w:rFonts w:ascii="Calibri" w:eastAsia="Calibri" w:hAnsi="Calibri" w:cs="Calibri"/>
        </w:rPr>
        <w:t>Our system</w:t>
      </w:r>
      <w:r w:rsidR="00E57571">
        <w:rPr>
          <w:rFonts w:ascii="Calibri" w:eastAsia="Calibri" w:hAnsi="Calibri" w:cs="Calibri"/>
        </w:rPr>
        <w:t>atic</w:t>
      </w:r>
      <w:r>
        <w:rPr>
          <w:rFonts w:ascii="Calibri" w:eastAsia="Calibri" w:hAnsi="Calibri" w:cs="Calibri"/>
        </w:rPr>
        <w:t xml:space="preserve"> review </w:t>
      </w:r>
      <w:r w:rsidR="009E3B98">
        <w:rPr>
          <w:rFonts w:ascii="Calibri" w:eastAsia="Calibri" w:hAnsi="Calibri" w:cs="Calibri"/>
        </w:rPr>
        <w:t xml:space="preserve">and topic modelling </w:t>
      </w:r>
      <w:r>
        <w:rPr>
          <w:rFonts w:ascii="Calibri" w:eastAsia="Calibri" w:hAnsi="Calibri" w:cs="Calibri"/>
        </w:rPr>
        <w:t>reveals</w:t>
      </w:r>
      <w:r w:rsidR="009E3B98">
        <w:rPr>
          <w:rFonts w:ascii="Calibri" w:eastAsia="Calibri" w:hAnsi="Calibri" w:cs="Calibri"/>
        </w:rPr>
        <w:t xml:space="preserve"> that case studies are dominated by demand-side issues, such as demand for heating, transport, and water</w:t>
      </w:r>
      <w:r w:rsidR="009E3C76">
        <w:rPr>
          <w:rFonts w:ascii="Calibri" w:eastAsia="Calibri" w:hAnsi="Calibri" w:cs="Calibri"/>
        </w:rPr>
        <w:t xml:space="preserve">, but much less on supply-oriented solutions. This contrasts with the majority of climate mitigation scenarios that focus on supply-side </w:t>
      </w:r>
      <w:r w:rsidR="009E3C76">
        <w:rPr>
          <w:rFonts w:ascii="Calibri" w:eastAsia="Calibri" w:hAnsi="Calibri" w:cs="Calibri"/>
        </w:rPr>
        <w:lastRenderedPageBreak/>
        <w:t xml:space="preserve">technologies in the energy and also transport sector. </w:t>
      </w:r>
      <w:r w:rsidR="00301B81">
        <w:rPr>
          <w:rFonts w:ascii="Calibri" w:eastAsia="Calibri" w:hAnsi="Calibri" w:cs="Calibri"/>
        </w:rPr>
        <w:t xml:space="preserve">The higher spatial resolution of city-level analysis appears to coincide with higher resolution on end-users and their concerns, but less investigation of the role of supply-side technologies to realize city-level climate mitigation. </w:t>
      </w:r>
      <w:r w:rsidR="005A65F1">
        <w:rPr>
          <w:rFonts w:ascii="Calibri" w:eastAsia="Calibri" w:hAnsi="Calibri" w:cs="Calibri"/>
        </w:rPr>
        <w:t>This insight has</w:t>
      </w:r>
      <w:r w:rsidR="00862D28">
        <w:rPr>
          <w:rFonts w:ascii="Calibri" w:eastAsia="Calibri" w:hAnsi="Calibri" w:cs="Calibri"/>
        </w:rPr>
        <w:t xml:space="preserve"> inversely relevant implications for the study of demand-side climate solutions that will have their own chapter in the IPCC’s AR6 report</w:t>
      </w:r>
      <w:r w:rsidR="00E57571">
        <w:rPr>
          <w:rFonts w:ascii="Calibri" w:eastAsia="Calibri" w:hAnsi="Calibri" w:cs="Calibri"/>
        </w:rPr>
        <w:t xml:space="preserve"> </w:t>
      </w:r>
      <w:r w:rsidR="00310836" w:rsidRPr="003D2D7B">
        <w:rPr>
          <w:rFonts w:ascii="Calibri" w:eastAsia="Calibri" w:hAnsi="Calibri" w:cs="Calibri"/>
          <w:noProof/>
          <w:vertAlign w:val="superscript"/>
        </w:rPr>
        <w:t>16</w:t>
      </w:r>
      <w:r w:rsidR="00862D28">
        <w:rPr>
          <w:rFonts w:ascii="Calibri" w:eastAsia="Calibri" w:hAnsi="Calibri" w:cs="Calibri"/>
        </w:rPr>
        <w:t xml:space="preserve">. </w:t>
      </w:r>
      <w:r w:rsidR="008D2621">
        <w:rPr>
          <w:rFonts w:ascii="Calibri" w:eastAsia="Calibri" w:hAnsi="Calibri" w:cs="Calibri"/>
        </w:rPr>
        <w:t xml:space="preserve">A comprehensive </w:t>
      </w:r>
      <w:r w:rsidR="00DA57D4">
        <w:rPr>
          <w:rFonts w:ascii="Calibri" w:eastAsia="Calibri" w:hAnsi="Calibri" w:cs="Calibri"/>
        </w:rPr>
        <w:t xml:space="preserve">understanding </w:t>
      </w:r>
      <w:r w:rsidR="008D2621">
        <w:rPr>
          <w:rFonts w:ascii="Calibri" w:eastAsia="Calibri" w:hAnsi="Calibri" w:cs="Calibri"/>
        </w:rPr>
        <w:t>of demand-side solutions will need to build</w:t>
      </w:r>
      <w:r w:rsidR="00DA57D4">
        <w:rPr>
          <w:rFonts w:ascii="Calibri" w:eastAsia="Calibri" w:hAnsi="Calibri" w:cs="Calibri"/>
        </w:rPr>
        <w:t xml:space="preserve"> extensively on urban case studies.</w:t>
      </w:r>
    </w:p>
    <w:p w14:paraId="3D74CAE5" w14:textId="697E4FFA" w:rsidR="009A072D" w:rsidRDefault="00E57571" w:rsidP="00E57571">
      <w:pPr>
        <w:rPr>
          <w:rFonts w:ascii="Calibri" w:eastAsia="Calibri" w:hAnsi="Calibri" w:cs="Calibri"/>
        </w:rPr>
      </w:pPr>
      <w:r>
        <w:rPr>
          <w:rFonts w:ascii="Calibri" w:eastAsia="Calibri" w:hAnsi="Calibri" w:cs="Calibri"/>
        </w:rPr>
        <w:t>Nonetheless</w:t>
      </w:r>
      <w:r w:rsidR="009A072D">
        <w:rPr>
          <w:rFonts w:ascii="Calibri" w:eastAsia="Calibri" w:hAnsi="Calibri" w:cs="Calibri"/>
        </w:rPr>
        <w:t>,</w:t>
      </w:r>
      <w:r>
        <w:rPr>
          <w:rFonts w:ascii="Calibri" w:eastAsia="Calibri" w:hAnsi="Calibri" w:cs="Calibri"/>
        </w:rPr>
        <w:t xml:space="preserve"> several pre-conditions need to </w:t>
      </w:r>
      <w:r w:rsidR="008D2621">
        <w:rPr>
          <w:rFonts w:ascii="Calibri" w:eastAsia="Calibri" w:hAnsi="Calibri" w:cs="Calibri"/>
        </w:rPr>
        <w:t xml:space="preserve">be met to make progress on </w:t>
      </w:r>
      <w:r>
        <w:rPr>
          <w:rFonts w:ascii="Calibri" w:eastAsia="Calibri" w:hAnsi="Calibri" w:cs="Calibri"/>
        </w:rPr>
        <w:t xml:space="preserve">urban solutions. There are clear research gaps on </w:t>
      </w:r>
      <w:r w:rsidR="009A072D">
        <w:rPr>
          <w:rFonts w:ascii="Calibri" w:eastAsia="Calibri" w:hAnsi="Calibri" w:cs="Calibri"/>
        </w:rPr>
        <w:t xml:space="preserve">African cities and </w:t>
      </w:r>
      <w:r>
        <w:rPr>
          <w:rFonts w:ascii="Calibri" w:eastAsia="Calibri" w:hAnsi="Calibri" w:cs="Calibri"/>
        </w:rPr>
        <w:t xml:space="preserve">smaller cities in Asia. </w:t>
      </w:r>
      <w:r>
        <w:rPr>
          <w:rFonts w:ascii="Calibri" w:eastAsia="Calibri" w:hAnsi="Calibri" w:cs="Calibri"/>
        </w:rPr>
        <w:t xml:space="preserve">Locating research efforts, </w:t>
      </w:r>
      <w:r>
        <w:rPr>
          <w:rFonts w:ascii="Calibri" w:eastAsia="Calibri" w:hAnsi="Calibri" w:cs="Calibri"/>
        </w:rPr>
        <w:t xml:space="preserve">as well as </w:t>
      </w:r>
      <w:r>
        <w:rPr>
          <w:rFonts w:ascii="Calibri" w:eastAsia="Calibri" w:hAnsi="Calibri" w:cs="Calibri"/>
        </w:rPr>
        <w:t xml:space="preserve">stakeholder engagement and policy advocacy in these regions will be instrumental to avoiding lock-in and realising compact, low-carbon urban forms that can tackle the coming mitigation challenge </w:t>
      </w:r>
      <w:r>
        <w:rPr>
          <w:rFonts w:ascii="Calibri" w:eastAsia="Calibri" w:hAnsi="Calibri" w:cs="Calibri"/>
        </w:rPr>
        <w:fldChar w:fldCharType="begin" w:fldLock="1"/>
      </w:r>
      <w:r>
        <w:rPr>
          <w:rFonts w:ascii="Calibri" w:eastAsia="Calibri" w:hAnsi="Calibri" w:cs="Calibri"/>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"ITEM-2", "issue" : "12", "issued" : { "date-parts" : [ [ "2016" ] ] }, "page" : "1054", "publisher" : "Nature Publishing Group", "title" : "Urban infrastructure choices structure climate solutions", "type" : "article-journal", "volume" : "6" }, "uris" : [ "http://www.mendeley.com/documents/?uuid=6fc574a6-f3d9-4225-9eea-4da080b3c100" ] } ], "mendeley" : { "formattedCitation" : "&lt;sup&gt;18,19&lt;/sup&gt;", "plainTextFormattedCitation" : "18,19", "previouslyFormattedCitation" : "&lt;sup&gt;18,19&lt;/sup&gt;" }, "properties" : {  }, "schema" : "https://github.com/citation-style-language/schema/raw/master/csl-citation.json" }</w:instrText>
      </w:r>
      <w:r>
        <w:rPr>
          <w:rFonts w:ascii="Calibri" w:eastAsia="Calibri" w:hAnsi="Calibri" w:cs="Calibri"/>
        </w:rPr>
        <w:fldChar w:fldCharType="separate"/>
      </w:r>
      <w:r w:rsidRPr="001B6993">
        <w:rPr>
          <w:rFonts w:ascii="Calibri" w:eastAsia="Calibri" w:hAnsi="Calibri" w:cs="Calibri"/>
          <w:noProof/>
          <w:vertAlign w:val="superscript"/>
        </w:rPr>
        <w:t>18,19</w:t>
      </w:r>
      <w:r>
        <w:rPr>
          <w:rFonts w:ascii="Calibri" w:eastAsia="Calibri" w:hAnsi="Calibri" w:cs="Calibri"/>
        </w:rPr>
        <w:fldChar w:fldCharType="end"/>
      </w:r>
      <w:r w:rsidR="009A072D">
        <w:rPr>
          <w:rFonts w:ascii="Calibri" w:eastAsia="Calibri" w:hAnsi="Calibri" w:cs="Calibri"/>
        </w:rPr>
        <w:t>. Where large bodies of research already exist for other locales, the literature scoping methods shown here could support the consolidation of existing work into systematic reviews, allowing for a shift in focus towards less studied topics and locations.</w:t>
      </w:r>
    </w:p>
    <w:p w14:paraId="2DCF29D6" w14:textId="4B69519D" w:rsidR="009A072D" w:rsidRDefault="009A072D" w:rsidP="00E57571">
      <w:pPr>
        <w:rPr>
          <w:rFonts w:ascii="Calibri" w:eastAsia="Calibri" w:hAnsi="Calibri" w:cs="Calibri"/>
        </w:rPr>
      </w:pPr>
      <w:r>
        <w:rPr>
          <w:rFonts w:ascii="Calibri" w:eastAsia="Calibri" w:hAnsi="Calibri" w:cs="Calibri"/>
        </w:rPr>
        <w:t xml:space="preserve">Above all, </w:t>
      </w:r>
      <w:r w:rsidR="00692B62">
        <w:rPr>
          <w:rFonts w:ascii="Calibri" w:eastAsia="Calibri" w:hAnsi="Calibri" w:cs="Calibri"/>
        </w:rPr>
        <w:t>a culture of learning is needed in the field. From making individual case studies available for meta-analyses, to increased ambition in comparative research, to large scale reviews of the case study literature that apply formal methods. (</w:t>
      </w:r>
      <w:commentRangeStart w:id="113"/>
      <w:r w:rsidR="00692B62">
        <w:rPr>
          <w:rFonts w:ascii="Calibri" w:eastAsia="Calibri" w:hAnsi="Calibri" w:cs="Calibri"/>
        </w:rPr>
        <w:t>…</w:t>
      </w:r>
      <w:commentRangeEnd w:id="113"/>
      <w:r w:rsidR="00692B62">
        <w:rPr>
          <w:rStyle w:val="CommentReference"/>
        </w:rPr>
        <w:commentReference w:id="113"/>
      </w:r>
      <w:r w:rsidR="00692B62">
        <w:rPr>
          <w:rFonts w:ascii="Calibri" w:eastAsia="Calibri" w:hAnsi="Calibri" w:cs="Calibri"/>
        </w:rPr>
        <w:t>)</w:t>
      </w:r>
    </w:p>
    <w:p w14:paraId="55052D8A" w14:textId="1A1D5AD1" w:rsidR="003003D2" w:rsidRDefault="003003D2">
      <w:pPr>
        <w:rPr>
          <w:rFonts w:ascii="Calibri" w:eastAsia="Calibri" w:hAnsi="Calibri" w:cs="Calibri"/>
          <w:b/>
        </w:rPr>
      </w:pPr>
      <w:r w:rsidRPr="003003D2">
        <w:rPr>
          <w:rFonts w:ascii="Calibri" w:eastAsia="Calibri" w:hAnsi="Calibri" w:cs="Calibri"/>
          <w:b/>
        </w:rPr>
        <w:t>Methods</w:t>
      </w:r>
    </w:p>
    <w:p w14:paraId="5B5F6420" w14:textId="65F508DE" w:rsidR="003003D2" w:rsidRDefault="003003D2" w:rsidP="003003D2">
      <w:pPr>
        <w:rPr>
          <w:rFonts w:ascii="Calibri" w:eastAsia="Calibri" w:hAnsi="Calibri" w:cs="Calibri"/>
          <w:i/>
        </w:rPr>
      </w:pPr>
      <w:r w:rsidRPr="003003D2">
        <w:rPr>
          <w:rFonts w:ascii="Calibri" w:eastAsia="Calibri" w:hAnsi="Calibri" w:cs="Calibri"/>
          <w:i/>
        </w:rPr>
        <w:t xml:space="preserve">Literature </w:t>
      </w:r>
      <w:r>
        <w:rPr>
          <w:rFonts w:ascii="Calibri" w:eastAsia="Calibri" w:hAnsi="Calibri" w:cs="Calibri"/>
          <w:i/>
        </w:rPr>
        <w:t>scoping</w:t>
      </w:r>
    </w:p>
    <w:p w14:paraId="0B604D8A" w14:textId="566312EE" w:rsidR="003003D2" w:rsidRPr="003003D2" w:rsidRDefault="003003D2" w:rsidP="00017748">
      <w:pPr>
        <w:rPr>
          <w:rFonts w:ascii="Calibri" w:eastAsia="Calibri" w:hAnsi="Calibri" w:cs="Calibri"/>
        </w:rPr>
      </w:pPr>
      <w:r>
        <w:rPr>
          <w:rFonts w:ascii="Calibri" w:eastAsia="Calibri" w:hAnsi="Calibri" w:cs="Calibri"/>
        </w:rPr>
        <w:t>We use a search query combining ‘urban’ and ‘mitigation’ synonyms in the Web of Science and Scopus to identify relevant documents (</w:t>
      </w:r>
      <w:r w:rsidRPr="003003D2">
        <w:rPr>
          <w:rFonts w:ascii="Calibri" w:eastAsia="Calibri" w:hAnsi="Calibri" w:cs="Calibri"/>
        </w:rPr>
        <w:fldChar w:fldCharType="begin"/>
      </w:r>
      <w:r w:rsidRPr="003003D2">
        <w:rPr>
          <w:rFonts w:ascii="Calibri" w:eastAsia="Calibri" w:hAnsi="Calibri" w:cs="Calibri"/>
        </w:rPr>
        <w:instrText xml:space="preserve"> REF _Ref512858231 \h </w:instrText>
      </w:r>
      <w:r w:rsidRPr="003003D2">
        <w:rPr>
          <w:rFonts w:ascii="Calibri" w:eastAsia="Calibri" w:hAnsi="Calibri" w:cs="Calibri"/>
        </w:rPr>
      </w:r>
      <w:r w:rsidRPr="003003D2">
        <w:rPr>
          <w:rFonts w:ascii="Calibri" w:eastAsia="Calibri" w:hAnsi="Calibri" w:cs="Calibri"/>
        </w:rPr>
        <w:instrText xml:space="preserve"> \* MERGEFORMAT </w:instrText>
      </w:r>
      <w:r w:rsidRPr="003003D2">
        <w:rPr>
          <w:rFonts w:ascii="Calibri" w:eastAsia="Calibri" w:hAnsi="Calibri" w:cs="Calibri"/>
        </w:rPr>
        <w:fldChar w:fldCharType="separate"/>
      </w:r>
      <w:r w:rsidRPr="003003D2">
        <w:t xml:space="preserve">Table </w:t>
      </w:r>
      <w:r w:rsidRPr="003003D2">
        <w:rPr>
          <w:noProof/>
        </w:rPr>
        <w:t>3</w:t>
      </w:r>
      <w:r w:rsidRPr="003003D2">
        <w:rPr>
          <w:rFonts w:ascii="Calibri" w:eastAsia="Calibri" w:hAnsi="Calibri" w:cs="Calibri"/>
        </w:rPr>
        <w:fldChar w:fldCharType="end"/>
      </w:r>
      <w:r>
        <w:rPr>
          <w:rFonts w:ascii="Calibri" w:eastAsia="Calibri" w:hAnsi="Calibri" w:cs="Calibri"/>
        </w:rPr>
        <w:t>). As of March 2018</w:t>
      </w:r>
      <w:r>
        <w:rPr>
          <w:rFonts w:ascii="Calibri" w:eastAsia="Calibri" w:hAnsi="Calibri" w:cs="Calibri"/>
        </w:rPr>
        <w:t xml:space="preserve"> this search returned 12,918 documents (unconstrained by language or document type). To identify urban case studies we search the document set for city names, using the Geonames database of geographic locations.</w:t>
      </w:r>
      <w:r w:rsidR="00017748">
        <w:rPr>
          <w:rFonts w:ascii="Calibri" w:eastAsia="Calibri" w:hAnsi="Calibri" w:cs="Calibri"/>
        </w:rPr>
        <w:t xml:space="preserve"> This narrows the document set to 3,440 studies that directly refer to a city in the abstract or title.</w:t>
      </w:r>
      <w:r w:rsidRPr="003003D2">
        <w:rPr>
          <w:rFonts w:ascii="Calibri" w:eastAsia="Calibri" w:hAnsi="Calibri" w:cs="Calibri"/>
        </w:rPr>
        <w:t xml:space="preserve"> Double counting where an article mentions multiple cities, we obtain 4,730 case studies.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90"/>
      </w:tblGrid>
      <w:tr w:rsidR="003003D2" w14:paraId="2EF48400" w14:textId="77777777" w:rsidTr="008144E7">
        <w:tc>
          <w:tcPr>
            <w:tcW w:w="2972" w:type="dxa"/>
            <w:tcBorders>
              <w:top w:val="single" w:sz="4" w:space="0" w:color="auto"/>
              <w:bottom w:val="single" w:sz="4" w:space="0" w:color="auto"/>
            </w:tcBorders>
          </w:tcPr>
          <w:p w14:paraId="75910A2C" w14:textId="77777777" w:rsidR="003003D2" w:rsidRDefault="003003D2" w:rsidP="008144E7">
            <w:r>
              <w:t>Urban synonyms</w:t>
            </w:r>
          </w:p>
        </w:tc>
        <w:tc>
          <w:tcPr>
            <w:tcW w:w="6090" w:type="dxa"/>
            <w:tcBorders>
              <w:top w:val="single" w:sz="4" w:space="0" w:color="auto"/>
              <w:bottom w:val="single" w:sz="4" w:space="0" w:color="auto"/>
            </w:tcBorders>
          </w:tcPr>
          <w:p w14:paraId="58401F10" w14:textId="77777777" w:rsidR="003003D2" w:rsidRDefault="003003D2" w:rsidP="008144E7">
            <w:r>
              <w:t>Mitigation synonyms</w:t>
            </w:r>
          </w:p>
        </w:tc>
      </w:tr>
      <w:tr w:rsidR="003003D2" w:rsidRPr="003003D2" w14:paraId="0608E497" w14:textId="77777777" w:rsidTr="008144E7">
        <w:trPr>
          <w:trHeight w:val="1020"/>
        </w:trPr>
        <w:tc>
          <w:tcPr>
            <w:tcW w:w="2972" w:type="dxa"/>
            <w:tcBorders>
              <w:top w:val="single" w:sz="4" w:space="0" w:color="auto"/>
              <w:bottom w:val="single" w:sz="4" w:space="0" w:color="auto"/>
            </w:tcBorders>
          </w:tcPr>
          <w:p w14:paraId="7578D002" w14:textId="77777777" w:rsidR="003003D2" w:rsidRPr="003003D2" w:rsidRDefault="003003D2" w:rsidP="008144E7">
            <w:r w:rsidRPr="003003D2">
              <w:rPr>
                <w:rFonts w:ascii="Calibri" w:eastAsia="Calibri" w:hAnsi="Calibri" w:cs="Calibri"/>
              </w:rPr>
              <w:t>("urban*" OR "municipal" OR "city" OR "cities" OR "metropolitan")</w:t>
            </w:r>
          </w:p>
        </w:tc>
        <w:tc>
          <w:tcPr>
            <w:tcW w:w="6090" w:type="dxa"/>
            <w:tcBorders>
              <w:top w:val="single" w:sz="4" w:space="0" w:color="auto"/>
              <w:bottom w:val="single" w:sz="4" w:space="0" w:color="auto"/>
            </w:tcBorders>
          </w:tcPr>
          <w:p w14:paraId="36D0DF07" w14:textId="77777777" w:rsidR="003003D2" w:rsidRPr="003003D2" w:rsidRDefault="003003D2" w:rsidP="008144E7">
            <w:r w:rsidRPr="003003D2">
              <w:rPr>
                <w:rFonts w:ascii="Calibri" w:eastAsia="Calibri" w:hAnsi="Calibri" w:cs="Calibri"/>
              </w:rPr>
              <w:t>(</w:t>
            </w:r>
            <w:ins w:id="114" w:author="William Lamb" w:date="2018-04-18T10:32:00Z">
              <w:r w:rsidRPr="003003D2">
                <w:rPr>
                  <w:rFonts w:ascii="Calibri" w:eastAsia="Calibri" w:hAnsi="Calibri" w:cs="Calibri"/>
                </w:rPr>
                <w:t xml:space="preserve">“Paris Agreement” OR </w:t>
              </w:r>
            </w:ins>
            <w:r w:rsidRPr="003003D2">
              <w:rPr>
                <w:rFonts w:ascii="Calibri" w:eastAsia="Calibri" w:hAnsi="Calibri" w:cs="Calibri"/>
              </w:rPr>
              <w:t>“low carbon” OR "decarboni*ation" OR (“energy” OR “carbon” OR “CO2” OR “GHG” OR “greenhouse gas” OR “climat*”) NEAR/3 ("mitigation" OR "reduc*" OR "polic*" OR "governance"))</w:t>
            </w:r>
          </w:p>
        </w:tc>
      </w:tr>
    </w:tbl>
    <w:p w14:paraId="1E362E8D" w14:textId="77777777" w:rsidR="003003D2" w:rsidRDefault="003003D2" w:rsidP="003003D2">
      <w:pPr>
        <w:pStyle w:val="Caption"/>
      </w:pPr>
      <w:bookmarkStart w:id="115" w:name="_Ref512858231"/>
      <w:r w:rsidRPr="003003D2">
        <w:rPr>
          <w:b/>
        </w:rPr>
        <w:t xml:space="preserve">Table </w:t>
      </w:r>
      <w:r w:rsidRPr="003003D2">
        <w:rPr>
          <w:b/>
        </w:rPr>
        <w:fldChar w:fldCharType="begin"/>
      </w:r>
      <w:r w:rsidRPr="003003D2">
        <w:rPr>
          <w:b/>
        </w:rPr>
        <w:instrText xml:space="preserve"> SEQ Table \* ARABIC </w:instrText>
      </w:r>
      <w:r w:rsidRPr="003003D2">
        <w:rPr>
          <w:b/>
        </w:rPr>
        <w:fldChar w:fldCharType="separate"/>
      </w:r>
      <w:r w:rsidRPr="003003D2">
        <w:rPr>
          <w:b/>
          <w:noProof/>
        </w:rPr>
        <w:t>3</w:t>
      </w:r>
      <w:r w:rsidRPr="003003D2">
        <w:rPr>
          <w:b/>
          <w:noProof/>
        </w:rPr>
        <w:fldChar w:fldCharType="end"/>
      </w:r>
      <w:bookmarkEnd w:id="115"/>
      <w:r w:rsidRPr="003003D2">
        <w:rPr>
          <w:b/>
        </w:rPr>
        <w:t>: Search query for urban climate mitigation literature.</w:t>
      </w:r>
      <w:r>
        <w:t xml:space="preserve"> The two strings are combined with an ‘AND’ operator and entered as a topic search in the Web of Science, and a title-abstract-keyword search in Scopus.</w:t>
      </w:r>
    </w:p>
    <w:p w14:paraId="1FECD2CA" w14:textId="181B125A" w:rsidR="003003D2" w:rsidRPr="00017748" w:rsidRDefault="00017748">
      <w:pPr>
        <w:rPr>
          <w:rFonts w:ascii="Calibri" w:eastAsia="Calibri" w:hAnsi="Calibri" w:cs="Calibri"/>
          <w:i/>
        </w:rPr>
      </w:pPr>
      <w:r w:rsidRPr="00017748">
        <w:rPr>
          <w:rFonts w:ascii="Calibri" w:eastAsia="Calibri" w:hAnsi="Calibri" w:cs="Calibri"/>
          <w:i/>
        </w:rPr>
        <w:t>Topic modelling</w:t>
      </w:r>
    </w:p>
    <w:p w14:paraId="31DA206F" w14:textId="188D06DD" w:rsidR="00017748" w:rsidRPr="00017748" w:rsidRDefault="00017748">
      <w:pPr>
        <w:rPr>
          <w:rFonts w:ascii="Calibri" w:eastAsia="Calibri" w:hAnsi="Calibri" w:cs="Calibri"/>
        </w:rPr>
      </w:pPr>
      <w:commentRangeStart w:id="116"/>
      <w:r>
        <w:rPr>
          <w:rFonts w:ascii="Calibri" w:eastAsia="Calibri" w:hAnsi="Calibri" w:cs="Calibri"/>
        </w:rPr>
        <w:t>…</w:t>
      </w:r>
      <w:commentRangeEnd w:id="116"/>
      <w:r>
        <w:rPr>
          <w:rStyle w:val="CommentReference"/>
        </w:rPr>
        <w:commentReference w:id="116"/>
      </w:r>
    </w:p>
    <w:p w14:paraId="619BB9DF" w14:textId="2B8E941D" w:rsidR="00017748" w:rsidRPr="00017748" w:rsidRDefault="00017748">
      <w:pPr>
        <w:rPr>
          <w:rFonts w:ascii="Calibri" w:eastAsia="Calibri" w:hAnsi="Calibri" w:cs="Calibri"/>
          <w:i/>
        </w:rPr>
      </w:pPr>
      <w:r w:rsidRPr="00017748">
        <w:rPr>
          <w:rFonts w:ascii="Calibri" w:eastAsia="Calibri" w:hAnsi="Calibri" w:cs="Calibri"/>
          <w:i/>
        </w:rPr>
        <w:t>Future-looking case studies</w:t>
      </w:r>
    </w:p>
    <w:p w14:paraId="595BA324" w14:textId="60FB24AA" w:rsidR="00017748" w:rsidRPr="00017748" w:rsidRDefault="00017748">
      <w:pPr>
        <w:rPr>
          <w:rFonts w:ascii="Calibri" w:eastAsia="Calibri" w:hAnsi="Calibri" w:cs="Calibri"/>
        </w:rPr>
      </w:pPr>
      <w:r w:rsidRPr="00017748">
        <w:rPr>
          <w:rFonts w:ascii="Calibri" w:eastAsia="Calibri" w:hAnsi="Calibri" w:cs="Calibri"/>
        </w:rPr>
        <w:t>To identify case studies with a future-looking orientation (</w:t>
      </w:r>
      <w:r>
        <w:rPr>
          <w:rFonts w:ascii="Calibri" w:eastAsia="Calibri" w:hAnsi="Calibri" w:cs="Calibri"/>
        </w:rPr>
        <w:t xml:space="preserve">including </w:t>
      </w:r>
      <w:r w:rsidRPr="00017748">
        <w:rPr>
          <w:rFonts w:ascii="Calibri" w:eastAsia="Calibri" w:hAnsi="Calibri" w:cs="Calibri"/>
        </w:rPr>
        <w:t xml:space="preserve">for example, mitigation scenarios, or projections of urbanisation, land-use, </w:t>
      </w:r>
      <w:r>
        <w:rPr>
          <w:rFonts w:ascii="Calibri" w:eastAsia="Calibri" w:hAnsi="Calibri" w:cs="Calibri"/>
        </w:rPr>
        <w:t xml:space="preserve">or </w:t>
      </w:r>
      <w:r w:rsidRPr="00017748">
        <w:rPr>
          <w:rFonts w:ascii="Calibri" w:eastAsia="Calibri" w:hAnsi="Calibri" w:cs="Calibri"/>
        </w:rPr>
        <w:t>energy demand)</w:t>
      </w:r>
      <w:r>
        <w:rPr>
          <w:rFonts w:ascii="Calibri" w:eastAsia="Calibri" w:hAnsi="Calibri" w:cs="Calibri"/>
        </w:rPr>
        <w:t>, we manually search for the following keywords within abstracts: “scenario” OR “2020” OR “2025” OR “2030” OR “2040” OR “2045” OR “2050”. A random selection and screening of these documents showed they were broadly in line with our expectations.</w:t>
      </w:r>
    </w:p>
    <w:p w14:paraId="17D4F5ED" w14:textId="5FEB5352" w:rsidR="00017748" w:rsidRDefault="00017748">
      <w:pPr>
        <w:rPr>
          <w:rFonts w:ascii="Calibri" w:eastAsia="Calibri" w:hAnsi="Calibri" w:cs="Calibri"/>
          <w:i/>
        </w:rPr>
      </w:pPr>
      <w:r w:rsidRPr="00017748">
        <w:rPr>
          <w:rFonts w:ascii="Calibri" w:eastAsia="Calibri" w:hAnsi="Calibri" w:cs="Calibri"/>
          <w:i/>
        </w:rPr>
        <w:t>Systematic reviews</w:t>
      </w:r>
    </w:p>
    <w:p w14:paraId="7331C423" w14:textId="429E7263" w:rsidR="003003D2" w:rsidRDefault="00017748" w:rsidP="00017748">
      <w:pPr>
        <w:rPr>
          <w:rFonts w:eastAsia="Calibri"/>
        </w:rPr>
      </w:pPr>
      <w:r>
        <w:rPr>
          <w:rFonts w:ascii="Calibri" w:eastAsia="Calibri" w:hAnsi="Calibri" w:cs="Calibri"/>
        </w:rPr>
        <w:t>To identify systematic reviews of the case study literature we return to the original document set (</w:t>
      </w:r>
      <w:r>
        <w:rPr>
          <w:rFonts w:ascii="Calibri" w:eastAsia="Calibri" w:hAnsi="Calibri" w:cs="Calibri"/>
        </w:rPr>
        <w:t>12,918</w:t>
      </w:r>
      <w:r>
        <w:rPr>
          <w:rFonts w:ascii="Calibri" w:eastAsia="Calibri" w:hAnsi="Calibri" w:cs="Calibri"/>
        </w:rPr>
        <w:t xml:space="preserve"> studies) and manually search for the following keywords: </w:t>
      </w:r>
      <w:r w:rsidR="003003D2">
        <w:rPr>
          <w:rFonts w:eastAsia="Calibri"/>
        </w:rPr>
        <w:t xml:space="preserve">“ meta-“ OR “systematic review” OR “scoping” OR “narrative review” OR “qualitative comparative analysis” OR “QCA” OR </w:t>
      </w:r>
      <w:r w:rsidR="003003D2">
        <w:rPr>
          <w:rFonts w:eastAsia="Calibri"/>
        </w:rPr>
        <w:lastRenderedPageBreak/>
        <w:t>“scientometric” OR “synthesis”</w:t>
      </w:r>
      <w:r>
        <w:rPr>
          <w:rFonts w:eastAsia="Calibri"/>
        </w:rPr>
        <w:t>. The results are hand filtered</w:t>
      </w:r>
      <w:r w:rsidR="003003D2">
        <w:rPr>
          <w:rFonts w:eastAsia="Calibri"/>
        </w:rPr>
        <w:t xml:space="preserve"> to exclude non-urban, non-mitigation and non-review articles.</w:t>
      </w:r>
    </w:p>
    <w:p w14:paraId="20031862" w14:textId="77777777" w:rsidR="008F2C1B" w:rsidRDefault="008F2C1B">
      <w:pPr>
        <w:rPr>
          <w:rFonts w:ascii="Calibri" w:eastAsia="Calibri" w:hAnsi="Calibri" w:cs="Calibri"/>
        </w:rPr>
      </w:pPr>
    </w:p>
    <w:p w14:paraId="56A75F5A" w14:textId="273BB1ED" w:rsidR="00BC6DD9" w:rsidRPr="00BC6DD9" w:rsidRDefault="0024728A" w:rsidP="00BC6DD9">
      <w:pPr>
        <w:widowControl w:val="0"/>
        <w:autoSpaceDE w:val="0"/>
        <w:autoSpaceDN w:val="0"/>
        <w:adjustRightInd w:val="0"/>
        <w:spacing w:line="240" w:lineRule="auto"/>
        <w:ind w:left="640" w:hanging="640"/>
        <w:rPr>
          <w:rFonts w:ascii="Calibri" w:hAnsi="Calibri" w:cs="Calibri"/>
          <w:noProof/>
          <w:szCs w:val="24"/>
        </w:rPr>
      </w:pPr>
      <w:r>
        <w:rPr>
          <w:rFonts w:ascii="Calibri" w:eastAsia="Calibri" w:hAnsi="Calibri" w:cs="Calibri"/>
        </w:rPr>
        <w:fldChar w:fldCharType="begin" w:fldLock="1"/>
      </w:r>
      <w:r>
        <w:rPr>
          <w:rFonts w:ascii="Calibri" w:eastAsia="Calibri" w:hAnsi="Calibri" w:cs="Calibri"/>
        </w:rPr>
        <w:instrText xml:space="preserve">ADDIN Mendeley Bibliography CSL_BIBLIOGRAPHY </w:instrText>
      </w:r>
      <w:r>
        <w:rPr>
          <w:rFonts w:ascii="Calibri" w:eastAsia="Calibri" w:hAnsi="Calibri" w:cs="Calibri"/>
        </w:rPr>
        <w:fldChar w:fldCharType="separate"/>
      </w:r>
      <w:r w:rsidR="00BC6DD9" w:rsidRPr="00BC6DD9">
        <w:rPr>
          <w:rFonts w:ascii="Calibri" w:hAnsi="Calibri" w:cs="Calibri"/>
          <w:noProof/>
          <w:szCs w:val="24"/>
        </w:rPr>
        <w:t>1.</w:t>
      </w:r>
      <w:r w:rsidR="00BC6DD9" w:rsidRPr="00BC6DD9">
        <w:rPr>
          <w:rFonts w:ascii="Calibri" w:hAnsi="Calibri" w:cs="Calibri"/>
          <w:noProof/>
          <w:szCs w:val="24"/>
        </w:rPr>
        <w:tab/>
        <w:t xml:space="preserve">Lamb, W. F., Callaghan, M. W., Creutzig, F., Khosla, R. &amp; Minx, J. C. The literature landscape on 1.5°C Climate Change and Cities. </w:t>
      </w:r>
      <w:r w:rsidR="00BC6DD9" w:rsidRPr="00BC6DD9">
        <w:rPr>
          <w:rFonts w:ascii="Calibri" w:hAnsi="Calibri" w:cs="Calibri"/>
          <w:i/>
          <w:iCs/>
          <w:noProof/>
          <w:szCs w:val="24"/>
        </w:rPr>
        <w:t>Curr. Opin. Environ. Sustain.</w:t>
      </w:r>
      <w:r w:rsidR="00BC6DD9" w:rsidRPr="00BC6DD9">
        <w:rPr>
          <w:rFonts w:ascii="Calibri" w:hAnsi="Calibri" w:cs="Calibri"/>
          <w:noProof/>
          <w:szCs w:val="24"/>
        </w:rPr>
        <w:t xml:space="preserve"> </w:t>
      </w:r>
      <w:r w:rsidR="00BC6DD9" w:rsidRPr="00BC6DD9">
        <w:rPr>
          <w:rFonts w:ascii="Calibri" w:hAnsi="Calibri" w:cs="Calibri"/>
          <w:b/>
          <w:bCs/>
          <w:noProof/>
          <w:szCs w:val="24"/>
        </w:rPr>
        <w:t>30,</w:t>
      </w:r>
      <w:r w:rsidR="00BC6DD9" w:rsidRPr="00BC6DD9">
        <w:rPr>
          <w:rFonts w:ascii="Calibri" w:hAnsi="Calibri" w:cs="Calibri"/>
          <w:noProof/>
          <w:szCs w:val="24"/>
        </w:rPr>
        <w:t xml:space="preserve"> 26–34 (2018).</w:t>
      </w:r>
    </w:p>
    <w:p w14:paraId="6E01DA5B"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2.</w:t>
      </w:r>
      <w:r w:rsidRPr="00BC6DD9">
        <w:rPr>
          <w:rFonts w:ascii="Calibri" w:hAnsi="Calibri" w:cs="Calibri"/>
          <w:noProof/>
          <w:szCs w:val="24"/>
        </w:rPr>
        <w:tab/>
        <w:t xml:space="preserve">Scott, A. J. &amp; Storper, M. The nature of cities: The scope and limits of urban theory. </w:t>
      </w:r>
      <w:r w:rsidRPr="00BC6DD9">
        <w:rPr>
          <w:rFonts w:ascii="Calibri" w:hAnsi="Calibri" w:cs="Calibri"/>
          <w:i/>
          <w:iCs/>
          <w:noProof/>
          <w:szCs w:val="24"/>
        </w:rPr>
        <w:t>Int. J. Urban Reg. Res.</w:t>
      </w:r>
      <w:r w:rsidRPr="00BC6DD9">
        <w:rPr>
          <w:rFonts w:ascii="Calibri" w:hAnsi="Calibri" w:cs="Calibri"/>
          <w:noProof/>
          <w:szCs w:val="24"/>
        </w:rPr>
        <w:t xml:space="preserve"> </w:t>
      </w:r>
      <w:r w:rsidRPr="00BC6DD9">
        <w:rPr>
          <w:rFonts w:ascii="Calibri" w:hAnsi="Calibri" w:cs="Calibri"/>
          <w:b/>
          <w:bCs/>
          <w:noProof/>
          <w:szCs w:val="24"/>
        </w:rPr>
        <w:t>39,</w:t>
      </w:r>
      <w:r w:rsidRPr="00BC6DD9">
        <w:rPr>
          <w:rFonts w:ascii="Calibri" w:hAnsi="Calibri" w:cs="Calibri"/>
          <w:noProof/>
          <w:szCs w:val="24"/>
        </w:rPr>
        <w:t xml:space="preserve"> 1–15 (2015).</w:t>
      </w:r>
    </w:p>
    <w:p w14:paraId="5822CD05"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3.</w:t>
      </w:r>
      <w:r w:rsidRPr="00BC6DD9">
        <w:rPr>
          <w:rFonts w:ascii="Calibri" w:hAnsi="Calibri" w:cs="Calibri"/>
          <w:noProof/>
          <w:szCs w:val="24"/>
        </w:rPr>
        <w:tab/>
        <w:t xml:space="preserve">Creutzig, F., Baiocchi, G., Bierkandt, R., Pichler, P.-P. &amp; Seto, K. C. Global typology of urban energy use and potentials for an urbanization mitigation wedge. </w:t>
      </w:r>
      <w:r w:rsidRPr="00BC6DD9">
        <w:rPr>
          <w:rFonts w:ascii="Calibri" w:hAnsi="Calibri" w:cs="Calibri"/>
          <w:i/>
          <w:iCs/>
          <w:noProof/>
          <w:szCs w:val="24"/>
        </w:rPr>
        <w:t>Proc. Natl. Acad. Sci.</w:t>
      </w:r>
      <w:r w:rsidRPr="00BC6DD9">
        <w:rPr>
          <w:rFonts w:ascii="Calibri" w:hAnsi="Calibri" w:cs="Calibri"/>
          <w:noProof/>
          <w:szCs w:val="24"/>
        </w:rPr>
        <w:t xml:space="preserve"> (2015). doi:10.1073/pnas.1315545112</w:t>
      </w:r>
    </w:p>
    <w:p w14:paraId="4A200B50"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4.</w:t>
      </w:r>
      <w:r w:rsidRPr="00BC6DD9">
        <w:rPr>
          <w:rFonts w:ascii="Calibri" w:hAnsi="Calibri" w:cs="Calibri"/>
          <w:noProof/>
          <w:szCs w:val="24"/>
        </w:rPr>
        <w:tab/>
        <w:t xml:space="preserve">Baiocchi, G., Creutzig, F., Minx, J. &amp; Pichler, P. P. A spatial typology of human settlements and their CO2 emissions in England. </w:t>
      </w:r>
      <w:r w:rsidRPr="00BC6DD9">
        <w:rPr>
          <w:rFonts w:ascii="Calibri" w:hAnsi="Calibri" w:cs="Calibri"/>
          <w:i/>
          <w:iCs/>
          <w:noProof/>
          <w:szCs w:val="24"/>
        </w:rPr>
        <w:t>Glob. Environ. Chang.</w:t>
      </w:r>
      <w:r w:rsidRPr="00BC6DD9">
        <w:rPr>
          <w:rFonts w:ascii="Calibri" w:hAnsi="Calibri" w:cs="Calibri"/>
          <w:noProof/>
          <w:szCs w:val="24"/>
        </w:rPr>
        <w:t xml:space="preserve"> </w:t>
      </w:r>
      <w:r w:rsidRPr="00BC6DD9">
        <w:rPr>
          <w:rFonts w:ascii="Calibri" w:hAnsi="Calibri" w:cs="Calibri"/>
          <w:b/>
          <w:bCs/>
          <w:noProof/>
          <w:szCs w:val="24"/>
        </w:rPr>
        <w:t>34,</w:t>
      </w:r>
      <w:r w:rsidRPr="00BC6DD9">
        <w:rPr>
          <w:rFonts w:ascii="Calibri" w:hAnsi="Calibri" w:cs="Calibri"/>
          <w:noProof/>
          <w:szCs w:val="24"/>
        </w:rPr>
        <w:t xml:space="preserve"> 13–21 (2015).</w:t>
      </w:r>
    </w:p>
    <w:p w14:paraId="4A5ED560"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5.</w:t>
      </w:r>
      <w:r w:rsidRPr="00BC6DD9">
        <w:rPr>
          <w:rFonts w:ascii="Calibri" w:hAnsi="Calibri" w:cs="Calibri"/>
          <w:noProof/>
          <w:szCs w:val="24"/>
        </w:rPr>
        <w:tab/>
        <w:t xml:space="preserve">Sudmant, A., Gouldson, A., Millward-Hopkins, J., Scott, K. &amp; Barrett, J. Producer cities and consumer cities: Using production- and consumption-based carbon accounts to guide climate action in China, the UK, and the US. </w:t>
      </w:r>
      <w:r w:rsidRPr="00BC6DD9">
        <w:rPr>
          <w:rFonts w:ascii="Calibri" w:hAnsi="Calibri" w:cs="Calibri"/>
          <w:i/>
          <w:iCs/>
          <w:noProof/>
          <w:szCs w:val="24"/>
        </w:rPr>
        <w:t>J. Clean. Prod.</w:t>
      </w:r>
      <w:r w:rsidRPr="00BC6DD9">
        <w:rPr>
          <w:rFonts w:ascii="Calibri" w:hAnsi="Calibri" w:cs="Calibri"/>
          <w:noProof/>
          <w:szCs w:val="24"/>
        </w:rPr>
        <w:t xml:space="preserve"> </w:t>
      </w:r>
      <w:r w:rsidRPr="00BC6DD9">
        <w:rPr>
          <w:rFonts w:ascii="Calibri" w:hAnsi="Calibri" w:cs="Calibri"/>
          <w:b/>
          <w:bCs/>
          <w:noProof/>
          <w:szCs w:val="24"/>
        </w:rPr>
        <w:t>176,</w:t>
      </w:r>
      <w:r w:rsidRPr="00BC6DD9">
        <w:rPr>
          <w:rFonts w:ascii="Calibri" w:hAnsi="Calibri" w:cs="Calibri"/>
          <w:noProof/>
          <w:szCs w:val="24"/>
        </w:rPr>
        <w:t xml:space="preserve"> 654–662 (2017).</w:t>
      </w:r>
    </w:p>
    <w:p w14:paraId="332CB17F"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6.</w:t>
      </w:r>
      <w:r w:rsidRPr="00BC6DD9">
        <w:rPr>
          <w:rFonts w:ascii="Calibri" w:hAnsi="Calibri" w:cs="Calibri"/>
          <w:noProof/>
          <w:szCs w:val="24"/>
        </w:rPr>
        <w:tab/>
        <w:t>Global Covenant of Mayors. Global Covenant of Mayors for Climate &amp; Energy. (2017). Available at: http://www.globalcovenantofmayors.org. (Accessed: 10th November 2017)</w:t>
      </w:r>
    </w:p>
    <w:p w14:paraId="54A22502"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7.</w:t>
      </w:r>
      <w:r w:rsidRPr="00BC6DD9">
        <w:rPr>
          <w:rFonts w:ascii="Calibri" w:hAnsi="Calibri" w:cs="Calibri"/>
          <w:noProof/>
          <w:szCs w:val="24"/>
        </w:rPr>
        <w:tab/>
        <w:t xml:space="preserve">Minx, J. C. Better data for assessing local climate policies. </w:t>
      </w:r>
      <w:r w:rsidRPr="00BC6DD9">
        <w:rPr>
          <w:rFonts w:ascii="Calibri" w:hAnsi="Calibri" w:cs="Calibri"/>
          <w:i/>
          <w:iCs/>
          <w:noProof/>
          <w:szCs w:val="24"/>
        </w:rPr>
        <w:t>Environ. Res. Lett.</w:t>
      </w:r>
      <w:r w:rsidRPr="00BC6DD9">
        <w:rPr>
          <w:rFonts w:ascii="Calibri" w:hAnsi="Calibri" w:cs="Calibri"/>
          <w:noProof/>
          <w:szCs w:val="24"/>
        </w:rPr>
        <w:t xml:space="preserve"> </w:t>
      </w:r>
      <w:r w:rsidRPr="00BC6DD9">
        <w:rPr>
          <w:rFonts w:ascii="Calibri" w:hAnsi="Calibri" w:cs="Calibri"/>
          <w:b/>
          <w:bCs/>
          <w:noProof/>
          <w:szCs w:val="24"/>
        </w:rPr>
        <w:t>12,</w:t>
      </w:r>
      <w:r w:rsidRPr="00BC6DD9">
        <w:rPr>
          <w:rFonts w:ascii="Calibri" w:hAnsi="Calibri" w:cs="Calibri"/>
          <w:noProof/>
          <w:szCs w:val="24"/>
        </w:rPr>
        <w:t xml:space="preserve"> (2017).</w:t>
      </w:r>
    </w:p>
    <w:p w14:paraId="6B72AFB1"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8.</w:t>
      </w:r>
      <w:r w:rsidRPr="00BC6DD9">
        <w:rPr>
          <w:rFonts w:ascii="Calibri" w:hAnsi="Calibri" w:cs="Calibri"/>
          <w:noProof/>
          <w:szCs w:val="24"/>
        </w:rPr>
        <w:tab/>
        <w:t xml:space="preserve">Minx, J. </w:t>
      </w:r>
      <w:r w:rsidRPr="00BC6DD9">
        <w:rPr>
          <w:rFonts w:ascii="Calibri" w:hAnsi="Calibri" w:cs="Calibri"/>
          <w:i/>
          <w:iCs/>
          <w:noProof/>
          <w:szCs w:val="24"/>
        </w:rPr>
        <w:t>et al.</w:t>
      </w:r>
      <w:r w:rsidRPr="00BC6DD9">
        <w:rPr>
          <w:rFonts w:ascii="Calibri" w:hAnsi="Calibri" w:cs="Calibri"/>
          <w:noProof/>
          <w:szCs w:val="24"/>
        </w:rPr>
        <w:t xml:space="preserve"> Carbon footprints of cities and other human settlements in the UK. </w:t>
      </w:r>
      <w:r w:rsidRPr="00BC6DD9">
        <w:rPr>
          <w:rFonts w:ascii="Calibri" w:hAnsi="Calibri" w:cs="Calibri"/>
          <w:i/>
          <w:iCs/>
          <w:noProof/>
          <w:szCs w:val="24"/>
        </w:rPr>
        <w:t>Environ. Res. Lett.</w:t>
      </w:r>
      <w:r w:rsidRPr="00BC6DD9">
        <w:rPr>
          <w:rFonts w:ascii="Calibri" w:hAnsi="Calibri" w:cs="Calibri"/>
          <w:noProof/>
          <w:szCs w:val="24"/>
        </w:rPr>
        <w:t xml:space="preserve"> </w:t>
      </w:r>
      <w:r w:rsidRPr="00BC6DD9">
        <w:rPr>
          <w:rFonts w:ascii="Calibri" w:hAnsi="Calibri" w:cs="Calibri"/>
          <w:b/>
          <w:bCs/>
          <w:noProof/>
          <w:szCs w:val="24"/>
        </w:rPr>
        <w:t>8,</w:t>
      </w:r>
      <w:r w:rsidRPr="00BC6DD9">
        <w:rPr>
          <w:rFonts w:ascii="Calibri" w:hAnsi="Calibri" w:cs="Calibri"/>
          <w:noProof/>
          <w:szCs w:val="24"/>
        </w:rPr>
        <w:t xml:space="preserve"> 35039 (2013).</w:t>
      </w:r>
    </w:p>
    <w:p w14:paraId="29CAFDB5"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9.</w:t>
      </w:r>
      <w:r w:rsidRPr="00BC6DD9">
        <w:rPr>
          <w:rFonts w:ascii="Calibri" w:hAnsi="Calibri" w:cs="Calibri"/>
          <w:noProof/>
          <w:szCs w:val="24"/>
        </w:rPr>
        <w:tab/>
        <w:t xml:space="preserve">Grandin, J., Haarstad, H., Kjærås, K. &amp; Bouzarovski, S. The politics of rapid urban transformation. </w:t>
      </w:r>
      <w:r w:rsidRPr="00BC6DD9">
        <w:rPr>
          <w:rFonts w:ascii="Calibri" w:hAnsi="Calibri" w:cs="Calibri"/>
          <w:i/>
          <w:iCs/>
          <w:noProof/>
          <w:szCs w:val="24"/>
        </w:rPr>
        <w:t>Curr. Opin. Environ. Sustain.</w:t>
      </w:r>
      <w:r w:rsidRPr="00BC6DD9">
        <w:rPr>
          <w:rFonts w:ascii="Calibri" w:hAnsi="Calibri" w:cs="Calibri"/>
          <w:noProof/>
          <w:szCs w:val="24"/>
        </w:rPr>
        <w:t xml:space="preserve"> </w:t>
      </w:r>
      <w:r w:rsidRPr="00BC6DD9">
        <w:rPr>
          <w:rFonts w:ascii="Calibri" w:hAnsi="Calibri" w:cs="Calibri"/>
          <w:b/>
          <w:bCs/>
          <w:noProof/>
          <w:szCs w:val="24"/>
        </w:rPr>
        <w:t>31,</w:t>
      </w:r>
      <w:r w:rsidRPr="00BC6DD9">
        <w:rPr>
          <w:rFonts w:ascii="Calibri" w:hAnsi="Calibri" w:cs="Calibri"/>
          <w:noProof/>
          <w:szCs w:val="24"/>
        </w:rPr>
        <w:t xml:space="preserve"> 16–22 (2018).</w:t>
      </w:r>
    </w:p>
    <w:p w14:paraId="6B73CB83"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10.</w:t>
      </w:r>
      <w:r w:rsidRPr="00BC6DD9">
        <w:rPr>
          <w:rFonts w:ascii="Calibri" w:hAnsi="Calibri" w:cs="Calibri"/>
          <w:noProof/>
          <w:szCs w:val="24"/>
        </w:rPr>
        <w:tab/>
        <w:t xml:space="preserve">Bulkeley, H. &amp; Castán Broto, V. Government by experiment? Global cities and the governing of climate change. </w:t>
      </w:r>
      <w:r w:rsidRPr="00BC6DD9">
        <w:rPr>
          <w:rFonts w:ascii="Calibri" w:hAnsi="Calibri" w:cs="Calibri"/>
          <w:i/>
          <w:iCs/>
          <w:noProof/>
          <w:szCs w:val="24"/>
        </w:rPr>
        <w:t>Trans. Inst. Br. Geogr.</w:t>
      </w:r>
      <w:r w:rsidRPr="00BC6DD9">
        <w:rPr>
          <w:rFonts w:ascii="Calibri" w:hAnsi="Calibri" w:cs="Calibri"/>
          <w:noProof/>
          <w:szCs w:val="24"/>
        </w:rPr>
        <w:t xml:space="preserve"> </w:t>
      </w:r>
      <w:r w:rsidRPr="00BC6DD9">
        <w:rPr>
          <w:rFonts w:ascii="Calibri" w:hAnsi="Calibri" w:cs="Calibri"/>
          <w:b/>
          <w:bCs/>
          <w:noProof/>
          <w:szCs w:val="24"/>
        </w:rPr>
        <w:t>38,</w:t>
      </w:r>
      <w:r w:rsidRPr="00BC6DD9">
        <w:rPr>
          <w:rFonts w:ascii="Calibri" w:hAnsi="Calibri" w:cs="Calibri"/>
          <w:noProof/>
          <w:szCs w:val="24"/>
        </w:rPr>
        <w:t xml:space="preserve"> 361–375 (2013).</w:t>
      </w:r>
    </w:p>
    <w:p w14:paraId="54535AB9"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11.</w:t>
      </w:r>
      <w:r w:rsidRPr="00BC6DD9">
        <w:rPr>
          <w:rFonts w:ascii="Calibri" w:hAnsi="Calibri" w:cs="Calibri"/>
          <w:noProof/>
          <w:szCs w:val="24"/>
        </w:rPr>
        <w:tab/>
        <w:t xml:space="preserve">Solecki, W. </w:t>
      </w:r>
      <w:r w:rsidRPr="00BC6DD9">
        <w:rPr>
          <w:rFonts w:ascii="Calibri" w:hAnsi="Calibri" w:cs="Calibri"/>
          <w:i/>
          <w:iCs/>
          <w:noProof/>
          <w:szCs w:val="24"/>
        </w:rPr>
        <w:t>et al.</w:t>
      </w:r>
      <w:r w:rsidRPr="00BC6DD9">
        <w:rPr>
          <w:rFonts w:ascii="Calibri" w:hAnsi="Calibri" w:cs="Calibri"/>
          <w:noProof/>
          <w:szCs w:val="24"/>
        </w:rPr>
        <w:t xml:space="preserve"> City transformations in a 1.5°C warmer world. </w:t>
      </w:r>
      <w:r w:rsidRPr="00BC6DD9">
        <w:rPr>
          <w:rFonts w:ascii="Calibri" w:hAnsi="Calibri" w:cs="Calibri"/>
          <w:i/>
          <w:iCs/>
          <w:noProof/>
          <w:szCs w:val="24"/>
        </w:rPr>
        <w:t>Nat. Clim. Chang.</w:t>
      </w:r>
      <w:r w:rsidRPr="00BC6DD9">
        <w:rPr>
          <w:rFonts w:ascii="Calibri" w:hAnsi="Calibri" w:cs="Calibri"/>
          <w:noProof/>
          <w:szCs w:val="24"/>
        </w:rPr>
        <w:t xml:space="preserve"> </w:t>
      </w:r>
      <w:r w:rsidRPr="00BC6DD9">
        <w:rPr>
          <w:rFonts w:ascii="Calibri" w:hAnsi="Calibri" w:cs="Calibri"/>
          <w:b/>
          <w:bCs/>
          <w:noProof/>
          <w:szCs w:val="24"/>
        </w:rPr>
        <w:t>8,</w:t>
      </w:r>
      <w:r w:rsidRPr="00BC6DD9">
        <w:rPr>
          <w:rFonts w:ascii="Calibri" w:hAnsi="Calibri" w:cs="Calibri"/>
          <w:noProof/>
          <w:szCs w:val="24"/>
        </w:rPr>
        <w:t xml:space="preserve"> 175–185 (2018).</w:t>
      </w:r>
    </w:p>
    <w:p w14:paraId="1CCC480C"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12.</w:t>
      </w:r>
      <w:r w:rsidRPr="00BC6DD9">
        <w:rPr>
          <w:rFonts w:ascii="Calibri" w:hAnsi="Calibri" w:cs="Calibri"/>
          <w:noProof/>
          <w:szCs w:val="24"/>
        </w:rPr>
        <w:tab/>
        <w:t xml:space="preserve">Acuto, M., Parnell, S. &amp; Seto, K. C. Building a global urban science. </w:t>
      </w:r>
      <w:r w:rsidRPr="00BC6DD9">
        <w:rPr>
          <w:rFonts w:ascii="Calibri" w:hAnsi="Calibri" w:cs="Calibri"/>
          <w:i/>
          <w:iCs/>
          <w:noProof/>
          <w:szCs w:val="24"/>
        </w:rPr>
        <w:t>Nat. Sustain.</w:t>
      </w:r>
      <w:r w:rsidRPr="00BC6DD9">
        <w:rPr>
          <w:rFonts w:ascii="Calibri" w:hAnsi="Calibri" w:cs="Calibri"/>
          <w:noProof/>
          <w:szCs w:val="24"/>
        </w:rPr>
        <w:t xml:space="preserve"> </w:t>
      </w:r>
      <w:r w:rsidRPr="00BC6DD9">
        <w:rPr>
          <w:rFonts w:ascii="Calibri" w:hAnsi="Calibri" w:cs="Calibri"/>
          <w:b/>
          <w:bCs/>
          <w:noProof/>
          <w:szCs w:val="24"/>
        </w:rPr>
        <w:t>1,</w:t>
      </w:r>
      <w:r w:rsidRPr="00BC6DD9">
        <w:rPr>
          <w:rFonts w:ascii="Calibri" w:hAnsi="Calibri" w:cs="Calibri"/>
          <w:noProof/>
          <w:szCs w:val="24"/>
        </w:rPr>
        <w:t xml:space="preserve"> 2–4 (2018).</w:t>
      </w:r>
    </w:p>
    <w:p w14:paraId="63F4A9DB"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13.</w:t>
      </w:r>
      <w:r w:rsidRPr="00BC6DD9">
        <w:rPr>
          <w:rFonts w:ascii="Calibri" w:hAnsi="Calibri" w:cs="Calibri"/>
          <w:noProof/>
          <w:szCs w:val="24"/>
        </w:rPr>
        <w:tab/>
        <w:t xml:space="preserve">Creutzig, F. </w:t>
      </w:r>
      <w:r w:rsidRPr="00BC6DD9">
        <w:rPr>
          <w:rFonts w:ascii="Calibri" w:hAnsi="Calibri" w:cs="Calibri"/>
          <w:i/>
          <w:iCs/>
          <w:noProof/>
          <w:szCs w:val="24"/>
        </w:rPr>
        <w:t>et al.</w:t>
      </w:r>
      <w:r w:rsidRPr="00BC6DD9">
        <w:rPr>
          <w:rFonts w:ascii="Calibri" w:hAnsi="Calibri" w:cs="Calibri"/>
          <w:noProof/>
          <w:szCs w:val="24"/>
        </w:rPr>
        <w:t xml:space="preserve"> Upscaling urban data science for global climate solutions. </w:t>
      </w:r>
      <w:r w:rsidRPr="00BC6DD9">
        <w:rPr>
          <w:rFonts w:ascii="Calibri" w:hAnsi="Calibri" w:cs="Calibri"/>
          <w:i/>
          <w:iCs/>
          <w:noProof/>
          <w:szCs w:val="24"/>
        </w:rPr>
        <w:t>Glob. Sustain.</w:t>
      </w:r>
    </w:p>
    <w:p w14:paraId="3C252AEC"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14.</w:t>
      </w:r>
      <w:r w:rsidRPr="00BC6DD9">
        <w:rPr>
          <w:rFonts w:ascii="Calibri" w:hAnsi="Calibri" w:cs="Calibri"/>
          <w:noProof/>
          <w:szCs w:val="24"/>
        </w:rPr>
        <w:tab/>
        <w:t xml:space="preserve">Rosenzweig, C. </w:t>
      </w:r>
      <w:r w:rsidRPr="00BC6DD9">
        <w:rPr>
          <w:rFonts w:ascii="Calibri" w:hAnsi="Calibri" w:cs="Calibri"/>
          <w:i/>
          <w:iCs/>
          <w:noProof/>
          <w:szCs w:val="24"/>
        </w:rPr>
        <w:t>et al.</w:t>
      </w:r>
      <w:r w:rsidRPr="00BC6DD9">
        <w:rPr>
          <w:rFonts w:ascii="Calibri" w:hAnsi="Calibri" w:cs="Calibri"/>
          <w:noProof/>
          <w:szCs w:val="24"/>
        </w:rPr>
        <w:t xml:space="preserve"> </w:t>
      </w:r>
      <w:r w:rsidRPr="00BC6DD9">
        <w:rPr>
          <w:rFonts w:ascii="Calibri" w:hAnsi="Calibri" w:cs="Calibri"/>
          <w:i/>
          <w:iCs/>
          <w:noProof/>
          <w:szCs w:val="24"/>
        </w:rPr>
        <w:t>ARC3.2 Summary for City Leaders</w:t>
      </w:r>
      <w:r w:rsidRPr="00BC6DD9">
        <w:rPr>
          <w:rFonts w:ascii="Calibri" w:hAnsi="Calibri" w:cs="Calibri"/>
          <w:noProof/>
          <w:szCs w:val="24"/>
        </w:rPr>
        <w:t>. (Columbia University, 2015). doi:10.1017/CBO9780511783142</w:t>
      </w:r>
    </w:p>
    <w:p w14:paraId="78EC7CF1"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15.</w:t>
      </w:r>
      <w:r w:rsidRPr="00BC6DD9">
        <w:rPr>
          <w:rFonts w:ascii="Calibri" w:hAnsi="Calibri" w:cs="Calibri"/>
          <w:noProof/>
          <w:szCs w:val="24"/>
        </w:rPr>
        <w:tab/>
        <w:t xml:space="preserve">Bai, X. Industrial Ecology and the Global Impacts of Cities. </w:t>
      </w:r>
      <w:r w:rsidRPr="00BC6DD9">
        <w:rPr>
          <w:rFonts w:ascii="Calibri" w:hAnsi="Calibri" w:cs="Calibri"/>
          <w:i/>
          <w:iCs/>
          <w:noProof/>
          <w:szCs w:val="24"/>
        </w:rPr>
        <w:t>J. Ind. Ecol.</w:t>
      </w:r>
      <w:r w:rsidRPr="00BC6DD9">
        <w:rPr>
          <w:rFonts w:ascii="Calibri" w:hAnsi="Calibri" w:cs="Calibri"/>
          <w:noProof/>
          <w:szCs w:val="24"/>
        </w:rPr>
        <w:t xml:space="preserve"> </w:t>
      </w:r>
      <w:r w:rsidRPr="00BC6DD9">
        <w:rPr>
          <w:rFonts w:ascii="Calibri" w:hAnsi="Calibri" w:cs="Calibri"/>
          <w:b/>
          <w:bCs/>
          <w:noProof/>
          <w:szCs w:val="24"/>
        </w:rPr>
        <w:t>11,</w:t>
      </w:r>
      <w:r w:rsidRPr="00BC6DD9">
        <w:rPr>
          <w:rFonts w:ascii="Calibri" w:hAnsi="Calibri" w:cs="Calibri"/>
          <w:noProof/>
          <w:szCs w:val="24"/>
        </w:rPr>
        <w:t xml:space="preserve"> 1–6 (2007).</w:t>
      </w:r>
    </w:p>
    <w:p w14:paraId="23822842"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16.</w:t>
      </w:r>
      <w:r w:rsidRPr="00BC6DD9">
        <w:rPr>
          <w:rFonts w:ascii="Calibri" w:hAnsi="Calibri" w:cs="Calibri"/>
          <w:noProof/>
          <w:szCs w:val="24"/>
        </w:rPr>
        <w:tab/>
        <w:t xml:space="preserve">Minx, J. C., Callaghan, M., Lamb, W. F., Garard, J. &amp; Edenhofer, O. Learning about climate change solutions in the IPCC and beyond. </w:t>
      </w:r>
      <w:r w:rsidRPr="00BC6DD9">
        <w:rPr>
          <w:rFonts w:ascii="Calibri" w:hAnsi="Calibri" w:cs="Calibri"/>
          <w:i/>
          <w:iCs/>
          <w:noProof/>
          <w:szCs w:val="24"/>
        </w:rPr>
        <w:t>Environ. Sci. Policy</w:t>
      </w:r>
      <w:r w:rsidRPr="00BC6DD9">
        <w:rPr>
          <w:rFonts w:ascii="Calibri" w:hAnsi="Calibri" w:cs="Calibri"/>
          <w:noProof/>
          <w:szCs w:val="24"/>
        </w:rPr>
        <w:t xml:space="preserve"> </w:t>
      </w:r>
      <w:r w:rsidRPr="00BC6DD9">
        <w:rPr>
          <w:rFonts w:ascii="Calibri" w:hAnsi="Calibri" w:cs="Calibri"/>
          <w:b/>
          <w:bCs/>
          <w:noProof/>
          <w:szCs w:val="24"/>
        </w:rPr>
        <w:t>77,</w:t>
      </w:r>
      <w:r w:rsidRPr="00BC6DD9">
        <w:rPr>
          <w:rFonts w:ascii="Calibri" w:hAnsi="Calibri" w:cs="Calibri"/>
          <w:noProof/>
          <w:szCs w:val="24"/>
        </w:rPr>
        <w:t xml:space="preserve"> (2017).</w:t>
      </w:r>
    </w:p>
    <w:p w14:paraId="534F2572"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17.</w:t>
      </w:r>
      <w:r w:rsidRPr="00BC6DD9">
        <w:rPr>
          <w:rFonts w:ascii="Calibri" w:hAnsi="Calibri" w:cs="Calibri"/>
          <w:noProof/>
          <w:szCs w:val="24"/>
        </w:rPr>
        <w:tab/>
        <w:t xml:space="preserve">Steinberg, P. F. Can We Generalize from Case Studies? </w:t>
      </w:r>
      <w:r w:rsidRPr="00BC6DD9">
        <w:rPr>
          <w:rFonts w:ascii="Calibri" w:hAnsi="Calibri" w:cs="Calibri"/>
          <w:i/>
          <w:iCs/>
          <w:noProof/>
          <w:szCs w:val="24"/>
        </w:rPr>
        <w:t>Glob. Environ. Polit.</w:t>
      </w:r>
      <w:r w:rsidRPr="00BC6DD9">
        <w:rPr>
          <w:rFonts w:ascii="Calibri" w:hAnsi="Calibri" w:cs="Calibri"/>
          <w:noProof/>
          <w:szCs w:val="24"/>
        </w:rPr>
        <w:t xml:space="preserve"> </w:t>
      </w:r>
      <w:r w:rsidRPr="00BC6DD9">
        <w:rPr>
          <w:rFonts w:ascii="Calibri" w:hAnsi="Calibri" w:cs="Calibri"/>
          <w:b/>
          <w:bCs/>
          <w:noProof/>
          <w:szCs w:val="24"/>
        </w:rPr>
        <w:t>15,</w:t>
      </w:r>
      <w:r w:rsidRPr="00BC6DD9">
        <w:rPr>
          <w:rFonts w:ascii="Calibri" w:hAnsi="Calibri" w:cs="Calibri"/>
          <w:noProof/>
          <w:szCs w:val="24"/>
        </w:rPr>
        <w:t xml:space="preserve"> 152–175 (2015).</w:t>
      </w:r>
    </w:p>
    <w:p w14:paraId="1E5C6C78"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18.</w:t>
      </w:r>
      <w:r w:rsidRPr="00BC6DD9">
        <w:rPr>
          <w:rFonts w:ascii="Calibri" w:hAnsi="Calibri" w:cs="Calibri"/>
          <w:noProof/>
          <w:szCs w:val="24"/>
        </w:rPr>
        <w:tab/>
        <w:t xml:space="preserve">Karen C., S. </w:t>
      </w:r>
      <w:r w:rsidRPr="00BC6DD9">
        <w:rPr>
          <w:rFonts w:ascii="Calibri" w:hAnsi="Calibri" w:cs="Calibri"/>
          <w:i/>
          <w:iCs/>
          <w:noProof/>
          <w:szCs w:val="24"/>
        </w:rPr>
        <w:t>et al.</w:t>
      </w:r>
      <w:r w:rsidRPr="00BC6DD9">
        <w:rPr>
          <w:rFonts w:ascii="Calibri" w:hAnsi="Calibri" w:cs="Calibri"/>
          <w:noProof/>
          <w:szCs w:val="24"/>
        </w:rPr>
        <w:t xml:space="preserve"> in </w:t>
      </w:r>
      <w:r w:rsidRPr="00BC6DD9">
        <w:rPr>
          <w:rFonts w:ascii="Calibri" w:hAnsi="Calibri" w:cs="Calibri"/>
          <w:i/>
          <w:iCs/>
          <w:noProof/>
          <w:szCs w:val="24"/>
        </w:rPr>
        <w:t>Climate Change 2014: Mitigation of Climate Change. Contribution of Working Group III to the Fifth Assessment Report of the Intergovernmental Panel on Climate Change</w:t>
      </w:r>
      <w:r w:rsidRPr="00BC6DD9">
        <w:rPr>
          <w:rFonts w:ascii="Calibri" w:hAnsi="Calibri" w:cs="Calibri"/>
          <w:noProof/>
          <w:szCs w:val="24"/>
        </w:rPr>
        <w:t xml:space="preserve"> 923–1000 (Cambridge University Press, 2014). doi:10.1017/CBO9781107415416.018</w:t>
      </w:r>
    </w:p>
    <w:p w14:paraId="5AB9FA34"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19.</w:t>
      </w:r>
      <w:r w:rsidRPr="00BC6DD9">
        <w:rPr>
          <w:rFonts w:ascii="Calibri" w:hAnsi="Calibri" w:cs="Calibri"/>
          <w:noProof/>
          <w:szCs w:val="24"/>
        </w:rPr>
        <w:tab/>
        <w:t xml:space="preserve">Creutzig, F. </w:t>
      </w:r>
      <w:r w:rsidRPr="00BC6DD9">
        <w:rPr>
          <w:rFonts w:ascii="Calibri" w:hAnsi="Calibri" w:cs="Calibri"/>
          <w:i/>
          <w:iCs/>
          <w:noProof/>
          <w:szCs w:val="24"/>
        </w:rPr>
        <w:t>et al.</w:t>
      </w:r>
      <w:r w:rsidRPr="00BC6DD9">
        <w:rPr>
          <w:rFonts w:ascii="Calibri" w:hAnsi="Calibri" w:cs="Calibri"/>
          <w:noProof/>
          <w:szCs w:val="24"/>
        </w:rPr>
        <w:t xml:space="preserve"> Urban infrastructure choices structure climate solutions. </w:t>
      </w:r>
      <w:r w:rsidRPr="00BC6DD9">
        <w:rPr>
          <w:rFonts w:ascii="Calibri" w:hAnsi="Calibri" w:cs="Calibri"/>
          <w:i/>
          <w:iCs/>
          <w:noProof/>
          <w:szCs w:val="24"/>
        </w:rPr>
        <w:t>Nat. Clim. Chang.</w:t>
      </w:r>
      <w:r w:rsidRPr="00BC6DD9">
        <w:rPr>
          <w:rFonts w:ascii="Calibri" w:hAnsi="Calibri" w:cs="Calibri"/>
          <w:noProof/>
          <w:szCs w:val="24"/>
        </w:rPr>
        <w:t xml:space="preserve"> </w:t>
      </w:r>
      <w:r w:rsidRPr="00BC6DD9">
        <w:rPr>
          <w:rFonts w:ascii="Calibri" w:hAnsi="Calibri" w:cs="Calibri"/>
          <w:b/>
          <w:bCs/>
          <w:noProof/>
          <w:szCs w:val="24"/>
        </w:rPr>
        <w:t>6,</w:t>
      </w:r>
      <w:r w:rsidRPr="00BC6DD9">
        <w:rPr>
          <w:rFonts w:ascii="Calibri" w:hAnsi="Calibri" w:cs="Calibri"/>
          <w:noProof/>
          <w:szCs w:val="24"/>
        </w:rPr>
        <w:t xml:space="preserve"> 1054 (2016).</w:t>
      </w:r>
    </w:p>
    <w:p w14:paraId="2BC08917"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lastRenderedPageBreak/>
        <w:t>20.</w:t>
      </w:r>
      <w:r w:rsidRPr="00BC6DD9">
        <w:rPr>
          <w:rFonts w:ascii="Calibri" w:hAnsi="Calibri" w:cs="Calibri"/>
          <w:noProof/>
          <w:szCs w:val="24"/>
        </w:rPr>
        <w:tab/>
        <w:t xml:space="preserve">UN DESA. </w:t>
      </w:r>
      <w:r w:rsidRPr="00BC6DD9">
        <w:rPr>
          <w:rFonts w:ascii="Calibri" w:hAnsi="Calibri" w:cs="Calibri"/>
          <w:i/>
          <w:iCs/>
          <w:noProof/>
          <w:szCs w:val="24"/>
        </w:rPr>
        <w:t>World Urbanization Prospects: The 2014 Revision</w:t>
      </w:r>
      <w:r w:rsidRPr="00BC6DD9">
        <w:rPr>
          <w:rFonts w:ascii="Calibri" w:hAnsi="Calibri" w:cs="Calibri"/>
          <w:noProof/>
          <w:szCs w:val="24"/>
        </w:rPr>
        <w:t>. (United Nations, Department of Economic and Social Affairs, Population Division, 2015).</w:t>
      </w:r>
    </w:p>
    <w:p w14:paraId="1457F5EC"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21.</w:t>
      </w:r>
      <w:r w:rsidRPr="00BC6DD9">
        <w:rPr>
          <w:rFonts w:ascii="Calibri" w:hAnsi="Calibri" w:cs="Calibri"/>
          <w:noProof/>
          <w:szCs w:val="24"/>
        </w:rPr>
        <w:tab/>
        <w:t xml:space="preserve">van Vuuren, D. P. </w:t>
      </w:r>
      <w:r w:rsidRPr="00BC6DD9">
        <w:rPr>
          <w:rFonts w:ascii="Calibri" w:hAnsi="Calibri" w:cs="Calibri"/>
          <w:i/>
          <w:iCs/>
          <w:noProof/>
          <w:szCs w:val="24"/>
        </w:rPr>
        <w:t>et al.</w:t>
      </w:r>
      <w:r w:rsidRPr="00BC6DD9">
        <w:rPr>
          <w:rFonts w:ascii="Calibri" w:hAnsi="Calibri" w:cs="Calibri"/>
          <w:noProof/>
          <w:szCs w:val="24"/>
        </w:rPr>
        <w:t xml:space="preserve"> Alternative pathways to the 1.5 °C target reduce the need for negative emission technologies. </w:t>
      </w:r>
      <w:r w:rsidRPr="00BC6DD9">
        <w:rPr>
          <w:rFonts w:ascii="Calibri" w:hAnsi="Calibri" w:cs="Calibri"/>
          <w:i/>
          <w:iCs/>
          <w:noProof/>
          <w:szCs w:val="24"/>
        </w:rPr>
        <w:t>Nat. Clim. Chang.</w:t>
      </w:r>
      <w:r w:rsidRPr="00BC6DD9">
        <w:rPr>
          <w:rFonts w:ascii="Calibri" w:hAnsi="Calibri" w:cs="Calibri"/>
          <w:noProof/>
          <w:szCs w:val="24"/>
        </w:rPr>
        <w:t xml:space="preserve"> 1 (2018). doi:10.1038/s41558-018-0119-8</w:t>
      </w:r>
    </w:p>
    <w:p w14:paraId="0D822BEA"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22.</w:t>
      </w:r>
      <w:r w:rsidRPr="00BC6DD9">
        <w:rPr>
          <w:rFonts w:ascii="Calibri" w:hAnsi="Calibri" w:cs="Calibri"/>
          <w:noProof/>
          <w:szCs w:val="24"/>
        </w:rPr>
        <w:tab/>
        <w:t xml:space="preserve">Creutzig, F. </w:t>
      </w:r>
      <w:r w:rsidRPr="00BC6DD9">
        <w:rPr>
          <w:rFonts w:ascii="Calibri" w:hAnsi="Calibri" w:cs="Calibri"/>
          <w:i/>
          <w:iCs/>
          <w:noProof/>
          <w:szCs w:val="24"/>
        </w:rPr>
        <w:t>et al.</w:t>
      </w:r>
      <w:r w:rsidRPr="00BC6DD9">
        <w:rPr>
          <w:rFonts w:ascii="Calibri" w:hAnsi="Calibri" w:cs="Calibri"/>
          <w:noProof/>
          <w:szCs w:val="24"/>
        </w:rPr>
        <w:t xml:space="preserve"> Towards demand-side solutions for mitigating climate change. </w:t>
      </w:r>
      <w:r w:rsidRPr="00BC6DD9">
        <w:rPr>
          <w:rFonts w:ascii="Calibri" w:hAnsi="Calibri" w:cs="Calibri"/>
          <w:i/>
          <w:iCs/>
          <w:noProof/>
          <w:szCs w:val="24"/>
        </w:rPr>
        <w:t>Nat. Clim. Chang.</w:t>
      </w:r>
      <w:r w:rsidRPr="00BC6DD9">
        <w:rPr>
          <w:rFonts w:ascii="Calibri" w:hAnsi="Calibri" w:cs="Calibri"/>
          <w:noProof/>
          <w:szCs w:val="24"/>
        </w:rPr>
        <w:t xml:space="preserve"> </w:t>
      </w:r>
      <w:r w:rsidRPr="00BC6DD9">
        <w:rPr>
          <w:rFonts w:ascii="Calibri" w:hAnsi="Calibri" w:cs="Calibri"/>
          <w:b/>
          <w:bCs/>
          <w:noProof/>
          <w:szCs w:val="24"/>
        </w:rPr>
        <w:t>8,</w:t>
      </w:r>
      <w:r w:rsidRPr="00BC6DD9">
        <w:rPr>
          <w:rFonts w:ascii="Calibri" w:hAnsi="Calibri" w:cs="Calibri"/>
          <w:noProof/>
          <w:szCs w:val="24"/>
        </w:rPr>
        <w:t xml:space="preserve"> 260–271 (2018).</w:t>
      </w:r>
    </w:p>
    <w:p w14:paraId="55DB66EE"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23.</w:t>
      </w:r>
      <w:r w:rsidRPr="00BC6DD9">
        <w:rPr>
          <w:rFonts w:ascii="Calibri" w:hAnsi="Calibri" w:cs="Calibri"/>
          <w:noProof/>
          <w:szCs w:val="24"/>
        </w:rPr>
        <w:tab/>
        <w:t xml:space="preserve">Creutzig, F. </w:t>
      </w:r>
      <w:r w:rsidRPr="00BC6DD9">
        <w:rPr>
          <w:rFonts w:ascii="Calibri" w:hAnsi="Calibri" w:cs="Calibri"/>
          <w:i/>
          <w:iCs/>
          <w:noProof/>
          <w:szCs w:val="24"/>
        </w:rPr>
        <w:t>et al.</w:t>
      </w:r>
      <w:r w:rsidRPr="00BC6DD9">
        <w:rPr>
          <w:rFonts w:ascii="Calibri" w:hAnsi="Calibri" w:cs="Calibri"/>
          <w:noProof/>
          <w:szCs w:val="24"/>
        </w:rPr>
        <w:t xml:space="preserve"> Beyond Technology: Demand-Side Solutions for Climate Change Mitigation. </w:t>
      </w:r>
      <w:r w:rsidRPr="00BC6DD9">
        <w:rPr>
          <w:rFonts w:ascii="Calibri" w:hAnsi="Calibri" w:cs="Calibri"/>
          <w:i/>
          <w:iCs/>
          <w:noProof/>
          <w:szCs w:val="24"/>
        </w:rPr>
        <w:t>Annu. Rev. Environ. Resour.</w:t>
      </w:r>
      <w:r w:rsidRPr="00BC6DD9">
        <w:rPr>
          <w:rFonts w:ascii="Calibri" w:hAnsi="Calibri" w:cs="Calibri"/>
          <w:noProof/>
          <w:szCs w:val="24"/>
        </w:rPr>
        <w:t xml:space="preserve"> </w:t>
      </w:r>
      <w:r w:rsidRPr="00BC6DD9">
        <w:rPr>
          <w:rFonts w:ascii="Calibri" w:hAnsi="Calibri" w:cs="Calibri"/>
          <w:b/>
          <w:bCs/>
          <w:noProof/>
          <w:szCs w:val="24"/>
        </w:rPr>
        <w:t>41,</w:t>
      </w:r>
      <w:r w:rsidRPr="00BC6DD9">
        <w:rPr>
          <w:rFonts w:ascii="Calibri" w:hAnsi="Calibri" w:cs="Calibri"/>
          <w:noProof/>
          <w:szCs w:val="24"/>
        </w:rPr>
        <w:t xml:space="preserve"> 173–198 (2016).</w:t>
      </w:r>
    </w:p>
    <w:p w14:paraId="5D0897C5"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24.</w:t>
      </w:r>
      <w:r w:rsidRPr="00BC6DD9">
        <w:rPr>
          <w:rFonts w:ascii="Calibri" w:hAnsi="Calibri" w:cs="Calibri"/>
          <w:noProof/>
          <w:szCs w:val="24"/>
        </w:rPr>
        <w:tab/>
        <w:t xml:space="preserve">Lamb, W. F. &amp; Steinberger, J. K. Human well-being and climate change mitigation. </w:t>
      </w:r>
      <w:r w:rsidRPr="00BC6DD9">
        <w:rPr>
          <w:rFonts w:ascii="Calibri" w:hAnsi="Calibri" w:cs="Calibri"/>
          <w:i/>
          <w:iCs/>
          <w:noProof/>
          <w:szCs w:val="24"/>
        </w:rPr>
        <w:t>Wiley Interdiscip. Rev. Clim. Chang.</w:t>
      </w:r>
      <w:r w:rsidRPr="00BC6DD9">
        <w:rPr>
          <w:rFonts w:ascii="Calibri" w:hAnsi="Calibri" w:cs="Calibri"/>
          <w:noProof/>
          <w:szCs w:val="24"/>
        </w:rPr>
        <w:t xml:space="preserve"> </w:t>
      </w:r>
      <w:r w:rsidRPr="00BC6DD9">
        <w:rPr>
          <w:rFonts w:ascii="Calibri" w:hAnsi="Calibri" w:cs="Calibri"/>
          <w:b/>
          <w:bCs/>
          <w:noProof/>
          <w:szCs w:val="24"/>
        </w:rPr>
        <w:t>8,</w:t>
      </w:r>
      <w:r w:rsidRPr="00BC6DD9">
        <w:rPr>
          <w:rFonts w:ascii="Calibri" w:hAnsi="Calibri" w:cs="Calibri"/>
          <w:noProof/>
          <w:szCs w:val="24"/>
        </w:rPr>
        <w:t xml:space="preserve"> 1–16 (2017).</w:t>
      </w:r>
    </w:p>
    <w:p w14:paraId="2DB33C35"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25.</w:t>
      </w:r>
      <w:r w:rsidRPr="00BC6DD9">
        <w:rPr>
          <w:rFonts w:ascii="Calibri" w:hAnsi="Calibri" w:cs="Calibri"/>
          <w:noProof/>
          <w:szCs w:val="24"/>
        </w:rPr>
        <w:tab/>
        <w:t xml:space="preserve">Ahmad, S., Pachauri, S. &amp; Creutzig, F. Synergies and trade-offs between energy-efficient urbanization and health. </w:t>
      </w:r>
      <w:r w:rsidRPr="00BC6DD9">
        <w:rPr>
          <w:rFonts w:ascii="Calibri" w:hAnsi="Calibri" w:cs="Calibri"/>
          <w:i/>
          <w:iCs/>
          <w:noProof/>
          <w:szCs w:val="24"/>
        </w:rPr>
        <w:t>Environ. Res. Lett.</w:t>
      </w:r>
      <w:r w:rsidRPr="00BC6DD9">
        <w:rPr>
          <w:rFonts w:ascii="Calibri" w:hAnsi="Calibri" w:cs="Calibri"/>
          <w:noProof/>
          <w:szCs w:val="24"/>
        </w:rPr>
        <w:t xml:space="preserve"> </w:t>
      </w:r>
      <w:r w:rsidRPr="00BC6DD9">
        <w:rPr>
          <w:rFonts w:ascii="Calibri" w:hAnsi="Calibri" w:cs="Calibri"/>
          <w:b/>
          <w:bCs/>
          <w:noProof/>
          <w:szCs w:val="24"/>
        </w:rPr>
        <w:t>12,</w:t>
      </w:r>
      <w:r w:rsidRPr="00BC6DD9">
        <w:rPr>
          <w:rFonts w:ascii="Calibri" w:hAnsi="Calibri" w:cs="Calibri"/>
          <w:noProof/>
          <w:szCs w:val="24"/>
        </w:rPr>
        <w:t xml:space="preserve"> (2017).</w:t>
      </w:r>
    </w:p>
    <w:p w14:paraId="50197659"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26.</w:t>
      </w:r>
      <w:r w:rsidRPr="00BC6DD9">
        <w:rPr>
          <w:rFonts w:ascii="Calibri" w:hAnsi="Calibri" w:cs="Calibri"/>
          <w:noProof/>
          <w:szCs w:val="24"/>
        </w:rPr>
        <w:tab/>
        <w:t xml:space="preserve">Storper, M. &amp; Scott, A. J. Current debates in urban theory: A critical assessment. </w:t>
      </w:r>
      <w:r w:rsidRPr="00BC6DD9">
        <w:rPr>
          <w:rFonts w:ascii="Calibri" w:hAnsi="Calibri" w:cs="Calibri"/>
          <w:i/>
          <w:iCs/>
          <w:noProof/>
          <w:szCs w:val="24"/>
        </w:rPr>
        <w:t>Urban Stud.</w:t>
      </w:r>
      <w:r w:rsidRPr="00BC6DD9">
        <w:rPr>
          <w:rFonts w:ascii="Calibri" w:hAnsi="Calibri" w:cs="Calibri"/>
          <w:noProof/>
          <w:szCs w:val="24"/>
        </w:rPr>
        <w:t xml:space="preserve"> </w:t>
      </w:r>
      <w:r w:rsidRPr="00BC6DD9">
        <w:rPr>
          <w:rFonts w:ascii="Calibri" w:hAnsi="Calibri" w:cs="Calibri"/>
          <w:b/>
          <w:bCs/>
          <w:noProof/>
          <w:szCs w:val="24"/>
        </w:rPr>
        <w:t>53,</w:t>
      </w:r>
      <w:r w:rsidRPr="00BC6DD9">
        <w:rPr>
          <w:rFonts w:ascii="Calibri" w:hAnsi="Calibri" w:cs="Calibri"/>
          <w:noProof/>
          <w:szCs w:val="24"/>
        </w:rPr>
        <w:t xml:space="preserve"> 1114–1136 (2016).</w:t>
      </w:r>
    </w:p>
    <w:p w14:paraId="7BDE1DE7"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27.</w:t>
      </w:r>
      <w:r w:rsidRPr="00BC6DD9">
        <w:rPr>
          <w:rFonts w:ascii="Calibri" w:hAnsi="Calibri" w:cs="Calibri"/>
          <w:noProof/>
          <w:szCs w:val="24"/>
        </w:rPr>
        <w:tab/>
        <w:t xml:space="preserve">Grubler, A. </w:t>
      </w:r>
      <w:r w:rsidRPr="00BC6DD9">
        <w:rPr>
          <w:rFonts w:ascii="Calibri" w:hAnsi="Calibri" w:cs="Calibri"/>
          <w:i/>
          <w:iCs/>
          <w:noProof/>
          <w:szCs w:val="24"/>
        </w:rPr>
        <w:t>et al.</w:t>
      </w:r>
      <w:r w:rsidRPr="00BC6DD9">
        <w:rPr>
          <w:rFonts w:ascii="Calibri" w:hAnsi="Calibri" w:cs="Calibri"/>
          <w:noProof/>
          <w:szCs w:val="24"/>
        </w:rPr>
        <w:t xml:space="preserve"> in </w:t>
      </w:r>
      <w:r w:rsidRPr="00BC6DD9">
        <w:rPr>
          <w:rFonts w:ascii="Calibri" w:hAnsi="Calibri" w:cs="Calibri"/>
          <w:i/>
          <w:iCs/>
          <w:noProof/>
          <w:szCs w:val="24"/>
        </w:rPr>
        <w:t>Global Energy Assessment - Toward a Sustainable Future</w:t>
      </w:r>
      <w:r w:rsidRPr="00BC6DD9">
        <w:rPr>
          <w:rFonts w:ascii="Calibri" w:hAnsi="Calibri" w:cs="Calibri"/>
          <w:noProof/>
          <w:szCs w:val="24"/>
        </w:rPr>
        <w:t xml:space="preserve"> 1307–1400 (International Institute for Applied Systems Analysis and Cambridge University Press, 2012).</w:t>
      </w:r>
    </w:p>
    <w:p w14:paraId="132E2480"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28.</w:t>
      </w:r>
      <w:r w:rsidRPr="00BC6DD9">
        <w:rPr>
          <w:rFonts w:ascii="Calibri" w:hAnsi="Calibri" w:cs="Calibri"/>
          <w:noProof/>
          <w:szCs w:val="24"/>
        </w:rPr>
        <w:tab/>
        <w:t xml:space="preserve">Sallis, J. F. </w:t>
      </w:r>
      <w:r w:rsidRPr="00BC6DD9">
        <w:rPr>
          <w:rFonts w:ascii="Calibri" w:hAnsi="Calibri" w:cs="Calibri"/>
          <w:i/>
          <w:iCs/>
          <w:noProof/>
          <w:szCs w:val="24"/>
        </w:rPr>
        <w:t>et al.</w:t>
      </w:r>
      <w:r w:rsidRPr="00BC6DD9">
        <w:rPr>
          <w:rFonts w:ascii="Calibri" w:hAnsi="Calibri" w:cs="Calibri"/>
          <w:noProof/>
          <w:szCs w:val="24"/>
        </w:rPr>
        <w:t xml:space="preserve"> Use of science to guide city planning policy and practice: how to achieve healthy and sustainable future cities. </w:t>
      </w:r>
      <w:r w:rsidRPr="00BC6DD9">
        <w:rPr>
          <w:rFonts w:ascii="Calibri" w:hAnsi="Calibri" w:cs="Calibri"/>
          <w:i/>
          <w:iCs/>
          <w:noProof/>
          <w:szCs w:val="24"/>
        </w:rPr>
        <w:t>Lancet</w:t>
      </w:r>
      <w:r w:rsidRPr="00BC6DD9">
        <w:rPr>
          <w:rFonts w:ascii="Calibri" w:hAnsi="Calibri" w:cs="Calibri"/>
          <w:noProof/>
          <w:szCs w:val="24"/>
        </w:rPr>
        <w:t xml:space="preserve"> </w:t>
      </w:r>
      <w:r w:rsidRPr="00BC6DD9">
        <w:rPr>
          <w:rFonts w:ascii="Calibri" w:hAnsi="Calibri" w:cs="Calibri"/>
          <w:b/>
          <w:bCs/>
          <w:noProof/>
          <w:szCs w:val="24"/>
        </w:rPr>
        <w:t>388,</w:t>
      </w:r>
      <w:r w:rsidRPr="00BC6DD9">
        <w:rPr>
          <w:rFonts w:ascii="Calibri" w:hAnsi="Calibri" w:cs="Calibri"/>
          <w:noProof/>
          <w:szCs w:val="24"/>
        </w:rPr>
        <w:t xml:space="preserve"> 2936–2947 (2016).</w:t>
      </w:r>
    </w:p>
    <w:p w14:paraId="6C3B0675"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29.</w:t>
      </w:r>
      <w:r w:rsidRPr="00BC6DD9">
        <w:rPr>
          <w:rFonts w:ascii="Calibri" w:hAnsi="Calibri" w:cs="Calibri"/>
          <w:noProof/>
          <w:szCs w:val="24"/>
        </w:rPr>
        <w:tab/>
        <w:t xml:space="preserve">Berrang-Ford, L., Pearce, T. &amp; Ford, J. D. Systematic review approaches for climate change adaptation research. </w:t>
      </w:r>
      <w:r w:rsidRPr="00BC6DD9">
        <w:rPr>
          <w:rFonts w:ascii="Calibri" w:hAnsi="Calibri" w:cs="Calibri"/>
          <w:i/>
          <w:iCs/>
          <w:noProof/>
          <w:szCs w:val="24"/>
        </w:rPr>
        <w:t>Reg. Environ. Chang.</w:t>
      </w:r>
      <w:r w:rsidRPr="00BC6DD9">
        <w:rPr>
          <w:rFonts w:ascii="Calibri" w:hAnsi="Calibri" w:cs="Calibri"/>
          <w:noProof/>
          <w:szCs w:val="24"/>
        </w:rPr>
        <w:t xml:space="preserve"> (2015). doi:10.1007/s10113-014-0708-7</w:t>
      </w:r>
    </w:p>
    <w:p w14:paraId="2F73AD0B"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30.</w:t>
      </w:r>
      <w:r w:rsidRPr="00BC6DD9">
        <w:rPr>
          <w:rFonts w:ascii="Calibri" w:hAnsi="Calibri" w:cs="Calibri"/>
          <w:noProof/>
          <w:szCs w:val="24"/>
        </w:rPr>
        <w:tab/>
        <w:t xml:space="preserve">Sorrell, S. Improving the evidence base for energy policy: The role of systematic reviews. </w:t>
      </w:r>
      <w:r w:rsidRPr="00BC6DD9">
        <w:rPr>
          <w:rFonts w:ascii="Calibri" w:hAnsi="Calibri" w:cs="Calibri"/>
          <w:i/>
          <w:iCs/>
          <w:noProof/>
          <w:szCs w:val="24"/>
        </w:rPr>
        <w:t>Energy Policy</w:t>
      </w:r>
      <w:r w:rsidRPr="00BC6DD9">
        <w:rPr>
          <w:rFonts w:ascii="Calibri" w:hAnsi="Calibri" w:cs="Calibri"/>
          <w:noProof/>
          <w:szCs w:val="24"/>
        </w:rPr>
        <w:t xml:space="preserve"> </w:t>
      </w:r>
      <w:r w:rsidRPr="00BC6DD9">
        <w:rPr>
          <w:rFonts w:ascii="Calibri" w:hAnsi="Calibri" w:cs="Calibri"/>
          <w:b/>
          <w:bCs/>
          <w:noProof/>
          <w:szCs w:val="24"/>
        </w:rPr>
        <w:t>35,</w:t>
      </w:r>
      <w:r w:rsidRPr="00BC6DD9">
        <w:rPr>
          <w:rFonts w:ascii="Calibri" w:hAnsi="Calibri" w:cs="Calibri"/>
          <w:noProof/>
          <w:szCs w:val="24"/>
        </w:rPr>
        <w:t xml:space="preserve"> 1858–1871 (2007).</w:t>
      </w:r>
    </w:p>
    <w:p w14:paraId="03C24043"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31.</w:t>
      </w:r>
      <w:r w:rsidRPr="00BC6DD9">
        <w:rPr>
          <w:rFonts w:ascii="Calibri" w:hAnsi="Calibri" w:cs="Calibri"/>
          <w:noProof/>
          <w:szCs w:val="24"/>
        </w:rPr>
        <w:tab/>
        <w:t xml:space="preserve">Kastner, M., Antony, J., Soobiah, C., Straus, S. E. &amp; Tricco, A. C. Conceptual recommendations for selecting the most appropriate knowledge synthesis method to answer research questions related to complex evidence. </w:t>
      </w:r>
      <w:r w:rsidRPr="00BC6DD9">
        <w:rPr>
          <w:rFonts w:ascii="Calibri" w:hAnsi="Calibri" w:cs="Calibri"/>
          <w:i/>
          <w:iCs/>
          <w:noProof/>
          <w:szCs w:val="24"/>
        </w:rPr>
        <w:t>J. Clin. Epidemiol.</w:t>
      </w:r>
      <w:r w:rsidRPr="00BC6DD9">
        <w:rPr>
          <w:rFonts w:ascii="Calibri" w:hAnsi="Calibri" w:cs="Calibri"/>
          <w:noProof/>
          <w:szCs w:val="24"/>
        </w:rPr>
        <w:t xml:space="preserve"> </w:t>
      </w:r>
      <w:r w:rsidRPr="00BC6DD9">
        <w:rPr>
          <w:rFonts w:ascii="Calibri" w:hAnsi="Calibri" w:cs="Calibri"/>
          <w:b/>
          <w:bCs/>
          <w:noProof/>
          <w:szCs w:val="24"/>
        </w:rPr>
        <w:t>73,</w:t>
      </w:r>
      <w:r w:rsidRPr="00BC6DD9">
        <w:rPr>
          <w:rFonts w:ascii="Calibri" w:hAnsi="Calibri" w:cs="Calibri"/>
          <w:noProof/>
          <w:szCs w:val="24"/>
        </w:rPr>
        <w:t xml:space="preserve"> 43–49 (2016).</w:t>
      </w:r>
    </w:p>
    <w:p w14:paraId="4E2805D5"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32.</w:t>
      </w:r>
      <w:r w:rsidRPr="00BC6DD9">
        <w:rPr>
          <w:rFonts w:ascii="Calibri" w:hAnsi="Calibri" w:cs="Calibri"/>
          <w:noProof/>
          <w:szCs w:val="24"/>
        </w:rPr>
        <w:tab/>
        <w:t xml:space="preserve">Newig, J. &amp; Fritsch, O. </w:t>
      </w:r>
      <w:r w:rsidRPr="00BC6DD9">
        <w:rPr>
          <w:rFonts w:ascii="Calibri" w:hAnsi="Calibri" w:cs="Calibri"/>
          <w:i/>
          <w:iCs/>
          <w:noProof/>
          <w:szCs w:val="24"/>
        </w:rPr>
        <w:t>The case survey method and applications in political science</w:t>
      </w:r>
      <w:r w:rsidRPr="00BC6DD9">
        <w:rPr>
          <w:rFonts w:ascii="Calibri" w:hAnsi="Calibri" w:cs="Calibri"/>
          <w:noProof/>
          <w:szCs w:val="24"/>
        </w:rPr>
        <w:t xml:space="preserve">. </w:t>
      </w:r>
      <w:r w:rsidRPr="00BC6DD9">
        <w:rPr>
          <w:rFonts w:ascii="Calibri" w:hAnsi="Calibri" w:cs="Calibri"/>
          <w:b/>
          <w:bCs/>
          <w:noProof/>
          <w:szCs w:val="24"/>
        </w:rPr>
        <w:t>49,</w:t>
      </w:r>
      <w:r w:rsidRPr="00BC6DD9">
        <w:rPr>
          <w:rFonts w:ascii="Calibri" w:hAnsi="Calibri" w:cs="Calibri"/>
          <w:noProof/>
          <w:szCs w:val="24"/>
        </w:rPr>
        <w:t xml:space="preserve"> (2009).</w:t>
      </w:r>
    </w:p>
    <w:p w14:paraId="70749EC2"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33.</w:t>
      </w:r>
      <w:r w:rsidRPr="00BC6DD9">
        <w:rPr>
          <w:rFonts w:ascii="Calibri" w:hAnsi="Calibri" w:cs="Calibri"/>
          <w:noProof/>
          <w:szCs w:val="24"/>
        </w:rPr>
        <w:tab/>
        <w:t xml:space="preserve">Nijkamp, P. &amp; Pepping, G. A Meta-analytical Evaluation of Sustainable City Initiatives. </w:t>
      </w:r>
      <w:r w:rsidRPr="00BC6DD9">
        <w:rPr>
          <w:rFonts w:ascii="Calibri" w:hAnsi="Calibri" w:cs="Calibri"/>
          <w:i/>
          <w:iCs/>
          <w:noProof/>
          <w:szCs w:val="24"/>
        </w:rPr>
        <w:t>Urban Stud.</w:t>
      </w:r>
      <w:r w:rsidRPr="00BC6DD9">
        <w:rPr>
          <w:rFonts w:ascii="Calibri" w:hAnsi="Calibri" w:cs="Calibri"/>
          <w:noProof/>
          <w:szCs w:val="24"/>
        </w:rPr>
        <w:t xml:space="preserve"> </w:t>
      </w:r>
      <w:r w:rsidRPr="00BC6DD9">
        <w:rPr>
          <w:rFonts w:ascii="Calibri" w:hAnsi="Calibri" w:cs="Calibri"/>
          <w:b/>
          <w:bCs/>
          <w:noProof/>
          <w:szCs w:val="24"/>
        </w:rPr>
        <w:t>35,</w:t>
      </w:r>
      <w:r w:rsidRPr="00BC6DD9">
        <w:rPr>
          <w:rFonts w:ascii="Calibri" w:hAnsi="Calibri" w:cs="Calibri"/>
          <w:noProof/>
          <w:szCs w:val="24"/>
        </w:rPr>
        <w:t xml:space="preserve"> 1481–1500 (1998).</w:t>
      </w:r>
    </w:p>
    <w:p w14:paraId="44FB6546"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34.</w:t>
      </w:r>
      <w:r w:rsidRPr="00BC6DD9">
        <w:rPr>
          <w:rFonts w:ascii="Calibri" w:hAnsi="Calibri" w:cs="Calibri"/>
          <w:noProof/>
          <w:szCs w:val="24"/>
        </w:rPr>
        <w:tab/>
        <w:t xml:space="preserve">McPhearson, T. </w:t>
      </w:r>
      <w:r w:rsidRPr="00BC6DD9">
        <w:rPr>
          <w:rFonts w:ascii="Calibri" w:hAnsi="Calibri" w:cs="Calibri"/>
          <w:i/>
          <w:iCs/>
          <w:noProof/>
          <w:szCs w:val="24"/>
        </w:rPr>
        <w:t>et al.</w:t>
      </w:r>
      <w:r w:rsidRPr="00BC6DD9">
        <w:rPr>
          <w:rFonts w:ascii="Calibri" w:hAnsi="Calibri" w:cs="Calibri"/>
          <w:noProof/>
          <w:szCs w:val="24"/>
        </w:rPr>
        <w:t xml:space="preserve"> Scientists must have a say in the future of cities. </w:t>
      </w:r>
      <w:r w:rsidRPr="00BC6DD9">
        <w:rPr>
          <w:rFonts w:ascii="Calibri" w:hAnsi="Calibri" w:cs="Calibri"/>
          <w:i/>
          <w:iCs/>
          <w:noProof/>
          <w:szCs w:val="24"/>
        </w:rPr>
        <w:t>Nature</w:t>
      </w:r>
      <w:r w:rsidRPr="00BC6DD9">
        <w:rPr>
          <w:rFonts w:ascii="Calibri" w:hAnsi="Calibri" w:cs="Calibri"/>
          <w:noProof/>
          <w:szCs w:val="24"/>
        </w:rPr>
        <w:t xml:space="preserve"> </w:t>
      </w:r>
      <w:r w:rsidRPr="00BC6DD9">
        <w:rPr>
          <w:rFonts w:ascii="Calibri" w:hAnsi="Calibri" w:cs="Calibri"/>
          <w:b/>
          <w:bCs/>
          <w:noProof/>
          <w:szCs w:val="24"/>
        </w:rPr>
        <w:t>538,</w:t>
      </w:r>
      <w:r w:rsidRPr="00BC6DD9">
        <w:rPr>
          <w:rFonts w:ascii="Calibri" w:hAnsi="Calibri" w:cs="Calibri"/>
          <w:noProof/>
          <w:szCs w:val="24"/>
        </w:rPr>
        <w:t xml:space="preserve"> 165–166 (2016).</w:t>
      </w:r>
    </w:p>
    <w:p w14:paraId="7B68FE60"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35.</w:t>
      </w:r>
      <w:r w:rsidRPr="00BC6DD9">
        <w:rPr>
          <w:rFonts w:ascii="Calibri" w:hAnsi="Calibri" w:cs="Calibri"/>
          <w:noProof/>
          <w:szCs w:val="24"/>
        </w:rPr>
        <w:tab/>
        <w:t xml:space="preserve">Acuto, M. &amp; Susan, P. Leave no city behind. </w:t>
      </w:r>
      <w:r w:rsidRPr="00BC6DD9">
        <w:rPr>
          <w:rFonts w:ascii="Calibri" w:hAnsi="Calibri" w:cs="Calibri"/>
          <w:i/>
          <w:iCs/>
          <w:noProof/>
          <w:szCs w:val="24"/>
        </w:rPr>
        <w:t>Science (80-. ).</w:t>
      </w:r>
      <w:r w:rsidRPr="00BC6DD9">
        <w:rPr>
          <w:rFonts w:ascii="Calibri" w:hAnsi="Calibri" w:cs="Calibri"/>
          <w:noProof/>
          <w:szCs w:val="24"/>
        </w:rPr>
        <w:t xml:space="preserve"> </w:t>
      </w:r>
      <w:r w:rsidRPr="00BC6DD9">
        <w:rPr>
          <w:rFonts w:ascii="Calibri" w:hAnsi="Calibri" w:cs="Calibri"/>
          <w:b/>
          <w:bCs/>
          <w:noProof/>
          <w:szCs w:val="24"/>
        </w:rPr>
        <w:t>352,</w:t>
      </w:r>
      <w:r w:rsidRPr="00BC6DD9">
        <w:rPr>
          <w:rFonts w:ascii="Calibri" w:hAnsi="Calibri" w:cs="Calibri"/>
          <w:noProof/>
          <w:szCs w:val="24"/>
        </w:rPr>
        <w:t xml:space="preserve"> 873 (2016).</w:t>
      </w:r>
    </w:p>
    <w:p w14:paraId="05F3A1D0"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szCs w:val="24"/>
        </w:rPr>
      </w:pPr>
      <w:r w:rsidRPr="00BC6DD9">
        <w:rPr>
          <w:rFonts w:ascii="Calibri" w:hAnsi="Calibri" w:cs="Calibri"/>
          <w:noProof/>
          <w:szCs w:val="24"/>
        </w:rPr>
        <w:t>36.</w:t>
      </w:r>
      <w:r w:rsidRPr="00BC6DD9">
        <w:rPr>
          <w:rFonts w:ascii="Calibri" w:hAnsi="Calibri" w:cs="Calibri"/>
          <w:noProof/>
          <w:szCs w:val="24"/>
        </w:rPr>
        <w:tab/>
        <w:t xml:space="preserve">Vogel, B. &amp; Henstra, D. Studying local climate adaptation: A heuristic research framework for comparative policy analysis. </w:t>
      </w:r>
      <w:r w:rsidRPr="00BC6DD9">
        <w:rPr>
          <w:rFonts w:ascii="Calibri" w:hAnsi="Calibri" w:cs="Calibri"/>
          <w:i/>
          <w:iCs/>
          <w:noProof/>
          <w:szCs w:val="24"/>
        </w:rPr>
        <w:t>Glob. Environ. Chang.</w:t>
      </w:r>
      <w:r w:rsidRPr="00BC6DD9">
        <w:rPr>
          <w:rFonts w:ascii="Calibri" w:hAnsi="Calibri" w:cs="Calibri"/>
          <w:noProof/>
          <w:szCs w:val="24"/>
        </w:rPr>
        <w:t xml:space="preserve"> </w:t>
      </w:r>
      <w:r w:rsidRPr="00BC6DD9">
        <w:rPr>
          <w:rFonts w:ascii="Calibri" w:hAnsi="Calibri" w:cs="Calibri"/>
          <w:b/>
          <w:bCs/>
          <w:noProof/>
          <w:szCs w:val="24"/>
        </w:rPr>
        <w:t>31,</w:t>
      </w:r>
      <w:r w:rsidRPr="00BC6DD9">
        <w:rPr>
          <w:rFonts w:ascii="Calibri" w:hAnsi="Calibri" w:cs="Calibri"/>
          <w:noProof/>
          <w:szCs w:val="24"/>
        </w:rPr>
        <w:t xml:space="preserve"> 110–120 (2015).</w:t>
      </w:r>
    </w:p>
    <w:p w14:paraId="6E9362A1" w14:textId="77777777" w:rsidR="00BC6DD9" w:rsidRPr="00BC6DD9" w:rsidRDefault="00BC6DD9" w:rsidP="00BC6DD9">
      <w:pPr>
        <w:widowControl w:val="0"/>
        <w:autoSpaceDE w:val="0"/>
        <w:autoSpaceDN w:val="0"/>
        <w:adjustRightInd w:val="0"/>
        <w:spacing w:line="240" w:lineRule="auto"/>
        <w:ind w:left="640" w:hanging="640"/>
        <w:rPr>
          <w:rFonts w:ascii="Calibri" w:hAnsi="Calibri" w:cs="Calibri"/>
          <w:noProof/>
        </w:rPr>
      </w:pPr>
      <w:r w:rsidRPr="00BC6DD9">
        <w:rPr>
          <w:rFonts w:ascii="Calibri" w:hAnsi="Calibri" w:cs="Calibri"/>
          <w:noProof/>
          <w:szCs w:val="24"/>
        </w:rPr>
        <w:t>37.</w:t>
      </w:r>
      <w:r w:rsidRPr="00BC6DD9">
        <w:rPr>
          <w:rFonts w:ascii="Calibri" w:hAnsi="Calibri" w:cs="Calibri"/>
          <w:noProof/>
          <w:szCs w:val="24"/>
        </w:rPr>
        <w:tab/>
        <w:t xml:space="preserve">Margulies, J. D., Magliocca, N. R., Schmill, M. D. &amp; Ellis, E. C. Ambiguous geographies: Connecting case study knowledge with global change science. </w:t>
      </w:r>
      <w:r w:rsidRPr="00BC6DD9">
        <w:rPr>
          <w:rFonts w:ascii="Calibri" w:hAnsi="Calibri" w:cs="Calibri"/>
          <w:i/>
          <w:iCs/>
          <w:noProof/>
          <w:szCs w:val="24"/>
        </w:rPr>
        <w:t>Ann. Am. Assoc. Geogr.</w:t>
      </w:r>
      <w:r w:rsidRPr="00BC6DD9">
        <w:rPr>
          <w:rFonts w:ascii="Calibri" w:hAnsi="Calibri" w:cs="Calibri"/>
          <w:noProof/>
          <w:szCs w:val="24"/>
        </w:rPr>
        <w:t xml:space="preserve"> </w:t>
      </w:r>
      <w:r w:rsidRPr="00BC6DD9">
        <w:rPr>
          <w:rFonts w:ascii="Calibri" w:hAnsi="Calibri" w:cs="Calibri"/>
          <w:b/>
          <w:bCs/>
          <w:noProof/>
          <w:szCs w:val="24"/>
        </w:rPr>
        <w:t>106,</w:t>
      </w:r>
      <w:r w:rsidRPr="00BC6DD9">
        <w:rPr>
          <w:rFonts w:ascii="Calibri" w:hAnsi="Calibri" w:cs="Calibri"/>
          <w:noProof/>
          <w:szCs w:val="24"/>
        </w:rPr>
        <w:t xml:space="preserve"> 572–596 (2016).</w:t>
      </w:r>
    </w:p>
    <w:p w14:paraId="7FC11472" w14:textId="58D3354E" w:rsidR="00692B62" w:rsidRDefault="0024728A" w:rsidP="00F36EF5">
      <w:pPr>
        <w:rPr>
          <w:rFonts w:ascii="Calibri" w:eastAsia="Calibri" w:hAnsi="Calibri" w:cs="Calibri"/>
        </w:rPr>
      </w:pPr>
      <w:r>
        <w:rPr>
          <w:rFonts w:ascii="Calibri" w:eastAsia="Calibri" w:hAnsi="Calibri" w:cs="Calibri"/>
        </w:rPr>
        <w:fldChar w:fldCharType="end"/>
      </w:r>
    </w:p>
    <w:p w14:paraId="39B0C75B" w14:textId="77777777" w:rsidR="00692B62" w:rsidRDefault="00692B62">
      <w:pPr>
        <w:rPr>
          <w:rFonts w:ascii="Calibri" w:eastAsia="Calibri" w:hAnsi="Calibri" w:cs="Calibri"/>
        </w:rPr>
      </w:pPr>
      <w:r>
        <w:rPr>
          <w:rFonts w:ascii="Calibri" w:eastAsia="Calibri" w:hAnsi="Calibri" w:cs="Calibri"/>
        </w:rPr>
        <w:br w:type="page"/>
      </w:r>
    </w:p>
    <w:p w14:paraId="140AFABD" w14:textId="204DEFA1" w:rsidR="00145983" w:rsidRDefault="002E609E">
      <w:pPr>
        <w:rPr>
          <w:rFonts w:ascii="Calibri" w:eastAsia="Calibri" w:hAnsi="Calibri" w:cs="Calibri"/>
          <w:b/>
        </w:rPr>
      </w:pPr>
      <w:r w:rsidRPr="002208EB">
        <w:rPr>
          <w:rFonts w:ascii="Calibri" w:eastAsia="Calibri" w:hAnsi="Calibri" w:cs="Calibri"/>
          <w:b/>
        </w:rPr>
        <w:lastRenderedPageBreak/>
        <w:t>Supplementary information</w:t>
      </w:r>
    </w:p>
    <w:p w14:paraId="4D765FFF" w14:textId="77777777" w:rsidR="009A5C3F" w:rsidRDefault="009A5C3F">
      <w:pPr>
        <w:rPr>
          <w:rFonts w:ascii="Calibri" w:eastAsia="Calibri" w:hAnsi="Calibri" w:cs="Calibri"/>
          <w:b/>
        </w:rPr>
      </w:pPr>
    </w:p>
    <w:p w14:paraId="1E304780" w14:textId="77777777" w:rsidR="00F372B6" w:rsidRDefault="00F372B6" w:rsidP="00F372B6">
      <w:pPr>
        <w:keepNext/>
      </w:pPr>
      <w:r>
        <w:rPr>
          <w:rFonts w:ascii="Calibri" w:eastAsia="Calibri" w:hAnsi="Calibri" w:cs="Calibri"/>
          <w:b/>
          <w:noProof/>
        </w:rPr>
        <w:drawing>
          <wp:inline distT="0" distB="0" distL="0" distR="0" wp14:anchorId="1026E4A1" wp14:editId="2C852A78">
            <wp:extent cx="5760720" cy="2204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_Fig_total_po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204720"/>
                    </a:xfrm>
                    <a:prstGeom prst="rect">
                      <a:avLst/>
                    </a:prstGeom>
                  </pic:spPr>
                </pic:pic>
              </a:graphicData>
            </a:graphic>
          </wp:inline>
        </w:drawing>
      </w:r>
    </w:p>
    <w:p w14:paraId="4FAA2CE5" w14:textId="0F39C44F" w:rsidR="00F372B6" w:rsidRPr="00F372B6" w:rsidRDefault="00F372B6" w:rsidP="00F372B6">
      <w:pPr>
        <w:pStyle w:val="Caption"/>
        <w:rPr>
          <w:rFonts w:ascii="Calibri" w:eastAsia="Calibri" w:hAnsi="Calibri" w:cs="Calibri"/>
          <w:b/>
        </w:rPr>
      </w:pPr>
      <w:bookmarkStart w:id="117" w:name="_Ref512599852"/>
      <w:r w:rsidRPr="00F372B6">
        <w:rPr>
          <w:b/>
        </w:rPr>
        <w:t xml:space="preserve">Figure </w:t>
      </w:r>
      <w:r w:rsidRPr="00F372B6">
        <w:rPr>
          <w:b/>
        </w:rPr>
        <w:fldChar w:fldCharType="begin"/>
      </w:r>
      <w:r w:rsidRPr="00F372B6">
        <w:rPr>
          <w:b/>
        </w:rPr>
        <w:instrText xml:space="preserve"> SEQ Figure \* ARABIC </w:instrText>
      </w:r>
      <w:r w:rsidRPr="00F372B6">
        <w:rPr>
          <w:b/>
        </w:rPr>
        <w:fldChar w:fldCharType="separate"/>
      </w:r>
      <w:r w:rsidR="007B730F">
        <w:rPr>
          <w:b/>
          <w:noProof/>
        </w:rPr>
        <w:t>5</w:t>
      </w:r>
      <w:r w:rsidRPr="00F372B6">
        <w:rPr>
          <w:b/>
        </w:rPr>
        <w:fldChar w:fldCharType="end"/>
      </w:r>
      <w:bookmarkEnd w:id="117"/>
      <w:r w:rsidRPr="00F372B6">
        <w:rPr>
          <w:b/>
        </w:rPr>
        <w:t>: Total urban population (in 2015) by region and city</w:t>
      </w:r>
      <w:r w:rsidRPr="00F372B6">
        <w:rPr>
          <w:b/>
          <w:noProof/>
        </w:rPr>
        <w:t xml:space="preserve"> size</w:t>
      </w:r>
    </w:p>
    <w:p w14:paraId="09CD76D2" w14:textId="77777777" w:rsidR="00F372B6" w:rsidRDefault="00F372B6">
      <w:pPr>
        <w:rPr>
          <w:rFonts w:ascii="Calibri" w:eastAsia="Calibri" w:hAnsi="Calibri" w:cs="Calibri"/>
          <w:b/>
        </w:rPr>
      </w:pPr>
    </w:p>
    <w:p w14:paraId="04D697CE" w14:textId="2710D81D" w:rsidR="00D741A9" w:rsidRDefault="00826974" w:rsidP="00D741A9">
      <w:pPr>
        <w:keepNext/>
      </w:pPr>
      <w:r>
        <w:rPr>
          <w:noProof/>
        </w:rPr>
        <w:drawing>
          <wp:inline distT="0" distB="0" distL="0" distR="0" wp14:anchorId="4C3F8CB4" wp14:editId="639A7F2E">
            <wp:extent cx="5760720" cy="1867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_Fig_popgrowt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867535"/>
                    </a:xfrm>
                    <a:prstGeom prst="rect">
                      <a:avLst/>
                    </a:prstGeom>
                  </pic:spPr>
                </pic:pic>
              </a:graphicData>
            </a:graphic>
          </wp:inline>
        </w:drawing>
      </w:r>
    </w:p>
    <w:p w14:paraId="69B8BA96" w14:textId="1DD9C994" w:rsidR="009A5C3F" w:rsidRPr="0003586C" w:rsidRDefault="00D741A9" w:rsidP="00D741A9">
      <w:pPr>
        <w:pStyle w:val="Caption"/>
        <w:rPr>
          <w:rFonts w:ascii="Calibri" w:eastAsia="Calibri" w:hAnsi="Calibri" w:cs="Calibri"/>
          <w:b/>
        </w:rPr>
      </w:pPr>
      <w:bookmarkStart w:id="118" w:name="_Ref512591308"/>
      <w:r w:rsidRPr="0003586C">
        <w:rPr>
          <w:b/>
        </w:rPr>
        <w:t xml:space="preserve">Figure </w:t>
      </w:r>
      <w:r w:rsidRPr="0003586C">
        <w:rPr>
          <w:b/>
        </w:rPr>
        <w:fldChar w:fldCharType="begin"/>
      </w:r>
      <w:r w:rsidRPr="0003586C">
        <w:rPr>
          <w:b/>
        </w:rPr>
        <w:instrText xml:space="preserve"> SEQ Figure \* ARABIC </w:instrText>
      </w:r>
      <w:r w:rsidRPr="0003586C">
        <w:rPr>
          <w:b/>
        </w:rPr>
        <w:fldChar w:fldCharType="separate"/>
      </w:r>
      <w:r w:rsidR="007B730F">
        <w:rPr>
          <w:b/>
          <w:noProof/>
        </w:rPr>
        <w:t>6</w:t>
      </w:r>
      <w:r w:rsidRPr="0003586C">
        <w:rPr>
          <w:b/>
        </w:rPr>
        <w:fldChar w:fldCharType="end"/>
      </w:r>
      <w:bookmarkEnd w:id="118"/>
      <w:r w:rsidRPr="0003586C">
        <w:rPr>
          <w:b/>
        </w:rPr>
        <w:t>: Projected population growth rate by region and city size</w:t>
      </w:r>
      <w:r w:rsidRPr="0003586C">
        <w:rPr>
          <w:b/>
          <w:noProof/>
        </w:rPr>
        <w:t>, 2015-2030</w:t>
      </w:r>
    </w:p>
    <w:p w14:paraId="0441D418" w14:textId="77777777" w:rsidR="002E609E" w:rsidRDefault="002E609E">
      <w:pPr>
        <w:rPr>
          <w:rFonts w:ascii="Calibri" w:eastAsia="Calibri" w:hAnsi="Calibri" w:cs="Calibri"/>
        </w:rPr>
      </w:pPr>
    </w:p>
    <w:p w14:paraId="6F62733D" w14:textId="783F6E74" w:rsidR="00804521" w:rsidRDefault="00826974" w:rsidP="00804521">
      <w:pPr>
        <w:keepNext/>
      </w:pPr>
      <w:r>
        <w:rPr>
          <w:noProof/>
        </w:rPr>
        <w:drawing>
          <wp:inline distT="0" distB="0" distL="0" distR="0" wp14:anchorId="347D49BC" wp14:editId="370B9DC8">
            <wp:extent cx="5760720" cy="18910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_Fig_citati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891030"/>
                    </a:xfrm>
                    <a:prstGeom prst="rect">
                      <a:avLst/>
                    </a:prstGeom>
                  </pic:spPr>
                </pic:pic>
              </a:graphicData>
            </a:graphic>
          </wp:inline>
        </w:drawing>
      </w:r>
    </w:p>
    <w:p w14:paraId="15B51C8C" w14:textId="4B53A076" w:rsidR="00C75ABE" w:rsidRDefault="00804521" w:rsidP="007C390D">
      <w:pPr>
        <w:pStyle w:val="Caption"/>
      </w:pPr>
      <w:bookmarkStart w:id="119" w:name="_Ref512426515"/>
      <w:bookmarkStart w:id="120" w:name="_Ref512426509"/>
      <w:r w:rsidRPr="0003586C">
        <w:rPr>
          <w:b/>
        </w:rPr>
        <w:t xml:space="preserve">Figure </w:t>
      </w:r>
      <w:r w:rsidR="00787070" w:rsidRPr="0003586C">
        <w:rPr>
          <w:b/>
        </w:rPr>
        <w:fldChar w:fldCharType="begin"/>
      </w:r>
      <w:r w:rsidR="00787070" w:rsidRPr="0003586C">
        <w:rPr>
          <w:b/>
        </w:rPr>
        <w:instrText xml:space="preserve"> SEQ Figure \* ARABIC </w:instrText>
      </w:r>
      <w:r w:rsidR="00787070" w:rsidRPr="0003586C">
        <w:rPr>
          <w:b/>
        </w:rPr>
        <w:fldChar w:fldCharType="separate"/>
      </w:r>
      <w:r w:rsidR="00022DCB">
        <w:rPr>
          <w:b/>
          <w:noProof/>
        </w:rPr>
        <w:t>7</w:t>
      </w:r>
      <w:r w:rsidR="00787070" w:rsidRPr="0003586C">
        <w:rPr>
          <w:b/>
          <w:noProof/>
        </w:rPr>
        <w:fldChar w:fldCharType="end"/>
      </w:r>
      <w:bookmarkEnd w:id="119"/>
      <w:r w:rsidRPr="0003586C">
        <w:rPr>
          <w:b/>
        </w:rPr>
        <w:t>: Average citations of urban case studies by region and city size</w:t>
      </w:r>
      <w:bookmarkEnd w:id="120"/>
      <w:r w:rsidR="007C390D">
        <w:rPr>
          <w:b/>
        </w:rPr>
        <w:t xml:space="preserve">. </w:t>
      </w:r>
      <w:r w:rsidR="007C390D" w:rsidRPr="007C390D">
        <w:t>Citations are divided equally among cities in double-counted articles.</w:t>
      </w:r>
    </w:p>
    <w:p w14:paraId="7612D9D8" w14:textId="77777777" w:rsidR="007C390D" w:rsidRPr="007C390D" w:rsidRDefault="007C390D" w:rsidP="007C390D"/>
    <w:p w14:paraId="5B866C46" w14:textId="77777777" w:rsidR="007C390D" w:rsidRDefault="007C390D" w:rsidP="007C390D">
      <w:pPr>
        <w:keepNext/>
      </w:pPr>
      <w:r>
        <w:rPr>
          <w:noProof/>
        </w:rPr>
        <w:lastRenderedPageBreak/>
        <w:drawing>
          <wp:inline distT="0" distB="0" distL="0" distR="0" wp14:anchorId="18F901C6" wp14:editId="23C5CB3E">
            <wp:extent cx="5760720" cy="1868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_Fig_study_distribu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14:paraId="4EF49B5C" w14:textId="77777777" w:rsidR="007C390D" w:rsidRDefault="007C390D" w:rsidP="007C390D">
      <w:pPr>
        <w:pStyle w:val="Caption"/>
        <w:rPr>
          <w:rFonts w:ascii="Calibri" w:eastAsia="Calibri" w:hAnsi="Calibri" w:cs="Calibri"/>
        </w:rPr>
      </w:pPr>
      <w:bookmarkStart w:id="121" w:name="_Ref512593174"/>
      <w:r w:rsidRPr="0003586C">
        <w:rPr>
          <w:b/>
        </w:rPr>
        <w:t xml:space="preserve">Figure </w:t>
      </w:r>
      <w:r w:rsidRPr="0003586C">
        <w:rPr>
          <w:b/>
        </w:rPr>
        <w:fldChar w:fldCharType="begin"/>
      </w:r>
      <w:r w:rsidRPr="0003586C">
        <w:rPr>
          <w:b/>
        </w:rPr>
        <w:instrText xml:space="preserve"> SEQ Figure \* ARABIC </w:instrText>
      </w:r>
      <w:r w:rsidRPr="0003586C">
        <w:rPr>
          <w:b/>
        </w:rPr>
        <w:fldChar w:fldCharType="separate"/>
      </w:r>
      <w:r w:rsidR="00022DCB">
        <w:rPr>
          <w:b/>
          <w:noProof/>
        </w:rPr>
        <w:t>8</w:t>
      </w:r>
      <w:r w:rsidRPr="0003586C">
        <w:rPr>
          <w:b/>
        </w:rPr>
        <w:fldChar w:fldCharType="end"/>
      </w:r>
      <w:bookmarkEnd w:id="121"/>
      <w:r w:rsidRPr="0003586C">
        <w:rPr>
          <w:b/>
        </w:rPr>
        <w:t>: The global distribution of urban case studies versus population</w:t>
      </w:r>
      <w:r>
        <w:t>. To normalise, where the numerator (% of global population in a region &amp; city size) exceeds the denominator (% of case studies in a region &amp; city size), we subtract the fraction from 2.</w:t>
      </w:r>
    </w:p>
    <w:p w14:paraId="0B35FFAA" w14:textId="77777777" w:rsidR="00804521" w:rsidRDefault="00804521">
      <w:pPr>
        <w:rPr>
          <w:rFonts w:ascii="Calibri" w:eastAsia="Calibri" w:hAnsi="Calibri" w:cs="Calibri"/>
        </w:rPr>
      </w:pPr>
    </w:p>
    <w:tbl>
      <w:tblPr>
        <w:tblW w:w="9940" w:type="dxa"/>
        <w:tblLook w:val="04A0" w:firstRow="1" w:lastRow="0" w:firstColumn="1" w:lastColumn="0" w:noHBand="0" w:noVBand="1"/>
      </w:tblPr>
      <w:tblGrid>
        <w:gridCol w:w="840"/>
        <w:gridCol w:w="2380"/>
        <w:gridCol w:w="5144"/>
        <w:gridCol w:w="1576"/>
      </w:tblGrid>
      <w:tr w:rsidR="00E77AAE" w:rsidRPr="00E77AAE" w14:paraId="62D47296" w14:textId="77777777" w:rsidTr="00E77AAE">
        <w:trPr>
          <w:trHeight w:val="300"/>
        </w:trPr>
        <w:tc>
          <w:tcPr>
            <w:tcW w:w="840" w:type="dxa"/>
            <w:tcBorders>
              <w:top w:val="single" w:sz="4" w:space="0" w:color="auto"/>
              <w:left w:val="nil"/>
              <w:bottom w:val="single" w:sz="4" w:space="0" w:color="auto"/>
              <w:right w:val="nil"/>
            </w:tcBorders>
            <w:shd w:val="clear" w:color="auto" w:fill="auto"/>
            <w:noWrap/>
            <w:vAlign w:val="bottom"/>
            <w:hideMark/>
          </w:tcPr>
          <w:p w14:paraId="7192FD71" w14:textId="2111A43C" w:rsidR="00E77AAE" w:rsidRPr="00E77AAE" w:rsidRDefault="00E77AAE" w:rsidP="00E77AAE">
            <w:pPr>
              <w:spacing w:after="0" w:line="240" w:lineRule="auto"/>
              <w:rPr>
                <w:rFonts w:ascii="Calibri" w:eastAsia="Times New Roman" w:hAnsi="Calibri" w:cs="Calibri"/>
                <w:b/>
                <w:color w:val="000000"/>
              </w:rPr>
            </w:pPr>
            <w:bookmarkStart w:id="122" w:name="RANGE!A1:D18"/>
            <w:r w:rsidRPr="00E77AAE">
              <w:rPr>
                <w:rFonts w:ascii="Calibri" w:eastAsia="Times New Roman" w:hAnsi="Calibri" w:cs="Calibri"/>
                <w:b/>
                <w:color w:val="000000"/>
              </w:rPr>
              <w:t>ID</w:t>
            </w:r>
            <w:bookmarkEnd w:id="122"/>
          </w:p>
        </w:tc>
        <w:tc>
          <w:tcPr>
            <w:tcW w:w="2380" w:type="dxa"/>
            <w:tcBorders>
              <w:top w:val="single" w:sz="4" w:space="0" w:color="auto"/>
              <w:left w:val="nil"/>
              <w:bottom w:val="single" w:sz="4" w:space="0" w:color="auto"/>
              <w:right w:val="nil"/>
            </w:tcBorders>
            <w:shd w:val="clear" w:color="auto" w:fill="auto"/>
            <w:noWrap/>
            <w:vAlign w:val="bottom"/>
            <w:hideMark/>
          </w:tcPr>
          <w:p w14:paraId="2F11BB68" w14:textId="77777777" w:rsidR="00E77AAE" w:rsidRPr="00E77AAE" w:rsidRDefault="00E77AAE" w:rsidP="00E77AAE">
            <w:pPr>
              <w:spacing w:after="0" w:line="240" w:lineRule="auto"/>
              <w:rPr>
                <w:rFonts w:ascii="Calibri" w:eastAsia="Times New Roman" w:hAnsi="Calibri" w:cs="Calibri"/>
                <w:b/>
                <w:color w:val="000000"/>
              </w:rPr>
            </w:pPr>
            <w:r w:rsidRPr="00E77AAE">
              <w:rPr>
                <w:rFonts w:ascii="Calibri" w:eastAsia="Times New Roman" w:hAnsi="Calibri" w:cs="Calibri"/>
                <w:b/>
                <w:color w:val="000000"/>
              </w:rPr>
              <w:t>Topic Name</w:t>
            </w:r>
          </w:p>
        </w:tc>
        <w:tc>
          <w:tcPr>
            <w:tcW w:w="5144" w:type="dxa"/>
            <w:tcBorders>
              <w:top w:val="single" w:sz="4" w:space="0" w:color="auto"/>
              <w:left w:val="nil"/>
              <w:bottom w:val="single" w:sz="4" w:space="0" w:color="auto"/>
              <w:right w:val="nil"/>
            </w:tcBorders>
            <w:shd w:val="clear" w:color="auto" w:fill="auto"/>
            <w:noWrap/>
            <w:vAlign w:val="bottom"/>
            <w:hideMark/>
          </w:tcPr>
          <w:p w14:paraId="564F5939" w14:textId="77777777" w:rsidR="00E77AAE" w:rsidRPr="00E77AAE" w:rsidRDefault="00E77AAE" w:rsidP="00E77AAE">
            <w:pPr>
              <w:spacing w:after="0" w:line="240" w:lineRule="auto"/>
              <w:rPr>
                <w:rFonts w:ascii="Calibri" w:eastAsia="Times New Roman" w:hAnsi="Calibri" w:cs="Calibri"/>
                <w:b/>
                <w:color w:val="000000"/>
              </w:rPr>
            </w:pPr>
            <w:r w:rsidRPr="00E77AAE">
              <w:rPr>
                <w:rFonts w:ascii="Calibri" w:eastAsia="Times New Roman" w:hAnsi="Calibri" w:cs="Calibri"/>
                <w:b/>
                <w:color w:val="000000"/>
              </w:rPr>
              <w:t>Stemmed Keywords</w:t>
            </w:r>
          </w:p>
        </w:tc>
        <w:tc>
          <w:tcPr>
            <w:tcW w:w="1576" w:type="dxa"/>
            <w:tcBorders>
              <w:top w:val="single" w:sz="4" w:space="0" w:color="auto"/>
              <w:left w:val="nil"/>
              <w:bottom w:val="single" w:sz="4" w:space="0" w:color="auto"/>
              <w:right w:val="nil"/>
            </w:tcBorders>
            <w:shd w:val="clear" w:color="auto" w:fill="auto"/>
            <w:noWrap/>
            <w:vAlign w:val="bottom"/>
            <w:hideMark/>
          </w:tcPr>
          <w:p w14:paraId="3D1ED4BF" w14:textId="77777777" w:rsidR="00E77AAE" w:rsidRPr="00E77AAE" w:rsidRDefault="00E77AAE" w:rsidP="00E77AAE">
            <w:pPr>
              <w:spacing w:after="0" w:line="240" w:lineRule="auto"/>
              <w:jc w:val="right"/>
              <w:rPr>
                <w:rFonts w:ascii="Calibri" w:eastAsia="Times New Roman" w:hAnsi="Calibri" w:cs="Calibri"/>
                <w:b/>
                <w:color w:val="000000"/>
              </w:rPr>
            </w:pPr>
            <w:r w:rsidRPr="00E77AAE">
              <w:rPr>
                <w:rFonts w:ascii="Calibri" w:eastAsia="Times New Roman" w:hAnsi="Calibri" w:cs="Calibri"/>
                <w:b/>
                <w:color w:val="000000"/>
              </w:rPr>
              <w:t>Marginal Topic Distribution</w:t>
            </w:r>
          </w:p>
        </w:tc>
      </w:tr>
      <w:tr w:rsidR="00E77AAE" w:rsidRPr="00E77AAE" w14:paraId="16BD5EFD" w14:textId="77777777" w:rsidTr="00640458">
        <w:trPr>
          <w:trHeight w:val="340"/>
        </w:trPr>
        <w:tc>
          <w:tcPr>
            <w:tcW w:w="840" w:type="dxa"/>
            <w:tcBorders>
              <w:top w:val="single" w:sz="4" w:space="0" w:color="auto"/>
              <w:left w:val="nil"/>
              <w:bottom w:val="nil"/>
              <w:right w:val="nil"/>
            </w:tcBorders>
            <w:shd w:val="clear" w:color="auto" w:fill="auto"/>
            <w:noWrap/>
            <w:vAlign w:val="bottom"/>
            <w:hideMark/>
          </w:tcPr>
          <w:p w14:paraId="0B3CBE1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w:t>
            </w:r>
          </w:p>
        </w:tc>
        <w:tc>
          <w:tcPr>
            <w:tcW w:w="2380" w:type="dxa"/>
            <w:tcBorders>
              <w:top w:val="single" w:sz="4" w:space="0" w:color="auto"/>
              <w:left w:val="nil"/>
              <w:bottom w:val="nil"/>
              <w:right w:val="nil"/>
            </w:tcBorders>
            <w:shd w:val="clear" w:color="auto" w:fill="auto"/>
            <w:noWrap/>
            <w:vAlign w:val="bottom"/>
            <w:hideMark/>
          </w:tcPr>
          <w:p w14:paraId="3455F4F1"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governance</w:t>
            </w:r>
          </w:p>
        </w:tc>
        <w:tc>
          <w:tcPr>
            <w:tcW w:w="5144" w:type="dxa"/>
            <w:tcBorders>
              <w:top w:val="single" w:sz="4" w:space="0" w:color="auto"/>
              <w:left w:val="nil"/>
              <w:bottom w:val="nil"/>
              <w:right w:val="nil"/>
            </w:tcBorders>
            <w:shd w:val="clear" w:color="auto" w:fill="auto"/>
            <w:noWrap/>
            <w:vAlign w:val="bottom"/>
            <w:hideMark/>
          </w:tcPr>
          <w:p w14:paraId="60A280F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citi; polici; govern; local; develop</w:t>
            </w:r>
          </w:p>
        </w:tc>
        <w:tc>
          <w:tcPr>
            <w:tcW w:w="1576" w:type="dxa"/>
            <w:tcBorders>
              <w:top w:val="single" w:sz="4" w:space="0" w:color="auto"/>
              <w:left w:val="nil"/>
              <w:bottom w:val="nil"/>
              <w:right w:val="nil"/>
            </w:tcBorders>
            <w:shd w:val="clear" w:color="auto" w:fill="auto"/>
            <w:noWrap/>
            <w:vAlign w:val="bottom"/>
            <w:hideMark/>
          </w:tcPr>
          <w:p w14:paraId="55396AA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9.3</w:t>
            </w:r>
          </w:p>
        </w:tc>
      </w:tr>
      <w:tr w:rsidR="00E77AAE" w:rsidRPr="00E77AAE" w14:paraId="072A2AB0" w14:textId="77777777" w:rsidTr="00640458">
        <w:trPr>
          <w:trHeight w:val="340"/>
        </w:trPr>
        <w:tc>
          <w:tcPr>
            <w:tcW w:w="840" w:type="dxa"/>
            <w:tcBorders>
              <w:top w:val="nil"/>
              <w:left w:val="nil"/>
              <w:bottom w:val="nil"/>
              <w:right w:val="nil"/>
            </w:tcBorders>
            <w:shd w:val="clear" w:color="auto" w:fill="auto"/>
            <w:noWrap/>
            <w:vAlign w:val="bottom"/>
            <w:hideMark/>
          </w:tcPr>
          <w:p w14:paraId="79F1CCF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2</w:t>
            </w:r>
          </w:p>
        </w:tc>
        <w:tc>
          <w:tcPr>
            <w:tcW w:w="2380" w:type="dxa"/>
            <w:tcBorders>
              <w:top w:val="nil"/>
              <w:left w:val="nil"/>
              <w:bottom w:val="nil"/>
              <w:right w:val="nil"/>
            </w:tcBorders>
            <w:shd w:val="clear" w:color="auto" w:fill="auto"/>
            <w:noWrap/>
            <w:vAlign w:val="bottom"/>
            <w:hideMark/>
          </w:tcPr>
          <w:p w14:paraId="4C516E15"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Energy consumption</w:t>
            </w:r>
          </w:p>
        </w:tc>
        <w:tc>
          <w:tcPr>
            <w:tcW w:w="5144" w:type="dxa"/>
            <w:tcBorders>
              <w:top w:val="nil"/>
              <w:left w:val="nil"/>
              <w:bottom w:val="nil"/>
              <w:right w:val="nil"/>
            </w:tcBorders>
            <w:shd w:val="clear" w:color="auto" w:fill="auto"/>
            <w:noWrap/>
            <w:vAlign w:val="bottom"/>
            <w:hideMark/>
          </w:tcPr>
          <w:p w14:paraId="6AF8FEC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energi; consumpt; effici; sector; beij</w:t>
            </w:r>
          </w:p>
        </w:tc>
        <w:tc>
          <w:tcPr>
            <w:tcW w:w="1576" w:type="dxa"/>
            <w:tcBorders>
              <w:top w:val="nil"/>
              <w:left w:val="nil"/>
              <w:bottom w:val="nil"/>
              <w:right w:val="nil"/>
            </w:tcBorders>
            <w:shd w:val="clear" w:color="auto" w:fill="auto"/>
            <w:noWrap/>
            <w:vAlign w:val="bottom"/>
            <w:hideMark/>
          </w:tcPr>
          <w:p w14:paraId="6D523E3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7.9</w:t>
            </w:r>
          </w:p>
        </w:tc>
      </w:tr>
      <w:tr w:rsidR="00E77AAE" w:rsidRPr="00E77AAE" w14:paraId="37AE4BAE" w14:textId="77777777" w:rsidTr="00640458">
        <w:trPr>
          <w:trHeight w:val="340"/>
        </w:trPr>
        <w:tc>
          <w:tcPr>
            <w:tcW w:w="840" w:type="dxa"/>
            <w:tcBorders>
              <w:top w:val="nil"/>
              <w:left w:val="nil"/>
              <w:bottom w:val="nil"/>
              <w:right w:val="nil"/>
            </w:tcBorders>
            <w:shd w:val="clear" w:color="auto" w:fill="auto"/>
            <w:noWrap/>
            <w:vAlign w:val="bottom"/>
            <w:hideMark/>
          </w:tcPr>
          <w:p w14:paraId="77B45FE6"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3</w:t>
            </w:r>
          </w:p>
        </w:tc>
        <w:tc>
          <w:tcPr>
            <w:tcW w:w="2380" w:type="dxa"/>
            <w:tcBorders>
              <w:top w:val="nil"/>
              <w:left w:val="nil"/>
              <w:bottom w:val="nil"/>
              <w:right w:val="nil"/>
            </w:tcBorders>
            <w:shd w:val="clear" w:color="auto" w:fill="auto"/>
            <w:noWrap/>
            <w:vAlign w:val="bottom"/>
            <w:hideMark/>
          </w:tcPr>
          <w:p w14:paraId="5DD00313"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form</w:t>
            </w:r>
          </w:p>
        </w:tc>
        <w:tc>
          <w:tcPr>
            <w:tcW w:w="5144" w:type="dxa"/>
            <w:tcBorders>
              <w:top w:val="nil"/>
              <w:left w:val="nil"/>
              <w:bottom w:val="nil"/>
              <w:right w:val="nil"/>
            </w:tcBorders>
            <w:shd w:val="clear" w:color="auto" w:fill="auto"/>
            <w:noWrap/>
            <w:vAlign w:val="bottom"/>
            <w:hideMark/>
          </w:tcPr>
          <w:p w14:paraId="1012C7F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area; land; ecolog; model</w:t>
            </w:r>
          </w:p>
        </w:tc>
        <w:tc>
          <w:tcPr>
            <w:tcW w:w="1576" w:type="dxa"/>
            <w:tcBorders>
              <w:top w:val="nil"/>
              <w:left w:val="nil"/>
              <w:bottom w:val="nil"/>
              <w:right w:val="nil"/>
            </w:tcBorders>
            <w:shd w:val="clear" w:color="auto" w:fill="auto"/>
            <w:noWrap/>
            <w:vAlign w:val="bottom"/>
            <w:hideMark/>
          </w:tcPr>
          <w:p w14:paraId="3B8D52CD"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7.2</w:t>
            </w:r>
          </w:p>
        </w:tc>
      </w:tr>
      <w:tr w:rsidR="00E77AAE" w:rsidRPr="00E77AAE" w14:paraId="3B4425D7" w14:textId="77777777" w:rsidTr="00640458">
        <w:trPr>
          <w:trHeight w:val="340"/>
        </w:trPr>
        <w:tc>
          <w:tcPr>
            <w:tcW w:w="840" w:type="dxa"/>
            <w:tcBorders>
              <w:top w:val="nil"/>
              <w:left w:val="nil"/>
              <w:bottom w:val="nil"/>
              <w:right w:val="nil"/>
            </w:tcBorders>
            <w:shd w:val="clear" w:color="auto" w:fill="auto"/>
            <w:noWrap/>
            <w:vAlign w:val="bottom"/>
            <w:hideMark/>
          </w:tcPr>
          <w:p w14:paraId="349A177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w:t>
            </w:r>
          </w:p>
        </w:tc>
        <w:tc>
          <w:tcPr>
            <w:tcW w:w="2380" w:type="dxa"/>
            <w:tcBorders>
              <w:top w:val="nil"/>
              <w:left w:val="nil"/>
              <w:bottom w:val="nil"/>
              <w:right w:val="nil"/>
            </w:tcBorders>
            <w:shd w:val="clear" w:color="auto" w:fill="auto"/>
            <w:noWrap/>
            <w:vAlign w:val="bottom"/>
            <w:hideMark/>
          </w:tcPr>
          <w:p w14:paraId="168243F6"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Solar PV</w:t>
            </w:r>
          </w:p>
        </w:tc>
        <w:tc>
          <w:tcPr>
            <w:tcW w:w="5144" w:type="dxa"/>
            <w:tcBorders>
              <w:top w:val="nil"/>
              <w:left w:val="nil"/>
              <w:bottom w:val="nil"/>
              <w:right w:val="nil"/>
            </w:tcBorders>
            <w:shd w:val="clear" w:color="auto" w:fill="auto"/>
            <w:noWrap/>
            <w:vAlign w:val="bottom"/>
            <w:hideMark/>
          </w:tcPr>
          <w:p w14:paraId="1E75FC2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system; solar; power; electr; energi</w:t>
            </w:r>
          </w:p>
        </w:tc>
        <w:tc>
          <w:tcPr>
            <w:tcW w:w="1576" w:type="dxa"/>
            <w:tcBorders>
              <w:top w:val="nil"/>
              <w:left w:val="nil"/>
              <w:bottom w:val="nil"/>
              <w:right w:val="nil"/>
            </w:tcBorders>
            <w:shd w:val="clear" w:color="auto" w:fill="auto"/>
            <w:noWrap/>
            <w:vAlign w:val="bottom"/>
            <w:hideMark/>
          </w:tcPr>
          <w:p w14:paraId="2F571818"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7.0</w:t>
            </w:r>
          </w:p>
        </w:tc>
      </w:tr>
      <w:tr w:rsidR="00E77AAE" w:rsidRPr="00E77AAE" w14:paraId="35BFE849" w14:textId="77777777" w:rsidTr="00640458">
        <w:trPr>
          <w:trHeight w:val="340"/>
        </w:trPr>
        <w:tc>
          <w:tcPr>
            <w:tcW w:w="840" w:type="dxa"/>
            <w:tcBorders>
              <w:top w:val="nil"/>
              <w:left w:val="nil"/>
              <w:bottom w:val="nil"/>
              <w:right w:val="nil"/>
            </w:tcBorders>
            <w:shd w:val="clear" w:color="auto" w:fill="auto"/>
            <w:noWrap/>
            <w:vAlign w:val="bottom"/>
            <w:hideMark/>
          </w:tcPr>
          <w:p w14:paraId="406C69C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w:t>
            </w:r>
          </w:p>
        </w:tc>
        <w:tc>
          <w:tcPr>
            <w:tcW w:w="2380" w:type="dxa"/>
            <w:tcBorders>
              <w:top w:val="nil"/>
              <w:left w:val="nil"/>
              <w:bottom w:val="nil"/>
              <w:right w:val="nil"/>
            </w:tcBorders>
            <w:shd w:val="clear" w:color="auto" w:fill="auto"/>
            <w:noWrap/>
            <w:vAlign w:val="bottom"/>
            <w:hideMark/>
          </w:tcPr>
          <w:p w14:paraId="1A227B0B"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CO</w:t>
            </w:r>
            <w:r w:rsidRPr="00E77AAE">
              <w:rPr>
                <w:rFonts w:ascii="Calibri" w:eastAsia="Times New Roman" w:hAnsi="Calibri" w:cs="Calibri"/>
                <w:color w:val="000000"/>
                <w:vertAlign w:val="subscript"/>
              </w:rPr>
              <w:t>2</w:t>
            </w:r>
            <w:r w:rsidRPr="00E77AAE">
              <w:rPr>
                <w:rFonts w:ascii="Calibri" w:eastAsia="Times New Roman" w:hAnsi="Calibri" w:cs="Calibri"/>
                <w:color w:val="000000"/>
              </w:rPr>
              <w:t xml:space="preserve"> emissions</w:t>
            </w:r>
          </w:p>
        </w:tc>
        <w:tc>
          <w:tcPr>
            <w:tcW w:w="5144" w:type="dxa"/>
            <w:tcBorders>
              <w:top w:val="nil"/>
              <w:left w:val="nil"/>
              <w:bottom w:val="nil"/>
              <w:right w:val="nil"/>
            </w:tcBorders>
            <w:shd w:val="clear" w:color="auto" w:fill="auto"/>
            <w:noWrap/>
            <w:vAlign w:val="bottom"/>
            <w:hideMark/>
          </w:tcPr>
          <w:p w14:paraId="37D70B9F"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carbon; emiss; industri; china; lowcarbon</w:t>
            </w:r>
          </w:p>
        </w:tc>
        <w:tc>
          <w:tcPr>
            <w:tcW w:w="1576" w:type="dxa"/>
            <w:tcBorders>
              <w:top w:val="nil"/>
              <w:left w:val="nil"/>
              <w:bottom w:val="nil"/>
              <w:right w:val="nil"/>
            </w:tcBorders>
            <w:shd w:val="clear" w:color="auto" w:fill="auto"/>
            <w:noWrap/>
            <w:vAlign w:val="bottom"/>
            <w:hideMark/>
          </w:tcPr>
          <w:p w14:paraId="4FE5963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6.8</w:t>
            </w:r>
          </w:p>
        </w:tc>
      </w:tr>
      <w:tr w:rsidR="00E77AAE" w:rsidRPr="00E77AAE" w14:paraId="3843951A" w14:textId="77777777" w:rsidTr="00640458">
        <w:trPr>
          <w:trHeight w:val="340"/>
        </w:trPr>
        <w:tc>
          <w:tcPr>
            <w:tcW w:w="840" w:type="dxa"/>
            <w:tcBorders>
              <w:top w:val="nil"/>
              <w:left w:val="nil"/>
              <w:bottom w:val="nil"/>
              <w:right w:val="nil"/>
            </w:tcBorders>
            <w:shd w:val="clear" w:color="auto" w:fill="auto"/>
            <w:noWrap/>
            <w:vAlign w:val="bottom"/>
            <w:hideMark/>
          </w:tcPr>
          <w:p w14:paraId="1E3F167B"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w:t>
            </w:r>
          </w:p>
        </w:tc>
        <w:tc>
          <w:tcPr>
            <w:tcW w:w="2380" w:type="dxa"/>
            <w:tcBorders>
              <w:top w:val="nil"/>
              <w:left w:val="nil"/>
              <w:bottom w:val="nil"/>
              <w:right w:val="nil"/>
            </w:tcBorders>
            <w:shd w:val="clear" w:color="auto" w:fill="auto"/>
            <w:noWrap/>
            <w:vAlign w:val="bottom"/>
            <w:hideMark/>
          </w:tcPr>
          <w:p w14:paraId="754E3DF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Buildings</w:t>
            </w:r>
          </w:p>
        </w:tc>
        <w:tc>
          <w:tcPr>
            <w:tcW w:w="5144" w:type="dxa"/>
            <w:tcBorders>
              <w:top w:val="nil"/>
              <w:left w:val="nil"/>
              <w:bottom w:val="nil"/>
              <w:right w:val="nil"/>
            </w:tcBorders>
            <w:shd w:val="clear" w:color="auto" w:fill="auto"/>
            <w:noWrap/>
            <w:vAlign w:val="bottom"/>
            <w:hideMark/>
          </w:tcPr>
          <w:p w14:paraId="55ACA31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build; design; energi; perform; residenti</w:t>
            </w:r>
          </w:p>
        </w:tc>
        <w:tc>
          <w:tcPr>
            <w:tcW w:w="1576" w:type="dxa"/>
            <w:tcBorders>
              <w:top w:val="nil"/>
              <w:left w:val="nil"/>
              <w:bottom w:val="nil"/>
              <w:right w:val="nil"/>
            </w:tcBorders>
            <w:shd w:val="clear" w:color="auto" w:fill="auto"/>
            <w:noWrap/>
            <w:vAlign w:val="bottom"/>
            <w:hideMark/>
          </w:tcPr>
          <w:p w14:paraId="5AF9B28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6.8</w:t>
            </w:r>
          </w:p>
        </w:tc>
      </w:tr>
      <w:tr w:rsidR="00E77AAE" w:rsidRPr="00E77AAE" w14:paraId="24FDD9BF" w14:textId="77777777" w:rsidTr="00640458">
        <w:trPr>
          <w:trHeight w:val="340"/>
        </w:trPr>
        <w:tc>
          <w:tcPr>
            <w:tcW w:w="840" w:type="dxa"/>
            <w:tcBorders>
              <w:top w:val="nil"/>
              <w:left w:val="nil"/>
              <w:bottom w:val="nil"/>
              <w:right w:val="nil"/>
            </w:tcBorders>
            <w:shd w:val="clear" w:color="auto" w:fill="auto"/>
            <w:noWrap/>
            <w:vAlign w:val="bottom"/>
            <w:hideMark/>
          </w:tcPr>
          <w:p w14:paraId="13BBE40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7</w:t>
            </w:r>
          </w:p>
        </w:tc>
        <w:tc>
          <w:tcPr>
            <w:tcW w:w="2380" w:type="dxa"/>
            <w:tcBorders>
              <w:top w:val="nil"/>
              <w:left w:val="nil"/>
              <w:bottom w:val="nil"/>
              <w:right w:val="nil"/>
            </w:tcBorders>
            <w:shd w:val="clear" w:color="auto" w:fill="auto"/>
            <w:noWrap/>
            <w:vAlign w:val="bottom"/>
            <w:hideMark/>
          </w:tcPr>
          <w:p w14:paraId="2A27DBB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Climate adaptation</w:t>
            </w:r>
          </w:p>
        </w:tc>
        <w:tc>
          <w:tcPr>
            <w:tcW w:w="5144" w:type="dxa"/>
            <w:tcBorders>
              <w:top w:val="nil"/>
              <w:left w:val="nil"/>
              <w:bottom w:val="nil"/>
              <w:right w:val="nil"/>
            </w:tcBorders>
            <w:shd w:val="clear" w:color="auto" w:fill="auto"/>
            <w:noWrap/>
            <w:vAlign w:val="bottom"/>
            <w:hideMark/>
          </w:tcPr>
          <w:p w14:paraId="562539B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climat; chang; adapt; risk; govern</w:t>
            </w:r>
          </w:p>
        </w:tc>
        <w:tc>
          <w:tcPr>
            <w:tcW w:w="1576" w:type="dxa"/>
            <w:tcBorders>
              <w:top w:val="nil"/>
              <w:left w:val="nil"/>
              <w:bottom w:val="nil"/>
              <w:right w:val="nil"/>
            </w:tcBorders>
            <w:shd w:val="clear" w:color="auto" w:fill="auto"/>
            <w:noWrap/>
            <w:vAlign w:val="bottom"/>
            <w:hideMark/>
          </w:tcPr>
          <w:p w14:paraId="6D244F2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6.5</w:t>
            </w:r>
          </w:p>
        </w:tc>
      </w:tr>
      <w:tr w:rsidR="00E77AAE" w:rsidRPr="00E77AAE" w14:paraId="007AD756" w14:textId="77777777" w:rsidTr="00640458">
        <w:trPr>
          <w:trHeight w:val="340"/>
        </w:trPr>
        <w:tc>
          <w:tcPr>
            <w:tcW w:w="840" w:type="dxa"/>
            <w:tcBorders>
              <w:top w:val="nil"/>
              <w:left w:val="nil"/>
              <w:bottom w:val="nil"/>
              <w:right w:val="nil"/>
            </w:tcBorders>
            <w:shd w:val="clear" w:color="auto" w:fill="auto"/>
            <w:noWrap/>
            <w:vAlign w:val="bottom"/>
            <w:hideMark/>
          </w:tcPr>
          <w:p w14:paraId="399745FC"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8</w:t>
            </w:r>
          </w:p>
        </w:tc>
        <w:tc>
          <w:tcPr>
            <w:tcW w:w="2380" w:type="dxa"/>
            <w:tcBorders>
              <w:top w:val="nil"/>
              <w:left w:val="nil"/>
              <w:bottom w:val="nil"/>
              <w:right w:val="nil"/>
            </w:tcBorders>
            <w:shd w:val="clear" w:color="auto" w:fill="auto"/>
            <w:noWrap/>
            <w:vAlign w:val="bottom"/>
            <w:hideMark/>
          </w:tcPr>
          <w:p w14:paraId="7B64A6F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Air pollution</w:t>
            </w:r>
          </w:p>
        </w:tc>
        <w:tc>
          <w:tcPr>
            <w:tcW w:w="5144" w:type="dxa"/>
            <w:tcBorders>
              <w:top w:val="nil"/>
              <w:left w:val="nil"/>
              <w:bottom w:val="nil"/>
              <w:right w:val="nil"/>
            </w:tcBorders>
            <w:shd w:val="clear" w:color="auto" w:fill="auto"/>
            <w:noWrap/>
            <w:vAlign w:val="bottom"/>
            <w:hideMark/>
          </w:tcPr>
          <w:p w14:paraId="5F664A7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air; pollut; health; qualiti; concentr</w:t>
            </w:r>
          </w:p>
        </w:tc>
        <w:tc>
          <w:tcPr>
            <w:tcW w:w="1576" w:type="dxa"/>
            <w:tcBorders>
              <w:top w:val="nil"/>
              <w:left w:val="nil"/>
              <w:bottom w:val="nil"/>
              <w:right w:val="nil"/>
            </w:tcBorders>
            <w:shd w:val="clear" w:color="auto" w:fill="auto"/>
            <w:noWrap/>
            <w:vAlign w:val="bottom"/>
            <w:hideMark/>
          </w:tcPr>
          <w:p w14:paraId="72429C80"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6.2</w:t>
            </w:r>
          </w:p>
        </w:tc>
      </w:tr>
      <w:tr w:rsidR="00E77AAE" w:rsidRPr="00E77AAE" w14:paraId="4DA98727" w14:textId="77777777" w:rsidTr="00640458">
        <w:trPr>
          <w:trHeight w:val="340"/>
        </w:trPr>
        <w:tc>
          <w:tcPr>
            <w:tcW w:w="840" w:type="dxa"/>
            <w:tcBorders>
              <w:top w:val="nil"/>
              <w:left w:val="nil"/>
              <w:bottom w:val="nil"/>
              <w:right w:val="nil"/>
            </w:tcBorders>
            <w:shd w:val="clear" w:color="auto" w:fill="auto"/>
            <w:noWrap/>
            <w:vAlign w:val="bottom"/>
            <w:hideMark/>
          </w:tcPr>
          <w:p w14:paraId="03A3A309"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9</w:t>
            </w:r>
          </w:p>
        </w:tc>
        <w:tc>
          <w:tcPr>
            <w:tcW w:w="2380" w:type="dxa"/>
            <w:tcBorders>
              <w:top w:val="nil"/>
              <w:left w:val="nil"/>
              <w:bottom w:val="nil"/>
              <w:right w:val="nil"/>
            </w:tcBorders>
            <w:shd w:val="clear" w:color="auto" w:fill="auto"/>
            <w:noWrap/>
            <w:vAlign w:val="bottom"/>
            <w:hideMark/>
          </w:tcPr>
          <w:p w14:paraId="37B24AD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Transportation</w:t>
            </w:r>
          </w:p>
        </w:tc>
        <w:tc>
          <w:tcPr>
            <w:tcW w:w="5144" w:type="dxa"/>
            <w:tcBorders>
              <w:top w:val="nil"/>
              <w:left w:val="nil"/>
              <w:bottom w:val="nil"/>
              <w:right w:val="nil"/>
            </w:tcBorders>
            <w:shd w:val="clear" w:color="auto" w:fill="auto"/>
            <w:noWrap/>
            <w:vAlign w:val="bottom"/>
            <w:hideMark/>
          </w:tcPr>
          <w:p w14:paraId="4DEEE745"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transport; travel; traffic; public; car</w:t>
            </w:r>
          </w:p>
        </w:tc>
        <w:tc>
          <w:tcPr>
            <w:tcW w:w="1576" w:type="dxa"/>
            <w:tcBorders>
              <w:top w:val="nil"/>
              <w:left w:val="nil"/>
              <w:bottom w:val="nil"/>
              <w:right w:val="nil"/>
            </w:tcBorders>
            <w:shd w:val="clear" w:color="auto" w:fill="auto"/>
            <w:noWrap/>
            <w:vAlign w:val="bottom"/>
            <w:hideMark/>
          </w:tcPr>
          <w:p w14:paraId="612B1AA1"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5.7</w:t>
            </w:r>
          </w:p>
        </w:tc>
      </w:tr>
      <w:tr w:rsidR="00E77AAE" w:rsidRPr="00E77AAE" w14:paraId="5122E92A" w14:textId="77777777" w:rsidTr="00640458">
        <w:trPr>
          <w:trHeight w:val="340"/>
        </w:trPr>
        <w:tc>
          <w:tcPr>
            <w:tcW w:w="840" w:type="dxa"/>
            <w:tcBorders>
              <w:top w:val="nil"/>
              <w:left w:val="nil"/>
              <w:bottom w:val="nil"/>
              <w:right w:val="nil"/>
            </w:tcBorders>
            <w:shd w:val="clear" w:color="auto" w:fill="auto"/>
            <w:noWrap/>
            <w:vAlign w:val="bottom"/>
            <w:hideMark/>
          </w:tcPr>
          <w:p w14:paraId="7BB2B5E3"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10</w:t>
            </w:r>
          </w:p>
        </w:tc>
        <w:tc>
          <w:tcPr>
            <w:tcW w:w="2380" w:type="dxa"/>
            <w:tcBorders>
              <w:top w:val="nil"/>
              <w:left w:val="nil"/>
              <w:bottom w:val="nil"/>
              <w:right w:val="nil"/>
            </w:tcBorders>
            <w:shd w:val="clear" w:color="auto" w:fill="auto"/>
            <w:noWrap/>
            <w:vAlign w:val="bottom"/>
            <w:hideMark/>
          </w:tcPr>
          <w:p w14:paraId="11F8B3B0"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GHG emissions</w:t>
            </w:r>
          </w:p>
        </w:tc>
        <w:tc>
          <w:tcPr>
            <w:tcW w:w="5144" w:type="dxa"/>
            <w:tcBorders>
              <w:top w:val="nil"/>
              <w:left w:val="nil"/>
              <w:bottom w:val="nil"/>
              <w:right w:val="nil"/>
            </w:tcBorders>
            <w:shd w:val="clear" w:color="auto" w:fill="auto"/>
            <w:noWrap/>
            <w:vAlign w:val="bottom"/>
            <w:hideMark/>
          </w:tcPr>
          <w:p w14:paraId="0D1221E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ghg; emiss; greenhous; gas; reduct</w:t>
            </w:r>
          </w:p>
        </w:tc>
        <w:tc>
          <w:tcPr>
            <w:tcW w:w="1576" w:type="dxa"/>
            <w:tcBorders>
              <w:top w:val="nil"/>
              <w:left w:val="nil"/>
              <w:bottom w:val="nil"/>
              <w:right w:val="nil"/>
            </w:tcBorders>
            <w:shd w:val="clear" w:color="auto" w:fill="auto"/>
            <w:noWrap/>
            <w:vAlign w:val="bottom"/>
            <w:hideMark/>
          </w:tcPr>
          <w:p w14:paraId="0BAB9940"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5.4</w:t>
            </w:r>
          </w:p>
        </w:tc>
      </w:tr>
      <w:tr w:rsidR="00E77AAE" w:rsidRPr="00E77AAE" w14:paraId="03B29A6A" w14:textId="77777777" w:rsidTr="00640458">
        <w:trPr>
          <w:trHeight w:val="340"/>
        </w:trPr>
        <w:tc>
          <w:tcPr>
            <w:tcW w:w="840" w:type="dxa"/>
            <w:tcBorders>
              <w:top w:val="nil"/>
              <w:left w:val="nil"/>
              <w:bottom w:val="nil"/>
              <w:right w:val="nil"/>
            </w:tcBorders>
            <w:shd w:val="clear" w:color="auto" w:fill="auto"/>
            <w:noWrap/>
            <w:vAlign w:val="bottom"/>
            <w:hideMark/>
          </w:tcPr>
          <w:p w14:paraId="4357E3F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11</w:t>
            </w:r>
          </w:p>
        </w:tc>
        <w:tc>
          <w:tcPr>
            <w:tcW w:w="2380" w:type="dxa"/>
            <w:tcBorders>
              <w:top w:val="nil"/>
              <w:left w:val="nil"/>
              <w:bottom w:val="nil"/>
              <w:right w:val="nil"/>
            </w:tcBorders>
            <w:shd w:val="clear" w:color="auto" w:fill="auto"/>
            <w:noWrap/>
            <w:vAlign w:val="bottom"/>
            <w:hideMark/>
          </w:tcPr>
          <w:p w14:paraId="1DD0A62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Vehicles</w:t>
            </w:r>
          </w:p>
        </w:tc>
        <w:tc>
          <w:tcPr>
            <w:tcW w:w="5144" w:type="dxa"/>
            <w:tcBorders>
              <w:top w:val="nil"/>
              <w:left w:val="nil"/>
              <w:bottom w:val="nil"/>
              <w:right w:val="nil"/>
            </w:tcBorders>
            <w:shd w:val="clear" w:color="auto" w:fill="auto"/>
            <w:noWrap/>
            <w:vAlign w:val="bottom"/>
            <w:hideMark/>
          </w:tcPr>
          <w:p w14:paraId="688263C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vehicl; electr; fuel; drive; emiss</w:t>
            </w:r>
          </w:p>
        </w:tc>
        <w:tc>
          <w:tcPr>
            <w:tcW w:w="1576" w:type="dxa"/>
            <w:tcBorders>
              <w:top w:val="nil"/>
              <w:left w:val="nil"/>
              <w:bottom w:val="nil"/>
              <w:right w:val="nil"/>
            </w:tcBorders>
            <w:shd w:val="clear" w:color="auto" w:fill="auto"/>
            <w:noWrap/>
            <w:vAlign w:val="bottom"/>
            <w:hideMark/>
          </w:tcPr>
          <w:p w14:paraId="6D3ACC0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4.8</w:t>
            </w:r>
          </w:p>
        </w:tc>
      </w:tr>
      <w:tr w:rsidR="00E77AAE" w:rsidRPr="00E77AAE" w14:paraId="32913EAF" w14:textId="77777777" w:rsidTr="00640458">
        <w:trPr>
          <w:trHeight w:val="340"/>
        </w:trPr>
        <w:tc>
          <w:tcPr>
            <w:tcW w:w="840" w:type="dxa"/>
            <w:tcBorders>
              <w:top w:val="nil"/>
              <w:left w:val="nil"/>
              <w:bottom w:val="nil"/>
              <w:right w:val="nil"/>
            </w:tcBorders>
            <w:shd w:val="clear" w:color="auto" w:fill="auto"/>
            <w:noWrap/>
            <w:vAlign w:val="bottom"/>
            <w:hideMark/>
          </w:tcPr>
          <w:p w14:paraId="75DA94DE"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12</w:t>
            </w:r>
          </w:p>
        </w:tc>
        <w:tc>
          <w:tcPr>
            <w:tcW w:w="2380" w:type="dxa"/>
            <w:tcBorders>
              <w:top w:val="nil"/>
              <w:left w:val="nil"/>
              <w:bottom w:val="nil"/>
              <w:right w:val="nil"/>
            </w:tcBorders>
            <w:shd w:val="clear" w:color="auto" w:fill="auto"/>
            <w:noWrap/>
            <w:vAlign w:val="bottom"/>
            <w:hideMark/>
          </w:tcPr>
          <w:p w14:paraId="5D8E09F9"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Households</w:t>
            </w:r>
          </w:p>
        </w:tc>
        <w:tc>
          <w:tcPr>
            <w:tcW w:w="5144" w:type="dxa"/>
            <w:tcBorders>
              <w:top w:val="nil"/>
              <w:left w:val="nil"/>
              <w:bottom w:val="nil"/>
              <w:right w:val="nil"/>
            </w:tcBorders>
            <w:shd w:val="clear" w:color="auto" w:fill="auto"/>
            <w:noWrap/>
            <w:vAlign w:val="bottom"/>
            <w:hideMark/>
          </w:tcPr>
          <w:p w14:paraId="2D21831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household; incom; electr; survey; hous</w:t>
            </w:r>
          </w:p>
        </w:tc>
        <w:tc>
          <w:tcPr>
            <w:tcW w:w="1576" w:type="dxa"/>
            <w:tcBorders>
              <w:top w:val="nil"/>
              <w:left w:val="nil"/>
              <w:bottom w:val="nil"/>
              <w:right w:val="nil"/>
            </w:tcBorders>
            <w:shd w:val="clear" w:color="auto" w:fill="auto"/>
            <w:noWrap/>
            <w:vAlign w:val="bottom"/>
            <w:hideMark/>
          </w:tcPr>
          <w:p w14:paraId="79AE6623"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4.7</w:t>
            </w:r>
          </w:p>
        </w:tc>
      </w:tr>
      <w:tr w:rsidR="00E77AAE" w:rsidRPr="00E77AAE" w14:paraId="1FD4CD95" w14:textId="77777777" w:rsidTr="00640458">
        <w:trPr>
          <w:trHeight w:val="340"/>
        </w:trPr>
        <w:tc>
          <w:tcPr>
            <w:tcW w:w="840" w:type="dxa"/>
            <w:tcBorders>
              <w:top w:val="nil"/>
              <w:left w:val="nil"/>
              <w:bottom w:val="nil"/>
              <w:right w:val="nil"/>
            </w:tcBorders>
            <w:shd w:val="clear" w:color="auto" w:fill="auto"/>
            <w:noWrap/>
            <w:vAlign w:val="bottom"/>
            <w:hideMark/>
          </w:tcPr>
          <w:p w14:paraId="091E7DB2"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13</w:t>
            </w:r>
          </w:p>
        </w:tc>
        <w:tc>
          <w:tcPr>
            <w:tcW w:w="2380" w:type="dxa"/>
            <w:tcBorders>
              <w:top w:val="nil"/>
              <w:left w:val="nil"/>
              <w:bottom w:val="nil"/>
              <w:right w:val="nil"/>
            </w:tcBorders>
            <w:shd w:val="clear" w:color="auto" w:fill="auto"/>
            <w:noWrap/>
            <w:vAlign w:val="bottom"/>
            <w:hideMark/>
          </w:tcPr>
          <w:p w14:paraId="71C8B90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Waste management</w:t>
            </w:r>
          </w:p>
        </w:tc>
        <w:tc>
          <w:tcPr>
            <w:tcW w:w="5144" w:type="dxa"/>
            <w:tcBorders>
              <w:top w:val="nil"/>
              <w:left w:val="nil"/>
              <w:bottom w:val="nil"/>
              <w:right w:val="nil"/>
            </w:tcBorders>
            <w:shd w:val="clear" w:color="auto" w:fill="auto"/>
            <w:noWrap/>
            <w:vAlign w:val="bottom"/>
            <w:hideMark/>
          </w:tcPr>
          <w:p w14:paraId="3C6F378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wast; landfil; solid; manag; msw</w:t>
            </w:r>
          </w:p>
        </w:tc>
        <w:tc>
          <w:tcPr>
            <w:tcW w:w="1576" w:type="dxa"/>
            <w:tcBorders>
              <w:top w:val="nil"/>
              <w:left w:val="nil"/>
              <w:bottom w:val="nil"/>
              <w:right w:val="nil"/>
            </w:tcBorders>
            <w:shd w:val="clear" w:color="auto" w:fill="auto"/>
            <w:noWrap/>
            <w:vAlign w:val="bottom"/>
            <w:hideMark/>
          </w:tcPr>
          <w:p w14:paraId="11B31FB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359B65B0" w14:textId="77777777" w:rsidTr="00640458">
        <w:trPr>
          <w:trHeight w:val="340"/>
        </w:trPr>
        <w:tc>
          <w:tcPr>
            <w:tcW w:w="840" w:type="dxa"/>
            <w:tcBorders>
              <w:top w:val="nil"/>
              <w:left w:val="nil"/>
              <w:bottom w:val="nil"/>
              <w:right w:val="nil"/>
            </w:tcBorders>
            <w:shd w:val="clear" w:color="auto" w:fill="auto"/>
            <w:noWrap/>
            <w:vAlign w:val="bottom"/>
            <w:hideMark/>
          </w:tcPr>
          <w:p w14:paraId="41DF8AA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14</w:t>
            </w:r>
          </w:p>
        </w:tc>
        <w:tc>
          <w:tcPr>
            <w:tcW w:w="2380" w:type="dxa"/>
            <w:tcBorders>
              <w:top w:val="nil"/>
              <w:left w:val="nil"/>
              <w:bottom w:val="nil"/>
              <w:right w:val="nil"/>
            </w:tcBorders>
            <w:shd w:val="clear" w:color="auto" w:fill="auto"/>
            <w:noWrap/>
            <w:vAlign w:val="bottom"/>
            <w:hideMark/>
          </w:tcPr>
          <w:p w14:paraId="37D6BAA7"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Water demand</w:t>
            </w:r>
          </w:p>
        </w:tc>
        <w:tc>
          <w:tcPr>
            <w:tcW w:w="5144" w:type="dxa"/>
            <w:tcBorders>
              <w:top w:val="nil"/>
              <w:left w:val="nil"/>
              <w:bottom w:val="nil"/>
              <w:right w:val="nil"/>
            </w:tcBorders>
            <w:shd w:val="clear" w:color="auto" w:fill="auto"/>
            <w:noWrap/>
            <w:vAlign w:val="bottom"/>
            <w:hideMark/>
          </w:tcPr>
          <w:p w14:paraId="43C362EC"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water; suppli; manag; demand; treatment</w:t>
            </w:r>
          </w:p>
        </w:tc>
        <w:tc>
          <w:tcPr>
            <w:tcW w:w="1576" w:type="dxa"/>
            <w:tcBorders>
              <w:top w:val="nil"/>
              <w:left w:val="nil"/>
              <w:bottom w:val="nil"/>
              <w:right w:val="nil"/>
            </w:tcBorders>
            <w:shd w:val="clear" w:color="auto" w:fill="auto"/>
            <w:noWrap/>
            <w:vAlign w:val="bottom"/>
            <w:hideMark/>
          </w:tcPr>
          <w:p w14:paraId="39B6D1CD"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4F97EFCE" w14:textId="77777777" w:rsidTr="00640458">
        <w:trPr>
          <w:trHeight w:val="340"/>
        </w:trPr>
        <w:tc>
          <w:tcPr>
            <w:tcW w:w="840" w:type="dxa"/>
            <w:tcBorders>
              <w:top w:val="nil"/>
              <w:left w:val="nil"/>
              <w:bottom w:val="nil"/>
              <w:right w:val="nil"/>
            </w:tcBorders>
            <w:shd w:val="clear" w:color="auto" w:fill="auto"/>
            <w:noWrap/>
            <w:vAlign w:val="bottom"/>
            <w:hideMark/>
          </w:tcPr>
          <w:p w14:paraId="2598DDF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15</w:t>
            </w:r>
          </w:p>
        </w:tc>
        <w:tc>
          <w:tcPr>
            <w:tcW w:w="2380" w:type="dxa"/>
            <w:tcBorders>
              <w:top w:val="nil"/>
              <w:left w:val="nil"/>
              <w:bottom w:val="nil"/>
              <w:right w:val="nil"/>
            </w:tcBorders>
            <w:shd w:val="clear" w:color="auto" w:fill="auto"/>
            <w:noWrap/>
            <w:vAlign w:val="bottom"/>
            <w:hideMark/>
          </w:tcPr>
          <w:p w14:paraId="74881C14"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Heat demand</w:t>
            </w:r>
          </w:p>
        </w:tc>
        <w:tc>
          <w:tcPr>
            <w:tcW w:w="5144" w:type="dxa"/>
            <w:tcBorders>
              <w:top w:val="nil"/>
              <w:left w:val="nil"/>
              <w:bottom w:val="nil"/>
              <w:right w:val="nil"/>
            </w:tcBorders>
            <w:shd w:val="clear" w:color="auto" w:fill="auto"/>
            <w:noWrap/>
            <w:vAlign w:val="bottom"/>
            <w:hideMark/>
          </w:tcPr>
          <w:p w14:paraId="24AA12D2"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heat; district; thermal; demand; network</w:t>
            </w:r>
          </w:p>
        </w:tc>
        <w:tc>
          <w:tcPr>
            <w:tcW w:w="1576" w:type="dxa"/>
            <w:tcBorders>
              <w:top w:val="nil"/>
              <w:left w:val="nil"/>
              <w:bottom w:val="nil"/>
              <w:right w:val="nil"/>
            </w:tcBorders>
            <w:shd w:val="clear" w:color="auto" w:fill="auto"/>
            <w:noWrap/>
            <w:vAlign w:val="bottom"/>
            <w:hideMark/>
          </w:tcPr>
          <w:p w14:paraId="2BA0B6F7"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4.6</w:t>
            </w:r>
          </w:p>
        </w:tc>
      </w:tr>
      <w:tr w:rsidR="00E77AAE" w:rsidRPr="00E77AAE" w14:paraId="5256EABA" w14:textId="77777777" w:rsidTr="00640458">
        <w:trPr>
          <w:trHeight w:val="340"/>
        </w:trPr>
        <w:tc>
          <w:tcPr>
            <w:tcW w:w="840" w:type="dxa"/>
            <w:tcBorders>
              <w:top w:val="nil"/>
              <w:left w:val="nil"/>
              <w:bottom w:val="nil"/>
              <w:right w:val="nil"/>
            </w:tcBorders>
            <w:shd w:val="clear" w:color="auto" w:fill="auto"/>
            <w:noWrap/>
            <w:vAlign w:val="bottom"/>
            <w:hideMark/>
          </w:tcPr>
          <w:p w14:paraId="12D79605"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16</w:t>
            </w:r>
          </w:p>
        </w:tc>
        <w:tc>
          <w:tcPr>
            <w:tcW w:w="2380" w:type="dxa"/>
            <w:tcBorders>
              <w:top w:val="nil"/>
              <w:left w:val="nil"/>
              <w:bottom w:val="nil"/>
              <w:right w:val="nil"/>
            </w:tcBorders>
            <w:shd w:val="clear" w:color="auto" w:fill="auto"/>
            <w:noWrap/>
            <w:vAlign w:val="bottom"/>
            <w:hideMark/>
          </w:tcPr>
          <w:p w14:paraId="73A2EBAB"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Green roofs</w:t>
            </w:r>
          </w:p>
        </w:tc>
        <w:tc>
          <w:tcPr>
            <w:tcW w:w="5144" w:type="dxa"/>
            <w:tcBorders>
              <w:top w:val="nil"/>
              <w:left w:val="nil"/>
              <w:bottom w:val="nil"/>
              <w:right w:val="nil"/>
            </w:tcBorders>
            <w:shd w:val="clear" w:color="auto" w:fill="auto"/>
            <w:noWrap/>
            <w:vAlign w:val="bottom"/>
            <w:hideMark/>
          </w:tcPr>
          <w:p w14:paraId="4C38059E"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roof; temperatur; cool; green; surfac</w:t>
            </w:r>
          </w:p>
        </w:tc>
        <w:tc>
          <w:tcPr>
            <w:tcW w:w="1576" w:type="dxa"/>
            <w:tcBorders>
              <w:top w:val="nil"/>
              <w:left w:val="nil"/>
              <w:bottom w:val="nil"/>
              <w:right w:val="nil"/>
            </w:tcBorders>
            <w:shd w:val="clear" w:color="auto" w:fill="auto"/>
            <w:noWrap/>
            <w:vAlign w:val="bottom"/>
            <w:hideMark/>
          </w:tcPr>
          <w:p w14:paraId="1C3C5A0A"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4.5</w:t>
            </w:r>
          </w:p>
        </w:tc>
      </w:tr>
      <w:tr w:rsidR="00E77AAE" w:rsidRPr="00E77AAE" w14:paraId="730F19DA" w14:textId="77777777" w:rsidTr="00640458">
        <w:trPr>
          <w:trHeight w:val="340"/>
        </w:trPr>
        <w:tc>
          <w:tcPr>
            <w:tcW w:w="840" w:type="dxa"/>
            <w:tcBorders>
              <w:top w:val="nil"/>
              <w:left w:val="nil"/>
              <w:bottom w:val="single" w:sz="4" w:space="0" w:color="auto"/>
              <w:right w:val="nil"/>
            </w:tcBorders>
            <w:shd w:val="clear" w:color="auto" w:fill="auto"/>
            <w:noWrap/>
            <w:vAlign w:val="bottom"/>
            <w:hideMark/>
          </w:tcPr>
          <w:p w14:paraId="6B77CB24" w14:textId="77777777" w:rsidR="00E77AAE" w:rsidRPr="00E77AAE" w:rsidRDefault="00E77AAE" w:rsidP="00E77AAE">
            <w:pPr>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17</w:t>
            </w:r>
          </w:p>
        </w:tc>
        <w:tc>
          <w:tcPr>
            <w:tcW w:w="2380" w:type="dxa"/>
            <w:tcBorders>
              <w:top w:val="nil"/>
              <w:left w:val="nil"/>
              <w:bottom w:val="single" w:sz="4" w:space="0" w:color="auto"/>
              <w:right w:val="nil"/>
            </w:tcBorders>
            <w:shd w:val="clear" w:color="auto" w:fill="auto"/>
            <w:noWrap/>
            <w:vAlign w:val="bottom"/>
            <w:hideMark/>
          </w:tcPr>
          <w:p w14:paraId="6DB921A8"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Urban ecology</w:t>
            </w:r>
          </w:p>
        </w:tc>
        <w:tc>
          <w:tcPr>
            <w:tcW w:w="5144" w:type="dxa"/>
            <w:tcBorders>
              <w:top w:val="nil"/>
              <w:left w:val="nil"/>
              <w:bottom w:val="single" w:sz="4" w:space="0" w:color="auto"/>
              <w:right w:val="nil"/>
            </w:tcBorders>
            <w:shd w:val="clear" w:color="auto" w:fill="auto"/>
            <w:noWrap/>
            <w:vAlign w:val="bottom"/>
            <w:hideMark/>
          </w:tcPr>
          <w:p w14:paraId="724D145A" w14:textId="77777777" w:rsidR="00E77AAE" w:rsidRPr="00E77AAE" w:rsidRDefault="00E77AAE" w:rsidP="00E77AAE">
            <w:pPr>
              <w:spacing w:after="0" w:line="240" w:lineRule="auto"/>
              <w:rPr>
                <w:rFonts w:ascii="Calibri" w:eastAsia="Times New Roman" w:hAnsi="Calibri" w:cs="Calibri"/>
                <w:color w:val="000000"/>
              </w:rPr>
            </w:pPr>
            <w:r w:rsidRPr="00E77AAE">
              <w:rPr>
                <w:rFonts w:ascii="Calibri" w:eastAsia="Times New Roman" w:hAnsi="Calibri" w:cs="Calibri"/>
                <w:color w:val="000000"/>
              </w:rPr>
              <w:t>tree; forest; plant; speci; sequestr</w:t>
            </w:r>
          </w:p>
        </w:tc>
        <w:tc>
          <w:tcPr>
            <w:tcW w:w="1576" w:type="dxa"/>
            <w:tcBorders>
              <w:top w:val="nil"/>
              <w:left w:val="nil"/>
              <w:bottom w:val="single" w:sz="4" w:space="0" w:color="auto"/>
              <w:right w:val="nil"/>
            </w:tcBorders>
            <w:shd w:val="clear" w:color="auto" w:fill="auto"/>
            <w:noWrap/>
            <w:vAlign w:val="bottom"/>
            <w:hideMark/>
          </w:tcPr>
          <w:p w14:paraId="1212B74F" w14:textId="77777777" w:rsidR="00E77AAE" w:rsidRPr="00E77AAE" w:rsidRDefault="00E77AAE" w:rsidP="009A5C3F">
            <w:pPr>
              <w:keepNext/>
              <w:spacing w:after="0" w:line="240" w:lineRule="auto"/>
              <w:jc w:val="right"/>
              <w:rPr>
                <w:rFonts w:ascii="Calibri" w:eastAsia="Times New Roman" w:hAnsi="Calibri" w:cs="Calibri"/>
                <w:color w:val="000000"/>
              </w:rPr>
            </w:pPr>
            <w:r w:rsidRPr="00E77AAE">
              <w:rPr>
                <w:rFonts w:ascii="Calibri" w:eastAsia="Times New Roman" w:hAnsi="Calibri" w:cs="Calibri"/>
                <w:color w:val="000000"/>
              </w:rPr>
              <w:t>3.4</w:t>
            </w:r>
          </w:p>
        </w:tc>
      </w:tr>
    </w:tbl>
    <w:p w14:paraId="5810DF0D" w14:textId="1BB28310" w:rsidR="009A5C3F" w:rsidRPr="0003586C" w:rsidRDefault="009A5C3F">
      <w:pPr>
        <w:pStyle w:val="Caption"/>
        <w:rPr>
          <w:b/>
        </w:rPr>
      </w:pPr>
      <w:bookmarkStart w:id="123" w:name="_Ref512600234"/>
      <w:r w:rsidRPr="0003586C">
        <w:rPr>
          <w:b/>
        </w:rPr>
        <w:t xml:space="preserve">Table </w:t>
      </w:r>
      <w:r w:rsidR="00787070" w:rsidRPr="0003586C">
        <w:rPr>
          <w:b/>
        </w:rPr>
        <w:fldChar w:fldCharType="begin"/>
      </w:r>
      <w:r w:rsidR="00787070" w:rsidRPr="0003586C">
        <w:rPr>
          <w:b/>
        </w:rPr>
        <w:instrText xml:space="preserve"> SEQ Table \* ARABIC </w:instrText>
      </w:r>
      <w:r w:rsidR="00787070" w:rsidRPr="0003586C">
        <w:rPr>
          <w:b/>
        </w:rPr>
        <w:fldChar w:fldCharType="separate"/>
      </w:r>
      <w:r w:rsidR="00E23832">
        <w:rPr>
          <w:b/>
          <w:noProof/>
        </w:rPr>
        <w:t>4</w:t>
      </w:r>
      <w:r w:rsidR="00787070" w:rsidRPr="0003586C">
        <w:rPr>
          <w:b/>
          <w:noProof/>
        </w:rPr>
        <w:fldChar w:fldCharType="end"/>
      </w:r>
      <w:bookmarkEnd w:id="123"/>
      <w:r w:rsidRPr="0003586C">
        <w:rPr>
          <w:b/>
        </w:rPr>
        <w:t>: List of topics and their keywords</w:t>
      </w:r>
    </w:p>
    <w:p w14:paraId="7C07910B" w14:textId="77777777" w:rsidR="008902F7" w:rsidRDefault="008902F7">
      <w:pPr>
        <w:rPr>
          <w:rFonts w:ascii="Calibri" w:eastAsia="Calibri" w:hAnsi="Calibri" w:cs="Calibri"/>
        </w:rPr>
      </w:pPr>
    </w:p>
    <w:p w14:paraId="7A37BCF4" w14:textId="77777777" w:rsidR="00664AB9" w:rsidRDefault="00664AB9">
      <w:pP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4"/>
        <w:gridCol w:w="869"/>
        <w:gridCol w:w="3204"/>
        <w:gridCol w:w="3205"/>
      </w:tblGrid>
      <w:tr w:rsidR="00664AB9" w14:paraId="7C9F870D" w14:textId="77777777" w:rsidTr="007B730F">
        <w:tc>
          <w:tcPr>
            <w:tcW w:w="1838" w:type="dxa"/>
            <w:tcBorders>
              <w:top w:val="single" w:sz="4" w:space="0" w:color="auto"/>
              <w:bottom w:val="single" w:sz="4" w:space="0" w:color="auto"/>
            </w:tcBorders>
          </w:tcPr>
          <w:p w14:paraId="13F1FD69" w14:textId="03AF2B10" w:rsidR="00664AB9" w:rsidRPr="007B730F" w:rsidRDefault="00664AB9" w:rsidP="00664AB9">
            <w:pPr>
              <w:rPr>
                <w:rFonts w:eastAsia="Calibri" w:cstheme="minorHAnsi"/>
                <w:b/>
              </w:rPr>
            </w:pPr>
            <w:r w:rsidRPr="007B730F">
              <w:rPr>
                <w:rFonts w:eastAsia="Calibri" w:cstheme="minorHAnsi"/>
                <w:b/>
              </w:rPr>
              <w:t>City</w:t>
            </w:r>
          </w:p>
        </w:tc>
        <w:tc>
          <w:tcPr>
            <w:tcW w:w="567" w:type="dxa"/>
            <w:tcBorders>
              <w:top w:val="single" w:sz="4" w:space="0" w:color="auto"/>
              <w:bottom w:val="single" w:sz="4" w:space="0" w:color="auto"/>
            </w:tcBorders>
          </w:tcPr>
          <w:p w14:paraId="45935446" w14:textId="77AED647" w:rsidR="00664AB9" w:rsidRPr="007B730F" w:rsidRDefault="00664AB9" w:rsidP="00664AB9">
            <w:pPr>
              <w:rPr>
                <w:rFonts w:eastAsia="Calibri" w:cstheme="minorHAnsi"/>
                <w:b/>
              </w:rPr>
            </w:pPr>
            <w:r w:rsidRPr="007B730F">
              <w:rPr>
                <w:rFonts w:eastAsia="Calibri" w:cstheme="minorHAnsi"/>
                <w:b/>
              </w:rPr>
              <w:t>N. studies</w:t>
            </w:r>
          </w:p>
        </w:tc>
        <w:tc>
          <w:tcPr>
            <w:tcW w:w="3328" w:type="dxa"/>
            <w:tcBorders>
              <w:top w:val="single" w:sz="4" w:space="0" w:color="auto"/>
              <w:bottom w:val="single" w:sz="4" w:space="0" w:color="auto"/>
            </w:tcBorders>
          </w:tcPr>
          <w:p w14:paraId="5DEF0287" w14:textId="73030B86" w:rsidR="00664AB9" w:rsidRPr="007B730F" w:rsidRDefault="00664AB9" w:rsidP="00664AB9">
            <w:pPr>
              <w:rPr>
                <w:rFonts w:eastAsia="Calibri" w:cstheme="minorHAnsi"/>
                <w:b/>
              </w:rPr>
            </w:pPr>
            <w:r w:rsidRPr="007B730F">
              <w:rPr>
                <w:rFonts w:eastAsia="Calibri" w:cstheme="minorHAnsi"/>
                <w:b/>
              </w:rPr>
              <w:t>Frequent topics</w:t>
            </w:r>
          </w:p>
        </w:tc>
        <w:tc>
          <w:tcPr>
            <w:tcW w:w="3329" w:type="dxa"/>
            <w:tcBorders>
              <w:top w:val="single" w:sz="4" w:space="0" w:color="auto"/>
              <w:bottom w:val="single" w:sz="4" w:space="0" w:color="auto"/>
            </w:tcBorders>
          </w:tcPr>
          <w:p w14:paraId="4014E4EF" w14:textId="56DE0C77" w:rsidR="00664AB9" w:rsidRPr="007B730F" w:rsidRDefault="00664AB9" w:rsidP="00664AB9">
            <w:pPr>
              <w:rPr>
                <w:rFonts w:eastAsia="Calibri" w:cstheme="minorHAnsi"/>
                <w:b/>
              </w:rPr>
            </w:pPr>
            <w:r w:rsidRPr="007B730F">
              <w:rPr>
                <w:rFonts w:eastAsia="Calibri" w:cstheme="minorHAnsi"/>
                <w:b/>
              </w:rPr>
              <w:t>Infrequent topics</w:t>
            </w:r>
          </w:p>
        </w:tc>
      </w:tr>
      <w:tr w:rsidR="00664AB9" w14:paraId="67AC2A98" w14:textId="77777777" w:rsidTr="00640458">
        <w:trPr>
          <w:trHeight w:val="680"/>
        </w:trPr>
        <w:tc>
          <w:tcPr>
            <w:tcW w:w="1838" w:type="dxa"/>
            <w:tcBorders>
              <w:top w:val="single" w:sz="4" w:space="0" w:color="auto"/>
            </w:tcBorders>
          </w:tcPr>
          <w:p w14:paraId="0F0D02F3" w14:textId="7E61E09E" w:rsidR="00664AB9" w:rsidRPr="007B730F" w:rsidRDefault="00664AB9" w:rsidP="00664AB9">
            <w:pPr>
              <w:rPr>
                <w:rFonts w:eastAsia="Calibri" w:cstheme="minorHAnsi"/>
              </w:rPr>
            </w:pPr>
            <w:r w:rsidRPr="007B730F">
              <w:rPr>
                <w:rFonts w:cstheme="minorHAnsi"/>
                <w:color w:val="333333"/>
                <w:shd w:val="clear" w:color="auto" w:fill="FFFFFF"/>
              </w:rPr>
              <w:t>Beijing</w:t>
            </w:r>
          </w:p>
        </w:tc>
        <w:tc>
          <w:tcPr>
            <w:tcW w:w="567" w:type="dxa"/>
            <w:tcBorders>
              <w:top w:val="single" w:sz="4" w:space="0" w:color="auto"/>
            </w:tcBorders>
          </w:tcPr>
          <w:p w14:paraId="0136D642" w14:textId="5DCC9E31" w:rsidR="00664AB9" w:rsidRPr="007B730F" w:rsidRDefault="00664AB9" w:rsidP="00664AB9">
            <w:pPr>
              <w:rPr>
                <w:rFonts w:eastAsia="Calibri" w:cstheme="minorHAnsi"/>
              </w:rPr>
            </w:pPr>
            <w:r w:rsidRPr="007B730F">
              <w:rPr>
                <w:rFonts w:cstheme="minorHAnsi"/>
                <w:color w:val="333333"/>
                <w:shd w:val="clear" w:color="auto" w:fill="FFFFFF"/>
              </w:rPr>
              <w:t>284</w:t>
            </w:r>
          </w:p>
        </w:tc>
        <w:tc>
          <w:tcPr>
            <w:tcW w:w="3328" w:type="dxa"/>
            <w:tcBorders>
              <w:top w:val="single" w:sz="4" w:space="0" w:color="auto"/>
            </w:tcBorders>
          </w:tcPr>
          <w:p w14:paraId="13C05518" w14:textId="1E3D8D6E" w:rsidR="00664AB9" w:rsidRPr="007B730F" w:rsidRDefault="00664AB9" w:rsidP="00664AB9">
            <w:pPr>
              <w:rPr>
                <w:rFonts w:eastAsia="Calibri" w:cstheme="minorHAnsi"/>
              </w:rPr>
            </w:pPr>
            <w:r w:rsidRPr="007B730F">
              <w:rPr>
                <w:rFonts w:cstheme="minorHAnsi"/>
                <w:color w:val="333333"/>
                <w:shd w:val="clear" w:color="auto" w:fill="FFFFFF"/>
              </w:rPr>
              <w:t>CO2 emissions; Energy consumption; Air pollution</w:t>
            </w:r>
          </w:p>
        </w:tc>
        <w:tc>
          <w:tcPr>
            <w:tcW w:w="3329" w:type="dxa"/>
            <w:tcBorders>
              <w:top w:val="single" w:sz="4" w:space="0" w:color="auto"/>
            </w:tcBorders>
          </w:tcPr>
          <w:p w14:paraId="2FC65B5F" w14:textId="1A26035B" w:rsidR="00664AB9" w:rsidRPr="007B730F" w:rsidRDefault="00664AB9" w:rsidP="00664AB9">
            <w:pPr>
              <w:rPr>
                <w:rFonts w:eastAsia="Calibri" w:cstheme="minorHAnsi"/>
              </w:rPr>
            </w:pPr>
            <w:r w:rsidRPr="007B730F">
              <w:rPr>
                <w:rFonts w:cstheme="minorHAnsi"/>
                <w:color w:val="333333"/>
                <w:shd w:val="clear" w:color="auto" w:fill="FFFFFF"/>
              </w:rPr>
              <w:t>Urban ecology; Water demand; Waste management</w:t>
            </w:r>
          </w:p>
        </w:tc>
      </w:tr>
      <w:tr w:rsidR="00664AB9" w14:paraId="223FC92F" w14:textId="77777777" w:rsidTr="00640458">
        <w:trPr>
          <w:trHeight w:val="680"/>
        </w:trPr>
        <w:tc>
          <w:tcPr>
            <w:tcW w:w="1838" w:type="dxa"/>
          </w:tcPr>
          <w:p w14:paraId="52EB01D1" w14:textId="27405E5D" w:rsidR="00664AB9" w:rsidRPr="007B730F" w:rsidRDefault="00664AB9" w:rsidP="00664AB9">
            <w:pPr>
              <w:rPr>
                <w:rFonts w:eastAsia="Calibri" w:cstheme="minorHAnsi"/>
              </w:rPr>
            </w:pPr>
            <w:r w:rsidRPr="007B730F">
              <w:rPr>
                <w:rFonts w:cstheme="minorHAnsi"/>
                <w:color w:val="333333"/>
                <w:shd w:val="clear" w:color="auto" w:fill="FFFFFF"/>
              </w:rPr>
              <w:t>New York City</w:t>
            </w:r>
          </w:p>
        </w:tc>
        <w:tc>
          <w:tcPr>
            <w:tcW w:w="567" w:type="dxa"/>
          </w:tcPr>
          <w:p w14:paraId="1CB182FF" w14:textId="0DDDB0AB" w:rsidR="00664AB9" w:rsidRPr="007B730F" w:rsidRDefault="00664AB9" w:rsidP="00664AB9">
            <w:pPr>
              <w:rPr>
                <w:rFonts w:eastAsia="Calibri" w:cstheme="minorHAnsi"/>
              </w:rPr>
            </w:pPr>
            <w:r w:rsidRPr="007B730F">
              <w:rPr>
                <w:rFonts w:eastAsia="Calibri" w:cstheme="minorHAnsi"/>
              </w:rPr>
              <w:t>146</w:t>
            </w:r>
          </w:p>
        </w:tc>
        <w:tc>
          <w:tcPr>
            <w:tcW w:w="3328" w:type="dxa"/>
          </w:tcPr>
          <w:p w14:paraId="47CC402C" w14:textId="72364EF3" w:rsidR="00664AB9" w:rsidRPr="007B730F" w:rsidRDefault="00664AB9" w:rsidP="00664AB9">
            <w:pPr>
              <w:rPr>
                <w:rFonts w:eastAsia="Calibri" w:cstheme="minorHAnsi"/>
              </w:rPr>
            </w:pPr>
            <w:r w:rsidRPr="007B730F">
              <w:rPr>
                <w:rFonts w:cstheme="minorHAnsi"/>
                <w:color w:val="333333"/>
                <w:shd w:val="clear" w:color="auto" w:fill="FFFFFF"/>
              </w:rPr>
              <w:t>Urban governance; Buildings; Climate adaptation</w:t>
            </w:r>
          </w:p>
        </w:tc>
        <w:tc>
          <w:tcPr>
            <w:tcW w:w="3329" w:type="dxa"/>
          </w:tcPr>
          <w:p w14:paraId="60FB42D5" w14:textId="27D54A87" w:rsidR="00664AB9" w:rsidRPr="007B730F" w:rsidRDefault="00664AB9" w:rsidP="00664AB9">
            <w:pPr>
              <w:rPr>
                <w:rFonts w:eastAsia="Calibri" w:cstheme="minorHAnsi"/>
              </w:rPr>
            </w:pPr>
            <w:r w:rsidRPr="007B730F">
              <w:rPr>
                <w:rFonts w:cstheme="minorHAnsi"/>
                <w:color w:val="333333"/>
                <w:shd w:val="clear" w:color="auto" w:fill="FFFFFF"/>
              </w:rPr>
              <w:t>Waste management; Transportation; CO2 emissions</w:t>
            </w:r>
          </w:p>
        </w:tc>
      </w:tr>
      <w:tr w:rsidR="00664AB9" w14:paraId="70DED77E" w14:textId="77777777" w:rsidTr="00640458">
        <w:trPr>
          <w:trHeight w:val="680"/>
        </w:trPr>
        <w:tc>
          <w:tcPr>
            <w:tcW w:w="1838" w:type="dxa"/>
          </w:tcPr>
          <w:p w14:paraId="0415E7D2" w14:textId="4339CBF6" w:rsidR="00664AB9" w:rsidRPr="007B730F" w:rsidRDefault="00664AB9" w:rsidP="00664AB9">
            <w:pPr>
              <w:rPr>
                <w:rFonts w:eastAsia="Calibri" w:cstheme="minorHAnsi"/>
              </w:rPr>
            </w:pPr>
            <w:r w:rsidRPr="007B730F">
              <w:rPr>
                <w:rFonts w:cstheme="minorHAnsi"/>
                <w:color w:val="333333"/>
                <w:shd w:val="clear" w:color="auto" w:fill="FFFFFF"/>
              </w:rPr>
              <w:lastRenderedPageBreak/>
              <w:t>Shanghai</w:t>
            </w:r>
          </w:p>
        </w:tc>
        <w:tc>
          <w:tcPr>
            <w:tcW w:w="567" w:type="dxa"/>
          </w:tcPr>
          <w:p w14:paraId="576B0B4D" w14:textId="0CCF550F" w:rsidR="00664AB9" w:rsidRPr="007B730F" w:rsidRDefault="00664AB9" w:rsidP="00664AB9">
            <w:pPr>
              <w:rPr>
                <w:rFonts w:eastAsia="Calibri" w:cstheme="minorHAnsi"/>
              </w:rPr>
            </w:pPr>
            <w:r w:rsidRPr="007B730F">
              <w:rPr>
                <w:rFonts w:eastAsia="Calibri" w:cstheme="minorHAnsi"/>
              </w:rPr>
              <w:t>140</w:t>
            </w:r>
          </w:p>
        </w:tc>
        <w:tc>
          <w:tcPr>
            <w:tcW w:w="3328" w:type="dxa"/>
          </w:tcPr>
          <w:p w14:paraId="3D6D2B2A" w14:textId="39F9CC4B" w:rsidR="00664AB9" w:rsidRPr="007B730F" w:rsidRDefault="00664AB9" w:rsidP="00664AB9">
            <w:pPr>
              <w:rPr>
                <w:rFonts w:eastAsia="Calibri" w:cstheme="minorHAnsi"/>
              </w:rPr>
            </w:pPr>
            <w:r w:rsidRPr="007B730F">
              <w:rPr>
                <w:rFonts w:cstheme="minorHAnsi"/>
                <w:color w:val="333333"/>
                <w:shd w:val="clear" w:color="auto" w:fill="FFFFFF"/>
              </w:rPr>
              <w:t>CO2 emissions; Energy consumption; Urban form</w:t>
            </w:r>
          </w:p>
        </w:tc>
        <w:tc>
          <w:tcPr>
            <w:tcW w:w="3329" w:type="dxa"/>
          </w:tcPr>
          <w:p w14:paraId="409D62AA" w14:textId="4411AFED" w:rsidR="00664AB9" w:rsidRPr="007B730F" w:rsidRDefault="00664AB9" w:rsidP="00664AB9">
            <w:pPr>
              <w:rPr>
                <w:rFonts w:eastAsia="Calibri" w:cstheme="minorHAnsi"/>
              </w:rPr>
            </w:pPr>
            <w:r w:rsidRPr="007B730F">
              <w:rPr>
                <w:rFonts w:cstheme="minorHAnsi"/>
                <w:color w:val="333333"/>
                <w:shd w:val="clear" w:color="auto" w:fill="FFFFFF"/>
              </w:rPr>
              <w:t>Urban ecology; Water demand; Waste management</w:t>
            </w:r>
          </w:p>
        </w:tc>
      </w:tr>
      <w:tr w:rsidR="00664AB9" w14:paraId="551AA4A8" w14:textId="77777777" w:rsidTr="00640458">
        <w:trPr>
          <w:trHeight w:val="680"/>
        </w:trPr>
        <w:tc>
          <w:tcPr>
            <w:tcW w:w="1838" w:type="dxa"/>
          </w:tcPr>
          <w:p w14:paraId="4F347442" w14:textId="5E8F4E93" w:rsidR="00664AB9" w:rsidRPr="007B730F" w:rsidRDefault="00664AB9" w:rsidP="00664AB9">
            <w:pPr>
              <w:rPr>
                <w:rFonts w:cstheme="minorHAnsi"/>
                <w:color w:val="333333"/>
                <w:shd w:val="clear" w:color="auto" w:fill="FFFFFF"/>
              </w:rPr>
            </w:pPr>
            <w:r w:rsidRPr="007B730F">
              <w:rPr>
                <w:rFonts w:cstheme="minorHAnsi"/>
                <w:color w:val="333333"/>
                <w:shd w:val="clear" w:color="auto" w:fill="FFFFFF"/>
              </w:rPr>
              <w:t>London</w:t>
            </w:r>
          </w:p>
        </w:tc>
        <w:tc>
          <w:tcPr>
            <w:tcW w:w="567" w:type="dxa"/>
          </w:tcPr>
          <w:p w14:paraId="2A5CDDEC" w14:textId="08FED820" w:rsidR="00664AB9" w:rsidRPr="007B730F" w:rsidRDefault="00664AB9" w:rsidP="00664AB9">
            <w:pPr>
              <w:rPr>
                <w:rFonts w:eastAsia="Calibri" w:cstheme="minorHAnsi"/>
              </w:rPr>
            </w:pPr>
            <w:r w:rsidRPr="007B730F">
              <w:rPr>
                <w:rFonts w:eastAsia="Calibri" w:cstheme="minorHAnsi"/>
              </w:rPr>
              <w:t>117</w:t>
            </w:r>
          </w:p>
        </w:tc>
        <w:tc>
          <w:tcPr>
            <w:tcW w:w="3328" w:type="dxa"/>
          </w:tcPr>
          <w:p w14:paraId="2DFF1E08" w14:textId="2E747210" w:rsidR="00664AB9" w:rsidRPr="007B730F" w:rsidRDefault="00664AB9" w:rsidP="00664AB9">
            <w:pPr>
              <w:rPr>
                <w:rFonts w:eastAsia="Calibri" w:cstheme="minorHAnsi"/>
              </w:rPr>
            </w:pPr>
            <w:r w:rsidRPr="007B730F">
              <w:rPr>
                <w:rFonts w:cstheme="minorHAnsi"/>
                <w:color w:val="333333"/>
                <w:shd w:val="clear" w:color="auto" w:fill="FFFFFF"/>
              </w:rPr>
              <w:t>Urban governance; Transportation; Climate adaptation</w:t>
            </w:r>
          </w:p>
        </w:tc>
        <w:tc>
          <w:tcPr>
            <w:tcW w:w="3329" w:type="dxa"/>
          </w:tcPr>
          <w:p w14:paraId="47BA6753" w14:textId="58344A6C" w:rsidR="00664AB9" w:rsidRPr="007B730F" w:rsidRDefault="00664AB9" w:rsidP="00664AB9">
            <w:pPr>
              <w:rPr>
                <w:rFonts w:eastAsia="Calibri" w:cstheme="minorHAnsi"/>
              </w:rPr>
            </w:pPr>
            <w:r w:rsidRPr="007B730F">
              <w:rPr>
                <w:rFonts w:cstheme="minorHAnsi"/>
                <w:color w:val="333333"/>
                <w:shd w:val="clear" w:color="auto" w:fill="FFFFFF"/>
              </w:rPr>
              <w:t>Water demand; Waste management; Green roofs</w:t>
            </w:r>
          </w:p>
        </w:tc>
      </w:tr>
      <w:tr w:rsidR="00664AB9" w14:paraId="12CAE565" w14:textId="77777777" w:rsidTr="00640458">
        <w:trPr>
          <w:trHeight w:val="680"/>
        </w:trPr>
        <w:tc>
          <w:tcPr>
            <w:tcW w:w="1838" w:type="dxa"/>
          </w:tcPr>
          <w:p w14:paraId="77D0C99D" w14:textId="04CD4FA9" w:rsidR="00664AB9" w:rsidRPr="007B730F" w:rsidRDefault="00664AB9" w:rsidP="00664AB9">
            <w:pPr>
              <w:rPr>
                <w:rFonts w:cstheme="minorHAnsi"/>
                <w:color w:val="333333"/>
                <w:shd w:val="clear" w:color="auto" w:fill="FFFFFF"/>
              </w:rPr>
            </w:pPr>
            <w:r w:rsidRPr="007B730F">
              <w:rPr>
                <w:rFonts w:cstheme="minorHAnsi"/>
                <w:color w:val="333333"/>
                <w:shd w:val="clear" w:color="auto" w:fill="FFFFFF"/>
              </w:rPr>
              <w:t>Tianjin</w:t>
            </w:r>
          </w:p>
        </w:tc>
        <w:tc>
          <w:tcPr>
            <w:tcW w:w="567" w:type="dxa"/>
          </w:tcPr>
          <w:p w14:paraId="1FD394A2" w14:textId="33B5F587" w:rsidR="00664AB9" w:rsidRPr="007B730F" w:rsidRDefault="00664AB9" w:rsidP="00664AB9">
            <w:pPr>
              <w:rPr>
                <w:rFonts w:eastAsia="Calibri" w:cstheme="minorHAnsi"/>
              </w:rPr>
            </w:pPr>
            <w:r w:rsidRPr="007B730F">
              <w:rPr>
                <w:rFonts w:eastAsia="Calibri" w:cstheme="minorHAnsi"/>
              </w:rPr>
              <w:t>66</w:t>
            </w:r>
          </w:p>
        </w:tc>
        <w:tc>
          <w:tcPr>
            <w:tcW w:w="3328" w:type="dxa"/>
          </w:tcPr>
          <w:p w14:paraId="59028ECA" w14:textId="27A195FF" w:rsidR="00664AB9" w:rsidRPr="007B730F" w:rsidRDefault="00664AB9" w:rsidP="00664AB9">
            <w:pPr>
              <w:rPr>
                <w:rFonts w:eastAsia="Calibri" w:cstheme="minorHAnsi"/>
              </w:rPr>
            </w:pPr>
            <w:r w:rsidRPr="007B730F">
              <w:rPr>
                <w:rFonts w:cstheme="minorHAnsi"/>
                <w:color w:val="333333"/>
                <w:shd w:val="clear" w:color="auto" w:fill="FFFFFF"/>
              </w:rPr>
              <w:t>CO2 emissions; GHG emissions; Energy consumption</w:t>
            </w:r>
          </w:p>
        </w:tc>
        <w:tc>
          <w:tcPr>
            <w:tcW w:w="3329" w:type="dxa"/>
          </w:tcPr>
          <w:p w14:paraId="12F9C36D" w14:textId="0106BE40" w:rsidR="00664AB9" w:rsidRPr="007B730F" w:rsidRDefault="00664AB9" w:rsidP="00664AB9">
            <w:pPr>
              <w:rPr>
                <w:rFonts w:eastAsia="Calibri" w:cstheme="minorHAnsi"/>
              </w:rPr>
            </w:pPr>
            <w:r w:rsidRPr="007B730F">
              <w:rPr>
                <w:rFonts w:cstheme="minorHAnsi"/>
                <w:color w:val="333333"/>
                <w:shd w:val="clear" w:color="auto" w:fill="FFFFFF"/>
              </w:rPr>
              <w:t>Water demand; Urban ecology; Vehicles</w:t>
            </w:r>
          </w:p>
        </w:tc>
      </w:tr>
      <w:tr w:rsidR="00664AB9" w14:paraId="25ECABD8" w14:textId="77777777" w:rsidTr="00640458">
        <w:trPr>
          <w:trHeight w:val="680"/>
        </w:trPr>
        <w:tc>
          <w:tcPr>
            <w:tcW w:w="1838" w:type="dxa"/>
          </w:tcPr>
          <w:p w14:paraId="293B15C9" w14:textId="3B88D4E4" w:rsidR="00664AB9" w:rsidRPr="007B730F" w:rsidRDefault="00664AB9" w:rsidP="00664AB9">
            <w:pPr>
              <w:rPr>
                <w:rFonts w:cstheme="minorHAnsi"/>
                <w:color w:val="333333"/>
                <w:shd w:val="clear" w:color="auto" w:fill="FFFFFF"/>
              </w:rPr>
            </w:pPr>
            <w:r w:rsidRPr="007B730F">
              <w:rPr>
                <w:rFonts w:cstheme="minorHAnsi"/>
                <w:color w:val="333333"/>
                <w:shd w:val="clear" w:color="auto" w:fill="FFFFFF"/>
              </w:rPr>
              <w:t>Los Angeles</w:t>
            </w:r>
          </w:p>
        </w:tc>
        <w:tc>
          <w:tcPr>
            <w:tcW w:w="567" w:type="dxa"/>
          </w:tcPr>
          <w:p w14:paraId="5ABF9A62" w14:textId="669914D5" w:rsidR="00664AB9" w:rsidRPr="007B730F" w:rsidRDefault="00664AB9" w:rsidP="00664AB9">
            <w:pPr>
              <w:rPr>
                <w:rFonts w:eastAsia="Calibri" w:cstheme="minorHAnsi"/>
              </w:rPr>
            </w:pPr>
            <w:r w:rsidRPr="007B730F">
              <w:rPr>
                <w:rFonts w:eastAsia="Calibri" w:cstheme="minorHAnsi"/>
              </w:rPr>
              <w:t>59</w:t>
            </w:r>
          </w:p>
        </w:tc>
        <w:tc>
          <w:tcPr>
            <w:tcW w:w="3328" w:type="dxa"/>
          </w:tcPr>
          <w:p w14:paraId="17F1E03A" w14:textId="67045B8F" w:rsidR="00664AB9" w:rsidRPr="007B730F" w:rsidRDefault="00664AB9" w:rsidP="00664AB9">
            <w:pPr>
              <w:rPr>
                <w:rFonts w:eastAsia="Calibri" w:cstheme="minorHAnsi"/>
              </w:rPr>
            </w:pPr>
            <w:r w:rsidRPr="007B730F">
              <w:rPr>
                <w:rFonts w:cstheme="minorHAnsi"/>
                <w:color w:val="333333"/>
                <w:shd w:val="clear" w:color="auto" w:fill="FFFFFF"/>
              </w:rPr>
              <w:t>Green roofs; Water demand; Air pollution</w:t>
            </w:r>
          </w:p>
        </w:tc>
        <w:tc>
          <w:tcPr>
            <w:tcW w:w="3329" w:type="dxa"/>
          </w:tcPr>
          <w:p w14:paraId="03927DB1" w14:textId="77B99270" w:rsidR="00664AB9" w:rsidRPr="007B730F" w:rsidRDefault="00664AB9" w:rsidP="00664AB9">
            <w:pPr>
              <w:rPr>
                <w:rFonts w:eastAsia="Calibri" w:cstheme="minorHAnsi"/>
              </w:rPr>
            </w:pPr>
            <w:r w:rsidRPr="007B730F">
              <w:rPr>
                <w:rFonts w:cstheme="minorHAnsi"/>
                <w:color w:val="333333"/>
                <w:shd w:val="clear" w:color="auto" w:fill="FFFFFF"/>
              </w:rPr>
              <w:t>Waste management; Heat demand; CO2 emissions</w:t>
            </w:r>
          </w:p>
        </w:tc>
      </w:tr>
      <w:tr w:rsidR="00664AB9" w14:paraId="5267A0C1" w14:textId="77777777" w:rsidTr="00640458">
        <w:trPr>
          <w:trHeight w:val="680"/>
        </w:trPr>
        <w:tc>
          <w:tcPr>
            <w:tcW w:w="1838" w:type="dxa"/>
          </w:tcPr>
          <w:p w14:paraId="19AE3FAE" w14:textId="2CB23969" w:rsidR="00664AB9" w:rsidRPr="007B730F" w:rsidRDefault="00664AB9" w:rsidP="00664AB9">
            <w:pPr>
              <w:rPr>
                <w:rFonts w:cstheme="minorHAnsi"/>
                <w:color w:val="333333"/>
                <w:shd w:val="clear" w:color="auto" w:fill="FFFFFF"/>
              </w:rPr>
            </w:pPr>
            <w:r w:rsidRPr="007B730F">
              <w:rPr>
                <w:rFonts w:cstheme="minorHAnsi"/>
                <w:color w:val="333333"/>
                <w:shd w:val="clear" w:color="auto" w:fill="FFFFFF"/>
              </w:rPr>
              <w:t>Tokyo</w:t>
            </w:r>
          </w:p>
        </w:tc>
        <w:tc>
          <w:tcPr>
            <w:tcW w:w="567" w:type="dxa"/>
          </w:tcPr>
          <w:p w14:paraId="4CCDB42D" w14:textId="19C11296" w:rsidR="00664AB9" w:rsidRPr="007B730F" w:rsidRDefault="00664AB9" w:rsidP="00664AB9">
            <w:pPr>
              <w:rPr>
                <w:rFonts w:eastAsia="Calibri" w:cstheme="minorHAnsi"/>
              </w:rPr>
            </w:pPr>
            <w:r w:rsidRPr="007B730F">
              <w:rPr>
                <w:rFonts w:eastAsia="Calibri" w:cstheme="minorHAnsi"/>
              </w:rPr>
              <w:t>59</w:t>
            </w:r>
          </w:p>
        </w:tc>
        <w:tc>
          <w:tcPr>
            <w:tcW w:w="3328" w:type="dxa"/>
          </w:tcPr>
          <w:p w14:paraId="200D6941" w14:textId="0BC82B8D" w:rsidR="00664AB9" w:rsidRPr="007B730F" w:rsidRDefault="00664AB9" w:rsidP="00664AB9">
            <w:pPr>
              <w:rPr>
                <w:rFonts w:eastAsia="Calibri" w:cstheme="minorHAnsi"/>
              </w:rPr>
            </w:pPr>
            <w:r w:rsidRPr="007B730F">
              <w:rPr>
                <w:rFonts w:cstheme="minorHAnsi"/>
                <w:color w:val="333333"/>
                <w:shd w:val="clear" w:color="auto" w:fill="FFFFFF"/>
              </w:rPr>
              <w:t>Solar PV; Urban form; Climate adaptation</w:t>
            </w:r>
          </w:p>
        </w:tc>
        <w:tc>
          <w:tcPr>
            <w:tcW w:w="3329" w:type="dxa"/>
          </w:tcPr>
          <w:p w14:paraId="0A860482" w14:textId="2271DC2A" w:rsidR="00664AB9" w:rsidRPr="007B730F" w:rsidRDefault="00664AB9" w:rsidP="00664AB9">
            <w:pPr>
              <w:rPr>
                <w:rFonts w:eastAsia="Calibri" w:cstheme="minorHAnsi"/>
              </w:rPr>
            </w:pPr>
            <w:r w:rsidRPr="007B730F">
              <w:rPr>
                <w:rFonts w:cstheme="minorHAnsi"/>
                <w:color w:val="333333"/>
                <w:shd w:val="clear" w:color="auto" w:fill="FFFFFF"/>
              </w:rPr>
              <w:t>Urban ecology; Water demand; Households</w:t>
            </w:r>
          </w:p>
        </w:tc>
      </w:tr>
      <w:tr w:rsidR="00664AB9" w14:paraId="408A0049" w14:textId="77777777" w:rsidTr="00640458">
        <w:trPr>
          <w:trHeight w:val="680"/>
        </w:trPr>
        <w:tc>
          <w:tcPr>
            <w:tcW w:w="1838" w:type="dxa"/>
          </w:tcPr>
          <w:p w14:paraId="6AC7D9D2" w14:textId="343F1D75" w:rsidR="00664AB9" w:rsidRPr="007B730F" w:rsidRDefault="00664AB9" w:rsidP="00664AB9">
            <w:pPr>
              <w:rPr>
                <w:rFonts w:cstheme="minorHAnsi"/>
                <w:color w:val="333333"/>
                <w:shd w:val="clear" w:color="auto" w:fill="FFFFFF"/>
              </w:rPr>
            </w:pPr>
            <w:r w:rsidRPr="007B730F">
              <w:rPr>
                <w:rFonts w:cstheme="minorHAnsi"/>
                <w:color w:val="333333"/>
                <w:shd w:val="clear" w:color="auto" w:fill="FFFFFF"/>
              </w:rPr>
              <w:t>Chicago</w:t>
            </w:r>
          </w:p>
        </w:tc>
        <w:tc>
          <w:tcPr>
            <w:tcW w:w="567" w:type="dxa"/>
          </w:tcPr>
          <w:p w14:paraId="0FFC33B8" w14:textId="1EF2CADA" w:rsidR="00664AB9" w:rsidRPr="007B730F" w:rsidRDefault="00664AB9" w:rsidP="00664AB9">
            <w:pPr>
              <w:rPr>
                <w:rFonts w:eastAsia="Calibri" w:cstheme="minorHAnsi"/>
              </w:rPr>
            </w:pPr>
            <w:r w:rsidRPr="007B730F">
              <w:rPr>
                <w:rFonts w:eastAsia="Calibri" w:cstheme="minorHAnsi"/>
              </w:rPr>
              <w:t>49</w:t>
            </w:r>
          </w:p>
        </w:tc>
        <w:tc>
          <w:tcPr>
            <w:tcW w:w="3328" w:type="dxa"/>
          </w:tcPr>
          <w:p w14:paraId="32C9D6D5" w14:textId="6749F3BA" w:rsidR="00664AB9" w:rsidRPr="007B730F" w:rsidRDefault="00664AB9" w:rsidP="00664AB9">
            <w:pPr>
              <w:rPr>
                <w:rFonts w:cstheme="minorHAnsi"/>
                <w:color w:val="333333"/>
              </w:rPr>
            </w:pPr>
            <w:r w:rsidRPr="007B730F">
              <w:rPr>
                <w:rFonts w:cstheme="minorHAnsi"/>
                <w:color w:val="333333"/>
              </w:rPr>
              <w:t>Urban governance; Urban ecology; Climate adaptation</w:t>
            </w:r>
          </w:p>
        </w:tc>
        <w:tc>
          <w:tcPr>
            <w:tcW w:w="3329" w:type="dxa"/>
          </w:tcPr>
          <w:p w14:paraId="5958D902" w14:textId="016227BC" w:rsidR="00664AB9" w:rsidRPr="007B730F" w:rsidRDefault="00664AB9" w:rsidP="00664AB9">
            <w:pPr>
              <w:rPr>
                <w:rFonts w:eastAsia="Calibri" w:cstheme="minorHAnsi"/>
              </w:rPr>
            </w:pPr>
            <w:r w:rsidRPr="007B730F">
              <w:rPr>
                <w:rFonts w:cstheme="minorHAnsi"/>
                <w:color w:val="333333"/>
                <w:shd w:val="clear" w:color="auto" w:fill="FFFFFF"/>
              </w:rPr>
              <w:t>Waste management; Households; Transportation</w:t>
            </w:r>
          </w:p>
        </w:tc>
      </w:tr>
      <w:tr w:rsidR="00664AB9" w14:paraId="73C76372" w14:textId="77777777" w:rsidTr="00640458">
        <w:trPr>
          <w:trHeight w:val="680"/>
        </w:trPr>
        <w:tc>
          <w:tcPr>
            <w:tcW w:w="1838" w:type="dxa"/>
          </w:tcPr>
          <w:p w14:paraId="7CBA852A" w14:textId="22D2842C" w:rsidR="00664AB9" w:rsidRPr="007B730F" w:rsidRDefault="00664AB9" w:rsidP="00664AB9">
            <w:pPr>
              <w:rPr>
                <w:rFonts w:cstheme="minorHAnsi"/>
                <w:color w:val="333333"/>
                <w:shd w:val="clear" w:color="auto" w:fill="FFFFFF"/>
              </w:rPr>
            </w:pPr>
            <w:r w:rsidRPr="007B730F">
              <w:rPr>
                <w:rFonts w:cstheme="minorHAnsi"/>
                <w:color w:val="333333"/>
                <w:shd w:val="clear" w:color="auto" w:fill="FFFFFF"/>
              </w:rPr>
              <w:t>Melbourne</w:t>
            </w:r>
          </w:p>
        </w:tc>
        <w:tc>
          <w:tcPr>
            <w:tcW w:w="567" w:type="dxa"/>
          </w:tcPr>
          <w:p w14:paraId="1A938BFA" w14:textId="635CD62C" w:rsidR="00664AB9" w:rsidRPr="007B730F" w:rsidRDefault="00664AB9" w:rsidP="00664AB9">
            <w:pPr>
              <w:rPr>
                <w:rFonts w:eastAsia="Calibri" w:cstheme="minorHAnsi"/>
              </w:rPr>
            </w:pPr>
            <w:r w:rsidRPr="007B730F">
              <w:rPr>
                <w:rFonts w:eastAsia="Calibri" w:cstheme="minorHAnsi"/>
              </w:rPr>
              <w:t>49</w:t>
            </w:r>
          </w:p>
        </w:tc>
        <w:tc>
          <w:tcPr>
            <w:tcW w:w="3328" w:type="dxa"/>
          </w:tcPr>
          <w:p w14:paraId="2DAEC5C6" w14:textId="176FA2A2" w:rsidR="00664AB9" w:rsidRPr="007B730F" w:rsidRDefault="00664AB9" w:rsidP="00664AB9">
            <w:pPr>
              <w:rPr>
                <w:rFonts w:eastAsia="Calibri" w:cstheme="minorHAnsi"/>
              </w:rPr>
            </w:pPr>
            <w:r w:rsidRPr="007B730F">
              <w:rPr>
                <w:rFonts w:cstheme="minorHAnsi"/>
                <w:color w:val="333333"/>
                <w:shd w:val="clear" w:color="auto" w:fill="FFFFFF"/>
              </w:rPr>
              <w:t>Climate adaptation; Water demand; Urban governance</w:t>
            </w:r>
          </w:p>
        </w:tc>
        <w:tc>
          <w:tcPr>
            <w:tcW w:w="3329" w:type="dxa"/>
          </w:tcPr>
          <w:p w14:paraId="296DC911" w14:textId="594BDED5" w:rsidR="00664AB9" w:rsidRPr="007B730F" w:rsidRDefault="00664AB9" w:rsidP="00664AB9">
            <w:pPr>
              <w:rPr>
                <w:rFonts w:eastAsia="Calibri" w:cstheme="minorHAnsi"/>
              </w:rPr>
            </w:pPr>
            <w:r w:rsidRPr="007B730F">
              <w:rPr>
                <w:rFonts w:cstheme="minorHAnsi"/>
                <w:color w:val="333333"/>
                <w:shd w:val="clear" w:color="auto" w:fill="FFFFFF"/>
              </w:rPr>
              <w:t>Urban ecology; Vehicles; Heat demand</w:t>
            </w:r>
          </w:p>
        </w:tc>
      </w:tr>
      <w:tr w:rsidR="00664AB9" w14:paraId="2F20ED54" w14:textId="77777777" w:rsidTr="00640458">
        <w:trPr>
          <w:trHeight w:val="680"/>
        </w:trPr>
        <w:tc>
          <w:tcPr>
            <w:tcW w:w="1838" w:type="dxa"/>
            <w:tcBorders>
              <w:bottom w:val="single" w:sz="4" w:space="0" w:color="auto"/>
            </w:tcBorders>
          </w:tcPr>
          <w:p w14:paraId="5642DCEC" w14:textId="56E17A83" w:rsidR="00664AB9" w:rsidRPr="007B730F" w:rsidRDefault="00664AB9" w:rsidP="00664AB9">
            <w:pPr>
              <w:rPr>
                <w:rFonts w:cstheme="minorHAnsi"/>
                <w:color w:val="333333"/>
                <w:shd w:val="clear" w:color="auto" w:fill="FFFFFF"/>
              </w:rPr>
            </w:pPr>
            <w:r w:rsidRPr="007B730F">
              <w:rPr>
                <w:rFonts w:cstheme="minorHAnsi"/>
                <w:color w:val="333333"/>
                <w:shd w:val="clear" w:color="auto" w:fill="FFFFFF"/>
              </w:rPr>
              <w:t>Paris</w:t>
            </w:r>
          </w:p>
        </w:tc>
        <w:tc>
          <w:tcPr>
            <w:tcW w:w="567" w:type="dxa"/>
            <w:tcBorders>
              <w:bottom w:val="single" w:sz="4" w:space="0" w:color="auto"/>
            </w:tcBorders>
          </w:tcPr>
          <w:p w14:paraId="5E2229B7" w14:textId="7B915309" w:rsidR="00664AB9" w:rsidRPr="007B730F" w:rsidRDefault="00664AB9" w:rsidP="00664AB9">
            <w:pPr>
              <w:rPr>
                <w:rFonts w:eastAsia="Calibri" w:cstheme="minorHAnsi"/>
              </w:rPr>
            </w:pPr>
            <w:r w:rsidRPr="007B730F">
              <w:rPr>
                <w:rFonts w:eastAsia="Calibri" w:cstheme="minorHAnsi"/>
              </w:rPr>
              <w:t>47</w:t>
            </w:r>
          </w:p>
        </w:tc>
        <w:tc>
          <w:tcPr>
            <w:tcW w:w="3328" w:type="dxa"/>
            <w:tcBorders>
              <w:bottom w:val="single" w:sz="4" w:space="0" w:color="auto"/>
            </w:tcBorders>
          </w:tcPr>
          <w:p w14:paraId="29DC170D" w14:textId="050BDA4E" w:rsidR="00664AB9" w:rsidRPr="007B730F" w:rsidRDefault="00664AB9" w:rsidP="00664AB9">
            <w:pPr>
              <w:rPr>
                <w:rFonts w:eastAsia="Calibri" w:cstheme="minorHAnsi"/>
              </w:rPr>
            </w:pPr>
            <w:r w:rsidRPr="007B730F">
              <w:rPr>
                <w:rFonts w:cstheme="minorHAnsi"/>
                <w:color w:val="333333"/>
                <w:shd w:val="clear" w:color="auto" w:fill="FFFFFF"/>
              </w:rPr>
              <w:t>Urban governance; Air pollution; Climate adaptation</w:t>
            </w:r>
          </w:p>
        </w:tc>
        <w:tc>
          <w:tcPr>
            <w:tcW w:w="3329" w:type="dxa"/>
            <w:tcBorders>
              <w:bottom w:val="single" w:sz="4" w:space="0" w:color="auto"/>
            </w:tcBorders>
          </w:tcPr>
          <w:p w14:paraId="5FA74578" w14:textId="2510AFFB" w:rsidR="00664AB9" w:rsidRPr="007B730F" w:rsidRDefault="00664AB9" w:rsidP="00D96CF7">
            <w:pPr>
              <w:keepNext/>
              <w:rPr>
                <w:rFonts w:eastAsia="Calibri" w:cstheme="minorHAnsi"/>
              </w:rPr>
            </w:pPr>
            <w:r w:rsidRPr="007B730F">
              <w:rPr>
                <w:rFonts w:cstheme="minorHAnsi"/>
                <w:color w:val="333333"/>
                <w:shd w:val="clear" w:color="auto" w:fill="FFFFFF"/>
              </w:rPr>
              <w:t>Water demand; Urban ecology; Green roofs</w:t>
            </w:r>
          </w:p>
        </w:tc>
      </w:tr>
    </w:tbl>
    <w:p w14:paraId="3348E864" w14:textId="226C236F" w:rsidR="00664AB9" w:rsidRPr="00D96CF7" w:rsidRDefault="00D96CF7" w:rsidP="00D96CF7">
      <w:pPr>
        <w:pStyle w:val="Caption"/>
        <w:rPr>
          <w:rFonts w:ascii="Calibri" w:eastAsia="Calibri" w:hAnsi="Calibri" w:cs="Calibri"/>
          <w:b/>
        </w:rPr>
      </w:pPr>
      <w:bookmarkStart w:id="124" w:name="_Ref512603754"/>
      <w:bookmarkStart w:id="125" w:name="_Ref512603750"/>
      <w:r w:rsidRPr="00D96CF7">
        <w:rPr>
          <w:b/>
        </w:rPr>
        <w:t xml:space="preserve">Table </w:t>
      </w:r>
      <w:r w:rsidRPr="00D96CF7">
        <w:rPr>
          <w:b/>
        </w:rPr>
        <w:fldChar w:fldCharType="begin"/>
      </w:r>
      <w:r w:rsidRPr="00D96CF7">
        <w:rPr>
          <w:b/>
        </w:rPr>
        <w:instrText xml:space="preserve"> SEQ Table \* ARABIC </w:instrText>
      </w:r>
      <w:r w:rsidRPr="00D96CF7">
        <w:rPr>
          <w:b/>
        </w:rPr>
        <w:fldChar w:fldCharType="separate"/>
      </w:r>
      <w:r w:rsidR="00E23832">
        <w:rPr>
          <w:b/>
          <w:noProof/>
        </w:rPr>
        <w:t>5</w:t>
      </w:r>
      <w:r w:rsidRPr="00D96CF7">
        <w:rPr>
          <w:b/>
        </w:rPr>
        <w:fldChar w:fldCharType="end"/>
      </w:r>
      <w:bookmarkEnd w:id="124"/>
      <w:r w:rsidRPr="00D96CF7">
        <w:rPr>
          <w:b/>
        </w:rPr>
        <w:t>: Frequent and infrequent topics in the 10 most studied cities</w:t>
      </w:r>
      <w:bookmarkEnd w:id="125"/>
    </w:p>
    <w:p w14:paraId="34FB14AD" w14:textId="77777777" w:rsidR="00C6067A" w:rsidRDefault="00C6067A">
      <w:pPr>
        <w:rPr>
          <w:rFonts w:ascii="Calibri" w:eastAsia="Calibri" w:hAnsi="Calibri" w:cs="Calibri"/>
        </w:rPr>
      </w:pPr>
    </w:p>
    <w:p w14:paraId="55372E48" w14:textId="77777777" w:rsidR="009A4BA1" w:rsidRDefault="009A4BA1">
      <w:pP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E23832" w14:paraId="2555E0C9" w14:textId="77777777" w:rsidTr="001D7885">
        <w:tc>
          <w:tcPr>
            <w:tcW w:w="2265" w:type="dxa"/>
            <w:tcBorders>
              <w:top w:val="single" w:sz="4" w:space="0" w:color="auto"/>
              <w:bottom w:val="single" w:sz="4" w:space="0" w:color="auto"/>
            </w:tcBorders>
          </w:tcPr>
          <w:p w14:paraId="47DA044C" w14:textId="6A9D3ABC" w:rsidR="00E23832" w:rsidRPr="00E23832" w:rsidRDefault="00E23832" w:rsidP="001D7885">
            <w:pPr>
              <w:keepNext/>
              <w:rPr>
                <w:b/>
              </w:rPr>
            </w:pPr>
            <w:r w:rsidRPr="00E23832">
              <w:rPr>
                <w:b/>
              </w:rPr>
              <w:t>Topic</w:t>
            </w:r>
          </w:p>
        </w:tc>
        <w:tc>
          <w:tcPr>
            <w:tcW w:w="2265" w:type="dxa"/>
            <w:tcBorders>
              <w:top w:val="single" w:sz="4" w:space="0" w:color="auto"/>
              <w:bottom w:val="single" w:sz="4" w:space="0" w:color="auto"/>
            </w:tcBorders>
          </w:tcPr>
          <w:p w14:paraId="11E3C562" w14:textId="3829E663" w:rsidR="00E23832" w:rsidRPr="00E23832" w:rsidRDefault="00E23832" w:rsidP="001D7885">
            <w:pPr>
              <w:keepNext/>
              <w:rPr>
                <w:b/>
              </w:rPr>
            </w:pPr>
            <w:r w:rsidRPr="00E23832">
              <w:rPr>
                <w:b/>
              </w:rPr>
              <w:t>Proportion</w:t>
            </w:r>
          </w:p>
        </w:tc>
        <w:tc>
          <w:tcPr>
            <w:tcW w:w="2266" w:type="dxa"/>
            <w:tcBorders>
              <w:top w:val="single" w:sz="4" w:space="0" w:color="auto"/>
              <w:bottom w:val="single" w:sz="4" w:space="0" w:color="auto"/>
            </w:tcBorders>
          </w:tcPr>
          <w:p w14:paraId="6A17F80C" w14:textId="238B7590" w:rsidR="00E23832" w:rsidRPr="00E23832" w:rsidRDefault="00E23832" w:rsidP="001D7885">
            <w:pPr>
              <w:keepNext/>
            </w:pPr>
            <w:r w:rsidRPr="00E23832">
              <w:rPr>
                <w:b/>
              </w:rPr>
              <w:t>Topic</w:t>
            </w:r>
          </w:p>
        </w:tc>
        <w:tc>
          <w:tcPr>
            <w:tcW w:w="2266" w:type="dxa"/>
            <w:tcBorders>
              <w:top w:val="single" w:sz="4" w:space="0" w:color="auto"/>
              <w:bottom w:val="single" w:sz="4" w:space="0" w:color="auto"/>
            </w:tcBorders>
          </w:tcPr>
          <w:p w14:paraId="3493CE16" w14:textId="3029907C" w:rsidR="00E23832" w:rsidRPr="00E23832" w:rsidRDefault="00E23832" w:rsidP="001D7885">
            <w:pPr>
              <w:keepNext/>
            </w:pPr>
            <w:r w:rsidRPr="00E23832">
              <w:rPr>
                <w:b/>
              </w:rPr>
              <w:t>Proportion</w:t>
            </w:r>
          </w:p>
        </w:tc>
      </w:tr>
      <w:tr w:rsidR="00E23832" w14:paraId="14E95D1B" w14:textId="77777777" w:rsidTr="00640458">
        <w:trPr>
          <w:trHeight w:val="340"/>
        </w:trPr>
        <w:tc>
          <w:tcPr>
            <w:tcW w:w="2265" w:type="dxa"/>
            <w:tcBorders>
              <w:top w:val="single" w:sz="4" w:space="0" w:color="auto"/>
            </w:tcBorders>
            <w:vAlign w:val="center"/>
          </w:tcPr>
          <w:p w14:paraId="5ACAFAAD" w14:textId="4A124409" w:rsidR="00E23832" w:rsidRDefault="00E23832" w:rsidP="00E23832">
            <w:pPr>
              <w:keepNext/>
            </w:pPr>
            <w:r w:rsidRPr="00E23832">
              <w:t>GHG emissions</w:t>
            </w:r>
          </w:p>
        </w:tc>
        <w:tc>
          <w:tcPr>
            <w:tcW w:w="2265" w:type="dxa"/>
            <w:tcBorders>
              <w:top w:val="single" w:sz="4" w:space="0" w:color="auto"/>
            </w:tcBorders>
            <w:vAlign w:val="center"/>
          </w:tcPr>
          <w:p w14:paraId="37FF9504" w14:textId="39C8D833" w:rsidR="00E23832" w:rsidRDefault="00E23832" w:rsidP="00E23832">
            <w:pPr>
              <w:keepNext/>
            </w:pPr>
            <w:r>
              <w:t>0.19</w:t>
            </w:r>
          </w:p>
        </w:tc>
        <w:tc>
          <w:tcPr>
            <w:tcW w:w="2266" w:type="dxa"/>
            <w:tcBorders>
              <w:top w:val="single" w:sz="4" w:space="0" w:color="auto"/>
            </w:tcBorders>
            <w:vAlign w:val="center"/>
          </w:tcPr>
          <w:p w14:paraId="63048FF2" w14:textId="691AE894" w:rsidR="00E23832" w:rsidRDefault="00E23832" w:rsidP="00E23832">
            <w:pPr>
              <w:keepNext/>
            </w:pPr>
            <w:r w:rsidRPr="00E23832">
              <w:t>Urban form</w:t>
            </w:r>
          </w:p>
        </w:tc>
        <w:tc>
          <w:tcPr>
            <w:tcW w:w="2266" w:type="dxa"/>
            <w:tcBorders>
              <w:top w:val="single" w:sz="4" w:space="0" w:color="auto"/>
            </w:tcBorders>
            <w:vAlign w:val="center"/>
          </w:tcPr>
          <w:p w14:paraId="41131A6B" w14:textId="48595D9E" w:rsidR="00E23832" w:rsidRDefault="00E23832" w:rsidP="00E23832">
            <w:pPr>
              <w:keepNext/>
            </w:pPr>
            <w:r w:rsidRPr="00E23832">
              <w:t>0.0</w:t>
            </w:r>
            <w:r>
              <w:t>8</w:t>
            </w:r>
          </w:p>
        </w:tc>
      </w:tr>
      <w:tr w:rsidR="00E23832" w14:paraId="0A064F06" w14:textId="77777777" w:rsidTr="00640458">
        <w:trPr>
          <w:trHeight w:val="340"/>
        </w:trPr>
        <w:tc>
          <w:tcPr>
            <w:tcW w:w="2265" w:type="dxa"/>
            <w:vAlign w:val="center"/>
          </w:tcPr>
          <w:p w14:paraId="57A58D4E" w14:textId="276946CC" w:rsidR="00E23832" w:rsidRDefault="00E23832" w:rsidP="00E23832">
            <w:pPr>
              <w:keepNext/>
            </w:pPr>
            <w:r w:rsidRPr="00E23832">
              <w:t>Transportation</w:t>
            </w:r>
          </w:p>
        </w:tc>
        <w:tc>
          <w:tcPr>
            <w:tcW w:w="2265" w:type="dxa"/>
            <w:vAlign w:val="center"/>
          </w:tcPr>
          <w:p w14:paraId="052AC188" w14:textId="0CCDD621" w:rsidR="00E23832" w:rsidRDefault="00E23832" w:rsidP="00E23832">
            <w:pPr>
              <w:keepNext/>
            </w:pPr>
            <w:r w:rsidRPr="00E23832">
              <w:t>0.16</w:t>
            </w:r>
          </w:p>
        </w:tc>
        <w:tc>
          <w:tcPr>
            <w:tcW w:w="2266" w:type="dxa"/>
            <w:vAlign w:val="center"/>
          </w:tcPr>
          <w:p w14:paraId="544F29DD" w14:textId="4F9C778B" w:rsidR="00E23832" w:rsidRDefault="00E23832" w:rsidP="00E23832">
            <w:pPr>
              <w:keepNext/>
            </w:pPr>
            <w:r w:rsidRPr="00E23832">
              <w:t>Water demand</w:t>
            </w:r>
          </w:p>
        </w:tc>
        <w:tc>
          <w:tcPr>
            <w:tcW w:w="2266" w:type="dxa"/>
            <w:vAlign w:val="center"/>
          </w:tcPr>
          <w:p w14:paraId="7C05EA9C" w14:textId="40A2FB3E" w:rsidR="00E23832" w:rsidRDefault="00E23832" w:rsidP="00E23832">
            <w:pPr>
              <w:keepNext/>
            </w:pPr>
            <w:r w:rsidRPr="00E23832">
              <w:t>0.0</w:t>
            </w:r>
            <w:r>
              <w:t>8</w:t>
            </w:r>
          </w:p>
        </w:tc>
      </w:tr>
      <w:tr w:rsidR="00E23832" w14:paraId="05886AEA" w14:textId="77777777" w:rsidTr="00640458">
        <w:trPr>
          <w:trHeight w:val="340"/>
        </w:trPr>
        <w:tc>
          <w:tcPr>
            <w:tcW w:w="2265" w:type="dxa"/>
            <w:vAlign w:val="center"/>
          </w:tcPr>
          <w:p w14:paraId="2F123F78" w14:textId="478D5B01" w:rsidR="00E23832" w:rsidRDefault="00E23832" w:rsidP="00E23832">
            <w:pPr>
              <w:keepNext/>
            </w:pPr>
            <w:r w:rsidRPr="00E23832">
              <w:t>Air pollution</w:t>
            </w:r>
          </w:p>
        </w:tc>
        <w:tc>
          <w:tcPr>
            <w:tcW w:w="2265" w:type="dxa"/>
            <w:vAlign w:val="center"/>
          </w:tcPr>
          <w:p w14:paraId="6A19B176" w14:textId="14E91B45" w:rsidR="00E23832" w:rsidRDefault="00E23832" w:rsidP="00E23832">
            <w:pPr>
              <w:keepNext/>
            </w:pPr>
            <w:r w:rsidRPr="00E23832">
              <w:t>0.1</w:t>
            </w:r>
            <w:r>
              <w:t>6</w:t>
            </w:r>
          </w:p>
        </w:tc>
        <w:tc>
          <w:tcPr>
            <w:tcW w:w="2266" w:type="dxa"/>
            <w:vAlign w:val="center"/>
          </w:tcPr>
          <w:p w14:paraId="76B9F805" w14:textId="4DC7DABE" w:rsidR="00E23832" w:rsidRDefault="00E23832" w:rsidP="00E23832">
            <w:pPr>
              <w:keepNext/>
            </w:pPr>
            <w:r w:rsidRPr="00E23832">
              <w:t>Waste management</w:t>
            </w:r>
          </w:p>
        </w:tc>
        <w:tc>
          <w:tcPr>
            <w:tcW w:w="2266" w:type="dxa"/>
            <w:vAlign w:val="center"/>
          </w:tcPr>
          <w:p w14:paraId="576CD732" w14:textId="071F791A" w:rsidR="00E23832" w:rsidRDefault="00E23832" w:rsidP="00E23832">
            <w:pPr>
              <w:keepNext/>
            </w:pPr>
            <w:r w:rsidRPr="00E23832">
              <w:t>0.0</w:t>
            </w:r>
            <w:r>
              <w:t>7</w:t>
            </w:r>
          </w:p>
        </w:tc>
      </w:tr>
      <w:tr w:rsidR="00E23832" w14:paraId="11ACEF1D" w14:textId="77777777" w:rsidTr="00640458">
        <w:trPr>
          <w:trHeight w:val="340"/>
        </w:trPr>
        <w:tc>
          <w:tcPr>
            <w:tcW w:w="2265" w:type="dxa"/>
            <w:vAlign w:val="center"/>
          </w:tcPr>
          <w:p w14:paraId="5D7A4D00" w14:textId="5D759842" w:rsidR="00E23832" w:rsidRDefault="00E23832" w:rsidP="00E23832">
            <w:pPr>
              <w:keepNext/>
            </w:pPr>
            <w:r w:rsidRPr="00E23832">
              <w:t>CO2 emissions</w:t>
            </w:r>
          </w:p>
        </w:tc>
        <w:tc>
          <w:tcPr>
            <w:tcW w:w="2265" w:type="dxa"/>
            <w:vAlign w:val="center"/>
          </w:tcPr>
          <w:p w14:paraId="37E8E978" w14:textId="035F1690" w:rsidR="00E23832" w:rsidRDefault="00E23832" w:rsidP="00E23832">
            <w:pPr>
              <w:keepNext/>
            </w:pPr>
            <w:r w:rsidRPr="00E23832">
              <w:t>0.1</w:t>
            </w:r>
            <w:r>
              <w:t>4</w:t>
            </w:r>
          </w:p>
        </w:tc>
        <w:tc>
          <w:tcPr>
            <w:tcW w:w="2266" w:type="dxa"/>
            <w:vAlign w:val="center"/>
          </w:tcPr>
          <w:p w14:paraId="7D516CB8" w14:textId="71F14C14" w:rsidR="00E23832" w:rsidRDefault="00E23832" w:rsidP="00E23832">
            <w:pPr>
              <w:keepNext/>
            </w:pPr>
            <w:r w:rsidRPr="00E23832">
              <w:t>Solar PV</w:t>
            </w:r>
          </w:p>
        </w:tc>
        <w:tc>
          <w:tcPr>
            <w:tcW w:w="2266" w:type="dxa"/>
            <w:vAlign w:val="center"/>
          </w:tcPr>
          <w:p w14:paraId="37C4BDAA" w14:textId="51009D31" w:rsidR="00E23832" w:rsidRDefault="00E23832" w:rsidP="00E23832">
            <w:pPr>
              <w:keepNext/>
            </w:pPr>
            <w:r w:rsidRPr="00E23832">
              <w:t>0.07</w:t>
            </w:r>
          </w:p>
        </w:tc>
      </w:tr>
      <w:tr w:rsidR="00E23832" w14:paraId="65191F7D" w14:textId="77777777" w:rsidTr="00640458">
        <w:trPr>
          <w:trHeight w:val="340"/>
        </w:trPr>
        <w:tc>
          <w:tcPr>
            <w:tcW w:w="2265" w:type="dxa"/>
            <w:vAlign w:val="center"/>
          </w:tcPr>
          <w:p w14:paraId="325DE289" w14:textId="1F9B3971" w:rsidR="00E23832" w:rsidRDefault="00E23832" w:rsidP="00E23832">
            <w:pPr>
              <w:keepNext/>
            </w:pPr>
            <w:r w:rsidRPr="00E23832">
              <w:t>Energy consumption</w:t>
            </w:r>
          </w:p>
        </w:tc>
        <w:tc>
          <w:tcPr>
            <w:tcW w:w="2265" w:type="dxa"/>
            <w:vAlign w:val="center"/>
          </w:tcPr>
          <w:p w14:paraId="56C861AF" w14:textId="20F77952" w:rsidR="00E23832" w:rsidRDefault="00E23832" w:rsidP="00E23832">
            <w:pPr>
              <w:keepNext/>
            </w:pPr>
            <w:r w:rsidRPr="00E23832">
              <w:t>0.12</w:t>
            </w:r>
          </w:p>
        </w:tc>
        <w:tc>
          <w:tcPr>
            <w:tcW w:w="2266" w:type="dxa"/>
            <w:vAlign w:val="center"/>
          </w:tcPr>
          <w:p w14:paraId="60584E17" w14:textId="50F60D63" w:rsidR="00E23832" w:rsidRDefault="00E23832" w:rsidP="00E23832">
            <w:pPr>
              <w:keepNext/>
            </w:pPr>
            <w:r w:rsidRPr="00E23832">
              <w:t>Households</w:t>
            </w:r>
          </w:p>
        </w:tc>
        <w:tc>
          <w:tcPr>
            <w:tcW w:w="2266" w:type="dxa"/>
            <w:vAlign w:val="center"/>
          </w:tcPr>
          <w:p w14:paraId="36B8A831" w14:textId="0A6C7D90" w:rsidR="00E23832" w:rsidRDefault="00E23832" w:rsidP="00E23832">
            <w:pPr>
              <w:keepNext/>
            </w:pPr>
            <w:r w:rsidRPr="00E23832">
              <w:t>0.06</w:t>
            </w:r>
          </w:p>
        </w:tc>
      </w:tr>
      <w:tr w:rsidR="00E23832" w14:paraId="1A198B7D" w14:textId="77777777" w:rsidTr="00640458">
        <w:trPr>
          <w:trHeight w:val="340"/>
        </w:trPr>
        <w:tc>
          <w:tcPr>
            <w:tcW w:w="2265" w:type="dxa"/>
            <w:vAlign w:val="center"/>
          </w:tcPr>
          <w:p w14:paraId="0FD9E763" w14:textId="7F19B4AE" w:rsidR="00E23832" w:rsidRDefault="00E23832" w:rsidP="00E23832">
            <w:pPr>
              <w:keepNext/>
            </w:pPr>
            <w:r w:rsidRPr="00E23832">
              <w:t>Urban governance</w:t>
            </w:r>
          </w:p>
        </w:tc>
        <w:tc>
          <w:tcPr>
            <w:tcW w:w="2265" w:type="dxa"/>
            <w:vAlign w:val="center"/>
          </w:tcPr>
          <w:p w14:paraId="358E86CD" w14:textId="18358055" w:rsidR="00E23832" w:rsidRDefault="00E23832" w:rsidP="00E23832">
            <w:pPr>
              <w:keepNext/>
            </w:pPr>
            <w:r w:rsidRPr="00E23832">
              <w:t>0.11</w:t>
            </w:r>
          </w:p>
        </w:tc>
        <w:tc>
          <w:tcPr>
            <w:tcW w:w="2266" w:type="dxa"/>
            <w:vAlign w:val="center"/>
          </w:tcPr>
          <w:p w14:paraId="37D6250A" w14:textId="5788FFF0" w:rsidR="00E23832" w:rsidRDefault="00E23832" w:rsidP="00E23832">
            <w:pPr>
              <w:keepNext/>
            </w:pPr>
            <w:r w:rsidRPr="00E23832">
              <w:t>Heat demand</w:t>
            </w:r>
          </w:p>
        </w:tc>
        <w:tc>
          <w:tcPr>
            <w:tcW w:w="2266" w:type="dxa"/>
            <w:vAlign w:val="center"/>
          </w:tcPr>
          <w:p w14:paraId="2D57BDCF" w14:textId="3DCF89D5" w:rsidR="00E23832" w:rsidRDefault="00E23832" w:rsidP="00E23832">
            <w:pPr>
              <w:keepNext/>
            </w:pPr>
            <w:r w:rsidRPr="00E23832">
              <w:t>0.06</w:t>
            </w:r>
          </w:p>
        </w:tc>
      </w:tr>
      <w:tr w:rsidR="00E23832" w14:paraId="5CB49270" w14:textId="77777777" w:rsidTr="00640458">
        <w:trPr>
          <w:trHeight w:val="340"/>
        </w:trPr>
        <w:tc>
          <w:tcPr>
            <w:tcW w:w="2265" w:type="dxa"/>
            <w:vAlign w:val="center"/>
          </w:tcPr>
          <w:p w14:paraId="5F9F9142" w14:textId="1662B37F" w:rsidR="00E23832" w:rsidRPr="00E23832" w:rsidRDefault="00E23832" w:rsidP="00E23832">
            <w:pPr>
              <w:keepNext/>
            </w:pPr>
            <w:r w:rsidRPr="00E23832">
              <w:t>Vehicles</w:t>
            </w:r>
          </w:p>
        </w:tc>
        <w:tc>
          <w:tcPr>
            <w:tcW w:w="2265" w:type="dxa"/>
            <w:vAlign w:val="center"/>
          </w:tcPr>
          <w:p w14:paraId="079479E1" w14:textId="638CDCB0" w:rsidR="00E23832" w:rsidRPr="00E23832" w:rsidRDefault="00E23832" w:rsidP="00E23832">
            <w:pPr>
              <w:keepNext/>
            </w:pPr>
            <w:r w:rsidRPr="00E23832">
              <w:t>0.10</w:t>
            </w:r>
          </w:p>
        </w:tc>
        <w:tc>
          <w:tcPr>
            <w:tcW w:w="2266" w:type="dxa"/>
            <w:vAlign w:val="center"/>
          </w:tcPr>
          <w:p w14:paraId="66146B9A" w14:textId="2DFB25B4" w:rsidR="00E23832" w:rsidRPr="00E23832" w:rsidRDefault="00E23832" w:rsidP="00E23832">
            <w:pPr>
              <w:keepNext/>
            </w:pPr>
            <w:r w:rsidRPr="00E23832">
              <w:t>Urban ecology</w:t>
            </w:r>
          </w:p>
        </w:tc>
        <w:tc>
          <w:tcPr>
            <w:tcW w:w="2266" w:type="dxa"/>
            <w:vAlign w:val="center"/>
          </w:tcPr>
          <w:p w14:paraId="3870DBFF" w14:textId="16E23519" w:rsidR="00E23832" w:rsidRPr="00E23832" w:rsidRDefault="00E23832" w:rsidP="00E23832">
            <w:pPr>
              <w:keepNext/>
            </w:pPr>
            <w:r w:rsidRPr="00E23832">
              <w:t>0.0</w:t>
            </w:r>
            <w:r>
              <w:t>5</w:t>
            </w:r>
          </w:p>
        </w:tc>
      </w:tr>
      <w:tr w:rsidR="00E23832" w14:paraId="2DCCC458" w14:textId="77777777" w:rsidTr="00640458">
        <w:trPr>
          <w:trHeight w:val="340"/>
        </w:trPr>
        <w:tc>
          <w:tcPr>
            <w:tcW w:w="2265" w:type="dxa"/>
            <w:vAlign w:val="center"/>
          </w:tcPr>
          <w:p w14:paraId="5FA01290" w14:textId="23953F88" w:rsidR="00E23832" w:rsidRPr="00E23832" w:rsidRDefault="00E23832" w:rsidP="00E23832">
            <w:pPr>
              <w:keepNext/>
            </w:pPr>
            <w:r w:rsidRPr="00E23832">
              <w:t>Climate adaptation</w:t>
            </w:r>
          </w:p>
        </w:tc>
        <w:tc>
          <w:tcPr>
            <w:tcW w:w="2265" w:type="dxa"/>
            <w:vAlign w:val="center"/>
          </w:tcPr>
          <w:p w14:paraId="1AF512C1" w14:textId="2FB31CE6" w:rsidR="00E23832" w:rsidRPr="00E23832" w:rsidRDefault="00E23832" w:rsidP="00E23832">
            <w:pPr>
              <w:keepNext/>
            </w:pPr>
            <w:r w:rsidRPr="00E23832">
              <w:t>0.10</w:t>
            </w:r>
          </w:p>
        </w:tc>
        <w:tc>
          <w:tcPr>
            <w:tcW w:w="2266" w:type="dxa"/>
            <w:vAlign w:val="center"/>
          </w:tcPr>
          <w:p w14:paraId="46DD33EE" w14:textId="05686AE4" w:rsidR="00E23832" w:rsidRPr="00E23832" w:rsidRDefault="00E23832" w:rsidP="00E23832">
            <w:pPr>
              <w:keepNext/>
            </w:pPr>
            <w:r w:rsidRPr="00E23832">
              <w:t>Green roofs</w:t>
            </w:r>
          </w:p>
        </w:tc>
        <w:tc>
          <w:tcPr>
            <w:tcW w:w="2266" w:type="dxa"/>
            <w:vAlign w:val="center"/>
          </w:tcPr>
          <w:p w14:paraId="2F1E05AF" w14:textId="11D95D4F" w:rsidR="00E23832" w:rsidRPr="00E23832" w:rsidRDefault="00E23832" w:rsidP="00E23832">
            <w:pPr>
              <w:keepNext/>
            </w:pPr>
            <w:r w:rsidRPr="00E23832">
              <w:t>0.04</w:t>
            </w:r>
          </w:p>
        </w:tc>
      </w:tr>
      <w:tr w:rsidR="00E23832" w14:paraId="063C0183" w14:textId="77777777" w:rsidTr="00640458">
        <w:trPr>
          <w:trHeight w:val="340"/>
        </w:trPr>
        <w:tc>
          <w:tcPr>
            <w:tcW w:w="2265" w:type="dxa"/>
            <w:tcBorders>
              <w:bottom w:val="single" w:sz="4" w:space="0" w:color="auto"/>
            </w:tcBorders>
            <w:vAlign w:val="center"/>
          </w:tcPr>
          <w:p w14:paraId="795CF0F4" w14:textId="4712A6AD" w:rsidR="00E23832" w:rsidRPr="00E23832" w:rsidRDefault="00E23832" w:rsidP="00E23832">
            <w:pPr>
              <w:keepNext/>
            </w:pPr>
            <w:r w:rsidRPr="00E23832">
              <w:t>Buildings</w:t>
            </w:r>
          </w:p>
        </w:tc>
        <w:tc>
          <w:tcPr>
            <w:tcW w:w="2265" w:type="dxa"/>
            <w:tcBorders>
              <w:bottom w:val="single" w:sz="4" w:space="0" w:color="auto"/>
            </w:tcBorders>
            <w:vAlign w:val="center"/>
          </w:tcPr>
          <w:p w14:paraId="7D94C9AE" w14:textId="31911B82" w:rsidR="00E23832" w:rsidRPr="00E23832" w:rsidRDefault="00E23832" w:rsidP="00E23832">
            <w:pPr>
              <w:keepNext/>
            </w:pPr>
            <w:r w:rsidRPr="00E23832">
              <w:t>0.10</w:t>
            </w:r>
          </w:p>
        </w:tc>
        <w:tc>
          <w:tcPr>
            <w:tcW w:w="2266" w:type="dxa"/>
            <w:tcBorders>
              <w:bottom w:val="single" w:sz="4" w:space="0" w:color="auto"/>
            </w:tcBorders>
          </w:tcPr>
          <w:p w14:paraId="500A20F4" w14:textId="77777777" w:rsidR="00E23832" w:rsidRPr="00E23832" w:rsidRDefault="00E23832" w:rsidP="00E23832">
            <w:pPr>
              <w:keepNext/>
            </w:pPr>
          </w:p>
        </w:tc>
        <w:tc>
          <w:tcPr>
            <w:tcW w:w="2266" w:type="dxa"/>
            <w:tcBorders>
              <w:bottom w:val="single" w:sz="4" w:space="0" w:color="auto"/>
            </w:tcBorders>
          </w:tcPr>
          <w:p w14:paraId="2F9F1D83" w14:textId="77777777" w:rsidR="00E23832" w:rsidRPr="00E23832" w:rsidRDefault="00E23832" w:rsidP="00E23832">
            <w:pPr>
              <w:keepNext/>
            </w:pPr>
          </w:p>
        </w:tc>
      </w:tr>
    </w:tbl>
    <w:p w14:paraId="392231A8" w14:textId="0186DC83" w:rsidR="00E23832" w:rsidRDefault="00E23832" w:rsidP="00E23832">
      <w:pPr>
        <w:pStyle w:val="Caption"/>
      </w:pPr>
      <w:bookmarkStart w:id="126" w:name="_Ref512605435"/>
      <w:r>
        <w:t xml:space="preserve">Table </w:t>
      </w:r>
      <w:fldSimple w:instr=" SEQ Table \* ARABIC ">
        <w:r w:rsidR="00C41FEC">
          <w:rPr>
            <w:noProof/>
          </w:rPr>
          <w:t>6</w:t>
        </w:r>
      </w:fldSimple>
      <w:bookmarkEnd w:id="126"/>
      <w:r>
        <w:t>: Topic proportions of 'forward-looking' case studies</w:t>
      </w:r>
    </w:p>
    <w:p w14:paraId="6FD7CCD3" w14:textId="77777777" w:rsidR="00E23832" w:rsidRDefault="00E23832" w:rsidP="00C6067A">
      <w:pPr>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1D7885" w14:paraId="09019182" w14:textId="77777777" w:rsidTr="001D7885">
        <w:tc>
          <w:tcPr>
            <w:tcW w:w="2265" w:type="dxa"/>
            <w:tcBorders>
              <w:top w:val="single" w:sz="4" w:space="0" w:color="auto"/>
              <w:bottom w:val="single" w:sz="4" w:space="0" w:color="auto"/>
            </w:tcBorders>
          </w:tcPr>
          <w:p w14:paraId="5B7D5DF8" w14:textId="77777777" w:rsidR="001D7885" w:rsidRPr="00E23832" w:rsidRDefault="001D7885" w:rsidP="001D7885">
            <w:pPr>
              <w:keepNext/>
              <w:rPr>
                <w:rFonts w:cstheme="minorHAnsi"/>
              </w:rPr>
            </w:pPr>
            <w:r w:rsidRPr="00E23832">
              <w:rPr>
                <w:rFonts w:eastAsia="Times New Roman" w:cstheme="minorHAnsi"/>
                <w:b/>
                <w:color w:val="000000"/>
              </w:rPr>
              <w:t>Region</w:t>
            </w:r>
          </w:p>
        </w:tc>
        <w:tc>
          <w:tcPr>
            <w:tcW w:w="2265" w:type="dxa"/>
            <w:tcBorders>
              <w:top w:val="single" w:sz="4" w:space="0" w:color="auto"/>
              <w:bottom w:val="single" w:sz="4" w:space="0" w:color="auto"/>
            </w:tcBorders>
          </w:tcPr>
          <w:p w14:paraId="738AE38F" w14:textId="77777777" w:rsidR="001D7885" w:rsidRPr="00E23832" w:rsidRDefault="001D7885" w:rsidP="001D7885">
            <w:pPr>
              <w:keepNext/>
              <w:rPr>
                <w:rFonts w:cstheme="minorHAnsi"/>
              </w:rPr>
            </w:pPr>
            <w:r w:rsidRPr="00E23832">
              <w:rPr>
                <w:rFonts w:eastAsia="Times New Roman" w:cstheme="minorHAnsi"/>
                <w:b/>
                <w:color w:val="000000"/>
              </w:rPr>
              <w:t>No. case studies</w:t>
            </w:r>
          </w:p>
        </w:tc>
        <w:tc>
          <w:tcPr>
            <w:tcW w:w="2266" w:type="dxa"/>
            <w:tcBorders>
              <w:top w:val="single" w:sz="4" w:space="0" w:color="auto"/>
              <w:bottom w:val="single" w:sz="4" w:space="0" w:color="auto"/>
            </w:tcBorders>
          </w:tcPr>
          <w:p w14:paraId="3248D771" w14:textId="77777777" w:rsidR="001D7885" w:rsidRPr="00E23832" w:rsidRDefault="001D7885" w:rsidP="001D7885">
            <w:pPr>
              <w:keepNext/>
              <w:rPr>
                <w:rFonts w:cstheme="minorHAnsi"/>
              </w:rPr>
            </w:pPr>
            <w:r w:rsidRPr="00E23832">
              <w:rPr>
                <w:rFonts w:eastAsia="Times New Roman" w:cstheme="minorHAnsi"/>
                <w:b/>
                <w:color w:val="000000"/>
              </w:rPr>
              <w:t>No. ‘forward-looking’ studies</w:t>
            </w:r>
          </w:p>
        </w:tc>
        <w:tc>
          <w:tcPr>
            <w:tcW w:w="2266" w:type="dxa"/>
            <w:tcBorders>
              <w:top w:val="single" w:sz="4" w:space="0" w:color="auto"/>
              <w:bottom w:val="single" w:sz="4" w:space="0" w:color="auto"/>
            </w:tcBorders>
          </w:tcPr>
          <w:p w14:paraId="2F7DD282" w14:textId="77777777" w:rsidR="001D7885" w:rsidRPr="00E23832" w:rsidRDefault="001D7885" w:rsidP="001D7885">
            <w:pPr>
              <w:keepNext/>
              <w:rPr>
                <w:rFonts w:cstheme="minorHAnsi"/>
              </w:rPr>
            </w:pPr>
            <w:r w:rsidRPr="00E23832">
              <w:rPr>
                <w:rFonts w:eastAsia="Times New Roman" w:cstheme="minorHAnsi"/>
                <w:b/>
                <w:color w:val="000000"/>
              </w:rPr>
              <w:t>Fraction</w:t>
            </w:r>
          </w:p>
        </w:tc>
      </w:tr>
      <w:tr w:rsidR="001D7885" w14:paraId="22ED65AE" w14:textId="77777777" w:rsidTr="00640458">
        <w:trPr>
          <w:trHeight w:val="340"/>
        </w:trPr>
        <w:tc>
          <w:tcPr>
            <w:tcW w:w="2265" w:type="dxa"/>
            <w:tcBorders>
              <w:top w:val="single" w:sz="4" w:space="0" w:color="auto"/>
            </w:tcBorders>
            <w:vAlign w:val="center"/>
          </w:tcPr>
          <w:p w14:paraId="1C37D842" w14:textId="77777777" w:rsidR="001D7885" w:rsidRPr="00E23832" w:rsidRDefault="001D7885" w:rsidP="001034B7">
            <w:pPr>
              <w:keepNext/>
              <w:rPr>
                <w:rFonts w:cstheme="minorHAnsi"/>
              </w:rPr>
            </w:pPr>
            <w:r w:rsidRPr="00E23832">
              <w:rPr>
                <w:rFonts w:eastAsia="Times New Roman" w:cstheme="minorHAnsi"/>
                <w:color w:val="000000"/>
              </w:rPr>
              <w:t>Africa</w:t>
            </w:r>
          </w:p>
        </w:tc>
        <w:tc>
          <w:tcPr>
            <w:tcW w:w="2265" w:type="dxa"/>
            <w:tcBorders>
              <w:top w:val="single" w:sz="4" w:space="0" w:color="auto"/>
            </w:tcBorders>
            <w:vAlign w:val="center"/>
          </w:tcPr>
          <w:p w14:paraId="25702003" w14:textId="77777777" w:rsidR="001D7885" w:rsidRPr="00E23832" w:rsidRDefault="001D7885" w:rsidP="001034B7">
            <w:pPr>
              <w:keepNext/>
              <w:rPr>
                <w:rFonts w:cstheme="minorHAnsi"/>
              </w:rPr>
            </w:pPr>
            <w:r w:rsidRPr="00D96CF7">
              <w:rPr>
                <w:rFonts w:eastAsia="Times New Roman" w:cstheme="minorHAnsi"/>
                <w:color w:val="000000"/>
              </w:rPr>
              <w:t>175</w:t>
            </w:r>
          </w:p>
        </w:tc>
        <w:tc>
          <w:tcPr>
            <w:tcW w:w="2266" w:type="dxa"/>
            <w:tcBorders>
              <w:top w:val="single" w:sz="4" w:space="0" w:color="auto"/>
            </w:tcBorders>
            <w:vAlign w:val="center"/>
          </w:tcPr>
          <w:p w14:paraId="5988EA3B" w14:textId="77777777" w:rsidR="001D7885" w:rsidRPr="00E23832" w:rsidRDefault="001D7885" w:rsidP="001034B7">
            <w:pPr>
              <w:keepNext/>
              <w:rPr>
                <w:rFonts w:cstheme="minorHAnsi"/>
              </w:rPr>
            </w:pPr>
            <w:r w:rsidRPr="00D96CF7">
              <w:rPr>
                <w:rFonts w:eastAsia="Times New Roman" w:cstheme="minorHAnsi"/>
                <w:color w:val="000000"/>
              </w:rPr>
              <w:t>4</w:t>
            </w:r>
          </w:p>
        </w:tc>
        <w:tc>
          <w:tcPr>
            <w:tcW w:w="2266" w:type="dxa"/>
            <w:tcBorders>
              <w:top w:val="single" w:sz="4" w:space="0" w:color="auto"/>
            </w:tcBorders>
            <w:vAlign w:val="center"/>
          </w:tcPr>
          <w:p w14:paraId="748EBCC9" w14:textId="77777777" w:rsidR="001D7885" w:rsidRPr="00E23832" w:rsidRDefault="001D7885" w:rsidP="001034B7">
            <w:pPr>
              <w:keepNext/>
              <w:rPr>
                <w:rFonts w:cstheme="minorHAnsi"/>
              </w:rPr>
            </w:pPr>
            <w:r w:rsidRPr="00E23832">
              <w:rPr>
                <w:rFonts w:eastAsia="Times New Roman" w:cstheme="minorHAnsi"/>
                <w:color w:val="000000"/>
              </w:rPr>
              <w:t>0.02</w:t>
            </w:r>
          </w:p>
        </w:tc>
      </w:tr>
      <w:tr w:rsidR="001D7885" w14:paraId="00B59512" w14:textId="77777777" w:rsidTr="00640458">
        <w:trPr>
          <w:trHeight w:val="340"/>
        </w:trPr>
        <w:tc>
          <w:tcPr>
            <w:tcW w:w="2265" w:type="dxa"/>
            <w:vAlign w:val="center"/>
          </w:tcPr>
          <w:p w14:paraId="08628507" w14:textId="77777777" w:rsidR="001D7885" w:rsidRPr="00E23832" w:rsidRDefault="001D7885" w:rsidP="001034B7">
            <w:pPr>
              <w:keepNext/>
              <w:rPr>
                <w:rFonts w:cstheme="minorHAnsi"/>
              </w:rPr>
            </w:pPr>
            <w:r w:rsidRPr="00E23832">
              <w:rPr>
                <w:rFonts w:eastAsia="Times New Roman" w:cstheme="minorHAnsi"/>
                <w:color w:val="000000"/>
              </w:rPr>
              <w:t>Asia</w:t>
            </w:r>
          </w:p>
        </w:tc>
        <w:tc>
          <w:tcPr>
            <w:tcW w:w="2265" w:type="dxa"/>
            <w:vAlign w:val="center"/>
          </w:tcPr>
          <w:p w14:paraId="46961597" w14:textId="77777777" w:rsidR="001D7885" w:rsidRPr="00E23832" w:rsidRDefault="001D7885" w:rsidP="001034B7">
            <w:pPr>
              <w:keepNext/>
              <w:rPr>
                <w:rFonts w:cstheme="minorHAnsi"/>
              </w:rPr>
            </w:pPr>
            <w:r w:rsidRPr="00D96CF7">
              <w:rPr>
                <w:rFonts w:eastAsia="Times New Roman" w:cstheme="minorHAnsi"/>
                <w:color w:val="000000"/>
              </w:rPr>
              <w:t>1761</w:t>
            </w:r>
          </w:p>
        </w:tc>
        <w:tc>
          <w:tcPr>
            <w:tcW w:w="2266" w:type="dxa"/>
            <w:vAlign w:val="center"/>
          </w:tcPr>
          <w:p w14:paraId="06C7169A" w14:textId="77777777" w:rsidR="001D7885" w:rsidRPr="00E23832" w:rsidRDefault="001D7885" w:rsidP="001034B7">
            <w:pPr>
              <w:keepNext/>
              <w:rPr>
                <w:rFonts w:cstheme="minorHAnsi"/>
              </w:rPr>
            </w:pPr>
            <w:r w:rsidRPr="00D96CF7">
              <w:rPr>
                <w:rFonts w:eastAsia="Times New Roman" w:cstheme="minorHAnsi"/>
                <w:color w:val="000000"/>
              </w:rPr>
              <w:t>190</w:t>
            </w:r>
          </w:p>
        </w:tc>
        <w:tc>
          <w:tcPr>
            <w:tcW w:w="2266" w:type="dxa"/>
            <w:vAlign w:val="center"/>
          </w:tcPr>
          <w:p w14:paraId="1EBAD622" w14:textId="77777777" w:rsidR="001D7885" w:rsidRPr="00E23832" w:rsidRDefault="001D7885" w:rsidP="001034B7">
            <w:pPr>
              <w:keepNext/>
              <w:rPr>
                <w:rFonts w:cstheme="minorHAnsi"/>
              </w:rPr>
            </w:pPr>
            <w:r w:rsidRPr="00E23832">
              <w:rPr>
                <w:rFonts w:eastAsia="Times New Roman" w:cstheme="minorHAnsi"/>
                <w:color w:val="000000"/>
              </w:rPr>
              <w:t>0.10</w:t>
            </w:r>
          </w:p>
        </w:tc>
      </w:tr>
      <w:tr w:rsidR="001D7885" w14:paraId="2CBCC703" w14:textId="77777777" w:rsidTr="00640458">
        <w:trPr>
          <w:trHeight w:val="340"/>
        </w:trPr>
        <w:tc>
          <w:tcPr>
            <w:tcW w:w="2265" w:type="dxa"/>
            <w:vAlign w:val="center"/>
          </w:tcPr>
          <w:p w14:paraId="5124884A" w14:textId="77777777" w:rsidR="001D7885" w:rsidRPr="00E23832" w:rsidRDefault="001D7885" w:rsidP="001034B7">
            <w:pPr>
              <w:keepNext/>
              <w:rPr>
                <w:rFonts w:cstheme="minorHAnsi"/>
              </w:rPr>
            </w:pPr>
            <w:r w:rsidRPr="00E23832">
              <w:rPr>
                <w:rFonts w:eastAsia="Times New Roman" w:cstheme="minorHAnsi"/>
                <w:color w:val="000000"/>
              </w:rPr>
              <w:t>Europe</w:t>
            </w:r>
          </w:p>
        </w:tc>
        <w:tc>
          <w:tcPr>
            <w:tcW w:w="2265" w:type="dxa"/>
            <w:vAlign w:val="center"/>
          </w:tcPr>
          <w:p w14:paraId="018D53EF" w14:textId="77777777" w:rsidR="001D7885" w:rsidRPr="00E23832" w:rsidRDefault="001D7885" w:rsidP="001034B7">
            <w:pPr>
              <w:keepNext/>
              <w:rPr>
                <w:rFonts w:cstheme="minorHAnsi"/>
              </w:rPr>
            </w:pPr>
            <w:r w:rsidRPr="00D96CF7">
              <w:rPr>
                <w:rFonts w:eastAsia="Times New Roman" w:cstheme="minorHAnsi"/>
                <w:color w:val="000000"/>
              </w:rPr>
              <w:t>1207</w:t>
            </w:r>
          </w:p>
        </w:tc>
        <w:tc>
          <w:tcPr>
            <w:tcW w:w="2266" w:type="dxa"/>
            <w:vAlign w:val="center"/>
          </w:tcPr>
          <w:p w14:paraId="25D9969F" w14:textId="77777777" w:rsidR="001D7885" w:rsidRPr="00E23832" w:rsidRDefault="001D7885" w:rsidP="001034B7">
            <w:pPr>
              <w:keepNext/>
              <w:rPr>
                <w:rFonts w:cstheme="minorHAnsi"/>
              </w:rPr>
            </w:pPr>
            <w:r w:rsidRPr="00D96CF7">
              <w:rPr>
                <w:rFonts w:eastAsia="Times New Roman" w:cstheme="minorHAnsi"/>
                <w:color w:val="000000"/>
              </w:rPr>
              <w:t>129</w:t>
            </w:r>
          </w:p>
        </w:tc>
        <w:tc>
          <w:tcPr>
            <w:tcW w:w="2266" w:type="dxa"/>
            <w:vAlign w:val="center"/>
          </w:tcPr>
          <w:p w14:paraId="27741E57" w14:textId="77777777" w:rsidR="001D7885" w:rsidRPr="00E23832" w:rsidRDefault="001D7885" w:rsidP="001034B7">
            <w:pPr>
              <w:keepNext/>
              <w:rPr>
                <w:rFonts w:cstheme="minorHAnsi"/>
              </w:rPr>
            </w:pPr>
            <w:r w:rsidRPr="00D96CF7">
              <w:rPr>
                <w:rFonts w:eastAsia="Times New Roman" w:cstheme="minorHAnsi"/>
                <w:color w:val="000000"/>
              </w:rPr>
              <w:t>0.1</w:t>
            </w:r>
            <w:r w:rsidRPr="00E23832">
              <w:rPr>
                <w:rFonts w:eastAsia="Times New Roman" w:cstheme="minorHAnsi"/>
                <w:color w:val="000000"/>
              </w:rPr>
              <w:t>1</w:t>
            </w:r>
          </w:p>
        </w:tc>
      </w:tr>
      <w:tr w:rsidR="001D7885" w14:paraId="4FB5E207" w14:textId="77777777" w:rsidTr="00640458">
        <w:trPr>
          <w:trHeight w:val="340"/>
        </w:trPr>
        <w:tc>
          <w:tcPr>
            <w:tcW w:w="2265" w:type="dxa"/>
            <w:vAlign w:val="center"/>
          </w:tcPr>
          <w:p w14:paraId="612B804A" w14:textId="77777777" w:rsidR="001D7885" w:rsidRPr="00E23832" w:rsidRDefault="001D7885" w:rsidP="001034B7">
            <w:pPr>
              <w:keepNext/>
              <w:rPr>
                <w:rFonts w:cstheme="minorHAnsi"/>
              </w:rPr>
            </w:pPr>
            <w:r w:rsidRPr="00E23832">
              <w:rPr>
                <w:rFonts w:eastAsia="Times New Roman" w:cstheme="minorHAnsi"/>
                <w:color w:val="000000"/>
              </w:rPr>
              <w:t>Latin America</w:t>
            </w:r>
          </w:p>
        </w:tc>
        <w:tc>
          <w:tcPr>
            <w:tcW w:w="2265" w:type="dxa"/>
            <w:vAlign w:val="center"/>
          </w:tcPr>
          <w:p w14:paraId="5CE56FEF" w14:textId="77777777" w:rsidR="001D7885" w:rsidRPr="00E23832" w:rsidRDefault="001D7885" w:rsidP="001034B7">
            <w:pPr>
              <w:keepNext/>
              <w:rPr>
                <w:rFonts w:cstheme="minorHAnsi"/>
              </w:rPr>
            </w:pPr>
            <w:r w:rsidRPr="00D96CF7">
              <w:rPr>
                <w:rFonts w:eastAsia="Times New Roman" w:cstheme="minorHAnsi"/>
                <w:color w:val="000000"/>
              </w:rPr>
              <w:t>246</w:t>
            </w:r>
          </w:p>
        </w:tc>
        <w:tc>
          <w:tcPr>
            <w:tcW w:w="2266" w:type="dxa"/>
            <w:vAlign w:val="center"/>
          </w:tcPr>
          <w:p w14:paraId="69040C46" w14:textId="77777777" w:rsidR="001D7885" w:rsidRPr="00E23832" w:rsidRDefault="001D7885" w:rsidP="001034B7">
            <w:pPr>
              <w:keepNext/>
              <w:rPr>
                <w:rFonts w:cstheme="minorHAnsi"/>
              </w:rPr>
            </w:pPr>
            <w:r w:rsidRPr="00D96CF7">
              <w:rPr>
                <w:rFonts w:eastAsia="Times New Roman" w:cstheme="minorHAnsi"/>
                <w:color w:val="000000"/>
              </w:rPr>
              <w:t>26</w:t>
            </w:r>
          </w:p>
        </w:tc>
        <w:tc>
          <w:tcPr>
            <w:tcW w:w="2266" w:type="dxa"/>
            <w:vAlign w:val="center"/>
          </w:tcPr>
          <w:p w14:paraId="5B57BB36" w14:textId="77777777" w:rsidR="001D7885" w:rsidRPr="00E23832" w:rsidRDefault="001D7885" w:rsidP="001034B7">
            <w:pPr>
              <w:keepNext/>
              <w:rPr>
                <w:rFonts w:cstheme="minorHAnsi"/>
              </w:rPr>
            </w:pPr>
            <w:r w:rsidRPr="00D96CF7">
              <w:rPr>
                <w:rFonts w:eastAsia="Times New Roman" w:cstheme="minorHAnsi"/>
                <w:color w:val="000000"/>
              </w:rPr>
              <w:t>0.1</w:t>
            </w:r>
            <w:r w:rsidRPr="00E23832">
              <w:rPr>
                <w:rFonts w:eastAsia="Times New Roman" w:cstheme="minorHAnsi"/>
                <w:color w:val="000000"/>
              </w:rPr>
              <w:t>1</w:t>
            </w:r>
          </w:p>
        </w:tc>
      </w:tr>
      <w:tr w:rsidR="001D7885" w14:paraId="6E7F0A39" w14:textId="77777777" w:rsidTr="00640458">
        <w:trPr>
          <w:trHeight w:val="340"/>
        </w:trPr>
        <w:tc>
          <w:tcPr>
            <w:tcW w:w="2265" w:type="dxa"/>
            <w:vAlign w:val="center"/>
          </w:tcPr>
          <w:p w14:paraId="0FAD1777" w14:textId="77777777" w:rsidR="001D7885" w:rsidRPr="00E23832" w:rsidRDefault="001D7885" w:rsidP="001034B7">
            <w:pPr>
              <w:keepNext/>
              <w:rPr>
                <w:rFonts w:eastAsia="Times New Roman" w:cstheme="minorHAnsi"/>
                <w:color w:val="000000"/>
              </w:rPr>
            </w:pPr>
            <w:r w:rsidRPr="00E23832">
              <w:rPr>
                <w:rFonts w:eastAsia="Times New Roman" w:cstheme="minorHAnsi"/>
                <w:color w:val="000000"/>
              </w:rPr>
              <w:t>North America</w:t>
            </w:r>
          </w:p>
        </w:tc>
        <w:tc>
          <w:tcPr>
            <w:tcW w:w="2265" w:type="dxa"/>
            <w:vAlign w:val="center"/>
          </w:tcPr>
          <w:p w14:paraId="7E69D970" w14:textId="77777777" w:rsidR="001D7885" w:rsidRPr="00E23832" w:rsidRDefault="001D7885" w:rsidP="001034B7">
            <w:pPr>
              <w:keepNext/>
              <w:rPr>
                <w:rFonts w:eastAsia="Times New Roman" w:cstheme="minorHAnsi"/>
                <w:color w:val="000000"/>
              </w:rPr>
            </w:pPr>
            <w:r w:rsidRPr="00D96CF7">
              <w:rPr>
                <w:rFonts w:eastAsia="Times New Roman" w:cstheme="minorHAnsi"/>
                <w:color w:val="000000"/>
              </w:rPr>
              <w:t>1126</w:t>
            </w:r>
          </w:p>
        </w:tc>
        <w:tc>
          <w:tcPr>
            <w:tcW w:w="2266" w:type="dxa"/>
            <w:vAlign w:val="center"/>
          </w:tcPr>
          <w:p w14:paraId="3DC79A25" w14:textId="77777777" w:rsidR="001D7885" w:rsidRPr="00E23832" w:rsidRDefault="001D7885" w:rsidP="001034B7">
            <w:pPr>
              <w:keepNext/>
              <w:rPr>
                <w:rFonts w:cstheme="minorHAnsi"/>
              </w:rPr>
            </w:pPr>
            <w:r w:rsidRPr="00D96CF7">
              <w:rPr>
                <w:rFonts w:eastAsia="Times New Roman" w:cstheme="minorHAnsi"/>
                <w:color w:val="000000"/>
              </w:rPr>
              <w:t>84</w:t>
            </w:r>
          </w:p>
        </w:tc>
        <w:tc>
          <w:tcPr>
            <w:tcW w:w="2266" w:type="dxa"/>
            <w:vAlign w:val="center"/>
          </w:tcPr>
          <w:p w14:paraId="2D714C0B" w14:textId="77777777" w:rsidR="001D7885" w:rsidRPr="00E23832" w:rsidRDefault="001D7885" w:rsidP="001034B7">
            <w:pPr>
              <w:keepNext/>
              <w:rPr>
                <w:rFonts w:cstheme="minorHAnsi"/>
              </w:rPr>
            </w:pPr>
            <w:r w:rsidRPr="00D96CF7">
              <w:rPr>
                <w:rFonts w:eastAsia="Times New Roman" w:cstheme="minorHAnsi"/>
                <w:color w:val="000000"/>
              </w:rPr>
              <w:t>0.07</w:t>
            </w:r>
          </w:p>
        </w:tc>
      </w:tr>
      <w:tr w:rsidR="001D7885" w14:paraId="505AC74F" w14:textId="77777777" w:rsidTr="00640458">
        <w:trPr>
          <w:trHeight w:val="340"/>
        </w:trPr>
        <w:tc>
          <w:tcPr>
            <w:tcW w:w="2265" w:type="dxa"/>
            <w:tcBorders>
              <w:bottom w:val="single" w:sz="4" w:space="0" w:color="auto"/>
            </w:tcBorders>
            <w:vAlign w:val="center"/>
          </w:tcPr>
          <w:p w14:paraId="1AB830CF" w14:textId="77777777" w:rsidR="001D7885" w:rsidRPr="00E23832" w:rsidRDefault="001D7885" w:rsidP="001034B7">
            <w:pPr>
              <w:keepNext/>
              <w:rPr>
                <w:rFonts w:eastAsia="Times New Roman" w:cstheme="minorHAnsi"/>
                <w:color w:val="000000"/>
              </w:rPr>
            </w:pPr>
            <w:r w:rsidRPr="00E23832">
              <w:rPr>
                <w:rFonts w:eastAsia="Times New Roman" w:cstheme="minorHAnsi"/>
                <w:color w:val="000000"/>
              </w:rPr>
              <w:t>Oceania</w:t>
            </w:r>
          </w:p>
        </w:tc>
        <w:tc>
          <w:tcPr>
            <w:tcW w:w="2265" w:type="dxa"/>
            <w:tcBorders>
              <w:bottom w:val="single" w:sz="4" w:space="0" w:color="auto"/>
            </w:tcBorders>
            <w:vAlign w:val="center"/>
          </w:tcPr>
          <w:p w14:paraId="273531AB" w14:textId="77777777" w:rsidR="001D7885" w:rsidRPr="00E23832" w:rsidRDefault="001D7885" w:rsidP="001034B7">
            <w:pPr>
              <w:keepNext/>
              <w:rPr>
                <w:rFonts w:eastAsia="Times New Roman" w:cstheme="minorHAnsi"/>
                <w:color w:val="000000"/>
              </w:rPr>
            </w:pPr>
            <w:r w:rsidRPr="00D96CF7">
              <w:rPr>
                <w:rFonts w:eastAsia="Times New Roman" w:cstheme="minorHAnsi"/>
                <w:color w:val="000000"/>
              </w:rPr>
              <w:t>184</w:t>
            </w:r>
          </w:p>
        </w:tc>
        <w:tc>
          <w:tcPr>
            <w:tcW w:w="2266" w:type="dxa"/>
            <w:tcBorders>
              <w:bottom w:val="single" w:sz="4" w:space="0" w:color="auto"/>
            </w:tcBorders>
            <w:vAlign w:val="center"/>
          </w:tcPr>
          <w:p w14:paraId="3EBF3700" w14:textId="77777777" w:rsidR="001D7885" w:rsidRPr="00E23832" w:rsidRDefault="001D7885" w:rsidP="001034B7">
            <w:pPr>
              <w:keepNext/>
              <w:rPr>
                <w:rFonts w:cstheme="minorHAnsi"/>
              </w:rPr>
            </w:pPr>
            <w:r w:rsidRPr="00D96CF7">
              <w:rPr>
                <w:rFonts w:eastAsia="Times New Roman" w:cstheme="minorHAnsi"/>
                <w:color w:val="000000"/>
              </w:rPr>
              <w:t>19</w:t>
            </w:r>
          </w:p>
        </w:tc>
        <w:tc>
          <w:tcPr>
            <w:tcW w:w="2266" w:type="dxa"/>
            <w:tcBorders>
              <w:bottom w:val="single" w:sz="4" w:space="0" w:color="auto"/>
            </w:tcBorders>
            <w:vAlign w:val="center"/>
          </w:tcPr>
          <w:p w14:paraId="48ADD896" w14:textId="77777777" w:rsidR="001D7885" w:rsidRPr="00E23832" w:rsidRDefault="001D7885" w:rsidP="001034B7">
            <w:pPr>
              <w:keepNext/>
              <w:rPr>
                <w:rFonts w:cstheme="minorHAnsi"/>
              </w:rPr>
            </w:pPr>
            <w:r w:rsidRPr="00D96CF7">
              <w:rPr>
                <w:rFonts w:eastAsia="Times New Roman" w:cstheme="minorHAnsi"/>
                <w:color w:val="000000"/>
              </w:rPr>
              <w:t>0.10</w:t>
            </w:r>
          </w:p>
        </w:tc>
      </w:tr>
    </w:tbl>
    <w:p w14:paraId="459D1337" w14:textId="77777777" w:rsidR="001D7885" w:rsidRDefault="001D7885" w:rsidP="001D7885">
      <w:pPr>
        <w:pStyle w:val="Caption"/>
      </w:pPr>
      <w:bookmarkStart w:id="127" w:name="_Ref512605458"/>
      <w:r>
        <w:t xml:space="preserve">Table </w:t>
      </w:r>
      <w:fldSimple w:instr=" SEQ Table \* ARABIC ">
        <w:r w:rsidR="00C41FEC">
          <w:rPr>
            <w:noProof/>
          </w:rPr>
          <w:t>7</w:t>
        </w:r>
      </w:fldSimple>
      <w:bookmarkEnd w:id="127"/>
      <w:r>
        <w:t>: Regional coverage of 'forward-looking' case studies</w:t>
      </w:r>
    </w:p>
    <w:p w14:paraId="3BB47C6A" w14:textId="77777777" w:rsidR="001D7885" w:rsidRDefault="001D7885" w:rsidP="00C6067A">
      <w:pPr>
        <w:keepNext/>
      </w:pPr>
    </w:p>
    <w:p w14:paraId="2BF668EF" w14:textId="77777777" w:rsidR="001D7885" w:rsidRDefault="001D7885" w:rsidP="00C6067A">
      <w:pPr>
        <w:keepNext/>
      </w:pPr>
    </w:p>
    <w:p w14:paraId="27246E9E" w14:textId="77777777" w:rsidR="001D7885" w:rsidRDefault="001D7885" w:rsidP="00C6067A">
      <w:pPr>
        <w:keepNext/>
      </w:pPr>
    </w:p>
    <w:p w14:paraId="2F7171E4" w14:textId="77777777" w:rsidR="00C6067A" w:rsidRDefault="00C6067A" w:rsidP="00C6067A">
      <w:pPr>
        <w:keepNext/>
      </w:pPr>
      <w:r>
        <w:rPr>
          <w:rFonts w:ascii="Calibri" w:eastAsia="Calibri" w:hAnsi="Calibri" w:cs="Calibri"/>
          <w:noProof/>
        </w:rPr>
        <w:drawing>
          <wp:inline distT="0" distB="0" distL="0" distR="0" wp14:anchorId="5A473E16" wp14:editId="32FCF4C4">
            <wp:extent cx="4434849" cy="303124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_Fig_comparativ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4849" cy="3031242"/>
                    </a:xfrm>
                    <a:prstGeom prst="rect">
                      <a:avLst/>
                    </a:prstGeom>
                  </pic:spPr>
                </pic:pic>
              </a:graphicData>
            </a:graphic>
          </wp:inline>
        </w:drawing>
      </w:r>
    </w:p>
    <w:p w14:paraId="1F550CDD" w14:textId="7081F5F8" w:rsidR="00C6067A" w:rsidRPr="002D518F" w:rsidRDefault="00C6067A" w:rsidP="00C6067A">
      <w:pPr>
        <w:pStyle w:val="Caption"/>
        <w:rPr>
          <w:rFonts w:ascii="Calibri" w:eastAsia="Calibri" w:hAnsi="Calibri" w:cs="Calibri"/>
          <w:b/>
        </w:rPr>
      </w:pPr>
      <w:bookmarkStart w:id="128" w:name="_Ref512332084"/>
      <w:r w:rsidRPr="002D518F">
        <w:rPr>
          <w:b/>
        </w:rPr>
        <w:t xml:space="preserve">Figure </w:t>
      </w:r>
      <w:r w:rsidR="00787070" w:rsidRPr="002D518F">
        <w:rPr>
          <w:b/>
        </w:rPr>
        <w:fldChar w:fldCharType="begin"/>
      </w:r>
      <w:r w:rsidR="00787070" w:rsidRPr="002D518F">
        <w:rPr>
          <w:b/>
        </w:rPr>
        <w:instrText xml:space="preserve"> SEQ Figure \* ARABIC </w:instrText>
      </w:r>
      <w:r w:rsidR="00787070" w:rsidRPr="002D518F">
        <w:rPr>
          <w:b/>
        </w:rPr>
        <w:fldChar w:fldCharType="separate"/>
      </w:r>
      <w:r w:rsidR="00CE0E73">
        <w:rPr>
          <w:b/>
          <w:noProof/>
        </w:rPr>
        <w:t>9</w:t>
      </w:r>
      <w:r w:rsidR="00787070" w:rsidRPr="002D518F">
        <w:rPr>
          <w:b/>
          <w:noProof/>
        </w:rPr>
        <w:fldChar w:fldCharType="end"/>
      </w:r>
      <w:bookmarkEnd w:id="128"/>
      <w:r w:rsidRPr="002D518F">
        <w:rPr>
          <w:b/>
        </w:rPr>
        <w:t>: Number of cities mentioned in comparative studies</w:t>
      </w:r>
    </w:p>
    <w:sectPr w:rsidR="00C6067A" w:rsidRPr="002D518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Jan Minx" w:date="2018-04-12T11:39:00Z" w:initials="JM">
    <w:p w14:paraId="4FC3F34B" w14:textId="3D18993A" w:rsidR="001034B7" w:rsidRDefault="001034B7">
      <w:pPr>
        <w:pStyle w:val="CommentText"/>
      </w:pPr>
      <w:r>
        <w:rPr>
          <w:rStyle w:val="CommentReference"/>
        </w:rPr>
        <w:annotationRef/>
      </w:r>
      <w:r>
        <w:t>Are there some overview papers? Would be good to cite</w:t>
      </w:r>
    </w:p>
  </w:comment>
  <w:comment w:id="92" w:author="Max Callaghan" w:date="2018-03-29T09:51:00Z" w:initials="MC">
    <w:p w14:paraId="04B4BADB" w14:textId="31618EDF" w:rsidR="001034B7" w:rsidRDefault="001034B7">
      <w:pPr>
        <w:pStyle w:val="CommentText"/>
      </w:pPr>
      <w:r>
        <w:rPr>
          <w:rStyle w:val="CommentReference"/>
        </w:rPr>
        <w:annotationRef/>
      </w:r>
      <w:r>
        <w:t>Think we should caveat that this is simplistic and may not be only case studies.</w:t>
      </w:r>
    </w:p>
  </w:comment>
  <w:comment w:id="93" w:author="William Lamb" w:date="2018-04-18T10:09:00Z" w:initials="WL">
    <w:p w14:paraId="5B0BAEFE" w14:textId="7D8B350D" w:rsidR="001034B7" w:rsidRDefault="001034B7">
      <w:pPr>
        <w:pStyle w:val="CommentText"/>
      </w:pPr>
      <w:r>
        <w:rPr>
          <w:rStyle w:val="CommentReference"/>
        </w:rPr>
        <w:annotationRef/>
      </w:r>
      <w:r>
        <w:t>Seems sufficiently transparent to me?</w:t>
      </w:r>
    </w:p>
  </w:comment>
  <w:comment w:id="98" w:author="William Lamb" w:date="2018-04-19T10:30:00Z" w:initials="WL">
    <w:p w14:paraId="15597990" w14:textId="275EB04E" w:rsidR="001034B7" w:rsidRDefault="001034B7">
      <w:pPr>
        <w:pStyle w:val="CommentText"/>
      </w:pPr>
      <w:r>
        <w:rPr>
          <w:rStyle w:val="CommentReference"/>
        </w:rPr>
        <w:annotationRef/>
      </w:r>
      <w:r>
        <w:t>Counterpoint: one should prioritise high emitting cities?</w:t>
      </w:r>
    </w:p>
  </w:comment>
  <w:comment w:id="101" w:author="William Lamb" w:date="2018-04-27T11:59:00Z" w:initials="WL">
    <w:p w14:paraId="73477A7E" w14:textId="0966F345" w:rsidR="001034B7" w:rsidRDefault="001034B7">
      <w:pPr>
        <w:pStyle w:val="CommentText"/>
      </w:pPr>
      <w:r>
        <w:rPr>
          <w:rStyle w:val="CommentReference"/>
        </w:rPr>
        <w:annotationRef/>
      </w:r>
      <w:r>
        <w:t>Here is Felix’s figure suggestion. Should we put it in the main text?</w:t>
      </w:r>
    </w:p>
  </w:comment>
  <w:comment w:id="102" w:author="Jan Minx" w:date="2018-04-12T12:38:00Z" w:initials="JM">
    <w:p w14:paraId="1C9E78FF" w14:textId="49DC0835" w:rsidR="001034B7" w:rsidRDefault="001034B7">
      <w:pPr>
        <w:pStyle w:val="CommentText"/>
      </w:pPr>
      <w:r>
        <w:rPr>
          <w:rStyle w:val="CommentReference"/>
        </w:rPr>
        <w:annotationRef/>
      </w:r>
      <w:r>
        <w:t>I still do not like this section too much. Can you come and see me on this?</w:t>
      </w:r>
    </w:p>
    <w:p w14:paraId="1933C874" w14:textId="729DB7FE" w:rsidR="001034B7" w:rsidRDefault="001034B7">
      <w:pPr>
        <w:pStyle w:val="CommentText"/>
      </w:pPr>
    </w:p>
    <w:p w14:paraId="27A891C6" w14:textId="7921105D" w:rsidR="001034B7" w:rsidRDefault="001034B7">
      <w:pPr>
        <w:pStyle w:val="CommentText"/>
      </w:pPr>
      <w:r>
        <w:t>I think we should shoff-off a little bit more and demomstrate the capabilities of our system. One thing I would add in this context a few showcases of topic structures for individual cities…</w:t>
      </w:r>
    </w:p>
    <w:p w14:paraId="047DA7F1" w14:textId="63A0683E" w:rsidR="001034B7" w:rsidRDefault="001034B7">
      <w:pPr>
        <w:pStyle w:val="CommentText"/>
      </w:pPr>
    </w:p>
    <w:p w14:paraId="1BCC0C5C" w14:textId="59FA8C16" w:rsidR="001034B7" w:rsidRDefault="001034B7">
      <w:pPr>
        <w:pStyle w:val="CommentText"/>
      </w:pPr>
      <w:r>
        <w:t>The narrative should much more highlight throughout  that we so far did not know all this, because we have not applied the available methods…</w:t>
      </w:r>
    </w:p>
    <w:p w14:paraId="7BDCFCBC" w14:textId="67D8A2D8" w:rsidR="001034B7" w:rsidRDefault="001034B7">
      <w:pPr>
        <w:pStyle w:val="CommentText"/>
      </w:pPr>
    </w:p>
    <w:p w14:paraId="7CEC1DB2" w14:textId="5C2E56B4" w:rsidR="001034B7" w:rsidRDefault="001034B7">
      <w:pPr>
        <w:pStyle w:val="CommentText"/>
      </w:pPr>
      <w:r>
        <w:t>Also think of more interesting results: Africa – is all about adaptation… this is understandable, but we need to co-think mitigation for leapfrogging</w:t>
      </w:r>
    </w:p>
  </w:comment>
  <w:comment w:id="104" w:author="William Lamb" w:date="2018-04-27T14:37:00Z" w:initials="WL">
    <w:p w14:paraId="17D90D1A" w14:textId="1377E924" w:rsidR="001034B7" w:rsidRDefault="001034B7">
      <w:pPr>
        <w:pStyle w:val="CommentText"/>
      </w:pPr>
      <w:r>
        <w:rPr>
          <w:rStyle w:val="CommentReference"/>
        </w:rPr>
        <w:annotationRef/>
      </w:r>
      <w:r>
        <w:t>@Felix: can you suggest why the China focused literature has no policy component?</w:t>
      </w:r>
    </w:p>
  </w:comment>
  <w:comment w:id="105" w:author="William Lamb" w:date="2018-04-23T13:40:00Z" w:initials="WL">
    <w:p w14:paraId="42421BF1" w14:textId="39EA7B75" w:rsidR="001034B7" w:rsidRDefault="001034B7">
      <w:pPr>
        <w:pStyle w:val="CommentText"/>
      </w:pPr>
      <w:r>
        <w:rPr>
          <w:rStyle w:val="CommentReference"/>
        </w:rPr>
        <w:annotationRef/>
      </w:r>
      <w:r>
        <w:t>Before I beautify something like this… is it the right way to demonstrate our capabilities?</w:t>
      </w:r>
    </w:p>
    <w:p w14:paraId="19ABC7A6" w14:textId="77777777" w:rsidR="001034B7" w:rsidRDefault="001034B7">
      <w:pPr>
        <w:pStyle w:val="CommentText"/>
      </w:pPr>
    </w:p>
    <w:p w14:paraId="6E16FD46" w14:textId="02FF5BB2" w:rsidR="001034B7" w:rsidRDefault="001034B7">
      <w:pPr>
        <w:pStyle w:val="CommentText"/>
      </w:pPr>
      <w:r>
        <w:t>i.e. could be swapped with table 5 in the SI</w:t>
      </w:r>
    </w:p>
  </w:comment>
  <w:comment w:id="107" w:author="William Lamb" w:date="2018-04-23T14:11:00Z" w:initials="WL">
    <w:p w14:paraId="04FE58D2" w14:textId="058332EA" w:rsidR="001034B7" w:rsidRDefault="001034B7">
      <w:pPr>
        <w:pStyle w:val="CommentText"/>
      </w:pPr>
      <w:r>
        <w:rPr>
          <w:rStyle w:val="CommentReference"/>
        </w:rPr>
        <w:annotationRef/>
      </w:r>
      <w:r w:rsidRPr="00F63760">
        <w:t>https://www.sciencedirect.com/science/article/pii/S136192091400087X?via%3Dihub</w:t>
      </w:r>
    </w:p>
  </w:comment>
  <w:comment w:id="109" w:author="William Lamb" w:date="2018-04-05T13:47:00Z" w:initials="WL">
    <w:p w14:paraId="009D6FB4" w14:textId="0D5BD2CE" w:rsidR="001034B7" w:rsidRDefault="001034B7">
      <w:pPr>
        <w:pStyle w:val="CommentText"/>
      </w:pPr>
      <w:r>
        <w:rPr>
          <w:rStyle w:val="CommentReference"/>
        </w:rPr>
        <w:annotationRef/>
      </w:r>
      <w:hyperlink r:id="rId1" w:history="1">
        <w:r w:rsidRPr="00D51627">
          <w:rPr>
            <w:rStyle w:val="Hyperlink"/>
          </w:rPr>
          <w:t>https://www.sciencedirect.com/science/article/pii/S2214629617304516?via%3Dihub</w:t>
        </w:r>
      </w:hyperlink>
    </w:p>
    <w:p w14:paraId="45EBC01E" w14:textId="77777777" w:rsidR="001034B7" w:rsidRDefault="001034B7">
      <w:pPr>
        <w:pStyle w:val="CommentText"/>
      </w:pPr>
    </w:p>
  </w:comment>
  <w:comment w:id="110" w:author="William Lamb" w:date="2018-04-05T13:50:00Z" w:initials="WL">
    <w:p w14:paraId="13FCA0E2" w14:textId="3A0FA2E5" w:rsidR="001034B7" w:rsidRDefault="001034B7">
      <w:pPr>
        <w:pStyle w:val="CommentText"/>
      </w:pPr>
      <w:r>
        <w:rPr>
          <w:rStyle w:val="CommentReference"/>
        </w:rPr>
        <w:annotationRef/>
      </w:r>
      <w:hyperlink r:id="rId2" w:history="1">
        <w:r w:rsidRPr="00D51627">
          <w:rPr>
            <w:rStyle w:val="Hyperlink"/>
          </w:rPr>
          <w:t>https://www.sciencedirect.com/science/article/pii/S1618866717302479?via%3Dihub</w:t>
        </w:r>
      </w:hyperlink>
    </w:p>
    <w:p w14:paraId="18746FA5" w14:textId="77777777" w:rsidR="001034B7" w:rsidRDefault="001034B7">
      <w:pPr>
        <w:pStyle w:val="CommentText"/>
      </w:pPr>
    </w:p>
    <w:p w14:paraId="190B6A8C" w14:textId="7CD52835" w:rsidR="001034B7" w:rsidRDefault="001034B7">
      <w:pPr>
        <w:pStyle w:val="CommentText"/>
      </w:pPr>
      <w:hyperlink r:id="rId3" w:history="1">
        <w:r w:rsidRPr="00D51627">
          <w:rPr>
            <w:rStyle w:val="Hyperlink"/>
          </w:rPr>
          <w:t>https://www.sciencedirect.com/science/article/pii/S161886671730523X?via%3Dihub</w:t>
        </w:r>
      </w:hyperlink>
    </w:p>
    <w:p w14:paraId="26983FEE" w14:textId="77777777" w:rsidR="001034B7" w:rsidRDefault="001034B7">
      <w:pPr>
        <w:pStyle w:val="CommentText"/>
      </w:pPr>
    </w:p>
  </w:comment>
  <w:comment w:id="111" w:author="William Lamb" w:date="2018-04-30T13:23:00Z" w:initials="WL">
    <w:p w14:paraId="3B8CF7F4" w14:textId="17594233" w:rsidR="003003D2" w:rsidRDefault="003003D2">
      <w:pPr>
        <w:pStyle w:val="CommentText"/>
      </w:pPr>
      <w:r>
        <w:rPr>
          <w:rStyle w:val="CommentReference"/>
        </w:rPr>
        <w:annotationRef/>
      </w:r>
      <w:r>
        <w:t>@Felix: please review these (I sent a spreadsheet)</w:t>
      </w:r>
    </w:p>
  </w:comment>
  <w:comment w:id="113" w:author="William Lamb" w:date="2018-04-30T14:24:00Z" w:initials="WL">
    <w:p w14:paraId="226CD6DE" w14:textId="273033C9" w:rsidR="00692B62" w:rsidRDefault="00692B62">
      <w:pPr>
        <w:pStyle w:val="CommentText"/>
      </w:pPr>
      <w:r>
        <w:rPr>
          <w:rStyle w:val="CommentReference"/>
        </w:rPr>
        <w:annotationRef/>
      </w:r>
      <w:r>
        <w:t>Are there any concrete steps we can end on? What specific studies can we suggest?</w:t>
      </w:r>
    </w:p>
  </w:comment>
  <w:comment w:id="116" w:author="William Lamb" w:date="2018-04-30T13:35:00Z" w:initials="WL">
    <w:p w14:paraId="754CFA70" w14:textId="404DF60F" w:rsidR="00017748" w:rsidRDefault="00017748">
      <w:pPr>
        <w:pStyle w:val="CommentText"/>
      </w:pPr>
      <w:r>
        <w:rPr>
          <w:rStyle w:val="CommentReference"/>
        </w:rPr>
        <w:annotationRef/>
      </w:r>
      <w:r>
        <w:t xml:space="preserve">@Max: para on topic modelling here please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C3F34B" w15:done="0"/>
  <w15:commentEx w15:paraId="04B4BADB" w15:done="0"/>
  <w15:commentEx w15:paraId="5B0BAEFE" w15:paraIdParent="04B4BADB" w15:done="0"/>
  <w15:commentEx w15:paraId="15597990" w15:done="0"/>
  <w15:commentEx w15:paraId="73477A7E" w15:done="0"/>
  <w15:commentEx w15:paraId="7CEC1DB2" w15:done="0"/>
  <w15:commentEx w15:paraId="17D90D1A" w15:done="0"/>
  <w15:commentEx w15:paraId="6E16FD46" w15:done="0"/>
  <w15:commentEx w15:paraId="04FE58D2" w15:done="0"/>
  <w15:commentEx w15:paraId="45EBC01E" w15:done="0"/>
  <w15:commentEx w15:paraId="26983FEE" w15:done="0"/>
  <w15:commentEx w15:paraId="3B8CF7F4" w15:done="0"/>
  <w15:commentEx w15:paraId="226CD6DE" w15:done="0"/>
  <w15:commentEx w15:paraId="754CFA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69601" w14:textId="77777777" w:rsidR="00DF2234" w:rsidRDefault="00DF2234" w:rsidP="00BE27EB">
      <w:pPr>
        <w:spacing w:after="0" w:line="240" w:lineRule="auto"/>
      </w:pPr>
      <w:r>
        <w:separator/>
      </w:r>
    </w:p>
  </w:endnote>
  <w:endnote w:type="continuationSeparator" w:id="0">
    <w:p w14:paraId="018DD059" w14:textId="77777777" w:rsidR="00DF2234" w:rsidRDefault="00DF2234" w:rsidP="00BE27EB">
      <w:pPr>
        <w:spacing w:after="0" w:line="240" w:lineRule="auto"/>
      </w:pPr>
      <w:r>
        <w:continuationSeparator/>
      </w:r>
    </w:p>
  </w:endnote>
  <w:endnote w:type="continuationNotice" w:id="1">
    <w:p w14:paraId="6BF66AD6" w14:textId="77777777" w:rsidR="00DF2234" w:rsidRDefault="00DF22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5B899" w14:textId="77777777" w:rsidR="00DF2234" w:rsidRDefault="00DF2234" w:rsidP="00BE27EB">
      <w:pPr>
        <w:spacing w:after="0" w:line="240" w:lineRule="auto"/>
      </w:pPr>
      <w:r>
        <w:separator/>
      </w:r>
    </w:p>
  </w:footnote>
  <w:footnote w:type="continuationSeparator" w:id="0">
    <w:p w14:paraId="5A13BBA1" w14:textId="77777777" w:rsidR="00DF2234" w:rsidRDefault="00DF2234" w:rsidP="00BE27EB">
      <w:pPr>
        <w:spacing w:after="0" w:line="240" w:lineRule="auto"/>
      </w:pPr>
      <w:r>
        <w:continuationSeparator/>
      </w:r>
    </w:p>
  </w:footnote>
  <w:footnote w:type="continuationNotice" w:id="1">
    <w:p w14:paraId="44D7C5B0" w14:textId="77777777" w:rsidR="00DF2234" w:rsidRDefault="00DF223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446F"/>
    <w:multiLevelType w:val="multilevel"/>
    <w:tmpl w:val="1A7EB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3A67C7"/>
    <w:multiLevelType w:val="multilevel"/>
    <w:tmpl w:val="1CBCD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287B25"/>
    <w:multiLevelType w:val="hybridMultilevel"/>
    <w:tmpl w:val="05E218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6A15156"/>
    <w:multiLevelType w:val="hybridMultilevel"/>
    <w:tmpl w:val="211A3E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72B6F4B"/>
    <w:multiLevelType w:val="hybridMultilevel"/>
    <w:tmpl w:val="E0746E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rson w15:author="Jan Minx">
    <w15:presenceInfo w15:providerId="None" w15:userId="Jan Min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1B"/>
    <w:rsid w:val="0001247E"/>
    <w:rsid w:val="00013ABA"/>
    <w:rsid w:val="00013C8C"/>
    <w:rsid w:val="0001410A"/>
    <w:rsid w:val="00017748"/>
    <w:rsid w:val="00022DCB"/>
    <w:rsid w:val="00035471"/>
    <w:rsid w:val="0003586C"/>
    <w:rsid w:val="00045725"/>
    <w:rsid w:val="0005750C"/>
    <w:rsid w:val="0005792C"/>
    <w:rsid w:val="00060A41"/>
    <w:rsid w:val="000628D2"/>
    <w:rsid w:val="000713E9"/>
    <w:rsid w:val="00077773"/>
    <w:rsid w:val="00085FD6"/>
    <w:rsid w:val="00087DBC"/>
    <w:rsid w:val="00090D00"/>
    <w:rsid w:val="00095F6C"/>
    <w:rsid w:val="000A0BB2"/>
    <w:rsid w:val="000A1837"/>
    <w:rsid w:val="000B348F"/>
    <w:rsid w:val="000B4021"/>
    <w:rsid w:val="000C2710"/>
    <w:rsid w:val="000D7FE3"/>
    <w:rsid w:val="000E150D"/>
    <w:rsid w:val="000E4B75"/>
    <w:rsid w:val="000E53A6"/>
    <w:rsid w:val="001034B7"/>
    <w:rsid w:val="001035BF"/>
    <w:rsid w:val="00104F07"/>
    <w:rsid w:val="00123B3F"/>
    <w:rsid w:val="00123B4E"/>
    <w:rsid w:val="00134659"/>
    <w:rsid w:val="0014356A"/>
    <w:rsid w:val="00145983"/>
    <w:rsid w:val="001544AF"/>
    <w:rsid w:val="00160D1B"/>
    <w:rsid w:val="00164543"/>
    <w:rsid w:val="001654D4"/>
    <w:rsid w:val="00166C51"/>
    <w:rsid w:val="001749E2"/>
    <w:rsid w:val="001857F0"/>
    <w:rsid w:val="00187F77"/>
    <w:rsid w:val="0019060A"/>
    <w:rsid w:val="00190846"/>
    <w:rsid w:val="001A0AAD"/>
    <w:rsid w:val="001A6F37"/>
    <w:rsid w:val="001B33D1"/>
    <w:rsid w:val="001B6993"/>
    <w:rsid w:val="001C3C21"/>
    <w:rsid w:val="001C3DFA"/>
    <w:rsid w:val="001D7885"/>
    <w:rsid w:val="001E5275"/>
    <w:rsid w:val="001F0676"/>
    <w:rsid w:val="001F217D"/>
    <w:rsid w:val="001F3110"/>
    <w:rsid w:val="001F5CA6"/>
    <w:rsid w:val="002006A1"/>
    <w:rsid w:val="00205647"/>
    <w:rsid w:val="00206897"/>
    <w:rsid w:val="002113CC"/>
    <w:rsid w:val="0021688B"/>
    <w:rsid w:val="00217A56"/>
    <w:rsid w:val="002208EB"/>
    <w:rsid w:val="00224419"/>
    <w:rsid w:val="00226944"/>
    <w:rsid w:val="00232DE4"/>
    <w:rsid w:val="00235397"/>
    <w:rsid w:val="00243CA7"/>
    <w:rsid w:val="002448F1"/>
    <w:rsid w:val="0024728A"/>
    <w:rsid w:val="0025301F"/>
    <w:rsid w:val="00255BFC"/>
    <w:rsid w:val="002620FF"/>
    <w:rsid w:val="00263CAD"/>
    <w:rsid w:val="002732EE"/>
    <w:rsid w:val="00274DF0"/>
    <w:rsid w:val="002827D1"/>
    <w:rsid w:val="00287EC3"/>
    <w:rsid w:val="00295013"/>
    <w:rsid w:val="00295213"/>
    <w:rsid w:val="00296D0E"/>
    <w:rsid w:val="002A1985"/>
    <w:rsid w:val="002A1EFC"/>
    <w:rsid w:val="002A1FFB"/>
    <w:rsid w:val="002A1FFC"/>
    <w:rsid w:val="002A79B5"/>
    <w:rsid w:val="002B274F"/>
    <w:rsid w:val="002B5678"/>
    <w:rsid w:val="002C0097"/>
    <w:rsid w:val="002C231D"/>
    <w:rsid w:val="002C2C4C"/>
    <w:rsid w:val="002C655E"/>
    <w:rsid w:val="002D2950"/>
    <w:rsid w:val="002D3326"/>
    <w:rsid w:val="002D4A08"/>
    <w:rsid w:val="002D518F"/>
    <w:rsid w:val="002D534F"/>
    <w:rsid w:val="002D6DF5"/>
    <w:rsid w:val="002E2C47"/>
    <w:rsid w:val="002E609E"/>
    <w:rsid w:val="002E68C8"/>
    <w:rsid w:val="003003D2"/>
    <w:rsid w:val="00301B81"/>
    <w:rsid w:val="00302125"/>
    <w:rsid w:val="00302A3D"/>
    <w:rsid w:val="0030420A"/>
    <w:rsid w:val="00310836"/>
    <w:rsid w:val="0032623B"/>
    <w:rsid w:val="00331402"/>
    <w:rsid w:val="003372ED"/>
    <w:rsid w:val="00351A77"/>
    <w:rsid w:val="003572ED"/>
    <w:rsid w:val="00361973"/>
    <w:rsid w:val="00365706"/>
    <w:rsid w:val="00366F03"/>
    <w:rsid w:val="003710C9"/>
    <w:rsid w:val="003867D6"/>
    <w:rsid w:val="003879F2"/>
    <w:rsid w:val="0039083A"/>
    <w:rsid w:val="0039113F"/>
    <w:rsid w:val="00393788"/>
    <w:rsid w:val="003944B5"/>
    <w:rsid w:val="0039624C"/>
    <w:rsid w:val="0039757B"/>
    <w:rsid w:val="003975AE"/>
    <w:rsid w:val="003A07F8"/>
    <w:rsid w:val="003A4232"/>
    <w:rsid w:val="003A521E"/>
    <w:rsid w:val="003A6DFA"/>
    <w:rsid w:val="003B2195"/>
    <w:rsid w:val="003B64E7"/>
    <w:rsid w:val="003C7E26"/>
    <w:rsid w:val="003D2D7B"/>
    <w:rsid w:val="003E0E0E"/>
    <w:rsid w:val="003E194F"/>
    <w:rsid w:val="003E6A20"/>
    <w:rsid w:val="003E6AF9"/>
    <w:rsid w:val="003F4427"/>
    <w:rsid w:val="003F46D1"/>
    <w:rsid w:val="00403555"/>
    <w:rsid w:val="00413EB1"/>
    <w:rsid w:val="004314BD"/>
    <w:rsid w:val="0043156F"/>
    <w:rsid w:val="00433F74"/>
    <w:rsid w:val="00435D7D"/>
    <w:rsid w:val="00437712"/>
    <w:rsid w:val="004400F9"/>
    <w:rsid w:val="00447365"/>
    <w:rsid w:val="00450D9C"/>
    <w:rsid w:val="004547AA"/>
    <w:rsid w:val="004603FF"/>
    <w:rsid w:val="004612F1"/>
    <w:rsid w:val="00463046"/>
    <w:rsid w:val="004654B4"/>
    <w:rsid w:val="00465857"/>
    <w:rsid w:val="004734AB"/>
    <w:rsid w:val="00473AAF"/>
    <w:rsid w:val="00494D7B"/>
    <w:rsid w:val="0049536B"/>
    <w:rsid w:val="004A3550"/>
    <w:rsid w:val="004B2D18"/>
    <w:rsid w:val="004B3CA3"/>
    <w:rsid w:val="004B5351"/>
    <w:rsid w:val="004C0C2A"/>
    <w:rsid w:val="004C30BA"/>
    <w:rsid w:val="004D5287"/>
    <w:rsid w:val="004E49A0"/>
    <w:rsid w:val="004F321C"/>
    <w:rsid w:val="004F72B7"/>
    <w:rsid w:val="0050200E"/>
    <w:rsid w:val="005022F8"/>
    <w:rsid w:val="00502F7C"/>
    <w:rsid w:val="00503641"/>
    <w:rsid w:val="005046C9"/>
    <w:rsid w:val="00511E48"/>
    <w:rsid w:val="005140EE"/>
    <w:rsid w:val="00514613"/>
    <w:rsid w:val="00517EE5"/>
    <w:rsid w:val="00520DFD"/>
    <w:rsid w:val="00524371"/>
    <w:rsid w:val="00541318"/>
    <w:rsid w:val="00550D49"/>
    <w:rsid w:val="00554D36"/>
    <w:rsid w:val="005602DF"/>
    <w:rsid w:val="0056239B"/>
    <w:rsid w:val="005635D9"/>
    <w:rsid w:val="005635F4"/>
    <w:rsid w:val="005650E8"/>
    <w:rsid w:val="005665B9"/>
    <w:rsid w:val="00575B63"/>
    <w:rsid w:val="00591B1D"/>
    <w:rsid w:val="005960A3"/>
    <w:rsid w:val="005A61F8"/>
    <w:rsid w:val="005A65F1"/>
    <w:rsid w:val="005B25C4"/>
    <w:rsid w:val="005B6595"/>
    <w:rsid w:val="005C63FB"/>
    <w:rsid w:val="005C7E55"/>
    <w:rsid w:val="005E3FD5"/>
    <w:rsid w:val="005E748C"/>
    <w:rsid w:val="005F15CD"/>
    <w:rsid w:val="005F1AD6"/>
    <w:rsid w:val="005F7242"/>
    <w:rsid w:val="00600761"/>
    <w:rsid w:val="006064E6"/>
    <w:rsid w:val="006075DF"/>
    <w:rsid w:val="00612E42"/>
    <w:rsid w:val="0062012D"/>
    <w:rsid w:val="00636DB8"/>
    <w:rsid w:val="00640458"/>
    <w:rsid w:val="00646FA2"/>
    <w:rsid w:val="00663B88"/>
    <w:rsid w:val="00664AB9"/>
    <w:rsid w:val="00674286"/>
    <w:rsid w:val="006803E0"/>
    <w:rsid w:val="006822A6"/>
    <w:rsid w:val="00686F58"/>
    <w:rsid w:val="006901AC"/>
    <w:rsid w:val="00690EB6"/>
    <w:rsid w:val="00692B62"/>
    <w:rsid w:val="00696718"/>
    <w:rsid w:val="00697233"/>
    <w:rsid w:val="006A08F7"/>
    <w:rsid w:val="006A43DD"/>
    <w:rsid w:val="006B0909"/>
    <w:rsid w:val="006B21C1"/>
    <w:rsid w:val="006C267A"/>
    <w:rsid w:val="006E6A30"/>
    <w:rsid w:val="006F040B"/>
    <w:rsid w:val="0070184A"/>
    <w:rsid w:val="0070199D"/>
    <w:rsid w:val="007019C9"/>
    <w:rsid w:val="007042C0"/>
    <w:rsid w:val="00711765"/>
    <w:rsid w:val="00716F0D"/>
    <w:rsid w:val="0072031D"/>
    <w:rsid w:val="007208C7"/>
    <w:rsid w:val="0073450B"/>
    <w:rsid w:val="00734575"/>
    <w:rsid w:val="00734751"/>
    <w:rsid w:val="00737734"/>
    <w:rsid w:val="00745B93"/>
    <w:rsid w:val="00746851"/>
    <w:rsid w:val="00754127"/>
    <w:rsid w:val="00773E72"/>
    <w:rsid w:val="0077513B"/>
    <w:rsid w:val="0078207F"/>
    <w:rsid w:val="00787070"/>
    <w:rsid w:val="00791EB9"/>
    <w:rsid w:val="00796035"/>
    <w:rsid w:val="00797860"/>
    <w:rsid w:val="007A300B"/>
    <w:rsid w:val="007A3454"/>
    <w:rsid w:val="007A3671"/>
    <w:rsid w:val="007A7571"/>
    <w:rsid w:val="007A7F6F"/>
    <w:rsid w:val="007B09A8"/>
    <w:rsid w:val="007B3175"/>
    <w:rsid w:val="007B4A96"/>
    <w:rsid w:val="007B525F"/>
    <w:rsid w:val="007B7239"/>
    <w:rsid w:val="007B730F"/>
    <w:rsid w:val="007C1DA5"/>
    <w:rsid w:val="007C390D"/>
    <w:rsid w:val="007D21EC"/>
    <w:rsid w:val="007D5093"/>
    <w:rsid w:val="007D795D"/>
    <w:rsid w:val="007E29F7"/>
    <w:rsid w:val="007E7D2B"/>
    <w:rsid w:val="007F0025"/>
    <w:rsid w:val="007F0E14"/>
    <w:rsid w:val="007F533E"/>
    <w:rsid w:val="007F7858"/>
    <w:rsid w:val="00800CE3"/>
    <w:rsid w:val="00802E8B"/>
    <w:rsid w:val="00804521"/>
    <w:rsid w:val="00805C49"/>
    <w:rsid w:val="008105EC"/>
    <w:rsid w:val="008150D0"/>
    <w:rsid w:val="00816415"/>
    <w:rsid w:val="00816885"/>
    <w:rsid w:val="0082231E"/>
    <w:rsid w:val="00826974"/>
    <w:rsid w:val="00834150"/>
    <w:rsid w:val="008466F3"/>
    <w:rsid w:val="00856859"/>
    <w:rsid w:val="00857192"/>
    <w:rsid w:val="0086009F"/>
    <w:rsid w:val="008617AD"/>
    <w:rsid w:val="00862622"/>
    <w:rsid w:val="00862D28"/>
    <w:rsid w:val="008637D8"/>
    <w:rsid w:val="00864093"/>
    <w:rsid w:val="008700D5"/>
    <w:rsid w:val="00871B22"/>
    <w:rsid w:val="00873096"/>
    <w:rsid w:val="00873F08"/>
    <w:rsid w:val="00876745"/>
    <w:rsid w:val="00876B6E"/>
    <w:rsid w:val="00882D59"/>
    <w:rsid w:val="00883BAD"/>
    <w:rsid w:val="00885C26"/>
    <w:rsid w:val="008902F7"/>
    <w:rsid w:val="008A01E6"/>
    <w:rsid w:val="008A18D1"/>
    <w:rsid w:val="008A5E43"/>
    <w:rsid w:val="008A7D01"/>
    <w:rsid w:val="008B0EC3"/>
    <w:rsid w:val="008B1291"/>
    <w:rsid w:val="008B1367"/>
    <w:rsid w:val="008B266C"/>
    <w:rsid w:val="008C1A08"/>
    <w:rsid w:val="008C22EA"/>
    <w:rsid w:val="008C73C8"/>
    <w:rsid w:val="008D2621"/>
    <w:rsid w:val="008D2E16"/>
    <w:rsid w:val="008D5448"/>
    <w:rsid w:val="008D71F4"/>
    <w:rsid w:val="008E2951"/>
    <w:rsid w:val="008E3899"/>
    <w:rsid w:val="008E3FB3"/>
    <w:rsid w:val="008F2C1B"/>
    <w:rsid w:val="008F622A"/>
    <w:rsid w:val="009016C0"/>
    <w:rsid w:val="00905EA8"/>
    <w:rsid w:val="00907562"/>
    <w:rsid w:val="009159A4"/>
    <w:rsid w:val="00916505"/>
    <w:rsid w:val="00925AD6"/>
    <w:rsid w:val="00927EE9"/>
    <w:rsid w:val="00942ECB"/>
    <w:rsid w:val="00944866"/>
    <w:rsid w:val="0094789E"/>
    <w:rsid w:val="00961A49"/>
    <w:rsid w:val="0096762F"/>
    <w:rsid w:val="009805C6"/>
    <w:rsid w:val="009853F0"/>
    <w:rsid w:val="0099178D"/>
    <w:rsid w:val="00994AE5"/>
    <w:rsid w:val="00996103"/>
    <w:rsid w:val="009961F0"/>
    <w:rsid w:val="009A072D"/>
    <w:rsid w:val="009A214C"/>
    <w:rsid w:val="009A4BA1"/>
    <w:rsid w:val="009A4EFA"/>
    <w:rsid w:val="009A5C3F"/>
    <w:rsid w:val="009A7796"/>
    <w:rsid w:val="009A7D18"/>
    <w:rsid w:val="009B2245"/>
    <w:rsid w:val="009B24BD"/>
    <w:rsid w:val="009B7602"/>
    <w:rsid w:val="009C1FDE"/>
    <w:rsid w:val="009C38B9"/>
    <w:rsid w:val="009C4046"/>
    <w:rsid w:val="009D374B"/>
    <w:rsid w:val="009E152A"/>
    <w:rsid w:val="009E3B98"/>
    <w:rsid w:val="009E3C76"/>
    <w:rsid w:val="009E6DBE"/>
    <w:rsid w:val="009F4F5A"/>
    <w:rsid w:val="00A07BD6"/>
    <w:rsid w:val="00A13D54"/>
    <w:rsid w:val="00A15631"/>
    <w:rsid w:val="00A163FD"/>
    <w:rsid w:val="00A165EB"/>
    <w:rsid w:val="00A3018E"/>
    <w:rsid w:val="00A32826"/>
    <w:rsid w:val="00A35253"/>
    <w:rsid w:val="00A35BB5"/>
    <w:rsid w:val="00A40923"/>
    <w:rsid w:val="00A43B85"/>
    <w:rsid w:val="00A45AAD"/>
    <w:rsid w:val="00A532E0"/>
    <w:rsid w:val="00A537D7"/>
    <w:rsid w:val="00A53828"/>
    <w:rsid w:val="00A559D3"/>
    <w:rsid w:val="00A5626E"/>
    <w:rsid w:val="00A60CB4"/>
    <w:rsid w:val="00A62A32"/>
    <w:rsid w:val="00A67952"/>
    <w:rsid w:val="00A722C0"/>
    <w:rsid w:val="00A73EF8"/>
    <w:rsid w:val="00A77747"/>
    <w:rsid w:val="00AA6ABC"/>
    <w:rsid w:val="00AB319C"/>
    <w:rsid w:val="00AC15F4"/>
    <w:rsid w:val="00AC77A8"/>
    <w:rsid w:val="00AD2AF9"/>
    <w:rsid w:val="00AD4FC6"/>
    <w:rsid w:val="00AD6AE4"/>
    <w:rsid w:val="00AE3176"/>
    <w:rsid w:val="00B02083"/>
    <w:rsid w:val="00B05EF9"/>
    <w:rsid w:val="00B11E02"/>
    <w:rsid w:val="00B12376"/>
    <w:rsid w:val="00B222F5"/>
    <w:rsid w:val="00B2561E"/>
    <w:rsid w:val="00B270CB"/>
    <w:rsid w:val="00B32019"/>
    <w:rsid w:val="00B40994"/>
    <w:rsid w:val="00B411E5"/>
    <w:rsid w:val="00B4369A"/>
    <w:rsid w:val="00B517CF"/>
    <w:rsid w:val="00B55D2A"/>
    <w:rsid w:val="00B70761"/>
    <w:rsid w:val="00B7246B"/>
    <w:rsid w:val="00B7745F"/>
    <w:rsid w:val="00B77969"/>
    <w:rsid w:val="00B77E46"/>
    <w:rsid w:val="00B8496F"/>
    <w:rsid w:val="00B86A8D"/>
    <w:rsid w:val="00B95BBD"/>
    <w:rsid w:val="00B95F6F"/>
    <w:rsid w:val="00B96031"/>
    <w:rsid w:val="00BA3D19"/>
    <w:rsid w:val="00BB03CD"/>
    <w:rsid w:val="00BB3B03"/>
    <w:rsid w:val="00BB3BB2"/>
    <w:rsid w:val="00BB42D8"/>
    <w:rsid w:val="00BC6DD9"/>
    <w:rsid w:val="00BC7C92"/>
    <w:rsid w:val="00BD2F99"/>
    <w:rsid w:val="00BD64AB"/>
    <w:rsid w:val="00BD6FAE"/>
    <w:rsid w:val="00BD72E8"/>
    <w:rsid w:val="00BE27EB"/>
    <w:rsid w:val="00BE7AED"/>
    <w:rsid w:val="00C0058E"/>
    <w:rsid w:val="00C0082F"/>
    <w:rsid w:val="00C01B87"/>
    <w:rsid w:val="00C02F9E"/>
    <w:rsid w:val="00C038E8"/>
    <w:rsid w:val="00C17842"/>
    <w:rsid w:val="00C21F1D"/>
    <w:rsid w:val="00C24E69"/>
    <w:rsid w:val="00C24ECF"/>
    <w:rsid w:val="00C35336"/>
    <w:rsid w:val="00C41FEC"/>
    <w:rsid w:val="00C46733"/>
    <w:rsid w:val="00C523C7"/>
    <w:rsid w:val="00C5378D"/>
    <w:rsid w:val="00C543D3"/>
    <w:rsid w:val="00C57E43"/>
    <w:rsid w:val="00C6067A"/>
    <w:rsid w:val="00C6156C"/>
    <w:rsid w:val="00C6650B"/>
    <w:rsid w:val="00C715B2"/>
    <w:rsid w:val="00C71B0F"/>
    <w:rsid w:val="00C7223C"/>
    <w:rsid w:val="00C72CA5"/>
    <w:rsid w:val="00C73378"/>
    <w:rsid w:val="00C742B8"/>
    <w:rsid w:val="00C75ABE"/>
    <w:rsid w:val="00C80E59"/>
    <w:rsid w:val="00C83169"/>
    <w:rsid w:val="00C93645"/>
    <w:rsid w:val="00C969D8"/>
    <w:rsid w:val="00CA04B8"/>
    <w:rsid w:val="00CA4E85"/>
    <w:rsid w:val="00CA5439"/>
    <w:rsid w:val="00CB09DE"/>
    <w:rsid w:val="00CB1B00"/>
    <w:rsid w:val="00CB2B83"/>
    <w:rsid w:val="00CB705E"/>
    <w:rsid w:val="00CC11CF"/>
    <w:rsid w:val="00CC3801"/>
    <w:rsid w:val="00CD443D"/>
    <w:rsid w:val="00CE0E73"/>
    <w:rsid w:val="00CF1BAC"/>
    <w:rsid w:val="00CF1FAE"/>
    <w:rsid w:val="00CF7C9F"/>
    <w:rsid w:val="00D027C2"/>
    <w:rsid w:val="00D14E2A"/>
    <w:rsid w:val="00D155B3"/>
    <w:rsid w:val="00D162EF"/>
    <w:rsid w:val="00D172F0"/>
    <w:rsid w:val="00D236EF"/>
    <w:rsid w:val="00D331F0"/>
    <w:rsid w:val="00D348FD"/>
    <w:rsid w:val="00D472A3"/>
    <w:rsid w:val="00D4732F"/>
    <w:rsid w:val="00D60BD0"/>
    <w:rsid w:val="00D615F7"/>
    <w:rsid w:val="00D67B27"/>
    <w:rsid w:val="00D71236"/>
    <w:rsid w:val="00D731EA"/>
    <w:rsid w:val="00D741A9"/>
    <w:rsid w:val="00D77B85"/>
    <w:rsid w:val="00D803AC"/>
    <w:rsid w:val="00D818CB"/>
    <w:rsid w:val="00D841A8"/>
    <w:rsid w:val="00D87FCA"/>
    <w:rsid w:val="00D961FF"/>
    <w:rsid w:val="00D966F1"/>
    <w:rsid w:val="00D96CF7"/>
    <w:rsid w:val="00D97E6C"/>
    <w:rsid w:val="00DA4597"/>
    <w:rsid w:val="00DA57D4"/>
    <w:rsid w:val="00DA791A"/>
    <w:rsid w:val="00DB512A"/>
    <w:rsid w:val="00DC5918"/>
    <w:rsid w:val="00DD0E2E"/>
    <w:rsid w:val="00DD1729"/>
    <w:rsid w:val="00DD3643"/>
    <w:rsid w:val="00DD4CE5"/>
    <w:rsid w:val="00DD5CAA"/>
    <w:rsid w:val="00DE7CAD"/>
    <w:rsid w:val="00DF2234"/>
    <w:rsid w:val="00DF43A0"/>
    <w:rsid w:val="00DF4486"/>
    <w:rsid w:val="00E0041F"/>
    <w:rsid w:val="00E00AD1"/>
    <w:rsid w:val="00E00E4C"/>
    <w:rsid w:val="00E04EE8"/>
    <w:rsid w:val="00E106FF"/>
    <w:rsid w:val="00E11B89"/>
    <w:rsid w:val="00E1657D"/>
    <w:rsid w:val="00E2215F"/>
    <w:rsid w:val="00E23832"/>
    <w:rsid w:val="00E25B47"/>
    <w:rsid w:val="00E2771E"/>
    <w:rsid w:val="00E316D7"/>
    <w:rsid w:val="00E34B7C"/>
    <w:rsid w:val="00E35BBD"/>
    <w:rsid w:val="00E36750"/>
    <w:rsid w:val="00E379BB"/>
    <w:rsid w:val="00E437F4"/>
    <w:rsid w:val="00E51893"/>
    <w:rsid w:val="00E57571"/>
    <w:rsid w:val="00E629B2"/>
    <w:rsid w:val="00E67E81"/>
    <w:rsid w:val="00E71A86"/>
    <w:rsid w:val="00E75184"/>
    <w:rsid w:val="00E77AAE"/>
    <w:rsid w:val="00E80201"/>
    <w:rsid w:val="00E821C1"/>
    <w:rsid w:val="00E827FB"/>
    <w:rsid w:val="00E83D06"/>
    <w:rsid w:val="00E86E0E"/>
    <w:rsid w:val="00E924FF"/>
    <w:rsid w:val="00E935BB"/>
    <w:rsid w:val="00E9390C"/>
    <w:rsid w:val="00EA45B2"/>
    <w:rsid w:val="00EA59A1"/>
    <w:rsid w:val="00EA5F41"/>
    <w:rsid w:val="00EB67D2"/>
    <w:rsid w:val="00EC045C"/>
    <w:rsid w:val="00EC49A5"/>
    <w:rsid w:val="00ED2450"/>
    <w:rsid w:val="00ED2E5F"/>
    <w:rsid w:val="00EE152C"/>
    <w:rsid w:val="00EE4A6C"/>
    <w:rsid w:val="00EE5B92"/>
    <w:rsid w:val="00EE7C0D"/>
    <w:rsid w:val="00EF2891"/>
    <w:rsid w:val="00F109FB"/>
    <w:rsid w:val="00F1343A"/>
    <w:rsid w:val="00F2001E"/>
    <w:rsid w:val="00F26499"/>
    <w:rsid w:val="00F26961"/>
    <w:rsid w:val="00F31D21"/>
    <w:rsid w:val="00F36EF5"/>
    <w:rsid w:val="00F372B6"/>
    <w:rsid w:val="00F4449B"/>
    <w:rsid w:val="00F52E6F"/>
    <w:rsid w:val="00F5426A"/>
    <w:rsid w:val="00F5477F"/>
    <w:rsid w:val="00F54814"/>
    <w:rsid w:val="00F63760"/>
    <w:rsid w:val="00F742D2"/>
    <w:rsid w:val="00F74677"/>
    <w:rsid w:val="00F75710"/>
    <w:rsid w:val="00F822A6"/>
    <w:rsid w:val="00F84BAA"/>
    <w:rsid w:val="00F85AAB"/>
    <w:rsid w:val="00F9256E"/>
    <w:rsid w:val="00F94AF3"/>
    <w:rsid w:val="00F94CDC"/>
    <w:rsid w:val="00F97BC4"/>
    <w:rsid w:val="00FA2320"/>
    <w:rsid w:val="00FA5690"/>
    <w:rsid w:val="00FB38A3"/>
    <w:rsid w:val="00FB52F3"/>
    <w:rsid w:val="00FC2E68"/>
    <w:rsid w:val="00FC73F1"/>
    <w:rsid w:val="00FD1394"/>
    <w:rsid w:val="00FD6868"/>
    <w:rsid w:val="00FD7E37"/>
    <w:rsid w:val="00FE155D"/>
    <w:rsid w:val="00FF0255"/>
    <w:rsid w:val="00FF4827"/>
    <w:rsid w:val="00FF7F6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3DC42"/>
  <w15:docId w15:val="{1BB3C1F8-BCA0-4571-B8B5-F6E398EE7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020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3641"/>
    <w:rPr>
      <w:sz w:val="16"/>
      <w:szCs w:val="16"/>
    </w:rPr>
  </w:style>
  <w:style w:type="paragraph" w:styleId="CommentText">
    <w:name w:val="annotation text"/>
    <w:basedOn w:val="Normal"/>
    <w:link w:val="CommentTextChar"/>
    <w:uiPriority w:val="99"/>
    <w:semiHidden/>
    <w:unhideWhenUsed/>
    <w:rsid w:val="00503641"/>
    <w:pPr>
      <w:spacing w:line="240" w:lineRule="auto"/>
    </w:pPr>
    <w:rPr>
      <w:sz w:val="20"/>
      <w:szCs w:val="20"/>
    </w:rPr>
  </w:style>
  <w:style w:type="character" w:customStyle="1" w:styleId="CommentTextChar">
    <w:name w:val="Comment Text Char"/>
    <w:basedOn w:val="DefaultParagraphFont"/>
    <w:link w:val="CommentText"/>
    <w:uiPriority w:val="99"/>
    <w:semiHidden/>
    <w:rsid w:val="00503641"/>
    <w:rPr>
      <w:sz w:val="20"/>
      <w:szCs w:val="20"/>
    </w:rPr>
  </w:style>
  <w:style w:type="paragraph" w:styleId="CommentSubject">
    <w:name w:val="annotation subject"/>
    <w:basedOn w:val="CommentText"/>
    <w:next w:val="CommentText"/>
    <w:link w:val="CommentSubjectChar"/>
    <w:uiPriority w:val="99"/>
    <w:semiHidden/>
    <w:unhideWhenUsed/>
    <w:rsid w:val="00503641"/>
    <w:rPr>
      <w:b/>
      <w:bCs/>
    </w:rPr>
  </w:style>
  <w:style w:type="character" w:customStyle="1" w:styleId="CommentSubjectChar">
    <w:name w:val="Comment Subject Char"/>
    <w:basedOn w:val="CommentTextChar"/>
    <w:link w:val="CommentSubject"/>
    <w:uiPriority w:val="99"/>
    <w:semiHidden/>
    <w:rsid w:val="00503641"/>
    <w:rPr>
      <w:b/>
      <w:bCs/>
      <w:sz w:val="20"/>
      <w:szCs w:val="20"/>
    </w:rPr>
  </w:style>
  <w:style w:type="paragraph" w:styleId="BalloonText">
    <w:name w:val="Balloon Text"/>
    <w:basedOn w:val="Normal"/>
    <w:link w:val="BalloonTextChar"/>
    <w:uiPriority w:val="99"/>
    <w:semiHidden/>
    <w:unhideWhenUsed/>
    <w:rsid w:val="00503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641"/>
    <w:rPr>
      <w:rFonts w:ascii="Segoe UI" w:hAnsi="Segoe UI" w:cs="Segoe UI"/>
      <w:sz w:val="18"/>
      <w:szCs w:val="18"/>
    </w:rPr>
  </w:style>
  <w:style w:type="paragraph" w:styleId="Revision">
    <w:name w:val="Revision"/>
    <w:hidden/>
    <w:uiPriority w:val="99"/>
    <w:semiHidden/>
    <w:rsid w:val="00503641"/>
    <w:pPr>
      <w:spacing w:after="0" w:line="240" w:lineRule="auto"/>
    </w:pPr>
  </w:style>
  <w:style w:type="table" w:styleId="TableGrid">
    <w:name w:val="Table Grid"/>
    <w:basedOn w:val="TableNormal"/>
    <w:uiPriority w:val="39"/>
    <w:rsid w:val="00145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02D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E27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27EB"/>
    <w:rPr>
      <w:sz w:val="20"/>
      <w:szCs w:val="20"/>
    </w:rPr>
  </w:style>
  <w:style w:type="character" w:styleId="FootnoteReference">
    <w:name w:val="footnote reference"/>
    <w:basedOn w:val="DefaultParagraphFont"/>
    <w:uiPriority w:val="99"/>
    <w:semiHidden/>
    <w:unhideWhenUsed/>
    <w:rsid w:val="00BE27EB"/>
    <w:rPr>
      <w:vertAlign w:val="superscript"/>
    </w:rPr>
  </w:style>
  <w:style w:type="character" w:customStyle="1" w:styleId="Heading4Char">
    <w:name w:val="Heading 4 Char"/>
    <w:basedOn w:val="DefaultParagraphFont"/>
    <w:link w:val="Heading4"/>
    <w:uiPriority w:val="9"/>
    <w:rsid w:val="0050200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45AAD"/>
    <w:rPr>
      <w:color w:val="0563C1" w:themeColor="hyperlink"/>
      <w:u w:val="single"/>
    </w:rPr>
  </w:style>
  <w:style w:type="character" w:styleId="FollowedHyperlink">
    <w:name w:val="FollowedHyperlink"/>
    <w:basedOn w:val="DefaultParagraphFont"/>
    <w:uiPriority w:val="99"/>
    <w:semiHidden/>
    <w:unhideWhenUsed/>
    <w:rsid w:val="00A45AAD"/>
    <w:rPr>
      <w:color w:val="954F72" w:themeColor="followedHyperlink"/>
      <w:u w:val="single"/>
    </w:rPr>
  </w:style>
  <w:style w:type="paragraph" w:styleId="Header">
    <w:name w:val="header"/>
    <w:basedOn w:val="Normal"/>
    <w:link w:val="HeaderChar"/>
    <w:uiPriority w:val="99"/>
    <w:unhideWhenUsed/>
    <w:rsid w:val="00606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4E6"/>
  </w:style>
  <w:style w:type="paragraph" w:styleId="Footer">
    <w:name w:val="footer"/>
    <w:basedOn w:val="Normal"/>
    <w:link w:val="FooterChar"/>
    <w:uiPriority w:val="99"/>
    <w:unhideWhenUsed/>
    <w:rsid w:val="00606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4E6"/>
  </w:style>
  <w:style w:type="paragraph" w:styleId="ListParagraph">
    <w:name w:val="List Paragraph"/>
    <w:basedOn w:val="Normal"/>
    <w:uiPriority w:val="34"/>
    <w:qFormat/>
    <w:rsid w:val="009A2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0864">
      <w:bodyDiv w:val="1"/>
      <w:marLeft w:val="0"/>
      <w:marRight w:val="0"/>
      <w:marTop w:val="0"/>
      <w:marBottom w:val="0"/>
      <w:divBdr>
        <w:top w:val="none" w:sz="0" w:space="0" w:color="auto"/>
        <w:left w:val="none" w:sz="0" w:space="0" w:color="auto"/>
        <w:bottom w:val="none" w:sz="0" w:space="0" w:color="auto"/>
        <w:right w:val="none" w:sz="0" w:space="0" w:color="auto"/>
      </w:divBdr>
      <w:divsChild>
        <w:div w:id="28453400">
          <w:marLeft w:val="0"/>
          <w:marRight w:val="0"/>
          <w:marTop w:val="0"/>
          <w:marBottom w:val="0"/>
          <w:divBdr>
            <w:top w:val="none" w:sz="0" w:space="0" w:color="auto"/>
            <w:left w:val="none" w:sz="0" w:space="0" w:color="auto"/>
            <w:bottom w:val="none" w:sz="0" w:space="0" w:color="auto"/>
            <w:right w:val="none" w:sz="0" w:space="0" w:color="auto"/>
          </w:divBdr>
        </w:div>
        <w:div w:id="1926063573">
          <w:marLeft w:val="0"/>
          <w:marRight w:val="0"/>
          <w:marTop w:val="0"/>
          <w:marBottom w:val="0"/>
          <w:divBdr>
            <w:top w:val="none" w:sz="0" w:space="0" w:color="auto"/>
            <w:left w:val="none" w:sz="0" w:space="0" w:color="auto"/>
            <w:bottom w:val="none" w:sz="0" w:space="0" w:color="auto"/>
            <w:right w:val="none" w:sz="0" w:space="0" w:color="auto"/>
          </w:divBdr>
        </w:div>
        <w:div w:id="1104110248">
          <w:marLeft w:val="0"/>
          <w:marRight w:val="0"/>
          <w:marTop w:val="0"/>
          <w:marBottom w:val="0"/>
          <w:divBdr>
            <w:top w:val="none" w:sz="0" w:space="0" w:color="auto"/>
            <w:left w:val="none" w:sz="0" w:space="0" w:color="auto"/>
            <w:bottom w:val="none" w:sz="0" w:space="0" w:color="auto"/>
            <w:right w:val="none" w:sz="0" w:space="0" w:color="auto"/>
          </w:divBdr>
        </w:div>
        <w:div w:id="1941722079">
          <w:marLeft w:val="0"/>
          <w:marRight w:val="0"/>
          <w:marTop w:val="0"/>
          <w:marBottom w:val="0"/>
          <w:divBdr>
            <w:top w:val="none" w:sz="0" w:space="0" w:color="auto"/>
            <w:left w:val="none" w:sz="0" w:space="0" w:color="auto"/>
            <w:bottom w:val="none" w:sz="0" w:space="0" w:color="auto"/>
            <w:right w:val="none" w:sz="0" w:space="0" w:color="auto"/>
          </w:divBdr>
        </w:div>
        <w:div w:id="731588043">
          <w:marLeft w:val="0"/>
          <w:marRight w:val="0"/>
          <w:marTop w:val="0"/>
          <w:marBottom w:val="0"/>
          <w:divBdr>
            <w:top w:val="none" w:sz="0" w:space="0" w:color="auto"/>
            <w:left w:val="none" w:sz="0" w:space="0" w:color="auto"/>
            <w:bottom w:val="none" w:sz="0" w:space="0" w:color="auto"/>
            <w:right w:val="none" w:sz="0" w:space="0" w:color="auto"/>
          </w:divBdr>
        </w:div>
        <w:div w:id="2128888683">
          <w:marLeft w:val="0"/>
          <w:marRight w:val="0"/>
          <w:marTop w:val="0"/>
          <w:marBottom w:val="0"/>
          <w:divBdr>
            <w:top w:val="none" w:sz="0" w:space="0" w:color="auto"/>
            <w:left w:val="none" w:sz="0" w:space="0" w:color="auto"/>
            <w:bottom w:val="none" w:sz="0" w:space="0" w:color="auto"/>
            <w:right w:val="none" w:sz="0" w:space="0" w:color="auto"/>
          </w:divBdr>
        </w:div>
        <w:div w:id="208617390">
          <w:marLeft w:val="0"/>
          <w:marRight w:val="0"/>
          <w:marTop w:val="0"/>
          <w:marBottom w:val="0"/>
          <w:divBdr>
            <w:top w:val="none" w:sz="0" w:space="0" w:color="auto"/>
            <w:left w:val="none" w:sz="0" w:space="0" w:color="auto"/>
            <w:bottom w:val="none" w:sz="0" w:space="0" w:color="auto"/>
            <w:right w:val="none" w:sz="0" w:space="0" w:color="auto"/>
          </w:divBdr>
        </w:div>
        <w:div w:id="130297273">
          <w:marLeft w:val="0"/>
          <w:marRight w:val="0"/>
          <w:marTop w:val="0"/>
          <w:marBottom w:val="0"/>
          <w:divBdr>
            <w:top w:val="none" w:sz="0" w:space="0" w:color="auto"/>
            <w:left w:val="none" w:sz="0" w:space="0" w:color="auto"/>
            <w:bottom w:val="none" w:sz="0" w:space="0" w:color="auto"/>
            <w:right w:val="none" w:sz="0" w:space="0" w:color="auto"/>
          </w:divBdr>
        </w:div>
        <w:div w:id="718558050">
          <w:marLeft w:val="0"/>
          <w:marRight w:val="0"/>
          <w:marTop w:val="0"/>
          <w:marBottom w:val="0"/>
          <w:divBdr>
            <w:top w:val="none" w:sz="0" w:space="0" w:color="auto"/>
            <w:left w:val="none" w:sz="0" w:space="0" w:color="auto"/>
            <w:bottom w:val="none" w:sz="0" w:space="0" w:color="auto"/>
            <w:right w:val="none" w:sz="0" w:space="0" w:color="auto"/>
          </w:divBdr>
        </w:div>
        <w:div w:id="1882982051">
          <w:marLeft w:val="0"/>
          <w:marRight w:val="0"/>
          <w:marTop w:val="0"/>
          <w:marBottom w:val="0"/>
          <w:divBdr>
            <w:top w:val="none" w:sz="0" w:space="0" w:color="auto"/>
            <w:left w:val="none" w:sz="0" w:space="0" w:color="auto"/>
            <w:bottom w:val="none" w:sz="0" w:space="0" w:color="auto"/>
            <w:right w:val="none" w:sz="0" w:space="0" w:color="auto"/>
          </w:divBdr>
        </w:div>
        <w:div w:id="343632159">
          <w:marLeft w:val="0"/>
          <w:marRight w:val="0"/>
          <w:marTop w:val="0"/>
          <w:marBottom w:val="0"/>
          <w:divBdr>
            <w:top w:val="none" w:sz="0" w:space="0" w:color="auto"/>
            <w:left w:val="none" w:sz="0" w:space="0" w:color="auto"/>
            <w:bottom w:val="none" w:sz="0" w:space="0" w:color="auto"/>
            <w:right w:val="none" w:sz="0" w:space="0" w:color="auto"/>
          </w:divBdr>
        </w:div>
        <w:div w:id="1708800710">
          <w:marLeft w:val="0"/>
          <w:marRight w:val="0"/>
          <w:marTop w:val="0"/>
          <w:marBottom w:val="0"/>
          <w:divBdr>
            <w:top w:val="none" w:sz="0" w:space="0" w:color="auto"/>
            <w:left w:val="none" w:sz="0" w:space="0" w:color="auto"/>
            <w:bottom w:val="none" w:sz="0" w:space="0" w:color="auto"/>
            <w:right w:val="none" w:sz="0" w:space="0" w:color="auto"/>
          </w:divBdr>
        </w:div>
        <w:div w:id="1259482248">
          <w:marLeft w:val="0"/>
          <w:marRight w:val="0"/>
          <w:marTop w:val="0"/>
          <w:marBottom w:val="0"/>
          <w:divBdr>
            <w:top w:val="none" w:sz="0" w:space="0" w:color="auto"/>
            <w:left w:val="none" w:sz="0" w:space="0" w:color="auto"/>
            <w:bottom w:val="none" w:sz="0" w:space="0" w:color="auto"/>
            <w:right w:val="none" w:sz="0" w:space="0" w:color="auto"/>
          </w:divBdr>
        </w:div>
        <w:div w:id="1663780379">
          <w:marLeft w:val="0"/>
          <w:marRight w:val="0"/>
          <w:marTop w:val="0"/>
          <w:marBottom w:val="0"/>
          <w:divBdr>
            <w:top w:val="none" w:sz="0" w:space="0" w:color="auto"/>
            <w:left w:val="none" w:sz="0" w:space="0" w:color="auto"/>
            <w:bottom w:val="none" w:sz="0" w:space="0" w:color="auto"/>
            <w:right w:val="none" w:sz="0" w:space="0" w:color="auto"/>
          </w:divBdr>
        </w:div>
        <w:div w:id="381102114">
          <w:marLeft w:val="0"/>
          <w:marRight w:val="0"/>
          <w:marTop w:val="0"/>
          <w:marBottom w:val="0"/>
          <w:divBdr>
            <w:top w:val="none" w:sz="0" w:space="0" w:color="auto"/>
            <w:left w:val="none" w:sz="0" w:space="0" w:color="auto"/>
            <w:bottom w:val="none" w:sz="0" w:space="0" w:color="auto"/>
            <w:right w:val="none" w:sz="0" w:space="0" w:color="auto"/>
          </w:divBdr>
        </w:div>
        <w:div w:id="808867687">
          <w:marLeft w:val="0"/>
          <w:marRight w:val="0"/>
          <w:marTop w:val="0"/>
          <w:marBottom w:val="0"/>
          <w:divBdr>
            <w:top w:val="none" w:sz="0" w:space="0" w:color="auto"/>
            <w:left w:val="none" w:sz="0" w:space="0" w:color="auto"/>
            <w:bottom w:val="none" w:sz="0" w:space="0" w:color="auto"/>
            <w:right w:val="none" w:sz="0" w:space="0" w:color="auto"/>
          </w:divBdr>
        </w:div>
        <w:div w:id="929043846">
          <w:marLeft w:val="0"/>
          <w:marRight w:val="0"/>
          <w:marTop w:val="0"/>
          <w:marBottom w:val="0"/>
          <w:divBdr>
            <w:top w:val="none" w:sz="0" w:space="0" w:color="auto"/>
            <w:left w:val="none" w:sz="0" w:space="0" w:color="auto"/>
            <w:bottom w:val="none" w:sz="0" w:space="0" w:color="auto"/>
            <w:right w:val="none" w:sz="0" w:space="0" w:color="auto"/>
          </w:divBdr>
        </w:div>
        <w:div w:id="944926627">
          <w:marLeft w:val="0"/>
          <w:marRight w:val="0"/>
          <w:marTop w:val="0"/>
          <w:marBottom w:val="0"/>
          <w:divBdr>
            <w:top w:val="none" w:sz="0" w:space="0" w:color="auto"/>
            <w:left w:val="none" w:sz="0" w:space="0" w:color="auto"/>
            <w:bottom w:val="none" w:sz="0" w:space="0" w:color="auto"/>
            <w:right w:val="none" w:sz="0" w:space="0" w:color="auto"/>
          </w:divBdr>
        </w:div>
        <w:div w:id="2060206431">
          <w:marLeft w:val="0"/>
          <w:marRight w:val="0"/>
          <w:marTop w:val="0"/>
          <w:marBottom w:val="0"/>
          <w:divBdr>
            <w:top w:val="none" w:sz="0" w:space="0" w:color="auto"/>
            <w:left w:val="none" w:sz="0" w:space="0" w:color="auto"/>
            <w:bottom w:val="none" w:sz="0" w:space="0" w:color="auto"/>
            <w:right w:val="none" w:sz="0" w:space="0" w:color="auto"/>
          </w:divBdr>
        </w:div>
        <w:div w:id="1891260240">
          <w:marLeft w:val="0"/>
          <w:marRight w:val="0"/>
          <w:marTop w:val="0"/>
          <w:marBottom w:val="0"/>
          <w:divBdr>
            <w:top w:val="none" w:sz="0" w:space="0" w:color="auto"/>
            <w:left w:val="none" w:sz="0" w:space="0" w:color="auto"/>
            <w:bottom w:val="none" w:sz="0" w:space="0" w:color="auto"/>
            <w:right w:val="none" w:sz="0" w:space="0" w:color="auto"/>
          </w:divBdr>
        </w:div>
        <w:div w:id="876545536">
          <w:marLeft w:val="0"/>
          <w:marRight w:val="0"/>
          <w:marTop w:val="0"/>
          <w:marBottom w:val="0"/>
          <w:divBdr>
            <w:top w:val="none" w:sz="0" w:space="0" w:color="auto"/>
            <w:left w:val="none" w:sz="0" w:space="0" w:color="auto"/>
            <w:bottom w:val="none" w:sz="0" w:space="0" w:color="auto"/>
            <w:right w:val="none" w:sz="0" w:space="0" w:color="auto"/>
          </w:divBdr>
        </w:div>
        <w:div w:id="634599960">
          <w:marLeft w:val="0"/>
          <w:marRight w:val="0"/>
          <w:marTop w:val="0"/>
          <w:marBottom w:val="0"/>
          <w:divBdr>
            <w:top w:val="none" w:sz="0" w:space="0" w:color="auto"/>
            <w:left w:val="none" w:sz="0" w:space="0" w:color="auto"/>
            <w:bottom w:val="none" w:sz="0" w:space="0" w:color="auto"/>
            <w:right w:val="none" w:sz="0" w:space="0" w:color="auto"/>
          </w:divBdr>
        </w:div>
        <w:div w:id="974991213">
          <w:marLeft w:val="0"/>
          <w:marRight w:val="0"/>
          <w:marTop w:val="0"/>
          <w:marBottom w:val="0"/>
          <w:divBdr>
            <w:top w:val="none" w:sz="0" w:space="0" w:color="auto"/>
            <w:left w:val="none" w:sz="0" w:space="0" w:color="auto"/>
            <w:bottom w:val="none" w:sz="0" w:space="0" w:color="auto"/>
            <w:right w:val="none" w:sz="0" w:space="0" w:color="auto"/>
          </w:divBdr>
        </w:div>
        <w:div w:id="1951545954">
          <w:marLeft w:val="0"/>
          <w:marRight w:val="0"/>
          <w:marTop w:val="0"/>
          <w:marBottom w:val="0"/>
          <w:divBdr>
            <w:top w:val="none" w:sz="0" w:space="0" w:color="auto"/>
            <w:left w:val="none" w:sz="0" w:space="0" w:color="auto"/>
            <w:bottom w:val="none" w:sz="0" w:space="0" w:color="auto"/>
            <w:right w:val="none" w:sz="0" w:space="0" w:color="auto"/>
          </w:divBdr>
        </w:div>
        <w:div w:id="1837257468">
          <w:marLeft w:val="0"/>
          <w:marRight w:val="0"/>
          <w:marTop w:val="0"/>
          <w:marBottom w:val="0"/>
          <w:divBdr>
            <w:top w:val="none" w:sz="0" w:space="0" w:color="auto"/>
            <w:left w:val="none" w:sz="0" w:space="0" w:color="auto"/>
            <w:bottom w:val="none" w:sz="0" w:space="0" w:color="auto"/>
            <w:right w:val="none" w:sz="0" w:space="0" w:color="auto"/>
          </w:divBdr>
        </w:div>
        <w:div w:id="897672219">
          <w:marLeft w:val="0"/>
          <w:marRight w:val="0"/>
          <w:marTop w:val="0"/>
          <w:marBottom w:val="0"/>
          <w:divBdr>
            <w:top w:val="none" w:sz="0" w:space="0" w:color="auto"/>
            <w:left w:val="none" w:sz="0" w:space="0" w:color="auto"/>
            <w:bottom w:val="none" w:sz="0" w:space="0" w:color="auto"/>
            <w:right w:val="none" w:sz="0" w:space="0" w:color="auto"/>
          </w:divBdr>
        </w:div>
        <w:div w:id="2139178775">
          <w:marLeft w:val="0"/>
          <w:marRight w:val="0"/>
          <w:marTop w:val="0"/>
          <w:marBottom w:val="0"/>
          <w:divBdr>
            <w:top w:val="none" w:sz="0" w:space="0" w:color="auto"/>
            <w:left w:val="none" w:sz="0" w:space="0" w:color="auto"/>
            <w:bottom w:val="none" w:sz="0" w:space="0" w:color="auto"/>
            <w:right w:val="none" w:sz="0" w:space="0" w:color="auto"/>
          </w:divBdr>
        </w:div>
        <w:div w:id="1680765935">
          <w:marLeft w:val="0"/>
          <w:marRight w:val="0"/>
          <w:marTop w:val="0"/>
          <w:marBottom w:val="0"/>
          <w:divBdr>
            <w:top w:val="none" w:sz="0" w:space="0" w:color="auto"/>
            <w:left w:val="none" w:sz="0" w:space="0" w:color="auto"/>
            <w:bottom w:val="none" w:sz="0" w:space="0" w:color="auto"/>
            <w:right w:val="none" w:sz="0" w:space="0" w:color="auto"/>
          </w:divBdr>
        </w:div>
        <w:div w:id="863518897">
          <w:marLeft w:val="0"/>
          <w:marRight w:val="0"/>
          <w:marTop w:val="0"/>
          <w:marBottom w:val="0"/>
          <w:divBdr>
            <w:top w:val="none" w:sz="0" w:space="0" w:color="auto"/>
            <w:left w:val="none" w:sz="0" w:space="0" w:color="auto"/>
            <w:bottom w:val="none" w:sz="0" w:space="0" w:color="auto"/>
            <w:right w:val="none" w:sz="0" w:space="0" w:color="auto"/>
          </w:divBdr>
        </w:div>
        <w:div w:id="1913198382">
          <w:marLeft w:val="0"/>
          <w:marRight w:val="0"/>
          <w:marTop w:val="0"/>
          <w:marBottom w:val="0"/>
          <w:divBdr>
            <w:top w:val="none" w:sz="0" w:space="0" w:color="auto"/>
            <w:left w:val="none" w:sz="0" w:space="0" w:color="auto"/>
            <w:bottom w:val="none" w:sz="0" w:space="0" w:color="auto"/>
            <w:right w:val="none" w:sz="0" w:space="0" w:color="auto"/>
          </w:divBdr>
        </w:div>
        <w:div w:id="1010260664">
          <w:marLeft w:val="0"/>
          <w:marRight w:val="0"/>
          <w:marTop w:val="0"/>
          <w:marBottom w:val="0"/>
          <w:divBdr>
            <w:top w:val="none" w:sz="0" w:space="0" w:color="auto"/>
            <w:left w:val="none" w:sz="0" w:space="0" w:color="auto"/>
            <w:bottom w:val="none" w:sz="0" w:space="0" w:color="auto"/>
            <w:right w:val="none" w:sz="0" w:space="0" w:color="auto"/>
          </w:divBdr>
        </w:div>
        <w:div w:id="1596405531">
          <w:marLeft w:val="0"/>
          <w:marRight w:val="0"/>
          <w:marTop w:val="0"/>
          <w:marBottom w:val="0"/>
          <w:divBdr>
            <w:top w:val="none" w:sz="0" w:space="0" w:color="auto"/>
            <w:left w:val="none" w:sz="0" w:space="0" w:color="auto"/>
            <w:bottom w:val="none" w:sz="0" w:space="0" w:color="auto"/>
            <w:right w:val="none" w:sz="0" w:space="0" w:color="auto"/>
          </w:divBdr>
        </w:div>
        <w:div w:id="492532853">
          <w:marLeft w:val="0"/>
          <w:marRight w:val="0"/>
          <w:marTop w:val="0"/>
          <w:marBottom w:val="0"/>
          <w:divBdr>
            <w:top w:val="none" w:sz="0" w:space="0" w:color="auto"/>
            <w:left w:val="none" w:sz="0" w:space="0" w:color="auto"/>
            <w:bottom w:val="none" w:sz="0" w:space="0" w:color="auto"/>
            <w:right w:val="none" w:sz="0" w:space="0" w:color="auto"/>
          </w:divBdr>
        </w:div>
      </w:divsChild>
    </w:div>
    <w:div w:id="55053442">
      <w:bodyDiv w:val="1"/>
      <w:marLeft w:val="0"/>
      <w:marRight w:val="0"/>
      <w:marTop w:val="0"/>
      <w:marBottom w:val="0"/>
      <w:divBdr>
        <w:top w:val="none" w:sz="0" w:space="0" w:color="auto"/>
        <w:left w:val="none" w:sz="0" w:space="0" w:color="auto"/>
        <w:bottom w:val="none" w:sz="0" w:space="0" w:color="auto"/>
        <w:right w:val="none" w:sz="0" w:space="0" w:color="auto"/>
      </w:divBdr>
    </w:div>
    <w:div w:id="143009363">
      <w:bodyDiv w:val="1"/>
      <w:marLeft w:val="0"/>
      <w:marRight w:val="0"/>
      <w:marTop w:val="0"/>
      <w:marBottom w:val="0"/>
      <w:divBdr>
        <w:top w:val="none" w:sz="0" w:space="0" w:color="auto"/>
        <w:left w:val="none" w:sz="0" w:space="0" w:color="auto"/>
        <w:bottom w:val="none" w:sz="0" w:space="0" w:color="auto"/>
        <w:right w:val="none" w:sz="0" w:space="0" w:color="auto"/>
      </w:divBdr>
      <w:divsChild>
        <w:div w:id="1325939309">
          <w:marLeft w:val="0"/>
          <w:marRight w:val="0"/>
          <w:marTop w:val="0"/>
          <w:marBottom w:val="0"/>
          <w:divBdr>
            <w:top w:val="none" w:sz="0" w:space="0" w:color="auto"/>
            <w:left w:val="none" w:sz="0" w:space="0" w:color="auto"/>
            <w:bottom w:val="none" w:sz="0" w:space="0" w:color="auto"/>
            <w:right w:val="none" w:sz="0" w:space="0" w:color="auto"/>
          </w:divBdr>
        </w:div>
      </w:divsChild>
    </w:div>
    <w:div w:id="179393397">
      <w:bodyDiv w:val="1"/>
      <w:marLeft w:val="0"/>
      <w:marRight w:val="0"/>
      <w:marTop w:val="0"/>
      <w:marBottom w:val="0"/>
      <w:divBdr>
        <w:top w:val="none" w:sz="0" w:space="0" w:color="auto"/>
        <w:left w:val="none" w:sz="0" w:space="0" w:color="auto"/>
        <w:bottom w:val="none" w:sz="0" w:space="0" w:color="auto"/>
        <w:right w:val="none" w:sz="0" w:space="0" w:color="auto"/>
      </w:divBdr>
    </w:div>
    <w:div w:id="180748403">
      <w:bodyDiv w:val="1"/>
      <w:marLeft w:val="0"/>
      <w:marRight w:val="0"/>
      <w:marTop w:val="0"/>
      <w:marBottom w:val="0"/>
      <w:divBdr>
        <w:top w:val="none" w:sz="0" w:space="0" w:color="auto"/>
        <w:left w:val="none" w:sz="0" w:space="0" w:color="auto"/>
        <w:bottom w:val="none" w:sz="0" w:space="0" w:color="auto"/>
        <w:right w:val="none" w:sz="0" w:space="0" w:color="auto"/>
      </w:divBdr>
    </w:div>
    <w:div w:id="351228143">
      <w:bodyDiv w:val="1"/>
      <w:marLeft w:val="0"/>
      <w:marRight w:val="0"/>
      <w:marTop w:val="0"/>
      <w:marBottom w:val="0"/>
      <w:divBdr>
        <w:top w:val="none" w:sz="0" w:space="0" w:color="auto"/>
        <w:left w:val="none" w:sz="0" w:space="0" w:color="auto"/>
        <w:bottom w:val="none" w:sz="0" w:space="0" w:color="auto"/>
        <w:right w:val="none" w:sz="0" w:space="0" w:color="auto"/>
      </w:divBdr>
    </w:div>
    <w:div w:id="471873127">
      <w:bodyDiv w:val="1"/>
      <w:marLeft w:val="0"/>
      <w:marRight w:val="0"/>
      <w:marTop w:val="0"/>
      <w:marBottom w:val="0"/>
      <w:divBdr>
        <w:top w:val="none" w:sz="0" w:space="0" w:color="auto"/>
        <w:left w:val="none" w:sz="0" w:space="0" w:color="auto"/>
        <w:bottom w:val="none" w:sz="0" w:space="0" w:color="auto"/>
        <w:right w:val="none" w:sz="0" w:space="0" w:color="auto"/>
      </w:divBdr>
    </w:div>
    <w:div w:id="487745266">
      <w:bodyDiv w:val="1"/>
      <w:marLeft w:val="0"/>
      <w:marRight w:val="0"/>
      <w:marTop w:val="0"/>
      <w:marBottom w:val="0"/>
      <w:divBdr>
        <w:top w:val="none" w:sz="0" w:space="0" w:color="auto"/>
        <w:left w:val="none" w:sz="0" w:space="0" w:color="auto"/>
        <w:bottom w:val="none" w:sz="0" w:space="0" w:color="auto"/>
        <w:right w:val="none" w:sz="0" w:space="0" w:color="auto"/>
      </w:divBdr>
    </w:div>
    <w:div w:id="556861270">
      <w:bodyDiv w:val="1"/>
      <w:marLeft w:val="0"/>
      <w:marRight w:val="0"/>
      <w:marTop w:val="0"/>
      <w:marBottom w:val="0"/>
      <w:divBdr>
        <w:top w:val="none" w:sz="0" w:space="0" w:color="auto"/>
        <w:left w:val="none" w:sz="0" w:space="0" w:color="auto"/>
        <w:bottom w:val="none" w:sz="0" w:space="0" w:color="auto"/>
        <w:right w:val="none" w:sz="0" w:space="0" w:color="auto"/>
      </w:divBdr>
      <w:divsChild>
        <w:div w:id="249512719">
          <w:marLeft w:val="0"/>
          <w:marRight w:val="0"/>
          <w:marTop w:val="0"/>
          <w:marBottom w:val="0"/>
          <w:divBdr>
            <w:top w:val="none" w:sz="0" w:space="0" w:color="auto"/>
            <w:left w:val="none" w:sz="0" w:space="0" w:color="auto"/>
            <w:bottom w:val="none" w:sz="0" w:space="0" w:color="auto"/>
            <w:right w:val="none" w:sz="0" w:space="0" w:color="auto"/>
          </w:divBdr>
        </w:div>
        <w:div w:id="773087200">
          <w:marLeft w:val="0"/>
          <w:marRight w:val="0"/>
          <w:marTop w:val="0"/>
          <w:marBottom w:val="0"/>
          <w:divBdr>
            <w:top w:val="none" w:sz="0" w:space="0" w:color="auto"/>
            <w:left w:val="none" w:sz="0" w:space="0" w:color="auto"/>
            <w:bottom w:val="none" w:sz="0" w:space="0" w:color="auto"/>
            <w:right w:val="none" w:sz="0" w:space="0" w:color="auto"/>
          </w:divBdr>
        </w:div>
        <w:div w:id="641077135">
          <w:marLeft w:val="0"/>
          <w:marRight w:val="0"/>
          <w:marTop w:val="0"/>
          <w:marBottom w:val="0"/>
          <w:divBdr>
            <w:top w:val="none" w:sz="0" w:space="0" w:color="auto"/>
            <w:left w:val="none" w:sz="0" w:space="0" w:color="auto"/>
            <w:bottom w:val="none" w:sz="0" w:space="0" w:color="auto"/>
            <w:right w:val="none" w:sz="0" w:space="0" w:color="auto"/>
          </w:divBdr>
        </w:div>
        <w:div w:id="1559631091">
          <w:marLeft w:val="0"/>
          <w:marRight w:val="0"/>
          <w:marTop w:val="0"/>
          <w:marBottom w:val="0"/>
          <w:divBdr>
            <w:top w:val="none" w:sz="0" w:space="0" w:color="auto"/>
            <w:left w:val="none" w:sz="0" w:space="0" w:color="auto"/>
            <w:bottom w:val="none" w:sz="0" w:space="0" w:color="auto"/>
            <w:right w:val="none" w:sz="0" w:space="0" w:color="auto"/>
          </w:divBdr>
        </w:div>
        <w:div w:id="949124690">
          <w:marLeft w:val="0"/>
          <w:marRight w:val="0"/>
          <w:marTop w:val="0"/>
          <w:marBottom w:val="0"/>
          <w:divBdr>
            <w:top w:val="none" w:sz="0" w:space="0" w:color="auto"/>
            <w:left w:val="none" w:sz="0" w:space="0" w:color="auto"/>
            <w:bottom w:val="none" w:sz="0" w:space="0" w:color="auto"/>
            <w:right w:val="none" w:sz="0" w:space="0" w:color="auto"/>
          </w:divBdr>
        </w:div>
        <w:div w:id="948968174">
          <w:marLeft w:val="0"/>
          <w:marRight w:val="0"/>
          <w:marTop w:val="0"/>
          <w:marBottom w:val="0"/>
          <w:divBdr>
            <w:top w:val="none" w:sz="0" w:space="0" w:color="auto"/>
            <w:left w:val="none" w:sz="0" w:space="0" w:color="auto"/>
            <w:bottom w:val="none" w:sz="0" w:space="0" w:color="auto"/>
            <w:right w:val="none" w:sz="0" w:space="0" w:color="auto"/>
          </w:divBdr>
        </w:div>
        <w:div w:id="1051031799">
          <w:marLeft w:val="0"/>
          <w:marRight w:val="0"/>
          <w:marTop w:val="0"/>
          <w:marBottom w:val="0"/>
          <w:divBdr>
            <w:top w:val="none" w:sz="0" w:space="0" w:color="auto"/>
            <w:left w:val="none" w:sz="0" w:space="0" w:color="auto"/>
            <w:bottom w:val="none" w:sz="0" w:space="0" w:color="auto"/>
            <w:right w:val="none" w:sz="0" w:space="0" w:color="auto"/>
          </w:divBdr>
        </w:div>
        <w:div w:id="1061833555">
          <w:marLeft w:val="0"/>
          <w:marRight w:val="0"/>
          <w:marTop w:val="0"/>
          <w:marBottom w:val="0"/>
          <w:divBdr>
            <w:top w:val="none" w:sz="0" w:space="0" w:color="auto"/>
            <w:left w:val="none" w:sz="0" w:space="0" w:color="auto"/>
            <w:bottom w:val="none" w:sz="0" w:space="0" w:color="auto"/>
            <w:right w:val="none" w:sz="0" w:space="0" w:color="auto"/>
          </w:divBdr>
        </w:div>
        <w:div w:id="1452742777">
          <w:marLeft w:val="0"/>
          <w:marRight w:val="0"/>
          <w:marTop w:val="0"/>
          <w:marBottom w:val="0"/>
          <w:divBdr>
            <w:top w:val="none" w:sz="0" w:space="0" w:color="auto"/>
            <w:left w:val="none" w:sz="0" w:space="0" w:color="auto"/>
            <w:bottom w:val="none" w:sz="0" w:space="0" w:color="auto"/>
            <w:right w:val="none" w:sz="0" w:space="0" w:color="auto"/>
          </w:divBdr>
        </w:div>
        <w:div w:id="1468473865">
          <w:marLeft w:val="0"/>
          <w:marRight w:val="0"/>
          <w:marTop w:val="0"/>
          <w:marBottom w:val="0"/>
          <w:divBdr>
            <w:top w:val="none" w:sz="0" w:space="0" w:color="auto"/>
            <w:left w:val="none" w:sz="0" w:space="0" w:color="auto"/>
            <w:bottom w:val="none" w:sz="0" w:space="0" w:color="auto"/>
            <w:right w:val="none" w:sz="0" w:space="0" w:color="auto"/>
          </w:divBdr>
        </w:div>
        <w:div w:id="910233991">
          <w:marLeft w:val="0"/>
          <w:marRight w:val="0"/>
          <w:marTop w:val="0"/>
          <w:marBottom w:val="0"/>
          <w:divBdr>
            <w:top w:val="none" w:sz="0" w:space="0" w:color="auto"/>
            <w:left w:val="none" w:sz="0" w:space="0" w:color="auto"/>
            <w:bottom w:val="none" w:sz="0" w:space="0" w:color="auto"/>
            <w:right w:val="none" w:sz="0" w:space="0" w:color="auto"/>
          </w:divBdr>
        </w:div>
        <w:div w:id="2126196597">
          <w:marLeft w:val="0"/>
          <w:marRight w:val="0"/>
          <w:marTop w:val="0"/>
          <w:marBottom w:val="0"/>
          <w:divBdr>
            <w:top w:val="none" w:sz="0" w:space="0" w:color="auto"/>
            <w:left w:val="none" w:sz="0" w:space="0" w:color="auto"/>
            <w:bottom w:val="none" w:sz="0" w:space="0" w:color="auto"/>
            <w:right w:val="none" w:sz="0" w:space="0" w:color="auto"/>
          </w:divBdr>
        </w:div>
        <w:div w:id="699018176">
          <w:marLeft w:val="0"/>
          <w:marRight w:val="0"/>
          <w:marTop w:val="0"/>
          <w:marBottom w:val="0"/>
          <w:divBdr>
            <w:top w:val="none" w:sz="0" w:space="0" w:color="auto"/>
            <w:left w:val="none" w:sz="0" w:space="0" w:color="auto"/>
            <w:bottom w:val="none" w:sz="0" w:space="0" w:color="auto"/>
            <w:right w:val="none" w:sz="0" w:space="0" w:color="auto"/>
          </w:divBdr>
        </w:div>
        <w:div w:id="93550685">
          <w:marLeft w:val="0"/>
          <w:marRight w:val="0"/>
          <w:marTop w:val="0"/>
          <w:marBottom w:val="0"/>
          <w:divBdr>
            <w:top w:val="none" w:sz="0" w:space="0" w:color="auto"/>
            <w:left w:val="none" w:sz="0" w:space="0" w:color="auto"/>
            <w:bottom w:val="none" w:sz="0" w:space="0" w:color="auto"/>
            <w:right w:val="none" w:sz="0" w:space="0" w:color="auto"/>
          </w:divBdr>
        </w:div>
        <w:div w:id="662204365">
          <w:marLeft w:val="0"/>
          <w:marRight w:val="0"/>
          <w:marTop w:val="0"/>
          <w:marBottom w:val="0"/>
          <w:divBdr>
            <w:top w:val="none" w:sz="0" w:space="0" w:color="auto"/>
            <w:left w:val="none" w:sz="0" w:space="0" w:color="auto"/>
            <w:bottom w:val="none" w:sz="0" w:space="0" w:color="auto"/>
            <w:right w:val="none" w:sz="0" w:space="0" w:color="auto"/>
          </w:divBdr>
        </w:div>
        <w:div w:id="650183885">
          <w:marLeft w:val="0"/>
          <w:marRight w:val="0"/>
          <w:marTop w:val="0"/>
          <w:marBottom w:val="0"/>
          <w:divBdr>
            <w:top w:val="none" w:sz="0" w:space="0" w:color="auto"/>
            <w:left w:val="none" w:sz="0" w:space="0" w:color="auto"/>
            <w:bottom w:val="none" w:sz="0" w:space="0" w:color="auto"/>
            <w:right w:val="none" w:sz="0" w:space="0" w:color="auto"/>
          </w:divBdr>
        </w:div>
        <w:div w:id="724720066">
          <w:marLeft w:val="0"/>
          <w:marRight w:val="0"/>
          <w:marTop w:val="0"/>
          <w:marBottom w:val="0"/>
          <w:divBdr>
            <w:top w:val="none" w:sz="0" w:space="0" w:color="auto"/>
            <w:left w:val="none" w:sz="0" w:space="0" w:color="auto"/>
            <w:bottom w:val="none" w:sz="0" w:space="0" w:color="auto"/>
            <w:right w:val="none" w:sz="0" w:space="0" w:color="auto"/>
          </w:divBdr>
        </w:div>
        <w:div w:id="136844364">
          <w:marLeft w:val="0"/>
          <w:marRight w:val="0"/>
          <w:marTop w:val="0"/>
          <w:marBottom w:val="0"/>
          <w:divBdr>
            <w:top w:val="none" w:sz="0" w:space="0" w:color="auto"/>
            <w:left w:val="none" w:sz="0" w:space="0" w:color="auto"/>
            <w:bottom w:val="none" w:sz="0" w:space="0" w:color="auto"/>
            <w:right w:val="none" w:sz="0" w:space="0" w:color="auto"/>
          </w:divBdr>
        </w:div>
        <w:div w:id="787940592">
          <w:marLeft w:val="0"/>
          <w:marRight w:val="0"/>
          <w:marTop w:val="0"/>
          <w:marBottom w:val="0"/>
          <w:divBdr>
            <w:top w:val="none" w:sz="0" w:space="0" w:color="auto"/>
            <w:left w:val="none" w:sz="0" w:space="0" w:color="auto"/>
            <w:bottom w:val="none" w:sz="0" w:space="0" w:color="auto"/>
            <w:right w:val="none" w:sz="0" w:space="0" w:color="auto"/>
          </w:divBdr>
        </w:div>
        <w:div w:id="1955862149">
          <w:marLeft w:val="0"/>
          <w:marRight w:val="0"/>
          <w:marTop w:val="0"/>
          <w:marBottom w:val="0"/>
          <w:divBdr>
            <w:top w:val="none" w:sz="0" w:space="0" w:color="auto"/>
            <w:left w:val="none" w:sz="0" w:space="0" w:color="auto"/>
            <w:bottom w:val="none" w:sz="0" w:space="0" w:color="auto"/>
            <w:right w:val="none" w:sz="0" w:space="0" w:color="auto"/>
          </w:divBdr>
        </w:div>
        <w:div w:id="1844009338">
          <w:marLeft w:val="0"/>
          <w:marRight w:val="0"/>
          <w:marTop w:val="0"/>
          <w:marBottom w:val="0"/>
          <w:divBdr>
            <w:top w:val="none" w:sz="0" w:space="0" w:color="auto"/>
            <w:left w:val="none" w:sz="0" w:space="0" w:color="auto"/>
            <w:bottom w:val="none" w:sz="0" w:space="0" w:color="auto"/>
            <w:right w:val="none" w:sz="0" w:space="0" w:color="auto"/>
          </w:divBdr>
        </w:div>
        <w:div w:id="1125734057">
          <w:marLeft w:val="0"/>
          <w:marRight w:val="0"/>
          <w:marTop w:val="0"/>
          <w:marBottom w:val="0"/>
          <w:divBdr>
            <w:top w:val="none" w:sz="0" w:space="0" w:color="auto"/>
            <w:left w:val="none" w:sz="0" w:space="0" w:color="auto"/>
            <w:bottom w:val="none" w:sz="0" w:space="0" w:color="auto"/>
            <w:right w:val="none" w:sz="0" w:space="0" w:color="auto"/>
          </w:divBdr>
        </w:div>
        <w:div w:id="643580120">
          <w:marLeft w:val="0"/>
          <w:marRight w:val="0"/>
          <w:marTop w:val="0"/>
          <w:marBottom w:val="0"/>
          <w:divBdr>
            <w:top w:val="none" w:sz="0" w:space="0" w:color="auto"/>
            <w:left w:val="none" w:sz="0" w:space="0" w:color="auto"/>
            <w:bottom w:val="none" w:sz="0" w:space="0" w:color="auto"/>
            <w:right w:val="none" w:sz="0" w:space="0" w:color="auto"/>
          </w:divBdr>
        </w:div>
        <w:div w:id="1168981867">
          <w:marLeft w:val="0"/>
          <w:marRight w:val="0"/>
          <w:marTop w:val="0"/>
          <w:marBottom w:val="0"/>
          <w:divBdr>
            <w:top w:val="none" w:sz="0" w:space="0" w:color="auto"/>
            <w:left w:val="none" w:sz="0" w:space="0" w:color="auto"/>
            <w:bottom w:val="none" w:sz="0" w:space="0" w:color="auto"/>
            <w:right w:val="none" w:sz="0" w:space="0" w:color="auto"/>
          </w:divBdr>
        </w:div>
        <w:div w:id="1994799670">
          <w:marLeft w:val="0"/>
          <w:marRight w:val="0"/>
          <w:marTop w:val="0"/>
          <w:marBottom w:val="0"/>
          <w:divBdr>
            <w:top w:val="none" w:sz="0" w:space="0" w:color="auto"/>
            <w:left w:val="none" w:sz="0" w:space="0" w:color="auto"/>
            <w:bottom w:val="none" w:sz="0" w:space="0" w:color="auto"/>
            <w:right w:val="none" w:sz="0" w:space="0" w:color="auto"/>
          </w:divBdr>
        </w:div>
        <w:div w:id="1206137832">
          <w:marLeft w:val="0"/>
          <w:marRight w:val="0"/>
          <w:marTop w:val="0"/>
          <w:marBottom w:val="0"/>
          <w:divBdr>
            <w:top w:val="none" w:sz="0" w:space="0" w:color="auto"/>
            <w:left w:val="none" w:sz="0" w:space="0" w:color="auto"/>
            <w:bottom w:val="none" w:sz="0" w:space="0" w:color="auto"/>
            <w:right w:val="none" w:sz="0" w:space="0" w:color="auto"/>
          </w:divBdr>
        </w:div>
        <w:div w:id="1453479756">
          <w:marLeft w:val="0"/>
          <w:marRight w:val="0"/>
          <w:marTop w:val="0"/>
          <w:marBottom w:val="0"/>
          <w:divBdr>
            <w:top w:val="none" w:sz="0" w:space="0" w:color="auto"/>
            <w:left w:val="none" w:sz="0" w:space="0" w:color="auto"/>
            <w:bottom w:val="none" w:sz="0" w:space="0" w:color="auto"/>
            <w:right w:val="none" w:sz="0" w:space="0" w:color="auto"/>
          </w:divBdr>
        </w:div>
        <w:div w:id="524294067">
          <w:marLeft w:val="0"/>
          <w:marRight w:val="0"/>
          <w:marTop w:val="0"/>
          <w:marBottom w:val="0"/>
          <w:divBdr>
            <w:top w:val="none" w:sz="0" w:space="0" w:color="auto"/>
            <w:left w:val="none" w:sz="0" w:space="0" w:color="auto"/>
            <w:bottom w:val="none" w:sz="0" w:space="0" w:color="auto"/>
            <w:right w:val="none" w:sz="0" w:space="0" w:color="auto"/>
          </w:divBdr>
        </w:div>
        <w:div w:id="1332829491">
          <w:marLeft w:val="0"/>
          <w:marRight w:val="0"/>
          <w:marTop w:val="0"/>
          <w:marBottom w:val="0"/>
          <w:divBdr>
            <w:top w:val="none" w:sz="0" w:space="0" w:color="auto"/>
            <w:left w:val="none" w:sz="0" w:space="0" w:color="auto"/>
            <w:bottom w:val="none" w:sz="0" w:space="0" w:color="auto"/>
            <w:right w:val="none" w:sz="0" w:space="0" w:color="auto"/>
          </w:divBdr>
        </w:div>
        <w:div w:id="319164196">
          <w:marLeft w:val="0"/>
          <w:marRight w:val="0"/>
          <w:marTop w:val="0"/>
          <w:marBottom w:val="0"/>
          <w:divBdr>
            <w:top w:val="none" w:sz="0" w:space="0" w:color="auto"/>
            <w:left w:val="none" w:sz="0" w:space="0" w:color="auto"/>
            <w:bottom w:val="none" w:sz="0" w:space="0" w:color="auto"/>
            <w:right w:val="none" w:sz="0" w:space="0" w:color="auto"/>
          </w:divBdr>
        </w:div>
        <w:div w:id="1964186556">
          <w:marLeft w:val="0"/>
          <w:marRight w:val="0"/>
          <w:marTop w:val="0"/>
          <w:marBottom w:val="0"/>
          <w:divBdr>
            <w:top w:val="none" w:sz="0" w:space="0" w:color="auto"/>
            <w:left w:val="none" w:sz="0" w:space="0" w:color="auto"/>
            <w:bottom w:val="none" w:sz="0" w:space="0" w:color="auto"/>
            <w:right w:val="none" w:sz="0" w:space="0" w:color="auto"/>
          </w:divBdr>
        </w:div>
        <w:div w:id="99763416">
          <w:marLeft w:val="0"/>
          <w:marRight w:val="0"/>
          <w:marTop w:val="0"/>
          <w:marBottom w:val="0"/>
          <w:divBdr>
            <w:top w:val="none" w:sz="0" w:space="0" w:color="auto"/>
            <w:left w:val="none" w:sz="0" w:space="0" w:color="auto"/>
            <w:bottom w:val="none" w:sz="0" w:space="0" w:color="auto"/>
            <w:right w:val="none" w:sz="0" w:space="0" w:color="auto"/>
          </w:divBdr>
        </w:div>
        <w:div w:id="845941310">
          <w:marLeft w:val="0"/>
          <w:marRight w:val="0"/>
          <w:marTop w:val="0"/>
          <w:marBottom w:val="0"/>
          <w:divBdr>
            <w:top w:val="none" w:sz="0" w:space="0" w:color="auto"/>
            <w:left w:val="none" w:sz="0" w:space="0" w:color="auto"/>
            <w:bottom w:val="none" w:sz="0" w:space="0" w:color="auto"/>
            <w:right w:val="none" w:sz="0" w:space="0" w:color="auto"/>
          </w:divBdr>
        </w:div>
        <w:div w:id="1792435926">
          <w:marLeft w:val="0"/>
          <w:marRight w:val="0"/>
          <w:marTop w:val="0"/>
          <w:marBottom w:val="0"/>
          <w:divBdr>
            <w:top w:val="none" w:sz="0" w:space="0" w:color="auto"/>
            <w:left w:val="none" w:sz="0" w:space="0" w:color="auto"/>
            <w:bottom w:val="none" w:sz="0" w:space="0" w:color="auto"/>
            <w:right w:val="none" w:sz="0" w:space="0" w:color="auto"/>
          </w:divBdr>
        </w:div>
      </w:divsChild>
    </w:div>
    <w:div w:id="730621002">
      <w:bodyDiv w:val="1"/>
      <w:marLeft w:val="0"/>
      <w:marRight w:val="0"/>
      <w:marTop w:val="0"/>
      <w:marBottom w:val="0"/>
      <w:divBdr>
        <w:top w:val="none" w:sz="0" w:space="0" w:color="auto"/>
        <w:left w:val="none" w:sz="0" w:space="0" w:color="auto"/>
        <w:bottom w:val="none" w:sz="0" w:space="0" w:color="auto"/>
        <w:right w:val="none" w:sz="0" w:space="0" w:color="auto"/>
      </w:divBdr>
      <w:divsChild>
        <w:div w:id="256450326">
          <w:marLeft w:val="0"/>
          <w:marRight w:val="0"/>
          <w:marTop w:val="0"/>
          <w:marBottom w:val="0"/>
          <w:divBdr>
            <w:top w:val="none" w:sz="0" w:space="0" w:color="auto"/>
            <w:left w:val="none" w:sz="0" w:space="0" w:color="auto"/>
            <w:bottom w:val="none" w:sz="0" w:space="0" w:color="auto"/>
            <w:right w:val="none" w:sz="0" w:space="0" w:color="auto"/>
          </w:divBdr>
        </w:div>
      </w:divsChild>
    </w:div>
    <w:div w:id="823352315">
      <w:bodyDiv w:val="1"/>
      <w:marLeft w:val="0"/>
      <w:marRight w:val="0"/>
      <w:marTop w:val="0"/>
      <w:marBottom w:val="0"/>
      <w:divBdr>
        <w:top w:val="none" w:sz="0" w:space="0" w:color="auto"/>
        <w:left w:val="none" w:sz="0" w:space="0" w:color="auto"/>
        <w:bottom w:val="none" w:sz="0" w:space="0" w:color="auto"/>
        <w:right w:val="none" w:sz="0" w:space="0" w:color="auto"/>
      </w:divBdr>
    </w:div>
    <w:div w:id="929435900">
      <w:bodyDiv w:val="1"/>
      <w:marLeft w:val="0"/>
      <w:marRight w:val="0"/>
      <w:marTop w:val="0"/>
      <w:marBottom w:val="0"/>
      <w:divBdr>
        <w:top w:val="none" w:sz="0" w:space="0" w:color="auto"/>
        <w:left w:val="none" w:sz="0" w:space="0" w:color="auto"/>
        <w:bottom w:val="none" w:sz="0" w:space="0" w:color="auto"/>
        <w:right w:val="none" w:sz="0" w:space="0" w:color="auto"/>
      </w:divBdr>
      <w:divsChild>
        <w:div w:id="2127039154">
          <w:marLeft w:val="0"/>
          <w:marRight w:val="0"/>
          <w:marTop w:val="0"/>
          <w:marBottom w:val="0"/>
          <w:divBdr>
            <w:top w:val="none" w:sz="0" w:space="0" w:color="auto"/>
            <w:left w:val="none" w:sz="0" w:space="0" w:color="auto"/>
            <w:bottom w:val="none" w:sz="0" w:space="0" w:color="auto"/>
            <w:right w:val="none" w:sz="0" w:space="0" w:color="auto"/>
          </w:divBdr>
        </w:div>
        <w:div w:id="1211920950">
          <w:marLeft w:val="0"/>
          <w:marRight w:val="0"/>
          <w:marTop w:val="0"/>
          <w:marBottom w:val="0"/>
          <w:divBdr>
            <w:top w:val="none" w:sz="0" w:space="0" w:color="auto"/>
            <w:left w:val="none" w:sz="0" w:space="0" w:color="auto"/>
            <w:bottom w:val="none" w:sz="0" w:space="0" w:color="auto"/>
            <w:right w:val="none" w:sz="0" w:space="0" w:color="auto"/>
          </w:divBdr>
        </w:div>
        <w:div w:id="415177021">
          <w:marLeft w:val="0"/>
          <w:marRight w:val="0"/>
          <w:marTop w:val="0"/>
          <w:marBottom w:val="0"/>
          <w:divBdr>
            <w:top w:val="none" w:sz="0" w:space="0" w:color="auto"/>
            <w:left w:val="none" w:sz="0" w:space="0" w:color="auto"/>
            <w:bottom w:val="none" w:sz="0" w:space="0" w:color="auto"/>
            <w:right w:val="none" w:sz="0" w:space="0" w:color="auto"/>
          </w:divBdr>
        </w:div>
        <w:div w:id="1101804462">
          <w:marLeft w:val="0"/>
          <w:marRight w:val="0"/>
          <w:marTop w:val="0"/>
          <w:marBottom w:val="0"/>
          <w:divBdr>
            <w:top w:val="none" w:sz="0" w:space="0" w:color="auto"/>
            <w:left w:val="none" w:sz="0" w:space="0" w:color="auto"/>
            <w:bottom w:val="none" w:sz="0" w:space="0" w:color="auto"/>
            <w:right w:val="none" w:sz="0" w:space="0" w:color="auto"/>
          </w:divBdr>
        </w:div>
        <w:div w:id="681591837">
          <w:marLeft w:val="0"/>
          <w:marRight w:val="0"/>
          <w:marTop w:val="0"/>
          <w:marBottom w:val="0"/>
          <w:divBdr>
            <w:top w:val="none" w:sz="0" w:space="0" w:color="auto"/>
            <w:left w:val="none" w:sz="0" w:space="0" w:color="auto"/>
            <w:bottom w:val="none" w:sz="0" w:space="0" w:color="auto"/>
            <w:right w:val="none" w:sz="0" w:space="0" w:color="auto"/>
          </w:divBdr>
        </w:div>
        <w:div w:id="716197951">
          <w:marLeft w:val="0"/>
          <w:marRight w:val="0"/>
          <w:marTop w:val="0"/>
          <w:marBottom w:val="0"/>
          <w:divBdr>
            <w:top w:val="none" w:sz="0" w:space="0" w:color="auto"/>
            <w:left w:val="none" w:sz="0" w:space="0" w:color="auto"/>
            <w:bottom w:val="none" w:sz="0" w:space="0" w:color="auto"/>
            <w:right w:val="none" w:sz="0" w:space="0" w:color="auto"/>
          </w:divBdr>
        </w:div>
        <w:div w:id="263536953">
          <w:marLeft w:val="0"/>
          <w:marRight w:val="0"/>
          <w:marTop w:val="0"/>
          <w:marBottom w:val="0"/>
          <w:divBdr>
            <w:top w:val="none" w:sz="0" w:space="0" w:color="auto"/>
            <w:left w:val="none" w:sz="0" w:space="0" w:color="auto"/>
            <w:bottom w:val="none" w:sz="0" w:space="0" w:color="auto"/>
            <w:right w:val="none" w:sz="0" w:space="0" w:color="auto"/>
          </w:divBdr>
        </w:div>
        <w:div w:id="1091391944">
          <w:marLeft w:val="0"/>
          <w:marRight w:val="0"/>
          <w:marTop w:val="0"/>
          <w:marBottom w:val="0"/>
          <w:divBdr>
            <w:top w:val="none" w:sz="0" w:space="0" w:color="auto"/>
            <w:left w:val="none" w:sz="0" w:space="0" w:color="auto"/>
            <w:bottom w:val="none" w:sz="0" w:space="0" w:color="auto"/>
            <w:right w:val="none" w:sz="0" w:space="0" w:color="auto"/>
          </w:divBdr>
        </w:div>
        <w:div w:id="7223061">
          <w:marLeft w:val="0"/>
          <w:marRight w:val="0"/>
          <w:marTop w:val="0"/>
          <w:marBottom w:val="0"/>
          <w:divBdr>
            <w:top w:val="none" w:sz="0" w:space="0" w:color="auto"/>
            <w:left w:val="none" w:sz="0" w:space="0" w:color="auto"/>
            <w:bottom w:val="none" w:sz="0" w:space="0" w:color="auto"/>
            <w:right w:val="none" w:sz="0" w:space="0" w:color="auto"/>
          </w:divBdr>
        </w:div>
        <w:div w:id="1220440063">
          <w:marLeft w:val="0"/>
          <w:marRight w:val="0"/>
          <w:marTop w:val="0"/>
          <w:marBottom w:val="0"/>
          <w:divBdr>
            <w:top w:val="none" w:sz="0" w:space="0" w:color="auto"/>
            <w:left w:val="none" w:sz="0" w:space="0" w:color="auto"/>
            <w:bottom w:val="none" w:sz="0" w:space="0" w:color="auto"/>
            <w:right w:val="none" w:sz="0" w:space="0" w:color="auto"/>
          </w:divBdr>
        </w:div>
        <w:div w:id="595097685">
          <w:marLeft w:val="0"/>
          <w:marRight w:val="0"/>
          <w:marTop w:val="0"/>
          <w:marBottom w:val="0"/>
          <w:divBdr>
            <w:top w:val="none" w:sz="0" w:space="0" w:color="auto"/>
            <w:left w:val="none" w:sz="0" w:space="0" w:color="auto"/>
            <w:bottom w:val="none" w:sz="0" w:space="0" w:color="auto"/>
            <w:right w:val="none" w:sz="0" w:space="0" w:color="auto"/>
          </w:divBdr>
        </w:div>
        <w:div w:id="182866004">
          <w:marLeft w:val="0"/>
          <w:marRight w:val="0"/>
          <w:marTop w:val="0"/>
          <w:marBottom w:val="0"/>
          <w:divBdr>
            <w:top w:val="none" w:sz="0" w:space="0" w:color="auto"/>
            <w:left w:val="none" w:sz="0" w:space="0" w:color="auto"/>
            <w:bottom w:val="none" w:sz="0" w:space="0" w:color="auto"/>
            <w:right w:val="none" w:sz="0" w:space="0" w:color="auto"/>
          </w:divBdr>
        </w:div>
      </w:divsChild>
    </w:div>
    <w:div w:id="1035812920">
      <w:bodyDiv w:val="1"/>
      <w:marLeft w:val="0"/>
      <w:marRight w:val="0"/>
      <w:marTop w:val="0"/>
      <w:marBottom w:val="0"/>
      <w:divBdr>
        <w:top w:val="none" w:sz="0" w:space="0" w:color="auto"/>
        <w:left w:val="none" w:sz="0" w:space="0" w:color="auto"/>
        <w:bottom w:val="none" w:sz="0" w:space="0" w:color="auto"/>
        <w:right w:val="none" w:sz="0" w:space="0" w:color="auto"/>
      </w:divBdr>
    </w:div>
    <w:div w:id="1086656335">
      <w:bodyDiv w:val="1"/>
      <w:marLeft w:val="0"/>
      <w:marRight w:val="0"/>
      <w:marTop w:val="0"/>
      <w:marBottom w:val="0"/>
      <w:divBdr>
        <w:top w:val="none" w:sz="0" w:space="0" w:color="auto"/>
        <w:left w:val="none" w:sz="0" w:space="0" w:color="auto"/>
        <w:bottom w:val="none" w:sz="0" w:space="0" w:color="auto"/>
        <w:right w:val="none" w:sz="0" w:space="0" w:color="auto"/>
      </w:divBdr>
    </w:div>
    <w:div w:id="1408723269">
      <w:bodyDiv w:val="1"/>
      <w:marLeft w:val="0"/>
      <w:marRight w:val="0"/>
      <w:marTop w:val="0"/>
      <w:marBottom w:val="0"/>
      <w:divBdr>
        <w:top w:val="none" w:sz="0" w:space="0" w:color="auto"/>
        <w:left w:val="none" w:sz="0" w:space="0" w:color="auto"/>
        <w:bottom w:val="none" w:sz="0" w:space="0" w:color="auto"/>
        <w:right w:val="none" w:sz="0" w:space="0" w:color="auto"/>
      </w:divBdr>
      <w:divsChild>
        <w:div w:id="1072193445">
          <w:marLeft w:val="0"/>
          <w:marRight w:val="0"/>
          <w:marTop w:val="0"/>
          <w:marBottom w:val="0"/>
          <w:divBdr>
            <w:top w:val="none" w:sz="0" w:space="0" w:color="auto"/>
            <w:left w:val="none" w:sz="0" w:space="0" w:color="auto"/>
            <w:bottom w:val="none" w:sz="0" w:space="0" w:color="auto"/>
            <w:right w:val="none" w:sz="0" w:space="0" w:color="auto"/>
          </w:divBdr>
        </w:div>
      </w:divsChild>
    </w:div>
    <w:div w:id="1475290936">
      <w:bodyDiv w:val="1"/>
      <w:marLeft w:val="0"/>
      <w:marRight w:val="0"/>
      <w:marTop w:val="0"/>
      <w:marBottom w:val="0"/>
      <w:divBdr>
        <w:top w:val="none" w:sz="0" w:space="0" w:color="auto"/>
        <w:left w:val="none" w:sz="0" w:space="0" w:color="auto"/>
        <w:bottom w:val="none" w:sz="0" w:space="0" w:color="auto"/>
        <w:right w:val="none" w:sz="0" w:space="0" w:color="auto"/>
      </w:divBdr>
      <w:divsChild>
        <w:div w:id="997883028">
          <w:marLeft w:val="0"/>
          <w:marRight w:val="0"/>
          <w:marTop w:val="0"/>
          <w:marBottom w:val="0"/>
          <w:divBdr>
            <w:top w:val="none" w:sz="0" w:space="0" w:color="auto"/>
            <w:left w:val="none" w:sz="0" w:space="0" w:color="auto"/>
            <w:bottom w:val="none" w:sz="0" w:space="0" w:color="auto"/>
            <w:right w:val="none" w:sz="0" w:space="0" w:color="auto"/>
          </w:divBdr>
        </w:div>
      </w:divsChild>
    </w:div>
    <w:div w:id="1677341524">
      <w:bodyDiv w:val="1"/>
      <w:marLeft w:val="0"/>
      <w:marRight w:val="0"/>
      <w:marTop w:val="0"/>
      <w:marBottom w:val="0"/>
      <w:divBdr>
        <w:top w:val="none" w:sz="0" w:space="0" w:color="auto"/>
        <w:left w:val="none" w:sz="0" w:space="0" w:color="auto"/>
        <w:bottom w:val="none" w:sz="0" w:space="0" w:color="auto"/>
        <w:right w:val="none" w:sz="0" w:space="0" w:color="auto"/>
      </w:divBdr>
      <w:divsChild>
        <w:div w:id="348718667">
          <w:marLeft w:val="0"/>
          <w:marRight w:val="0"/>
          <w:marTop w:val="0"/>
          <w:marBottom w:val="0"/>
          <w:divBdr>
            <w:top w:val="none" w:sz="0" w:space="0" w:color="auto"/>
            <w:left w:val="none" w:sz="0" w:space="0" w:color="auto"/>
            <w:bottom w:val="none" w:sz="0" w:space="0" w:color="auto"/>
            <w:right w:val="none" w:sz="0" w:space="0" w:color="auto"/>
          </w:divBdr>
        </w:div>
        <w:div w:id="63767217">
          <w:marLeft w:val="0"/>
          <w:marRight w:val="0"/>
          <w:marTop w:val="0"/>
          <w:marBottom w:val="0"/>
          <w:divBdr>
            <w:top w:val="none" w:sz="0" w:space="0" w:color="auto"/>
            <w:left w:val="none" w:sz="0" w:space="0" w:color="auto"/>
            <w:bottom w:val="none" w:sz="0" w:space="0" w:color="auto"/>
            <w:right w:val="none" w:sz="0" w:space="0" w:color="auto"/>
          </w:divBdr>
        </w:div>
        <w:div w:id="1330868201">
          <w:marLeft w:val="0"/>
          <w:marRight w:val="0"/>
          <w:marTop w:val="0"/>
          <w:marBottom w:val="0"/>
          <w:divBdr>
            <w:top w:val="none" w:sz="0" w:space="0" w:color="auto"/>
            <w:left w:val="none" w:sz="0" w:space="0" w:color="auto"/>
            <w:bottom w:val="none" w:sz="0" w:space="0" w:color="auto"/>
            <w:right w:val="none" w:sz="0" w:space="0" w:color="auto"/>
          </w:divBdr>
        </w:div>
        <w:div w:id="1948779187">
          <w:marLeft w:val="0"/>
          <w:marRight w:val="0"/>
          <w:marTop w:val="0"/>
          <w:marBottom w:val="0"/>
          <w:divBdr>
            <w:top w:val="none" w:sz="0" w:space="0" w:color="auto"/>
            <w:left w:val="none" w:sz="0" w:space="0" w:color="auto"/>
            <w:bottom w:val="none" w:sz="0" w:space="0" w:color="auto"/>
            <w:right w:val="none" w:sz="0" w:space="0" w:color="auto"/>
          </w:divBdr>
        </w:div>
        <w:div w:id="113258358">
          <w:marLeft w:val="0"/>
          <w:marRight w:val="0"/>
          <w:marTop w:val="0"/>
          <w:marBottom w:val="0"/>
          <w:divBdr>
            <w:top w:val="none" w:sz="0" w:space="0" w:color="auto"/>
            <w:left w:val="none" w:sz="0" w:space="0" w:color="auto"/>
            <w:bottom w:val="none" w:sz="0" w:space="0" w:color="auto"/>
            <w:right w:val="none" w:sz="0" w:space="0" w:color="auto"/>
          </w:divBdr>
        </w:div>
        <w:div w:id="1774746111">
          <w:marLeft w:val="0"/>
          <w:marRight w:val="0"/>
          <w:marTop w:val="0"/>
          <w:marBottom w:val="0"/>
          <w:divBdr>
            <w:top w:val="none" w:sz="0" w:space="0" w:color="auto"/>
            <w:left w:val="none" w:sz="0" w:space="0" w:color="auto"/>
            <w:bottom w:val="none" w:sz="0" w:space="0" w:color="auto"/>
            <w:right w:val="none" w:sz="0" w:space="0" w:color="auto"/>
          </w:divBdr>
        </w:div>
        <w:div w:id="1178540038">
          <w:marLeft w:val="0"/>
          <w:marRight w:val="0"/>
          <w:marTop w:val="0"/>
          <w:marBottom w:val="0"/>
          <w:divBdr>
            <w:top w:val="none" w:sz="0" w:space="0" w:color="auto"/>
            <w:left w:val="none" w:sz="0" w:space="0" w:color="auto"/>
            <w:bottom w:val="none" w:sz="0" w:space="0" w:color="auto"/>
            <w:right w:val="none" w:sz="0" w:space="0" w:color="auto"/>
          </w:divBdr>
        </w:div>
        <w:div w:id="1070688986">
          <w:marLeft w:val="0"/>
          <w:marRight w:val="0"/>
          <w:marTop w:val="0"/>
          <w:marBottom w:val="0"/>
          <w:divBdr>
            <w:top w:val="none" w:sz="0" w:space="0" w:color="auto"/>
            <w:left w:val="none" w:sz="0" w:space="0" w:color="auto"/>
            <w:bottom w:val="none" w:sz="0" w:space="0" w:color="auto"/>
            <w:right w:val="none" w:sz="0" w:space="0" w:color="auto"/>
          </w:divBdr>
        </w:div>
        <w:div w:id="1212427734">
          <w:marLeft w:val="0"/>
          <w:marRight w:val="0"/>
          <w:marTop w:val="0"/>
          <w:marBottom w:val="0"/>
          <w:divBdr>
            <w:top w:val="none" w:sz="0" w:space="0" w:color="auto"/>
            <w:left w:val="none" w:sz="0" w:space="0" w:color="auto"/>
            <w:bottom w:val="none" w:sz="0" w:space="0" w:color="auto"/>
            <w:right w:val="none" w:sz="0" w:space="0" w:color="auto"/>
          </w:divBdr>
        </w:div>
        <w:div w:id="2080326405">
          <w:marLeft w:val="0"/>
          <w:marRight w:val="0"/>
          <w:marTop w:val="0"/>
          <w:marBottom w:val="0"/>
          <w:divBdr>
            <w:top w:val="none" w:sz="0" w:space="0" w:color="auto"/>
            <w:left w:val="none" w:sz="0" w:space="0" w:color="auto"/>
            <w:bottom w:val="none" w:sz="0" w:space="0" w:color="auto"/>
            <w:right w:val="none" w:sz="0" w:space="0" w:color="auto"/>
          </w:divBdr>
        </w:div>
        <w:div w:id="546913366">
          <w:marLeft w:val="0"/>
          <w:marRight w:val="0"/>
          <w:marTop w:val="0"/>
          <w:marBottom w:val="0"/>
          <w:divBdr>
            <w:top w:val="none" w:sz="0" w:space="0" w:color="auto"/>
            <w:left w:val="none" w:sz="0" w:space="0" w:color="auto"/>
            <w:bottom w:val="none" w:sz="0" w:space="0" w:color="auto"/>
            <w:right w:val="none" w:sz="0" w:space="0" w:color="auto"/>
          </w:divBdr>
        </w:div>
        <w:div w:id="1311861522">
          <w:marLeft w:val="0"/>
          <w:marRight w:val="0"/>
          <w:marTop w:val="0"/>
          <w:marBottom w:val="0"/>
          <w:divBdr>
            <w:top w:val="none" w:sz="0" w:space="0" w:color="auto"/>
            <w:left w:val="none" w:sz="0" w:space="0" w:color="auto"/>
            <w:bottom w:val="none" w:sz="0" w:space="0" w:color="auto"/>
            <w:right w:val="none" w:sz="0" w:space="0" w:color="auto"/>
          </w:divBdr>
        </w:div>
      </w:divsChild>
    </w:div>
    <w:div w:id="1694922240">
      <w:bodyDiv w:val="1"/>
      <w:marLeft w:val="0"/>
      <w:marRight w:val="0"/>
      <w:marTop w:val="0"/>
      <w:marBottom w:val="0"/>
      <w:divBdr>
        <w:top w:val="none" w:sz="0" w:space="0" w:color="auto"/>
        <w:left w:val="none" w:sz="0" w:space="0" w:color="auto"/>
        <w:bottom w:val="none" w:sz="0" w:space="0" w:color="auto"/>
        <w:right w:val="none" w:sz="0" w:space="0" w:color="auto"/>
      </w:divBdr>
    </w:div>
    <w:div w:id="1734230096">
      <w:bodyDiv w:val="1"/>
      <w:marLeft w:val="0"/>
      <w:marRight w:val="0"/>
      <w:marTop w:val="0"/>
      <w:marBottom w:val="0"/>
      <w:divBdr>
        <w:top w:val="none" w:sz="0" w:space="0" w:color="auto"/>
        <w:left w:val="none" w:sz="0" w:space="0" w:color="auto"/>
        <w:bottom w:val="none" w:sz="0" w:space="0" w:color="auto"/>
        <w:right w:val="none" w:sz="0" w:space="0" w:color="auto"/>
      </w:divBdr>
      <w:divsChild>
        <w:div w:id="1724021988">
          <w:marLeft w:val="0"/>
          <w:marRight w:val="0"/>
          <w:marTop w:val="0"/>
          <w:marBottom w:val="0"/>
          <w:divBdr>
            <w:top w:val="none" w:sz="0" w:space="0" w:color="auto"/>
            <w:left w:val="none" w:sz="0" w:space="0" w:color="auto"/>
            <w:bottom w:val="none" w:sz="0" w:space="0" w:color="auto"/>
            <w:right w:val="none" w:sz="0" w:space="0" w:color="auto"/>
          </w:divBdr>
        </w:div>
      </w:divsChild>
    </w:div>
    <w:div w:id="1737893515">
      <w:bodyDiv w:val="1"/>
      <w:marLeft w:val="0"/>
      <w:marRight w:val="0"/>
      <w:marTop w:val="0"/>
      <w:marBottom w:val="0"/>
      <w:divBdr>
        <w:top w:val="none" w:sz="0" w:space="0" w:color="auto"/>
        <w:left w:val="none" w:sz="0" w:space="0" w:color="auto"/>
        <w:bottom w:val="none" w:sz="0" w:space="0" w:color="auto"/>
        <w:right w:val="none" w:sz="0" w:space="0" w:color="auto"/>
      </w:divBdr>
      <w:divsChild>
        <w:div w:id="189875321">
          <w:marLeft w:val="0"/>
          <w:marRight w:val="0"/>
          <w:marTop w:val="0"/>
          <w:marBottom w:val="0"/>
          <w:divBdr>
            <w:top w:val="none" w:sz="0" w:space="0" w:color="auto"/>
            <w:left w:val="none" w:sz="0" w:space="0" w:color="auto"/>
            <w:bottom w:val="none" w:sz="0" w:space="0" w:color="auto"/>
            <w:right w:val="none" w:sz="0" w:space="0" w:color="auto"/>
          </w:divBdr>
        </w:div>
        <w:div w:id="1616981661">
          <w:marLeft w:val="0"/>
          <w:marRight w:val="0"/>
          <w:marTop w:val="0"/>
          <w:marBottom w:val="0"/>
          <w:divBdr>
            <w:top w:val="none" w:sz="0" w:space="0" w:color="auto"/>
            <w:left w:val="none" w:sz="0" w:space="0" w:color="auto"/>
            <w:bottom w:val="none" w:sz="0" w:space="0" w:color="auto"/>
            <w:right w:val="none" w:sz="0" w:space="0" w:color="auto"/>
          </w:divBdr>
        </w:div>
        <w:div w:id="1410693569">
          <w:marLeft w:val="0"/>
          <w:marRight w:val="0"/>
          <w:marTop w:val="0"/>
          <w:marBottom w:val="0"/>
          <w:divBdr>
            <w:top w:val="none" w:sz="0" w:space="0" w:color="auto"/>
            <w:left w:val="none" w:sz="0" w:space="0" w:color="auto"/>
            <w:bottom w:val="none" w:sz="0" w:space="0" w:color="auto"/>
            <w:right w:val="none" w:sz="0" w:space="0" w:color="auto"/>
          </w:divBdr>
        </w:div>
        <w:div w:id="415174243">
          <w:marLeft w:val="0"/>
          <w:marRight w:val="0"/>
          <w:marTop w:val="0"/>
          <w:marBottom w:val="0"/>
          <w:divBdr>
            <w:top w:val="none" w:sz="0" w:space="0" w:color="auto"/>
            <w:left w:val="none" w:sz="0" w:space="0" w:color="auto"/>
            <w:bottom w:val="none" w:sz="0" w:space="0" w:color="auto"/>
            <w:right w:val="none" w:sz="0" w:space="0" w:color="auto"/>
          </w:divBdr>
        </w:div>
        <w:div w:id="1861816183">
          <w:marLeft w:val="0"/>
          <w:marRight w:val="0"/>
          <w:marTop w:val="0"/>
          <w:marBottom w:val="0"/>
          <w:divBdr>
            <w:top w:val="none" w:sz="0" w:space="0" w:color="auto"/>
            <w:left w:val="none" w:sz="0" w:space="0" w:color="auto"/>
            <w:bottom w:val="none" w:sz="0" w:space="0" w:color="auto"/>
            <w:right w:val="none" w:sz="0" w:space="0" w:color="auto"/>
          </w:divBdr>
        </w:div>
        <w:div w:id="1454136508">
          <w:marLeft w:val="0"/>
          <w:marRight w:val="0"/>
          <w:marTop w:val="0"/>
          <w:marBottom w:val="0"/>
          <w:divBdr>
            <w:top w:val="none" w:sz="0" w:space="0" w:color="auto"/>
            <w:left w:val="none" w:sz="0" w:space="0" w:color="auto"/>
            <w:bottom w:val="none" w:sz="0" w:space="0" w:color="auto"/>
            <w:right w:val="none" w:sz="0" w:space="0" w:color="auto"/>
          </w:divBdr>
        </w:div>
        <w:div w:id="1261914062">
          <w:marLeft w:val="0"/>
          <w:marRight w:val="0"/>
          <w:marTop w:val="0"/>
          <w:marBottom w:val="0"/>
          <w:divBdr>
            <w:top w:val="none" w:sz="0" w:space="0" w:color="auto"/>
            <w:left w:val="none" w:sz="0" w:space="0" w:color="auto"/>
            <w:bottom w:val="none" w:sz="0" w:space="0" w:color="auto"/>
            <w:right w:val="none" w:sz="0" w:space="0" w:color="auto"/>
          </w:divBdr>
        </w:div>
        <w:div w:id="918948205">
          <w:marLeft w:val="0"/>
          <w:marRight w:val="0"/>
          <w:marTop w:val="0"/>
          <w:marBottom w:val="0"/>
          <w:divBdr>
            <w:top w:val="none" w:sz="0" w:space="0" w:color="auto"/>
            <w:left w:val="none" w:sz="0" w:space="0" w:color="auto"/>
            <w:bottom w:val="none" w:sz="0" w:space="0" w:color="auto"/>
            <w:right w:val="none" w:sz="0" w:space="0" w:color="auto"/>
          </w:divBdr>
        </w:div>
        <w:div w:id="735473164">
          <w:marLeft w:val="0"/>
          <w:marRight w:val="0"/>
          <w:marTop w:val="0"/>
          <w:marBottom w:val="0"/>
          <w:divBdr>
            <w:top w:val="none" w:sz="0" w:space="0" w:color="auto"/>
            <w:left w:val="none" w:sz="0" w:space="0" w:color="auto"/>
            <w:bottom w:val="none" w:sz="0" w:space="0" w:color="auto"/>
            <w:right w:val="none" w:sz="0" w:space="0" w:color="auto"/>
          </w:divBdr>
        </w:div>
        <w:div w:id="1742169373">
          <w:marLeft w:val="0"/>
          <w:marRight w:val="0"/>
          <w:marTop w:val="0"/>
          <w:marBottom w:val="0"/>
          <w:divBdr>
            <w:top w:val="none" w:sz="0" w:space="0" w:color="auto"/>
            <w:left w:val="none" w:sz="0" w:space="0" w:color="auto"/>
            <w:bottom w:val="none" w:sz="0" w:space="0" w:color="auto"/>
            <w:right w:val="none" w:sz="0" w:space="0" w:color="auto"/>
          </w:divBdr>
        </w:div>
        <w:div w:id="1066145675">
          <w:marLeft w:val="0"/>
          <w:marRight w:val="0"/>
          <w:marTop w:val="0"/>
          <w:marBottom w:val="0"/>
          <w:divBdr>
            <w:top w:val="none" w:sz="0" w:space="0" w:color="auto"/>
            <w:left w:val="none" w:sz="0" w:space="0" w:color="auto"/>
            <w:bottom w:val="none" w:sz="0" w:space="0" w:color="auto"/>
            <w:right w:val="none" w:sz="0" w:space="0" w:color="auto"/>
          </w:divBdr>
        </w:div>
        <w:div w:id="1115520835">
          <w:marLeft w:val="0"/>
          <w:marRight w:val="0"/>
          <w:marTop w:val="0"/>
          <w:marBottom w:val="0"/>
          <w:divBdr>
            <w:top w:val="none" w:sz="0" w:space="0" w:color="auto"/>
            <w:left w:val="none" w:sz="0" w:space="0" w:color="auto"/>
            <w:bottom w:val="none" w:sz="0" w:space="0" w:color="auto"/>
            <w:right w:val="none" w:sz="0" w:space="0" w:color="auto"/>
          </w:divBdr>
        </w:div>
        <w:div w:id="1446537020">
          <w:marLeft w:val="0"/>
          <w:marRight w:val="0"/>
          <w:marTop w:val="0"/>
          <w:marBottom w:val="0"/>
          <w:divBdr>
            <w:top w:val="none" w:sz="0" w:space="0" w:color="auto"/>
            <w:left w:val="none" w:sz="0" w:space="0" w:color="auto"/>
            <w:bottom w:val="none" w:sz="0" w:space="0" w:color="auto"/>
            <w:right w:val="none" w:sz="0" w:space="0" w:color="auto"/>
          </w:divBdr>
        </w:div>
        <w:div w:id="439105322">
          <w:marLeft w:val="0"/>
          <w:marRight w:val="0"/>
          <w:marTop w:val="0"/>
          <w:marBottom w:val="0"/>
          <w:divBdr>
            <w:top w:val="none" w:sz="0" w:space="0" w:color="auto"/>
            <w:left w:val="none" w:sz="0" w:space="0" w:color="auto"/>
            <w:bottom w:val="none" w:sz="0" w:space="0" w:color="auto"/>
            <w:right w:val="none" w:sz="0" w:space="0" w:color="auto"/>
          </w:divBdr>
        </w:div>
        <w:div w:id="1863548064">
          <w:marLeft w:val="0"/>
          <w:marRight w:val="0"/>
          <w:marTop w:val="0"/>
          <w:marBottom w:val="0"/>
          <w:divBdr>
            <w:top w:val="none" w:sz="0" w:space="0" w:color="auto"/>
            <w:left w:val="none" w:sz="0" w:space="0" w:color="auto"/>
            <w:bottom w:val="none" w:sz="0" w:space="0" w:color="auto"/>
            <w:right w:val="none" w:sz="0" w:space="0" w:color="auto"/>
          </w:divBdr>
        </w:div>
        <w:div w:id="663165464">
          <w:marLeft w:val="0"/>
          <w:marRight w:val="0"/>
          <w:marTop w:val="0"/>
          <w:marBottom w:val="0"/>
          <w:divBdr>
            <w:top w:val="none" w:sz="0" w:space="0" w:color="auto"/>
            <w:left w:val="none" w:sz="0" w:space="0" w:color="auto"/>
            <w:bottom w:val="none" w:sz="0" w:space="0" w:color="auto"/>
            <w:right w:val="none" w:sz="0" w:space="0" w:color="auto"/>
          </w:divBdr>
        </w:div>
        <w:div w:id="646515711">
          <w:marLeft w:val="0"/>
          <w:marRight w:val="0"/>
          <w:marTop w:val="0"/>
          <w:marBottom w:val="0"/>
          <w:divBdr>
            <w:top w:val="none" w:sz="0" w:space="0" w:color="auto"/>
            <w:left w:val="none" w:sz="0" w:space="0" w:color="auto"/>
            <w:bottom w:val="none" w:sz="0" w:space="0" w:color="auto"/>
            <w:right w:val="none" w:sz="0" w:space="0" w:color="auto"/>
          </w:divBdr>
        </w:div>
        <w:div w:id="851837594">
          <w:marLeft w:val="0"/>
          <w:marRight w:val="0"/>
          <w:marTop w:val="0"/>
          <w:marBottom w:val="0"/>
          <w:divBdr>
            <w:top w:val="none" w:sz="0" w:space="0" w:color="auto"/>
            <w:left w:val="none" w:sz="0" w:space="0" w:color="auto"/>
            <w:bottom w:val="none" w:sz="0" w:space="0" w:color="auto"/>
            <w:right w:val="none" w:sz="0" w:space="0" w:color="auto"/>
          </w:divBdr>
        </w:div>
        <w:div w:id="1354301606">
          <w:marLeft w:val="0"/>
          <w:marRight w:val="0"/>
          <w:marTop w:val="0"/>
          <w:marBottom w:val="0"/>
          <w:divBdr>
            <w:top w:val="none" w:sz="0" w:space="0" w:color="auto"/>
            <w:left w:val="none" w:sz="0" w:space="0" w:color="auto"/>
            <w:bottom w:val="none" w:sz="0" w:space="0" w:color="auto"/>
            <w:right w:val="none" w:sz="0" w:space="0" w:color="auto"/>
          </w:divBdr>
        </w:div>
        <w:div w:id="1616133400">
          <w:marLeft w:val="0"/>
          <w:marRight w:val="0"/>
          <w:marTop w:val="0"/>
          <w:marBottom w:val="0"/>
          <w:divBdr>
            <w:top w:val="none" w:sz="0" w:space="0" w:color="auto"/>
            <w:left w:val="none" w:sz="0" w:space="0" w:color="auto"/>
            <w:bottom w:val="none" w:sz="0" w:space="0" w:color="auto"/>
            <w:right w:val="none" w:sz="0" w:space="0" w:color="auto"/>
          </w:divBdr>
        </w:div>
        <w:div w:id="1438058632">
          <w:marLeft w:val="0"/>
          <w:marRight w:val="0"/>
          <w:marTop w:val="0"/>
          <w:marBottom w:val="0"/>
          <w:divBdr>
            <w:top w:val="none" w:sz="0" w:space="0" w:color="auto"/>
            <w:left w:val="none" w:sz="0" w:space="0" w:color="auto"/>
            <w:bottom w:val="none" w:sz="0" w:space="0" w:color="auto"/>
            <w:right w:val="none" w:sz="0" w:space="0" w:color="auto"/>
          </w:divBdr>
        </w:div>
        <w:div w:id="1650400224">
          <w:marLeft w:val="0"/>
          <w:marRight w:val="0"/>
          <w:marTop w:val="0"/>
          <w:marBottom w:val="0"/>
          <w:divBdr>
            <w:top w:val="none" w:sz="0" w:space="0" w:color="auto"/>
            <w:left w:val="none" w:sz="0" w:space="0" w:color="auto"/>
            <w:bottom w:val="none" w:sz="0" w:space="0" w:color="auto"/>
            <w:right w:val="none" w:sz="0" w:space="0" w:color="auto"/>
          </w:divBdr>
        </w:div>
        <w:div w:id="1919902284">
          <w:marLeft w:val="0"/>
          <w:marRight w:val="0"/>
          <w:marTop w:val="0"/>
          <w:marBottom w:val="0"/>
          <w:divBdr>
            <w:top w:val="none" w:sz="0" w:space="0" w:color="auto"/>
            <w:left w:val="none" w:sz="0" w:space="0" w:color="auto"/>
            <w:bottom w:val="none" w:sz="0" w:space="0" w:color="auto"/>
            <w:right w:val="none" w:sz="0" w:space="0" w:color="auto"/>
          </w:divBdr>
        </w:div>
        <w:div w:id="624888743">
          <w:marLeft w:val="0"/>
          <w:marRight w:val="0"/>
          <w:marTop w:val="0"/>
          <w:marBottom w:val="0"/>
          <w:divBdr>
            <w:top w:val="none" w:sz="0" w:space="0" w:color="auto"/>
            <w:left w:val="none" w:sz="0" w:space="0" w:color="auto"/>
            <w:bottom w:val="none" w:sz="0" w:space="0" w:color="auto"/>
            <w:right w:val="none" w:sz="0" w:space="0" w:color="auto"/>
          </w:divBdr>
        </w:div>
        <w:div w:id="255409465">
          <w:marLeft w:val="0"/>
          <w:marRight w:val="0"/>
          <w:marTop w:val="0"/>
          <w:marBottom w:val="0"/>
          <w:divBdr>
            <w:top w:val="none" w:sz="0" w:space="0" w:color="auto"/>
            <w:left w:val="none" w:sz="0" w:space="0" w:color="auto"/>
            <w:bottom w:val="none" w:sz="0" w:space="0" w:color="auto"/>
            <w:right w:val="none" w:sz="0" w:space="0" w:color="auto"/>
          </w:divBdr>
        </w:div>
        <w:div w:id="1453402173">
          <w:marLeft w:val="0"/>
          <w:marRight w:val="0"/>
          <w:marTop w:val="0"/>
          <w:marBottom w:val="0"/>
          <w:divBdr>
            <w:top w:val="none" w:sz="0" w:space="0" w:color="auto"/>
            <w:left w:val="none" w:sz="0" w:space="0" w:color="auto"/>
            <w:bottom w:val="none" w:sz="0" w:space="0" w:color="auto"/>
            <w:right w:val="none" w:sz="0" w:space="0" w:color="auto"/>
          </w:divBdr>
        </w:div>
        <w:div w:id="1118261797">
          <w:marLeft w:val="0"/>
          <w:marRight w:val="0"/>
          <w:marTop w:val="0"/>
          <w:marBottom w:val="0"/>
          <w:divBdr>
            <w:top w:val="none" w:sz="0" w:space="0" w:color="auto"/>
            <w:left w:val="none" w:sz="0" w:space="0" w:color="auto"/>
            <w:bottom w:val="none" w:sz="0" w:space="0" w:color="auto"/>
            <w:right w:val="none" w:sz="0" w:space="0" w:color="auto"/>
          </w:divBdr>
        </w:div>
        <w:div w:id="2145150480">
          <w:marLeft w:val="0"/>
          <w:marRight w:val="0"/>
          <w:marTop w:val="0"/>
          <w:marBottom w:val="0"/>
          <w:divBdr>
            <w:top w:val="none" w:sz="0" w:space="0" w:color="auto"/>
            <w:left w:val="none" w:sz="0" w:space="0" w:color="auto"/>
            <w:bottom w:val="none" w:sz="0" w:space="0" w:color="auto"/>
            <w:right w:val="none" w:sz="0" w:space="0" w:color="auto"/>
          </w:divBdr>
        </w:div>
        <w:div w:id="335352686">
          <w:marLeft w:val="0"/>
          <w:marRight w:val="0"/>
          <w:marTop w:val="0"/>
          <w:marBottom w:val="0"/>
          <w:divBdr>
            <w:top w:val="none" w:sz="0" w:space="0" w:color="auto"/>
            <w:left w:val="none" w:sz="0" w:space="0" w:color="auto"/>
            <w:bottom w:val="none" w:sz="0" w:space="0" w:color="auto"/>
            <w:right w:val="none" w:sz="0" w:space="0" w:color="auto"/>
          </w:divBdr>
        </w:div>
        <w:div w:id="2005473828">
          <w:marLeft w:val="0"/>
          <w:marRight w:val="0"/>
          <w:marTop w:val="0"/>
          <w:marBottom w:val="0"/>
          <w:divBdr>
            <w:top w:val="none" w:sz="0" w:space="0" w:color="auto"/>
            <w:left w:val="none" w:sz="0" w:space="0" w:color="auto"/>
            <w:bottom w:val="none" w:sz="0" w:space="0" w:color="auto"/>
            <w:right w:val="none" w:sz="0" w:space="0" w:color="auto"/>
          </w:divBdr>
        </w:div>
        <w:div w:id="1817717410">
          <w:marLeft w:val="0"/>
          <w:marRight w:val="0"/>
          <w:marTop w:val="0"/>
          <w:marBottom w:val="0"/>
          <w:divBdr>
            <w:top w:val="none" w:sz="0" w:space="0" w:color="auto"/>
            <w:left w:val="none" w:sz="0" w:space="0" w:color="auto"/>
            <w:bottom w:val="none" w:sz="0" w:space="0" w:color="auto"/>
            <w:right w:val="none" w:sz="0" w:space="0" w:color="auto"/>
          </w:divBdr>
        </w:div>
        <w:div w:id="737246488">
          <w:marLeft w:val="0"/>
          <w:marRight w:val="0"/>
          <w:marTop w:val="0"/>
          <w:marBottom w:val="0"/>
          <w:divBdr>
            <w:top w:val="none" w:sz="0" w:space="0" w:color="auto"/>
            <w:left w:val="none" w:sz="0" w:space="0" w:color="auto"/>
            <w:bottom w:val="none" w:sz="0" w:space="0" w:color="auto"/>
            <w:right w:val="none" w:sz="0" w:space="0" w:color="auto"/>
          </w:divBdr>
        </w:div>
        <w:div w:id="693505105">
          <w:marLeft w:val="0"/>
          <w:marRight w:val="0"/>
          <w:marTop w:val="0"/>
          <w:marBottom w:val="0"/>
          <w:divBdr>
            <w:top w:val="none" w:sz="0" w:space="0" w:color="auto"/>
            <w:left w:val="none" w:sz="0" w:space="0" w:color="auto"/>
            <w:bottom w:val="none" w:sz="0" w:space="0" w:color="auto"/>
            <w:right w:val="none" w:sz="0" w:space="0" w:color="auto"/>
          </w:divBdr>
        </w:div>
        <w:div w:id="116341266">
          <w:marLeft w:val="0"/>
          <w:marRight w:val="0"/>
          <w:marTop w:val="0"/>
          <w:marBottom w:val="0"/>
          <w:divBdr>
            <w:top w:val="none" w:sz="0" w:space="0" w:color="auto"/>
            <w:left w:val="none" w:sz="0" w:space="0" w:color="auto"/>
            <w:bottom w:val="none" w:sz="0" w:space="0" w:color="auto"/>
            <w:right w:val="none" w:sz="0" w:space="0" w:color="auto"/>
          </w:divBdr>
        </w:div>
      </w:divsChild>
    </w:div>
    <w:div w:id="1744139955">
      <w:bodyDiv w:val="1"/>
      <w:marLeft w:val="0"/>
      <w:marRight w:val="0"/>
      <w:marTop w:val="0"/>
      <w:marBottom w:val="0"/>
      <w:divBdr>
        <w:top w:val="none" w:sz="0" w:space="0" w:color="auto"/>
        <w:left w:val="none" w:sz="0" w:space="0" w:color="auto"/>
        <w:bottom w:val="none" w:sz="0" w:space="0" w:color="auto"/>
        <w:right w:val="none" w:sz="0" w:space="0" w:color="auto"/>
      </w:divBdr>
      <w:divsChild>
        <w:div w:id="730077543">
          <w:marLeft w:val="0"/>
          <w:marRight w:val="0"/>
          <w:marTop w:val="0"/>
          <w:marBottom w:val="0"/>
          <w:divBdr>
            <w:top w:val="none" w:sz="0" w:space="0" w:color="auto"/>
            <w:left w:val="none" w:sz="0" w:space="0" w:color="auto"/>
            <w:bottom w:val="none" w:sz="0" w:space="0" w:color="auto"/>
            <w:right w:val="none" w:sz="0" w:space="0" w:color="auto"/>
          </w:divBdr>
        </w:div>
      </w:divsChild>
    </w:div>
    <w:div w:id="1803307537">
      <w:bodyDiv w:val="1"/>
      <w:marLeft w:val="0"/>
      <w:marRight w:val="0"/>
      <w:marTop w:val="0"/>
      <w:marBottom w:val="0"/>
      <w:divBdr>
        <w:top w:val="none" w:sz="0" w:space="0" w:color="auto"/>
        <w:left w:val="none" w:sz="0" w:space="0" w:color="auto"/>
        <w:bottom w:val="none" w:sz="0" w:space="0" w:color="auto"/>
        <w:right w:val="none" w:sz="0" w:space="0" w:color="auto"/>
      </w:divBdr>
      <w:divsChild>
        <w:div w:id="714625653">
          <w:marLeft w:val="0"/>
          <w:marRight w:val="0"/>
          <w:marTop w:val="0"/>
          <w:marBottom w:val="0"/>
          <w:divBdr>
            <w:top w:val="none" w:sz="0" w:space="0" w:color="auto"/>
            <w:left w:val="none" w:sz="0" w:space="0" w:color="auto"/>
            <w:bottom w:val="none" w:sz="0" w:space="0" w:color="auto"/>
            <w:right w:val="none" w:sz="0" w:space="0" w:color="auto"/>
          </w:divBdr>
        </w:div>
      </w:divsChild>
    </w:div>
    <w:div w:id="1842309164">
      <w:bodyDiv w:val="1"/>
      <w:marLeft w:val="0"/>
      <w:marRight w:val="0"/>
      <w:marTop w:val="0"/>
      <w:marBottom w:val="0"/>
      <w:divBdr>
        <w:top w:val="none" w:sz="0" w:space="0" w:color="auto"/>
        <w:left w:val="none" w:sz="0" w:space="0" w:color="auto"/>
        <w:bottom w:val="none" w:sz="0" w:space="0" w:color="auto"/>
        <w:right w:val="none" w:sz="0" w:space="0" w:color="auto"/>
      </w:divBdr>
      <w:divsChild>
        <w:div w:id="1635021931">
          <w:marLeft w:val="0"/>
          <w:marRight w:val="0"/>
          <w:marTop w:val="0"/>
          <w:marBottom w:val="0"/>
          <w:divBdr>
            <w:top w:val="none" w:sz="0" w:space="0" w:color="auto"/>
            <w:left w:val="none" w:sz="0" w:space="0" w:color="auto"/>
            <w:bottom w:val="none" w:sz="0" w:space="0" w:color="auto"/>
            <w:right w:val="none" w:sz="0" w:space="0" w:color="auto"/>
          </w:divBdr>
        </w:div>
        <w:div w:id="1352343623">
          <w:marLeft w:val="0"/>
          <w:marRight w:val="0"/>
          <w:marTop w:val="0"/>
          <w:marBottom w:val="0"/>
          <w:divBdr>
            <w:top w:val="none" w:sz="0" w:space="0" w:color="auto"/>
            <w:left w:val="none" w:sz="0" w:space="0" w:color="auto"/>
            <w:bottom w:val="none" w:sz="0" w:space="0" w:color="auto"/>
            <w:right w:val="none" w:sz="0" w:space="0" w:color="auto"/>
          </w:divBdr>
        </w:div>
        <w:div w:id="1398168743">
          <w:marLeft w:val="0"/>
          <w:marRight w:val="0"/>
          <w:marTop w:val="0"/>
          <w:marBottom w:val="0"/>
          <w:divBdr>
            <w:top w:val="none" w:sz="0" w:space="0" w:color="auto"/>
            <w:left w:val="none" w:sz="0" w:space="0" w:color="auto"/>
            <w:bottom w:val="none" w:sz="0" w:space="0" w:color="auto"/>
            <w:right w:val="none" w:sz="0" w:space="0" w:color="auto"/>
          </w:divBdr>
        </w:div>
        <w:div w:id="249050658">
          <w:marLeft w:val="0"/>
          <w:marRight w:val="0"/>
          <w:marTop w:val="0"/>
          <w:marBottom w:val="0"/>
          <w:divBdr>
            <w:top w:val="none" w:sz="0" w:space="0" w:color="auto"/>
            <w:left w:val="none" w:sz="0" w:space="0" w:color="auto"/>
            <w:bottom w:val="none" w:sz="0" w:space="0" w:color="auto"/>
            <w:right w:val="none" w:sz="0" w:space="0" w:color="auto"/>
          </w:divBdr>
        </w:div>
        <w:div w:id="1149439132">
          <w:marLeft w:val="0"/>
          <w:marRight w:val="0"/>
          <w:marTop w:val="0"/>
          <w:marBottom w:val="0"/>
          <w:divBdr>
            <w:top w:val="none" w:sz="0" w:space="0" w:color="auto"/>
            <w:left w:val="none" w:sz="0" w:space="0" w:color="auto"/>
            <w:bottom w:val="none" w:sz="0" w:space="0" w:color="auto"/>
            <w:right w:val="none" w:sz="0" w:space="0" w:color="auto"/>
          </w:divBdr>
        </w:div>
        <w:div w:id="1319915577">
          <w:marLeft w:val="0"/>
          <w:marRight w:val="0"/>
          <w:marTop w:val="0"/>
          <w:marBottom w:val="0"/>
          <w:divBdr>
            <w:top w:val="none" w:sz="0" w:space="0" w:color="auto"/>
            <w:left w:val="none" w:sz="0" w:space="0" w:color="auto"/>
            <w:bottom w:val="none" w:sz="0" w:space="0" w:color="auto"/>
            <w:right w:val="none" w:sz="0" w:space="0" w:color="auto"/>
          </w:divBdr>
        </w:div>
        <w:div w:id="907227381">
          <w:marLeft w:val="0"/>
          <w:marRight w:val="0"/>
          <w:marTop w:val="0"/>
          <w:marBottom w:val="0"/>
          <w:divBdr>
            <w:top w:val="none" w:sz="0" w:space="0" w:color="auto"/>
            <w:left w:val="none" w:sz="0" w:space="0" w:color="auto"/>
            <w:bottom w:val="none" w:sz="0" w:space="0" w:color="auto"/>
            <w:right w:val="none" w:sz="0" w:space="0" w:color="auto"/>
          </w:divBdr>
        </w:div>
        <w:div w:id="810513022">
          <w:marLeft w:val="0"/>
          <w:marRight w:val="0"/>
          <w:marTop w:val="0"/>
          <w:marBottom w:val="0"/>
          <w:divBdr>
            <w:top w:val="none" w:sz="0" w:space="0" w:color="auto"/>
            <w:left w:val="none" w:sz="0" w:space="0" w:color="auto"/>
            <w:bottom w:val="none" w:sz="0" w:space="0" w:color="auto"/>
            <w:right w:val="none" w:sz="0" w:space="0" w:color="auto"/>
          </w:divBdr>
        </w:div>
        <w:div w:id="1680886599">
          <w:marLeft w:val="0"/>
          <w:marRight w:val="0"/>
          <w:marTop w:val="0"/>
          <w:marBottom w:val="0"/>
          <w:divBdr>
            <w:top w:val="none" w:sz="0" w:space="0" w:color="auto"/>
            <w:left w:val="none" w:sz="0" w:space="0" w:color="auto"/>
            <w:bottom w:val="none" w:sz="0" w:space="0" w:color="auto"/>
            <w:right w:val="none" w:sz="0" w:space="0" w:color="auto"/>
          </w:divBdr>
        </w:div>
        <w:div w:id="195586839">
          <w:marLeft w:val="0"/>
          <w:marRight w:val="0"/>
          <w:marTop w:val="0"/>
          <w:marBottom w:val="0"/>
          <w:divBdr>
            <w:top w:val="none" w:sz="0" w:space="0" w:color="auto"/>
            <w:left w:val="none" w:sz="0" w:space="0" w:color="auto"/>
            <w:bottom w:val="none" w:sz="0" w:space="0" w:color="auto"/>
            <w:right w:val="none" w:sz="0" w:space="0" w:color="auto"/>
          </w:divBdr>
        </w:div>
        <w:div w:id="1817649050">
          <w:marLeft w:val="0"/>
          <w:marRight w:val="0"/>
          <w:marTop w:val="0"/>
          <w:marBottom w:val="0"/>
          <w:divBdr>
            <w:top w:val="none" w:sz="0" w:space="0" w:color="auto"/>
            <w:left w:val="none" w:sz="0" w:space="0" w:color="auto"/>
            <w:bottom w:val="none" w:sz="0" w:space="0" w:color="auto"/>
            <w:right w:val="none" w:sz="0" w:space="0" w:color="auto"/>
          </w:divBdr>
        </w:div>
        <w:div w:id="1911109200">
          <w:marLeft w:val="0"/>
          <w:marRight w:val="0"/>
          <w:marTop w:val="0"/>
          <w:marBottom w:val="0"/>
          <w:divBdr>
            <w:top w:val="none" w:sz="0" w:space="0" w:color="auto"/>
            <w:left w:val="none" w:sz="0" w:space="0" w:color="auto"/>
            <w:bottom w:val="none" w:sz="0" w:space="0" w:color="auto"/>
            <w:right w:val="none" w:sz="0" w:space="0" w:color="auto"/>
          </w:divBdr>
        </w:div>
      </w:divsChild>
    </w:div>
    <w:div w:id="1855142837">
      <w:bodyDiv w:val="1"/>
      <w:marLeft w:val="0"/>
      <w:marRight w:val="0"/>
      <w:marTop w:val="0"/>
      <w:marBottom w:val="0"/>
      <w:divBdr>
        <w:top w:val="none" w:sz="0" w:space="0" w:color="auto"/>
        <w:left w:val="none" w:sz="0" w:space="0" w:color="auto"/>
        <w:bottom w:val="none" w:sz="0" w:space="0" w:color="auto"/>
        <w:right w:val="none" w:sz="0" w:space="0" w:color="auto"/>
      </w:divBdr>
    </w:div>
    <w:div w:id="2094625929">
      <w:bodyDiv w:val="1"/>
      <w:marLeft w:val="0"/>
      <w:marRight w:val="0"/>
      <w:marTop w:val="0"/>
      <w:marBottom w:val="0"/>
      <w:divBdr>
        <w:top w:val="none" w:sz="0" w:space="0" w:color="auto"/>
        <w:left w:val="none" w:sz="0" w:space="0" w:color="auto"/>
        <w:bottom w:val="none" w:sz="0" w:space="0" w:color="auto"/>
        <w:right w:val="none" w:sz="0" w:space="0" w:color="auto"/>
      </w:divBdr>
    </w:div>
    <w:div w:id="2096704287">
      <w:bodyDiv w:val="1"/>
      <w:marLeft w:val="0"/>
      <w:marRight w:val="0"/>
      <w:marTop w:val="0"/>
      <w:marBottom w:val="0"/>
      <w:divBdr>
        <w:top w:val="none" w:sz="0" w:space="0" w:color="auto"/>
        <w:left w:val="none" w:sz="0" w:space="0" w:color="auto"/>
        <w:bottom w:val="none" w:sz="0" w:space="0" w:color="auto"/>
        <w:right w:val="none" w:sz="0" w:space="0" w:color="auto"/>
      </w:divBdr>
      <w:divsChild>
        <w:div w:id="1197627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ciencedirect.com/science/article/pii/S161886671730523X?via%3Dihub" TargetMode="External"/><Relationship Id="rId2" Type="http://schemas.openxmlformats.org/officeDocument/2006/relationships/hyperlink" Target="https://www.sciencedirect.com/science/article/pii/S1618866717302479?via%3Dihub" TargetMode="External"/><Relationship Id="rId1" Type="http://schemas.openxmlformats.org/officeDocument/2006/relationships/hyperlink" Target="https://www.sciencedirect.com/science/article/pii/S2214629617304516?via%3Dihub"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D41F8-B3B2-439E-BB69-5D76CE2D7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22620</Words>
  <Characters>128936</Characters>
  <Application>Microsoft Office Word</Application>
  <DocSecurity>0</DocSecurity>
  <Lines>1074</Lines>
  <Paragraphs>302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Creutzig</dc:creator>
  <cp:lastModifiedBy>William Lamb</cp:lastModifiedBy>
  <cp:revision>69</cp:revision>
  <dcterms:created xsi:type="dcterms:W3CDTF">2018-04-16T08:32:00Z</dcterms:created>
  <dcterms:modified xsi:type="dcterms:W3CDTF">2018-04-30T12:35:00Z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y fmtid="{D5CDD505-2E9C-101B-9397-08002B2CF9AE}" pid="22" name="Mendeley Document_1">
    <vt:lpwstr>True</vt:lpwstr>
  </property>
  <property fmtid="{D5CDD505-2E9C-101B-9397-08002B2CF9AE}" pid="23" name="Mendeley Unique User Id_1">
    <vt:lpwstr>3e04b280-a17e-31b9-9f3d-670005ac3fef</vt:lpwstr>
  </property>
  <property fmtid="{D5CDD505-2E9C-101B-9397-08002B2CF9AE}" pid="24" name="Mendeley Citation Style_1">
    <vt:lpwstr>http://www.zotero.org/styles/nature</vt:lpwstr>
  </property>
</Properties>
</file>