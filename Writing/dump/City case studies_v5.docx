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9247B" w14:textId="77777777" w:rsidR="008F2C1B" w:rsidRDefault="00BB42D8">
      <w:pPr>
        <w:rPr>
          <w:rFonts w:ascii="Calibri" w:eastAsia="Calibri" w:hAnsi="Calibri" w:cs="Calibri"/>
          <w:b/>
        </w:rPr>
      </w:pPr>
      <w:r>
        <w:rPr>
          <w:rFonts w:ascii="Calibri" w:eastAsia="Calibri" w:hAnsi="Calibri" w:cs="Calibri"/>
          <w:b/>
        </w:rPr>
        <w:t>Learning about urban mitigation solutions</w:t>
      </w:r>
    </w:p>
    <w:p w14:paraId="01095423" w14:textId="7F4E6AB8" w:rsidR="008F2C1B" w:rsidRDefault="00351A77">
      <w:pPr>
        <w:rPr>
          <w:rFonts w:ascii="Calibri" w:eastAsia="Calibri" w:hAnsi="Calibri" w:cs="Calibri"/>
        </w:rPr>
      </w:pPr>
      <w:r>
        <w:rPr>
          <w:rFonts w:ascii="Calibri" w:eastAsia="Calibri" w:hAnsi="Calibri" w:cs="Calibri"/>
        </w:rPr>
        <w:t>William F. Lamb, Felix Creutzig, Jan C. Minx</w:t>
      </w:r>
      <w:r w:rsidR="00CA04B8">
        <w:rPr>
          <w:rFonts w:ascii="Calibri" w:eastAsia="Calibri" w:hAnsi="Calibri" w:cs="Calibri"/>
        </w:rPr>
        <w:t>, Max C. Callaghan</w:t>
      </w:r>
    </w:p>
    <w:p w14:paraId="44B3AEF9" w14:textId="030CDEAA" w:rsidR="002827D1" w:rsidRDefault="002827D1">
      <w:pPr>
        <w:rPr>
          <w:rFonts w:ascii="Calibri" w:eastAsia="Calibri" w:hAnsi="Calibri" w:cs="Calibri"/>
        </w:rPr>
      </w:pPr>
    </w:p>
    <w:p w14:paraId="63F1F23F" w14:textId="26B99868" w:rsidR="00EE152C" w:rsidRDefault="008D71F4" w:rsidP="00A35253">
      <w:pPr>
        <w:rPr>
          <w:rFonts w:ascii="Calibri" w:eastAsia="Calibri" w:hAnsi="Calibri" w:cs="Calibri"/>
          <w:b/>
        </w:rPr>
      </w:pPr>
      <w:ins w:id="0" w:author="Felix Creutzig" w:date="2018-03-28T13:28:00Z">
        <w:r>
          <w:rPr>
            <w:rFonts w:ascii="Calibri" w:eastAsia="Calibri" w:hAnsi="Calibri" w:cs="Calibri"/>
            <w:b/>
          </w:rPr>
          <w:t>IPCC and related communities put increasing emphasis on cities, suggesting that</w:t>
        </w:r>
      </w:ins>
      <w:ins w:id="1" w:author="William Lamb" w:date="2018-04-03T14:22:00Z">
        <w:r w:rsidR="00796035">
          <w:rPr>
            <w:rFonts w:ascii="Calibri" w:eastAsia="Calibri" w:hAnsi="Calibri" w:cs="Calibri"/>
            <w:b/>
          </w:rPr>
          <w:t xml:space="preserve"> </w:t>
        </w:r>
      </w:ins>
      <w:del w:id="2" w:author="Felix Creutzig" w:date="2018-03-28T13:29:00Z">
        <w:r w:rsidR="00796035" w:rsidDel="008D71F4">
          <w:rPr>
            <w:rFonts w:ascii="Calibri" w:eastAsia="Calibri" w:hAnsi="Calibri" w:cs="Calibri"/>
            <w:b/>
          </w:rPr>
          <w:delText xml:space="preserve">cities </w:delText>
        </w:r>
      </w:del>
      <w:ins w:id="3" w:author="Felix Creutzig" w:date="2018-03-28T13:29:00Z">
        <w:r>
          <w:rPr>
            <w:rFonts w:ascii="Calibri" w:eastAsia="Calibri" w:hAnsi="Calibri" w:cs="Calibri"/>
            <w:b/>
          </w:rPr>
          <w:t>urban settlements</w:t>
        </w:r>
      </w:ins>
      <w:r w:rsidR="00796035">
        <w:rPr>
          <w:rFonts w:ascii="Calibri" w:eastAsia="Calibri" w:hAnsi="Calibri" w:cs="Calibri"/>
          <w:b/>
        </w:rPr>
        <w:t xml:space="preserve"> </w:t>
      </w:r>
      <w:r w:rsidR="00E0041F">
        <w:rPr>
          <w:rFonts w:ascii="Calibri" w:eastAsia="Calibri" w:hAnsi="Calibri" w:cs="Calibri"/>
          <w:b/>
        </w:rPr>
        <w:t xml:space="preserve">could lead </w:t>
      </w:r>
      <w:r w:rsidR="00D348FD">
        <w:rPr>
          <w:rFonts w:ascii="Calibri" w:eastAsia="Calibri" w:hAnsi="Calibri" w:cs="Calibri"/>
          <w:b/>
        </w:rPr>
        <w:t>the way in climate change mitigation</w:t>
      </w:r>
      <w:r w:rsidR="00E0041F">
        <w:rPr>
          <w:rFonts w:ascii="Calibri" w:eastAsia="Calibri" w:hAnsi="Calibri" w:cs="Calibri"/>
          <w:b/>
        </w:rPr>
        <w:t xml:space="preserve"> and provide</w:t>
      </w:r>
      <w:r w:rsidR="00796035">
        <w:rPr>
          <w:rFonts w:ascii="Calibri" w:eastAsia="Calibri" w:hAnsi="Calibri" w:cs="Calibri"/>
          <w:b/>
        </w:rPr>
        <w:t xml:space="preserve"> a test-bed for policy experiments and social</w:t>
      </w:r>
      <w:r w:rsidR="00D348FD">
        <w:rPr>
          <w:rFonts w:ascii="Calibri" w:eastAsia="Calibri" w:hAnsi="Calibri" w:cs="Calibri"/>
          <w:b/>
        </w:rPr>
        <w:t xml:space="preserve"> change</w:t>
      </w:r>
      <w:r w:rsidR="00796035">
        <w:rPr>
          <w:rFonts w:ascii="Calibri" w:eastAsia="Calibri" w:hAnsi="Calibri" w:cs="Calibri"/>
          <w:b/>
        </w:rPr>
        <w:t xml:space="preserve">. </w:t>
      </w:r>
      <w:ins w:id="4" w:author="Felix Creutzig" w:date="2018-03-28T13:29:00Z">
        <w:r>
          <w:rPr>
            <w:rFonts w:ascii="Calibri" w:eastAsia="Calibri" w:hAnsi="Calibri" w:cs="Calibri"/>
            <w:b/>
          </w:rPr>
          <w:t>While an underlying coherent understanding of solutions and opportunit</w:t>
        </w:r>
      </w:ins>
      <w:ins w:id="5" w:author="Felix Creutzig" w:date="2018-03-28T13:30:00Z">
        <w:r>
          <w:rPr>
            <w:rFonts w:ascii="Calibri" w:eastAsia="Calibri" w:hAnsi="Calibri" w:cs="Calibri"/>
            <w:b/>
          </w:rPr>
          <w:t xml:space="preserve">ies remains fragmented, </w:t>
        </w:r>
      </w:ins>
      <w:r w:rsidR="00796035">
        <w:rPr>
          <w:rFonts w:ascii="Calibri" w:eastAsia="Calibri" w:hAnsi="Calibri" w:cs="Calibri"/>
          <w:b/>
        </w:rPr>
        <w:t xml:space="preserve">there is already a large body of case </w:t>
      </w:r>
      <w:ins w:id="6" w:author="William Lamb" w:date="2018-04-03T14:22:00Z">
        <w:r w:rsidR="00796035">
          <w:rPr>
            <w:rFonts w:ascii="Calibri" w:eastAsia="Calibri" w:hAnsi="Calibri" w:cs="Calibri"/>
            <w:b/>
          </w:rPr>
          <w:t>stud</w:t>
        </w:r>
      </w:ins>
      <w:ins w:id="7" w:author="Felix Creutzig" w:date="2018-03-28T13:30:00Z">
        <w:r>
          <w:rPr>
            <w:rFonts w:ascii="Calibri" w:eastAsia="Calibri" w:hAnsi="Calibri" w:cs="Calibri"/>
            <w:b/>
          </w:rPr>
          <w:t>ies</w:t>
        </w:r>
      </w:ins>
      <w:del w:id="8" w:author="Felix Creutzig" w:date="2018-03-28T13:30:00Z">
        <w:r w:rsidR="00796035" w:rsidDel="008D71F4">
          <w:rPr>
            <w:rFonts w:ascii="Calibri" w:eastAsia="Calibri" w:hAnsi="Calibri" w:cs="Calibri"/>
            <w:b/>
          </w:rPr>
          <w:delText>y</w:delText>
        </w:r>
      </w:del>
      <w:del w:id="9" w:author="William Lamb" w:date="2018-04-03T14:22:00Z">
        <w:r w:rsidR="00796035">
          <w:rPr>
            <w:rFonts w:ascii="Calibri" w:eastAsia="Calibri" w:hAnsi="Calibri" w:cs="Calibri"/>
            <w:b/>
          </w:rPr>
          <w:delText>study</w:delText>
        </w:r>
      </w:del>
      <w:r w:rsidR="00796035">
        <w:rPr>
          <w:rFonts w:ascii="Calibri" w:eastAsia="Calibri" w:hAnsi="Calibri" w:cs="Calibri"/>
          <w:b/>
        </w:rPr>
        <w:t xml:space="preserve"> literature to learn from</w:t>
      </w:r>
      <w:r w:rsidR="00E0041F">
        <w:rPr>
          <w:rFonts w:ascii="Calibri" w:eastAsia="Calibri" w:hAnsi="Calibri" w:cs="Calibri"/>
          <w:b/>
        </w:rPr>
        <w:t xml:space="preserve"> and translate into different urban contexts </w:t>
      </w:r>
      <w:r w:rsidR="00E0041F" w:rsidRPr="00BB42D8">
        <w:rPr>
          <w:rFonts w:ascii="Calibri" w:eastAsia="Calibri" w:hAnsi="Calibri" w:cs="Calibri"/>
          <w:b/>
        </w:rPr>
        <w:fldChar w:fldCharType="begin" w:fldLock="1"/>
      </w:r>
      <w:r w:rsidR="00E0041F">
        <w:rPr>
          <w:rFonts w:ascii="Calibri" w:eastAsia="Calibri" w:hAnsi="Calibri" w:cs="Calibri"/>
          <w:b/>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E0041F" w:rsidRPr="00BB42D8">
        <w:rPr>
          <w:rFonts w:ascii="Calibri" w:eastAsia="Calibri" w:hAnsi="Calibri" w:cs="Calibri"/>
          <w:b/>
        </w:rPr>
        <w:fldChar w:fldCharType="separate"/>
      </w:r>
      <w:r w:rsidR="00E0041F" w:rsidRPr="00876745">
        <w:rPr>
          <w:rFonts w:ascii="Calibri" w:eastAsia="Calibri" w:hAnsi="Calibri" w:cs="Calibri"/>
          <w:noProof/>
          <w:vertAlign w:val="superscript"/>
        </w:rPr>
        <w:t>1</w:t>
      </w:r>
      <w:r w:rsidR="00E0041F" w:rsidRPr="00BB42D8">
        <w:rPr>
          <w:rFonts w:ascii="Calibri" w:eastAsia="Calibri" w:hAnsi="Calibri" w:cs="Calibri"/>
          <w:b/>
        </w:rPr>
        <w:fldChar w:fldCharType="end"/>
      </w:r>
      <w:r w:rsidR="003975AE" w:rsidRPr="00BB42D8">
        <w:rPr>
          <w:rFonts w:ascii="Calibri" w:eastAsia="Calibri" w:hAnsi="Calibri" w:cs="Calibri"/>
          <w:b/>
        </w:rPr>
        <w:t>.</w:t>
      </w:r>
      <w:r w:rsidR="003975AE">
        <w:rPr>
          <w:rFonts w:ascii="Calibri" w:eastAsia="Calibri" w:hAnsi="Calibri" w:cs="Calibri"/>
          <w:b/>
        </w:rPr>
        <w:t xml:space="preserve"> </w:t>
      </w:r>
      <w:r w:rsidR="00166C51" w:rsidRPr="00BB42D8">
        <w:rPr>
          <w:rFonts w:ascii="Calibri" w:eastAsia="Calibri" w:hAnsi="Calibri" w:cs="Calibri"/>
          <w:b/>
        </w:rPr>
        <w:t xml:space="preserve">However, </w:t>
      </w:r>
      <w:r w:rsidR="00BD72E8" w:rsidRPr="00BB42D8">
        <w:rPr>
          <w:rFonts w:ascii="Calibri" w:eastAsia="Calibri" w:hAnsi="Calibri" w:cs="Calibri"/>
          <w:b/>
        </w:rPr>
        <w:t xml:space="preserve">a number of </w:t>
      </w:r>
      <w:r w:rsidR="008A5E43">
        <w:rPr>
          <w:rFonts w:ascii="Calibri" w:eastAsia="Calibri" w:hAnsi="Calibri" w:cs="Calibri"/>
          <w:b/>
        </w:rPr>
        <w:t xml:space="preserve">practical </w:t>
      </w:r>
      <w:r w:rsidR="00636DB8">
        <w:rPr>
          <w:rFonts w:ascii="Calibri" w:eastAsia="Calibri" w:hAnsi="Calibri" w:cs="Calibri"/>
          <w:b/>
        </w:rPr>
        <w:t xml:space="preserve">and </w:t>
      </w:r>
      <w:r w:rsidR="00636DB8" w:rsidRPr="00BB42D8">
        <w:rPr>
          <w:rFonts w:ascii="Calibri" w:eastAsia="Calibri" w:hAnsi="Calibri" w:cs="Calibri"/>
          <w:b/>
        </w:rPr>
        <w:t xml:space="preserve">conceptual </w:t>
      </w:r>
      <w:r w:rsidR="00BD72E8" w:rsidRPr="00BB42D8">
        <w:rPr>
          <w:rFonts w:ascii="Calibri" w:eastAsia="Calibri" w:hAnsi="Calibri" w:cs="Calibri"/>
          <w:b/>
        </w:rPr>
        <w:t>challenges</w:t>
      </w:r>
      <w:r w:rsidR="00636DB8">
        <w:rPr>
          <w:rFonts w:ascii="Calibri" w:eastAsia="Calibri" w:hAnsi="Calibri" w:cs="Calibri"/>
          <w:b/>
        </w:rPr>
        <w:t xml:space="preserve"> stand in the way</w:t>
      </w:r>
      <w:r w:rsidR="008A5E43">
        <w:rPr>
          <w:rFonts w:ascii="Calibri" w:eastAsia="Calibri" w:hAnsi="Calibri" w:cs="Calibri"/>
          <w:b/>
        </w:rPr>
        <w:t>.</w:t>
      </w:r>
      <w:r w:rsidR="00D348FD">
        <w:rPr>
          <w:rFonts w:ascii="Calibri" w:eastAsia="Calibri" w:hAnsi="Calibri" w:cs="Calibri"/>
          <w:b/>
        </w:rPr>
        <w:t xml:space="preserve"> First</w:t>
      </w:r>
      <w:r w:rsidR="00636DB8">
        <w:rPr>
          <w:rFonts w:ascii="Calibri" w:eastAsia="Calibri" w:hAnsi="Calibri" w:cs="Calibri"/>
          <w:b/>
        </w:rPr>
        <w:t xml:space="preserve">, </w:t>
      </w:r>
      <w:r w:rsidR="00876745">
        <w:rPr>
          <w:rFonts w:ascii="Calibri" w:eastAsia="Calibri" w:hAnsi="Calibri" w:cs="Calibri"/>
          <w:b/>
        </w:rPr>
        <w:t xml:space="preserve">the literature tends to focus on </w:t>
      </w:r>
      <w:r w:rsidR="00D348FD">
        <w:rPr>
          <w:rFonts w:ascii="Calibri" w:eastAsia="Calibri" w:hAnsi="Calibri" w:cs="Calibri"/>
          <w:b/>
        </w:rPr>
        <w:t xml:space="preserve">cases in </w:t>
      </w:r>
      <w:r w:rsidR="00876745">
        <w:rPr>
          <w:rFonts w:ascii="Calibri" w:eastAsia="Calibri" w:hAnsi="Calibri" w:cs="Calibri"/>
          <w:b/>
        </w:rPr>
        <w:t xml:space="preserve">large, wealthy and </w:t>
      </w:r>
      <w:commentRangeStart w:id="10"/>
      <w:r w:rsidR="00876745">
        <w:rPr>
          <w:rFonts w:ascii="Calibri" w:eastAsia="Calibri" w:hAnsi="Calibri" w:cs="Calibri"/>
          <w:b/>
        </w:rPr>
        <w:t xml:space="preserve">globally connected </w:t>
      </w:r>
      <w:commentRangeEnd w:id="10"/>
      <w:r w:rsidR="002006A1">
        <w:rPr>
          <w:rStyle w:val="CommentReference"/>
        </w:rPr>
        <w:commentReference w:id="10"/>
      </w:r>
      <w:r w:rsidR="00876745">
        <w:rPr>
          <w:rFonts w:ascii="Calibri" w:eastAsia="Calibri" w:hAnsi="Calibri" w:cs="Calibri"/>
          <w:b/>
        </w:rPr>
        <w:t>cities, despite the majority of the global population residing in much smaller agglomerations.</w:t>
      </w:r>
      <w:r w:rsidR="00D348FD">
        <w:rPr>
          <w:rFonts w:ascii="Calibri" w:eastAsia="Calibri" w:hAnsi="Calibri" w:cs="Calibri"/>
          <w:b/>
        </w:rPr>
        <w:t xml:space="preserve"> Second, a comprehensive overview of which mitigation topics have been researched for what cities is currently lacking. </w:t>
      </w:r>
      <w:r w:rsidR="00166C51" w:rsidRPr="00BB42D8">
        <w:rPr>
          <w:rFonts w:ascii="Calibri" w:eastAsia="Calibri" w:hAnsi="Calibri" w:cs="Calibri"/>
          <w:b/>
        </w:rPr>
        <w:t xml:space="preserve">Third, </w:t>
      </w:r>
      <w:r w:rsidR="00816885">
        <w:rPr>
          <w:rFonts w:ascii="Calibri" w:eastAsia="Calibri" w:hAnsi="Calibri" w:cs="Calibri"/>
          <w:b/>
        </w:rPr>
        <w:t xml:space="preserve">secondary analysis of the case study literature is extremely sparse and does not employ structured methods. </w:t>
      </w:r>
      <w:ins w:id="11" w:author="Felix Creutzig" w:date="2018-03-28T13:31:00Z">
        <w:r>
          <w:rPr>
            <w:rFonts w:ascii="Calibri" w:eastAsia="Calibri" w:hAnsi="Calibri" w:cs="Calibri"/>
            <w:b/>
          </w:rPr>
          <w:t xml:space="preserve">Here we perform a meta-analysis of the literature landscape of case studies on climate mitigation solutions in cities. </w:t>
        </w:r>
      </w:ins>
      <w:ins w:id="12" w:author="Felix Creutzig" w:date="2018-03-28T13:32:00Z">
        <w:r w:rsidRPr="008D71F4">
          <w:rPr>
            <w:rFonts w:ascii="Calibri" w:eastAsia="Calibri" w:hAnsi="Calibri" w:cs="Calibri"/>
            <w:b/>
            <w:highlight w:val="yellow"/>
            <w:rPrChange w:id="13" w:author="Felix Creutzig" w:date="2018-03-28T13:32:00Z">
              <w:rPr>
                <w:rFonts w:ascii="Calibri" w:eastAsia="Calibri" w:hAnsi="Calibri" w:cs="Calibri"/>
                <w:b/>
              </w:rPr>
            </w:rPrChange>
          </w:rPr>
          <w:t>We find that …</w:t>
        </w:r>
        <w:r>
          <w:rPr>
            <w:rFonts w:ascii="Calibri" w:eastAsia="Calibri" w:hAnsi="Calibri" w:cs="Calibri"/>
            <w:b/>
          </w:rPr>
          <w:t xml:space="preserve"> </w:t>
        </w:r>
      </w:ins>
      <w:r w:rsidR="00816885">
        <w:rPr>
          <w:rFonts w:ascii="Calibri" w:eastAsia="Calibri" w:hAnsi="Calibri" w:cs="Calibri"/>
          <w:b/>
        </w:rPr>
        <w:t>Learning about urban mitigation solutions requires</w:t>
      </w:r>
      <w:r w:rsidR="007B7239">
        <w:rPr>
          <w:rFonts w:ascii="Calibri" w:eastAsia="Calibri" w:hAnsi="Calibri" w:cs="Calibri"/>
          <w:b/>
        </w:rPr>
        <w:t xml:space="preserve"> </w:t>
      </w:r>
      <w:ins w:id="14" w:author="Felix Creutzig" w:date="2018-03-28T13:33:00Z">
        <w:r>
          <w:rPr>
            <w:rFonts w:ascii="Calibri" w:eastAsia="Calibri" w:hAnsi="Calibri" w:cs="Calibri"/>
            <w:b/>
          </w:rPr>
          <w:t xml:space="preserve">more efforts in </w:t>
        </w:r>
      </w:ins>
      <w:ins w:id="15" w:author="Felix Creutzig" w:date="2018-03-28T13:34:00Z">
        <w:r>
          <w:rPr>
            <w:rFonts w:ascii="Calibri" w:eastAsia="Calibri" w:hAnsi="Calibri" w:cs="Calibri"/>
            <w:b/>
          </w:rPr>
          <w:t>performing transparent systematic review on generalizable topics, such as spatial scalability, from individual cities and issues to comparative reviews on large set of cities with multiple entangled climate mit</w:t>
        </w:r>
      </w:ins>
      <w:ins w:id="16" w:author="Felix Creutzig" w:date="2018-03-28T13:35:00Z">
        <w:r>
          <w:rPr>
            <w:rFonts w:ascii="Calibri" w:eastAsia="Calibri" w:hAnsi="Calibri" w:cs="Calibri"/>
            <w:b/>
          </w:rPr>
          <w:t>igation strategies.</w:t>
        </w:r>
      </w:ins>
    </w:p>
    <w:p w14:paraId="0F7465E1" w14:textId="282A5814" w:rsidR="009C4046" w:rsidRDefault="00EB67D2" w:rsidP="00166C51">
      <w:pPr>
        <w:rPr>
          <w:rFonts w:ascii="Calibri" w:eastAsia="Calibri" w:hAnsi="Calibri" w:cs="Calibri"/>
        </w:rPr>
      </w:pPr>
      <w:r w:rsidRPr="00EB67D2">
        <w:rPr>
          <w:rFonts w:ascii="Calibri" w:eastAsia="Calibri" w:hAnsi="Calibri" w:cs="Calibri"/>
        </w:rPr>
        <w:t>C</w:t>
      </w:r>
      <w:r w:rsidR="003975AE" w:rsidRPr="00EB67D2">
        <w:rPr>
          <w:rFonts w:ascii="Calibri" w:eastAsia="Calibri" w:hAnsi="Calibri" w:cs="Calibri"/>
        </w:rPr>
        <w:t xml:space="preserve">ities experience similar dynamics of urbanisation and agglomeration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2</w:t>
      </w:r>
      <w:r w:rsidR="003975AE" w:rsidRPr="00EB67D2">
        <w:rPr>
          <w:rFonts w:ascii="Calibri" w:eastAsia="Calibri" w:hAnsi="Calibri" w:cs="Calibri"/>
        </w:rPr>
        <w:fldChar w:fldCharType="end"/>
      </w:r>
      <w:r w:rsidR="003975AE" w:rsidRPr="00EB67D2">
        <w:rPr>
          <w:rFonts w:ascii="Calibri" w:eastAsia="Calibri" w:hAnsi="Calibri" w:cs="Calibri"/>
        </w:rPr>
        <w:t xml:space="preserve">, are faced with structurally comparable decarbonisation challenges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"&lt;sup&gt;3&lt;/sup&gt;", "plainTextFormattedCitation" : "3", "previouslyFormattedCitation" : "&lt;sup&gt;3&lt;/sup&gt;"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3</w:t>
      </w:r>
      <w:r w:rsidR="003975AE" w:rsidRPr="00EB67D2">
        <w:rPr>
          <w:rFonts w:ascii="Calibri" w:eastAsia="Calibri" w:hAnsi="Calibri" w:cs="Calibri"/>
        </w:rPr>
        <w:fldChar w:fldCharType="end"/>
      </w:r>
      <w:r w:rsidR="003975AE" w:rsidRPr="00EB67D2">
        <w:rPr>
          <w:rFonts w:ascii="Calibri" w:eastAsia="Calibri" w:hAnsi="Calibri" w:cs="Calibri"/>
        </w:rPr>
        <w:t xml:space="preserve">, and are increasingly interconnected through trade, globalisation, and </w:t>
      </w:r>
      <w:r w:rsidR="009C4046">
        <w:rPr>
          <w:rFonts w:ascii="Calibri" w:eastAsia="Calibri" w:hAnsi="Calibri" w:cs="Calibri"/>
        </w:rPr>
        <w:t xml:space="preserve">coordinated </w:t>
      </w:r>
      <w:r w:rsidR="003975AE" w:rsidRPr="00EB67D2">
        <w:rPr>
          <w:rFonts w:ascii="Calibri" w:eastAsia="Calibri" w:hAnsi="Calibri" w:cs="Calibri"/>
        </w:rPr>
        <w:t xml:space="preserve">social or political movements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"mendeley" : { "formattedCitation" : "&lt;sup&gt;4,5&lt;/sup&gt;", "plainTextFormattedCitation" : "4,5", "previouslyFormattedCitation" : "&lt;sup&gt;4,5&lt;/sup&gt;"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4,5</w:t>
      </w:r>
      <w:r w:rsidR="003975AE" w:rsidRPr="00EB67D2">
        <w:rPr>
          <w:rFonts w:ascii="Calibri" w:eastAsia="Calibri" w:hAnsi="Calibri" w:cs="Calibri"/>
        </w:rPr>
        <w:fldChar w:fldCharType="end"/>
      </w:r>
      <w:r w:rsidR="003975AE" w:rsidRPr="00EB67D2">
        <w:rPr>
          <w:rFonts w:ascii="Calibri" w:eastAsia="Calibri" w:hAnsi="Calibri" w:cs="Calibri"/>
        </w:rPr>
        <w:t>.</w:t>
      </w:r>
      <w:r>
        <w:rPr>
          <w:rFonts w:ascii="Calibri" w:eastAsia="Calibri" w:hAnsi="Calibri" w:cs="Calibri"/>
        </w:rPr>
        <w:t xml:space="preserve"> </w:t>
      </w:r>
      <w:r w:rsidR="00796035">
        <w:rPr>
          <w:rFonts w:ascii="Calibri" w:eastAsia="Calibri" w:hAnsi="Calibri" w:cs="Calibri"/>
        </w:rPr>
        <w:t xml:space="preserve">The opportunities for comparative research </w:t>
      </w:r>
      <w:r w:rsidR="00D348FD">
        <w:rPr>
          <w:rFonts w:ascii="Calibri" w:eastAsia="Calibri" w:hAnsi="Calibri" w:cs="Calibri"/>
        </w:rPr>
        <w:t xml:space="preserve">across cities </w:t>
      </w:r>
      <w:r w:rsidR="00796035">
        <w:rPr>
          <w:rFonts w:ascii="Calibri" w:eastAsia="Calibri" w:hAnsi="Calibri" w:cs="Calibri"/>
        </w:rPr>
        <w:t xml:space="preserve">are </w:t>
      </w:r>
      <w:r w:rsidR="00D348FD">
        <w:rPr>
          <w:rFonts w:ascii="Calibri" w:eastAsia="Calibri" w:hAnsi="Calibri" w:cs="Calibri"/>
        </w:rPr>
        <w:t xml:space="preserve">therefore </w:t>
      </w:r>
      <w:r w:rsidR="00796035">
        <w:rPr>
          <w:rFonts w:ascii="Calibri" w:eastAsia="Calibri" w:hAnsi="Calibri" w:cs="Calibri"/>
        </w:rPr>
        <w:t>widely discussed</w:t>
      </w:r>
      <w:r w:rsidR="009C4046">
        <w:rPr>
          <w:rFonts w:ascii="Calibri" w:eastAsia="Calibri" w:hAnsi="Calibri" w:cs="Calibri"/>
        </w:rPr>
        <w:t xml:space="preserve"> </w:t>
      </w:r>
      <w:r w:rsidR="009C4046">
        <w:rPr>
          <w:rFonts w:ascii="Calibri" w:eastAsia="Calibri" w:hAnsi="Calibri" w:cs="Calibri"/>
        </w:rPr>
        <w:fldChar w:fldCharType="begin" w:fldLock="1"/>
      </w:r>
      <w:r w:rsidR="00862622">
        <w:rPr>
          <w:rFonts w:ascii="Calibri" w:eastAsia="Calibri" w:hAnsi="Calibri" w:cs="Calibri"/>
        </w:rPr>
        <w:instrText>ADDIN CSL_CITATION { "citationItems" : [ { "id" : "ITEM-1", "itemData" : { "DOI" : "10.1016/j.cosust.2017.12.002", "ISSN" : "18773435", "author" : [ { "dropping-particle" : "", "family" : "Grandin", "given" : "Jakob", "non-dropping-particle" : "", "parse-names" : false, "suffix" : "" }, { "dropping-particle" : "", "family" : "Haarstad", "given" : "H\u00e5vard", "non-dropping-particle" : "", "parse-names" : false, "suffix" : "" }, { "dropping-particle" : "", "family" : "Kj\u00e6r\u00e5s", "given" : "Kristin", "non-dropping-particle" : "", "parse-names" : false, "suffix" : "" }, { "dropping-particle" : "", "family" : "Bouzarovski", "given" : "Stefan", "non-dropping-particle" : "", "parse-names" : false, "suffix" : "" } ], "container-title" : "Current Opinion in Environmental Sustainability", "id" : "ITEM-1", "issued" : { "date-parts" : [ [ "2018" ] ] }, "page" : "16-22", "title" : "The politics of rapid urban transformation", "type" : "article-journal", "volume" : "31" }, "uris" : [ "http://www.mendeley.com/documents/?uuid=d99a888b-e902-45f3-bf81-eb06d4293424" ] }, { "id" : "ITEM-2", "itemData" : { "DOI" : "10.1111/j.1475-5661.2012.00535.x", "ISBN" : "1475-5661", "ISSN" : "00202754", "PMID" : "23347591", "abstract" : "In this paper, we argue for an approach that goes beyond an institutional reading of urban climate governance to engage with the ways in which government is accomplished through social and technical practices. Central to the exercise of government in this manner, we argue, are \u2018climate change experiments\u2019\u2013 purposive interventions in urban socio-technical systems designed to respond to the imperatives of mitigating and adapting to climate change in the city. Drawing on three different concepts \u2013 of governance experiments, socio-technical experiments, and strategic experiments \u2013 we first develop a framework for understanding the nature and dynamics of urban climate change experiments. We use this conceptual analysis to frame a scoping study of the global dimensions of urban climate change experimentation in a database of 627 urban climate change experiments in 100 global cities. The analysis charts when and where these experiments occur, the relationship between the social and technical aspects of experimentation and the governance of urban climate change experimentation, including the actors involved in their governing and the extent to which new political spaces for experimentation are emerging in the contemporary city. We find that experiments serve to create new forms of political space within the city, as public and private authority blur, and are primarily enacted through forms of technical intervention in infrastructure networks, drawing attention to the importance of such sites in urban climate politics. These findings point to an emerging research agenda on urban climate change experiments that needs to engage with the diversity of experimentation in different urban contexts, how they are conducted in practice and their impacts and implications for urban governance and urban life.", "author" : [ { "dropping-particle" : "", "family" : "Bulkeley", "given" : "Harriet", "non-dropping-particle" : "", "parse-names" : false, "suffix" : "" }, { "dropping-particle" : "", "family" : "Cast\u00e1n Broto", "given" : "Vanesa", "non-dropping-particle" : "", "parse-names" : false, "suffix" : "" } ], "container-title" : "Transactions of the Institute of British Geographers", "id" : "ITEM-2", "issue" : "3", "issued" : { "date-parts" : [ [ "2013" ] ] }, "page" : "361-375", "title" : "Government by experiment? Global cities and the governing of climate change", "type" : "article-journal", "volume" : "38" }, "uris" : [ "http://www.mendeley.com/documents/?uuid=02493e3e-4105-4259-9d45-caa65b262924" ] } ], "mendeley" : { "formattedCitation" : "&lt;sup&gt;6,7&lt;/sup&gt;", "plainTextFormattedCitation" : "6,7", "previouslyFormattedCitation" : "&lt;sup&gt;6,7&lt;/sup&gt;" }, "properties" : {  }, "schema" : "https://github.com/citation-style-language/schema/raw/master/csl-citation.json" }</w:instrText>
      </w:r>
      <w:r w:rsidR="009C4046">
        <w:rPr>
          <w:rFonts w:ascii="Calibri" w:eastAsia="Calibri" w:hAnsi="Calibri" w:cs="Calibri"/>
        </w:rPr>
        <w:fldChar w:fldCharType="separate"/>
      </w:r>
      <w:r w:rsidR="00862622" w:rsidRPr="00862622">
        <w:rPr>
          <w:rFonts w:ascii="Calibri" w:eastAsia="Calibri" w:hAnsi="Calibri" w:cs="Calibri"/>
          <w:noProof/>
          <w:vertAlign w:val="superscript"/>
        </w:rPr>
        <w:t>6,7</w:t>
      </w:r>
      <w:r w:rsidR="009C4046">
        <w:rPr>
          <w:rFonts w:ascii="Calibri" w:eastAsia="Calibri" w:hAnsi="Calibri" w:cs="Calibri"/>
        </w:rPr>
        <w:fldChar w:fldCharType="end"/>
      </w:r>
      <w:r w:rsidR="009C4046">
        <w:rPr>
          <w:rFonts w:ascii="Calibri" w:eastAsia="Calibri" w:hAnsi="Calibri" w:cs="Calibri"/>
        </w:rPr>
        <w:t xml:space="preserve">, with much of the urban climate change mitigation literature </w:t>
      </w:r>
      <w:r w:rsidR="005E748C">
        <w:rPr>
          <w:rFonts w:ascii="Calibri" w:eastAsia="Calibri" w:hAnsi="Calibri" w:cs="Calibri"/>
        </w:rPr>
        <w:t>dedicated to case studies</w:t>
      </w:r>
      <w:r w:rsidR="00F94AF3">
        <w:rPr>
          <w:rFonts w:ascii="Calibri" w:eastAsia="Calibri" w:hAnsi="Calibri" w:cs="Calibri"/>
        </w:rPr>
        <w:t xml:space="preserve"> of</w:t>
      </w:r>
      <w:r w:rsidR="00C24E69">
        <w:rPr>
          <w:rFonts w:ascii="Calibri" w:eastAsia="Calibri" w:hAnsi="Calibri" w:cs="Calibri"/>
        </w:rPr>
        <w:t xml:space="preserve"> local mitigation actions</w:t>
      </w:r>
      <w:r w:rsidR="00F94AF3">
        <w:rPr>
          <w:rFonts w:ascii="Calibri" w:eastAsia="Calibri" w:hAnsi="Calibri" w:cs="Calibri"/>
        </w:rPr>
        <w:t xml:space="preserve">, or </w:t>
      </w:r>
      <w:r w:rsidR="00796035">
        <w:rPr>
          <w:rFonts w:ascii="Calibri" w:eastAsia="Calibri" w:hAnsi="Calibri" w:cs="Calibri"/>
        </w:rPr>
        <w:t>horizontal comparisons</w:t>
      </w:r>
      <w:r w:rsidR="00D71236">
        <w:rPr>
          <w:rFonts w:ascii="Calibri" w:eastAsia="Calibri" w:hAnsi="Calibri" w:cs="Calibri"/>
        </w:rPr>
        <w:t xml:space="preserve"> of actions</w:t>
      </w:r>
      <w:r w:rsidR="00F94AF3">
        <w:rPr>
          <w:rFonts w:ascii="Calibri" w:eastAsia="Calibri" w:hAnsi="Calibri" w:cs="Calibri"/>
        </w:rPr>
        <w:t xml:space="preserve"> across a small number of cities.</w:t>
      </w:r>
      <w:r w:rsidR="00AC15F4">
        <w:rPr>
          <w:rFonts w:ascii="Calibri" w:eastAsia="Calibri" w:hAnsi="Calibri" w:cs="Calibri"/>
        </w:rPr>
        <w:t xml:space="preserve"> </w:t>
      </w:r>
      <w:r w:rsidR="00C24E69">
        <w:rPr>
          <w:rFonts w:ascii="Calibri" w:eastAsia="Calibri" w:hAnsi="Calibri" w:cs="Calibri"/>
        </w:rPr>
        <w:t>L</w:t>
      </w:r>
      <w:r w:rsidR="00AC15F4">
        <w:rPr>
          <w:rFonts w:ascii="Calibri" w:eastAsia="Calibri" w:hAnsi="Calibri" w:cs="Calibri"/>
        </w:rPr>
        <w:t xml:space="preserve">earning from these </w:t>
      </w:r>
      <w:r w:rsidR="00C24E69">
        <w:rPr>
          <w:rFonts w:ascii="Calibri" w:eastAsia="Calibri" w:hAnsi="Calibri" w:cs="Calibri"/>
        </w:rPr>
        <w:t xml:space="preserve">studies </w:t>
      </w:r>
      <w:r w:rsidR="008F622A">
        <w:rPr>
          <w:rFonts w:ascii="Calibri" w:eastAsia="Calibri" w:hAnsi="Calibri" w:cs="Calibri"/>
        </w:rPr>
        <w:t xml:space="preserve">is important to satisfy increasing demands for a solutions orientation in the field </w:t>
      </w:r>
      <w:r w:rsidR="008F622A">
        <w:rPr>
          <w:rFonts w:ascii="Calibri" w:eastAsia="Calibri" w:hAnsi="Calibri" w:cs="Calibri"/>
        </w:rPr>
        <w:fldChar w:fldCharType="begin" w:fldLock="1"/>
      </w:r>
      <w:r w:rsidR="008F622A">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"&lt;sup&gt;8&lt;/sup&gt;", "plainTextFormattedCitation" : "8", "previouslyFormattedCitation" : "&lt;sup&gt;8&lt;/sup&gt;" }, "properties" : {  }, "schema" : "https://github.com/citation-style-language/schema/raw/master/csl-citation.json" }</w:instrText>
      </w:r>
      <w:r w:rsidR="008F622A">
        <w:rPr>
          <w:rFonts w:ascii="Calibri" w:eastAsia="Calibri" w:hAnsi="Calibri" w:cs="Calibri"/>
        </w:rPr>
        <w:fldChar w:fldCharType="separate"/>
      </w:r>
      <w:r w:rsidR="008F622A" w:rsidRPr="008F622A">
        <w:rPr>
          <w:rFonts w:ascii="Calibri" w:eastAsia="Calibri" w:hAnsi="Calibri" w:cs="Calibri"/>
          <w:noProof/>
          <w:vertAlign w:val="superscript"/>
        </w:rPr>
        <w:t>8</w:t>
      </w:r>
      <w:r w:rsidR="008F622A">
        <w:rPr>
          <w:rFonts w:ascii="Calibri" w:eastAsia="Calibri" w:hAnsi="Calibri" w:cs="Calibri"/>
        </w:rPr>
        <w:fldChar w:fldCharType="end"/>
      </w:r>
      <w:r w:rsidR="008F622A">
        <w:rPr>
          <w:rFonts w:ascii="Calibri" w:eastAsia="Calibri" w:hAnsi="Calibri" w:cs="Calibri"/>
        </w:rPr>
        <w:t xml:space="preserve"> and to support the urgent upscaling of effort</w:t>
      </w:r>
      <w:r w:rsidR="00FD6868">
        <w:rPr>
          <w:rFonts w:ascii="Calibri" w:eastAsia="Calibri" w:hAnsi="Calibri" w:cs="Calibri"/>
        </w:rPr>
        <w:t>s</w:t>
      </w:r>
      <w:r w:rsidR="008F622A">
        <w:rPr>
          <w:rFonts w:ascii="Calibri" w:eastAsia="Calibri" w:hAnsi="Calibri" w:cs="Calibri"/>
        </w:rPr>
        <w:t xml:space="preserve"> required to keep global warming below 1.5°C or 2°C </w:t>
      </w:r>
      <w:r w:rsidR="008F622A">
        <w:rPr>
          <w:rFonts w:ascii="Calibri" w:eastAsia="Calibri" w:hAnsi="Calibri" w:cs="Calibri"/>
        </w:rPr>
        <w:fldChar w:fldCharType="begin" w:fldLock="1"/>
      </w:r>
      <w:r w:rsidR="008F622A">
        <w:rPr>
          <w:rFonts w:ascii="Calibri" w:eastAsia="Calibri" w:hAnsi="Calibri" w:cs="Calibri"/>
        </w:rPr>
        <w:instrText>ADDIN CSL_CITATION { "citationItems" : [ { "id" : "ITEM-1", "itemData" : { "DOI" : "10.1038/s41558-018-0101-5", "author" : [ { "dropping-particle" : "", "family" : "Solecki", "given" : "William", "non-dropping-particle" : "", "parse-names" : false, "suffix" : "" }, { "dropping-particle" : "", "family" : "Rosenzweig", "given" : "Cynthia", "non-dropping-particle" : "", "parse-names" : false, "suffix" : "" }, { "dropping-particle" : "", "family" : "Dhakal", "given" : "Shobhakar", "non-dropping-particle" : "", "parse-names" : false, "suffix" : "" }, { "dropping-particle" : "", "family" : "Roberts", "given" : "Debra", "non-dropping-particle" : "", "parse-names" : false, "suffix" : "" }, { "dropping-particle" : "", "family" : "Barau", "given" : "Aliyu Salisu", "non-dropping-particle" : "", "parse-names" : false, "suffix" : "" }, { "dropping-particle" : "", "family" : "Schultz", "given" : "Seth", "non-dropping-particle" : "", "parse-names" : false, "suffix" : "" }, { "dropping-particle" : "", "family" : "\u00dcrge-vorsatz", "given" : "Diana", "non-dropping-particle" : "", "parse-names" : false, "suffix" : "" } ], "container-title" : "Nature Climate Change", "id" : "ITEM-1", "issue" : "March", "issued" : { "date-parts" : [ [ "2018" ] ] }, "page" : "175-185", "title" : "City transformations in a 1.5\u00b0C warmer world", "type" : "article-journal", "volume" : "8" }, "uris" : [ "http://www.mendeley.com/documents/?uuid=a332f281-e4b5-4fe7-b5c4-765d73ca5955" ] } ], "mendeley" : { "formattedCitation" : "&lt;sup&gt;9&lt;/sup&gt;", "plainTextFormattedCitation" : "9", "previouslyFormattedCitation" : "&lt;sup&gt;9&lt;/sup&gt;" }, "properties" : {  }, "schema" : "https://github.com/citation-style-language/schema/raw/master/csl-citation.json" }</w:instrText>
      </w:r>
      <w:r w:rsidR="008F622A">
        <w:rPr>
          <w:rFonts w:ascii="Calibri" w:eastAsia="Calibri" w:hAnsi="Calibri" w:cs="Calibri"/>
        </w:rPr>
        <w:fldChar w:fldCharType="separate"/>
      </w:r>
      <w:r w:rsidR="008F622A" w:rsidRPr="008F622A">
        <w:rPr>
          <w:rFonts w:ascii="Calibri" w:eastAsia="Calibri" w:hAnsi="Calibri" w:cs="Calibri"/>
          <w:noProof/>
          <w:vertAlign w:val="superscript"/>
        </w:rPr>
        <w:t>9</w:t>
      </w:r>
      <w:r w:rsidR="008F622A">
        <w:rPr>
          <w:rFonts w:ascii="Calibri" w:eastAsia="Calibri" w:hAnsi="Calibri" w:cs="Calibri"/>
        </w:rPr>
        <w:fldChar w:fldCharType="end"/>
      </w:r>
      <w:r w:rsidR="008F622A">
        <w:rPr>
          <w:rFonts w:ascii="Calibri" w:eastAsia="Calibri" w:hAnsi="Calibri" w:cs="Calibri"/>
        </w:rPr>
        <w:t>.</w:t>
      </w:r>
    </w:p>
    <w:p w14:paraId="50CEDF3B" w14:textId="5569180A" w:rsidR="00134659" w:rsidRDefault="008F622A" w:rsidP="002C231D">
      <w:r>
        <w:rPr>
          <w:rFonts w:ascii="Calibri" w:eastAsia="Calibri" w:hAnsi="Calibri" w:cs="Calibri"/>
        </w:rPr>
        <w:t>T</w:t>
      </w:r>
      <w:r w:rsidR="00C80E59">
        <w:rPr>
          <w:rFonts w:ascii="Calibri" w:eastAsia="Calibri" w:hAnsi="Calibri" w:cs="Calibri"/>
        </w:rPr>
        <w:t>he 6</w:t>
      </w:r>
      <w:r w:rsidR="00C80E59" w:rsidRPr="00C80E59">
        <w:rPr>
          <w:rFonts w:ascii="Calibri" w:eastAsia="Calibri" w:hAnsi="Calibri" w:cs="Calibri"/>
          <w:vertAlign w:val="superscript"/>
        </w:rPr>
        <w:t>th</w:t>
      </w:r>
      <w:r w:rsidR="00C80E59">
        <w:rPr>
          <w:rFonts w:ascii="Calibri" w:eastAsia="Calibri" w:hAnsi="Calibri" w:cs="Calibri"/>
        </w:rPr>
        <w:t xml:space="preserve"> Assessment Cycle will </w:t>
      </w:r>
      <w:r>
        <w:rPr>
          <w:rFonts w:ascii="Calibri" w:eastAsia="Calibri" w:hAnsi="Calibri" w:cs="Calibri"/>
        </w:rPr>
        <w:t xml:space="preserve">again </w:t>
      </w:r>
      <w:r w:rsidR="00C80E59">
        <w:rPr>
          <w:rFonts w:ascii="Calibri" w:eastAsia="Calibri" w:hAnsi="Calibri" w:cs="Calibri"/>
        </w:rPr>
        <w:t>include dedi</w:t>
      </w:r>
      <w:r w:rsidR="002D4A08">
        <w:rPr>
          <w:rFonts w:ascii="Calibri" w:eastAsia="Calibri" w:hAnsi="Calibri" w:cs="Calibri"/>
        </w:rPr>
        <w:t>cated chapter</w:t>
      </w:r>
      <w:r>
        <w:rPr>
          <w:rFonts w:ascii="Calibri" w:eastAsia="Calibri" w:hAnsi="Calibri" w:cs="Calibri"/>
        </w:rPr>
        <w:t>s</w:t>
      </w:r>
      <w:r w:rsidR="002D4A08">
        <w:rPr>
          <w:rFonts w:ascii="Calibri" w:eastAsia="Calibri" w:hAnsi="Calibri" w:cs="Calibri"/>
        </w:rPr>
        <w:t xml:space="preserve"> on urban systems</w:t>
      </w:r>
      <w:r w:rsidR="00243CA7">
        <w:rPr>
          <w:rFonts w:ascii="Calibri" w:eastAsia="Calibri" w:hAnsi="Calibri" w:cs="Calibri"/>
        </w:rPr>
        <w:t>, in both Working Gr</w:t>
      </w:r>
      <w:r w:rsidR="00AC15F4">
        <w:rPr>
          <w:rFonts w:ascii="Calibri" w:eastAsia="Calibri" w:hAnsi="Calibri" w:cs="Calibri"/>
        </w:rPr>
        <w:t>oup</w:t>
      </w:r>
      <w:r>
        <w:rPr>
          <w:rFonts w:ascii="Calibri" w:eastAsia="Calibri" w:hAnsi="Calibri" w:cs="Calibri"/>
        </w:rPr>
        <w:t>s</w:t>
      </w:r>
      <w:r w:rsidR="00AC15F4">
        <w:rPr>
          <w:rFonts w:ascii="Calibri" w:eastAsia="Calibri" w:hAnsi="Calibri" w:cs="Calibri"/>
        </w:rPr>
        <w:t xml:space="preserve"> II and III.</w:t>
      </w:r>
      <w:r w:rsidR="002D4A08">
        <w:rPr>
          <w:rFonts w:ascii="Calibri" w:eastAsia="Calibri" w:hAnsi="Calibri" w:cs="Calibri"/>
        </w:rPr>
        <w:t xml:space="preserve"> </w:t>
      </w:r>
      <w:r w:rsidR="00C24E69">
        <w:rPr>
          <w:rFonts w:ascii="Calibri" w:eastAsia="Calibri" w:hAnsi="Calibri" w:cs="Calibri"/>
        </w:rPr>
        <w:t>Urban assessments and research networks are in their infancy, but gaining momentum</w:t>
      </w:r>
      <w:ins w:id="17" w:author="Felix Creutzig" w:date="2018-03-28T13:36:00Z">
        <w:r w:rsidR="00DA4597">
          <w:rPr>
            <w:rFonts w:ascii="Calibri" w:eastAsia="Calibri" w:hAnsi="Calibri" w:cs="Calibri"/>
          </w:rPr>
          <w:t>, as exemplified by the Urban Climate Change Research Network</w:t>
        </w:r>
      </w:ins>
      <w:r w:rsidR="00C24E69">
        <w:rPr>
          <w:rFonts w:ascii="Calibri" w:eastAsia="Calibri" w:hAnsi="Calibri" w:cs="Calibri"/>
        </w:rPr>
        <w:t xml:space="preserve"> (UCCRN, ICLEI</w:t>
      </w:r>
      <w:ins w:id="18" w:author="William Lamb" w:date="2018-04-03T14:22:00Z">
        <w:r w:rsidR="00C24E69">
          <w:rPr>
            <w:rFonts w:ascii="Calibri" w:eastAsia="Calibri" w:hAnsi="Calibri" w:cs="Calibri"/>
          </w:rPr>
          <w:t>)</w:t>
        </w:r>
      </w:ins>
      <w:ins w:id="19" w:author="Felix Creutzig" w:date="2018-03-28T13:36:00Z">
        <w:r w:rsidR="00DA4597">
          <w:rPr>
            <w:rFonts w:ascii="Calibri" w:eastAsia="Calibri" w:hAnsi="Calibri" w:cs="Calibri"/>
          </w:rPr>
          <w:t xml:space="preserve">, and </w:t>
        </w:r>
      </w:ins>
      <w:ins w:id="20" w:author="William Lamb" w:date="2018-04-03T14:25:00Z">
        <w:r w:rsidR="000D7FE3">
          <w:rPr>
            <w:rFonts w:ascii="Calibri" w:eastAsia="Calibri" w:hAnsi="Calibri" w:cs="Calibri"/>
          </w:rPr>
          <w:t xml:space="preserve">in </w:t>
        </w:r>
      </w:ins>
      <w:ins w:id="21" w:author="Felix Creutzig" w:date="2018-03-28T13:36:00Z">
        <w:r w:rsidR="00DA4597">
          <w:rPr>
            <w:rFonts w:ascii="Calibri" w:eastAsia="Calibri" w:hAnsi="Calibri" w:cs="Calibri"/>
          </w:rPr>
          <w:t xml:space="preserve">renewed efforts to </w:t>
        </w:r>
      </w:ins>
      <w:ins w:id="22" w:author="Felix Creutzig" w:date="2018-03-28T13:38:00Z">
        <w:r w:rsidR="00DA4597">
          <w:rPr>
            <w:rFonts w:ascii="Calibri" w:eastAsia="Calibri" w:hAnsi="Calibri" w:cs="Calibri"/>
          </w:rPr>
          <w:t>foster</w:t>
        </w:r>
      </w:ins>
      <w:ins w:id="23" w:author="William Lamb" w:date="2018-04-03T14:25:00Z">
        <w:r w:rsidR="000D7FE3">
          <w:rPr>
            <w:rFonts w:ascii="Calibri" w:eastAsia="Calibri" w:hAnsi="Calibri" w:cs="Calibri"/>
          </w:rPr>
          <w:t xml:space="preserve"> a</w:t>
        </w:r>
      </w:ins>
      <w:ins w:id="24" w:author="Felix Creutzig" w:date="2018-03-28T13:36:00Z">
        <w:r w:rsidR="00DA4597">
          <w:rPr>
            <w:rFonts w:ascii="Calibri" w:eastAsia="Calibri" w:hAnsi="Calibri" w:cs="Calibri"/>
          </w:rPr>
          <w:t xml:space="preserve"> global urban </w:t>
        </w:r>
      </w:ins>
      <w:commentRangeStart w:id="25"/>
      <w:ins w:id="26" w:author="Felix Creutzig" w:date="2018-03-28T13:37:00Z">
        <w:r w:rsidR="00DA4597">
          <w:rPr>
            <w:rFonts w:ascii="Calibri" w:eastAsia="Calibri" w:hAnsi="Calibri" w:cs="Calibri"/>
          </w:rPr>
          <w:t>science</w:t>
        </w:r>
      </w:ins>
      <w:commentRangeEnd w:id="25"/>
      <w:ins w:id="27" w:author="Felix Creutzig" w:date="2018-03-28T13:38:00Z">
        <w:r w:rsidR="00DA4597">
          <w:rPr>
            <w:rStyle w:val="CommentReference"/>
          </w:rPr>
          <w:commentReference w:id="25"/>
        </w:r>
        <w:r w:rsidR="00DA4597">
          <w:rPr>
            <w:rFonts w:ascii="Calibri" w:eastAsia="Calibri" w:hAnsi="Calibri" w:cs="Calibri"/>
          </w:rPr>
          <w:t xml:space="preserve"> </w:t>
        </w:r>
      </w:ins>
      <w:r w:rsidR="000D7FE3">
        <w:rPr>
          <w:rFonts w:ascii="Calibri" w:eastAsia="Calibri" w:hAnsi="Calibri" w:cs="Calibri"/>
        </w:rPr>
        <w:t xml:space="preserve"> </w:t>
      </w:r>
      <w:r w:rsidR="000D7FE3">
        <w:rPr>
          <w:rFonts w:ascii="Calibri" w:eastAsia="Calibri" w:hAnsi="Calibri" w:cs="Calibri"/>
        </w:rPr>
        <w:fldChar w:fldCharType="begin" w:fldLock="1"/>
      </w:r>
      <w:r w:rsidR="000D7FE3">
        <w:rPr>
          <w:rFonts w:ascii="Calibri" w:eastAsia="Calibri" w:hAnsi="Calibri" w:cs="Calibri"/>
        </w:rPr>
        <w:instrText>ADDIN CSL_CITATION { "citationItems" : [ { "id" : "ITEM-1", "itemData" : { "DOI" : "10.1038/s41893-017-0013-9", "ISSN" : "2398-9629", "abstract" : "The study of cities needs to become more than the sum of its parts. An international Expert Panel investigates why, and how.", "author" : [ { "dropping-particle" : "", "family" : "Acuto", "given" : "Michele", "non-dropping-particle" : "", "parse-names" : false, "suffix" : "" }, { "dropping-particle" : "", "family" : "Parnell", "given" : "Susan", "non-dropping-particle" : "", "parse-names" : false, "suffix" : "" }, { "dropping-particle" : "", "family" : "Seto", "given" : "Karen C.", "non-dropping-particle" : "", "parse-names" : false, "suffix" : "" } ], "container-title" : "Nature Sustainability", "id" : "ITEM-1", "issue" : "1", "issued" : { "date-parts" : [ [ "2018" ] ] }, "page" : "2-4", "publisher" : "Springer US", "title" : "Building a global urban science", "type" : "article-journal", "volume" : "1" }, "uris" : [ "http://www.mendeley.com/documents/?uuid=ce973be5-b6f2-41f3-a95d-94ef009d62bd" ] } ], "mendeley" : { "formattedCitation" : "&lt;sup&gt;10&lt;/sup&gt;", "plainTextFormattedCitation" : "10", "previouslyFormattedCitation" : "&lt;sup&gt;10&lt;/sup&gt;" }, "properties" : {  }, "schema" : "https://github.com/citation-style-language/schema/raw/master/csl-citation.json" }</w:instrText>
      </w:r>
      <w:r w:rsidR="000D7FE3">
        <w:rPr>
          <w:rFonts w:ascii="Calibri" w:eastAsia="Calibri" w:hAnsi="Calibri" w:cs="Calibri"/>
        </w:rPr>
        <w:fldChar w:fldCharType="separate"/>
      </w:r>
      <w:r w:rsidR="000D7FE3" w:rsidRPr="000D7FE3">
        <w:rPr>
          <w:rFonts w:ascii="Calibri" w:eastAsia="Calibri" w:hAnsi="Calibri" w:cs="Calibri"/>
          <w:noProof/>
          <w:vertAlign w:val="superscript"/>
        </w:rPr>
        <w:t>10</w:t>
      </w:r>
      <w:r w:rsidR="000D7FE3">
        <w:rPr>
          <w:rFonts w:ascii="Calibri" w:eastAsia="Calibri" w:hAnsi="Calibri" w:cs="Calibri"/>
        </w:rPr>
        <w:fldChar w:fldCharType="end"/>
      </w:r>
      <w:ins w:id="28" w:author="William Lamb" w:date="2018-04-03T14:22:00Z">
        <w:r w:rsidR="00C24E69">
          <w:rPr>
            <w:rFonts w:ascii="Calibri" w:eastAsia="Calibri" w:hAnsi="Calibri" w:cs="Calibri"/>
          </w:rPr>
          <w:t>.</w:t>
        </w:r>
      </w:ins>
      <w:r w:rsidR="00C24E69">
        <w:rPr>
          <w:rFonts w:ascii="Calibri" w:eastAsia="Calibri" w:hAnsi="Calibri" w:cs="Calibri"/>
        </w:rPr>
        <w:t xml:space="preserve"> </w:t>
      </w:r>
      <w:r w:rsidR="00465857">
        <w:rPr>
          <w:rFonts w:ascii="Calibri" w:eastAsia="Calibri" w:hAnsi="Calibri" w:cs="Calibri"/>
        </w:rPr>
        <w:t xml:space="preserve">Case studies are prominent in these assessments: </w:t>
      </w:r>
      <w:r w:rsidR="00134659">
        <w:rPr>
          <w:rFonts w:ascii="Calibri" w:eastAsia="Calibri" w:hAnsi="Calibri" w:cs="Calibri"/>
        </w:rPr>
        <w:t xml:space="preserve">often they are presented </w:t>
      </w:r>
      <w:r w:rsidR="00465857">
        <w:rPr>
          <w:rFonts w:ascii="Calibri" w:eastAsia="Calibri" w:hAnsi="Calibri" w:cs="Calibri"/>
        </w:rPr>
        <w:t>in dedicated boxed sections (IPCC, ARC3.2)</w:t>
      </w:r>
      <w:r w:rsidR="00134659">
        <w:rPr>
          <w:rFonts w:ascii="Calibri" w:eastAsia="Calibri" w:hAnsi="Calibri" w:cs="Calibri"/>
        </w:rPr>
        <w:t xml:space="preserve">, are </w:t>
      </w:r>
      <w:r w:rsidR="00465857">
        <w:rPr>
          <w:rFonts w:ascii="Calibri" w:eastAsia="Calibri" w:hAnsi="Calibri" w:cs="Calibri"/>
        </w:rPr>
        <w:t>curated in libraries of urban initiatives (ICLEI)</w:t>
      </w:r>
      <w:r w:rsidR="00134659">
        <w:rPr>
          <w:rFonts w:ascii="Calibri" w:eastAsia="Calibri" w:hAnsi="Calibri" w:cs="Calibri"/>
        </w:rPr>
        <w:t>, or are simply placed in the text as examples of policies and actions. But despite their importance to narrative flow and showcasing feasible actions, individual cases can have an ambiguous scientific role –</w:t>
      </w:r>
      <w:r w:rsidR="008700D5">
        <w:rPr>
          <w:rFonts w:ascii="Calibri" w:eastAsia="Calibri" w:hAnsi="Calibri" w:cs="Calibri"/>
        </w:rPr>
        <w:t xml:space="preserve"> often they </w:t>
      </w:r>
      <w:r w:rsidR="00134659">
        <w:rPr>
          <w:rFonts w:ascii="Calibri" w:eastAsia="Calibri" w:hAnsi="Calibri" w:cs="Calibri"/>
        </w:rPr>
        <w:t xml:space="preserve">tend towards </w:t>
      </w:r>
      <w:r w:rsidR="0030420A">
        <w:t>‘success stories’ rather than failures</w:t>
      </w:r>
      <w:r w:rsidR="00FD6868">
        <w:t>,</w:t>
      </w:r>
      <w:r w:rsidR="00134659">
        <w:t xml:space="preserve"> </w:t>
      </w:r>
      <w:r w:rsidR="00E86E0E">
        <w:t xml:space="preserve">favour </w:t>
      </w:r>
      <w:r w:rsidR="00134659">
        <w:t>description over analysis, and</w:t>
      </w:r>
      <w:r w:rsidR="00E86E0E">
        <w:t xml:space="preserve"> lack</w:t>
      </w:r>
      <w:r w:rsidR="00134659">
        <w:t xml:space="preserve"> claims of generalisability.</w:t>
      </w:r>
      <w:r w:rsidR="00A62A32">
        <w:t xml:space="preserve"> There is little evidence that we are learning from these studies and applying their lessons to other contexts.</w:t>
      </w:r>
    </w:p>
    <w:p w14:paraId="6FD78C9D" w14:textId="2819E0B2" w:rsidR="004F321C" w:rsidRDefault="00AB319C">
      <w:pPr>
        <w:rPr>
          <w:rFonts w:ascii="Calibri" w:eastAsia="Calibri" w:hAnsi="Calibri" w:cs="Calibri"/>
        </w:rPr>
      </w:pPr>
      <w:r>
        <w:t xml:space="preserve">Multiple issues </w:t>
      </w:r>
      <w:r w:rsidR="002C231D">
        <w:t xml:space="preserve">in the underlying literature </w:t>
      </w:r>
      <w:r>
        <w:t xml:space="preserve">confound learning about urban mitigation solutions. </w:t>
      </w:r>
      <w:r w:rsidR="002C231D">
        <w:t xml:space="preserve">First, cities are known for their conceptual challenges, including how to systematise </w:t>
      </w:r>
      <w:r>
        <w:rPr>
          <w:rFonts w:ascii="Calibri" w:eastAsia="Calibri" w:hAnsi="Calibri" w:cs="Calibri"/>
        </w:rPr>
        <w:t xml:space="preserve">urban physical boundaries for comparison </w:t>
      </w:r>
      <w:commentRangeStart w:id="29"/>
      <w:r>
        <w:rPr>
          <w:rFonts w:ascii="Calibri" w:eastAsia="Calibri" w:hAnsi="Calibri" w:cs="Calibri"/>
        </w:rPr>
        <w:fldChar w:fldCharType="begin" w:fldLock="1"/>
      </w:r>
      <w:r w:rsidR="000D7FE3">
        <w:rPr>
          <w:rFonts w:ascii="Calibri" w:eastAsia="Calibri" w:hAnsi="Calibri" w:cs="Calibri"/>
        </w:rPr>
        <w:instrText>ADDIN CSL_CITATION { "citationItems" : [ { "id" : "ITEM-1", "itemData" : { "DOI" : "10.1162/jie.2007.1296", "ISBN" : "10881980 (ISSN)", "ISSN" : "10881980", "PMID" : "3496067", "abstract" : "Cities are open systems and depend on the outsideworld to provide raw materials and assimilate waste to sus- tain their function. The input side of metabolism analysis involves charac- terization of various mate- rial and resource demands by a city. The output side looks at the by-products of the various urban functions and processes, and green- house gas (GHG) emis- sions are a prominent ex- ample. There is yet a third aspect or dimension that is important in the metabolism of cities: the processes and mechanisms that shape, regulate, and govern the various flows.", "author" : [ { "dropping-particle" : "", "family" : "Bai", "given" : "Xuemei", "non-dropping-particle" : "", "parse-names" : false, "suffix" : "" } ], "container-title" : "Journal of Industrial Ecology", "id" : "ITEM-1", "issue" : "2", "issued" : { "date-parts" : [ [ "2007" ] ] }, "page" : "1-6", "title" : "Industrial Ecology and the Global Impacts of Cities", "type" : "article-journal", "volume" : "11" }, "uris" : [ "http://www.mendeley.com/documents/?uuid=c86f54a8-62dd-4836-9b24-20e43a48ac75" ] } ], "mendeley" : { "formattedCitation" : "&lt;sup&gt;11&lt;/sup&gt;", "plainTextFormattedCitation" : "11", "previouslyFormattedCitation" : "&lt;sup&gt;11&lt;/sup&gt;" }, "properties" : {  }, "schema" : "https://github.com/citation-style-language/schema/raw/master/csl-citation.json" }</w:instrText>
      </w:r>
      <w:r>
        <w:rPr>
          <w:rFonts w:ascii="Calibri" w:eastAsia="Calibri" w:hAnsi="Calibri" w:cs="Calibri"/>
        </w:rPr>
        <w:fldChar w:fldCharType="separate"/>
      </w:r>
      <w:r w:rsidR="000D7FE3" w:rsidRPr="000D7FE3">
        <w:rPr>
          <w:rFonts w:ascii="Calibri" w:eastAsia="Calibri" w:hAnsi="Calibri" w:cs="Calibri"/>
          <w:noProof/>
          <w:vertAlign w:val="superscript"/>
        </w:rPr>
        <w:t>11</w:t>
      </w:r>
      <w:r>
        <w:rPr>
          <w:rFonts w:ascii="Calibri" w:eastAsia="Calibri" w:hAnsi="Calibri" w:cs="Calibri"/>
        </w:rPr>
        <w:fldChar w:fldCharType="end"/>
      </w:r>
      <w:commentRangeEnd w:id="29"/>
      <w:r>
        <w:rPr>
          <w:rStyle w:val="CommentReference"/>
        </w:rPr>
        <w:commentReference w:id="29"/>
      </w:r>
      <w:r w:rsidR="002C231D">
        <w:rPr>
          <w:rFonts w:ascii="Calibri" w:eastAsia="Calibri" w:hAnsi="Calibri" w:cs="Calibri"/>
        </w:rPr>
        <w:t>, or select</w:t>
      </w:r>
      <w:r>
        <w:rPr>
          <w:rFonts w:ascii="Calibri" w:eastAsia="Calibri" w:hAnsi="Calibri" w:cs="Calibri"/>
        </w:rPr>
        <w:t xml:space="preserve"> topics that are ‘urban’ and not simply general social or global processes </w:t>
      </w:r>
      <w:r>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Pr>
          <w:rFonts w:ascii="Calibri" w:eastAsia="Calibri" w:hAnsi="Calibri" w:cs="Calibri"/>
        </w:rPr>
        <w:fldChar w:fldCharType="separate"/>
      </w:r>
      <w:r w:rsidRPr="00862622">
        <w:rPr>
          <w:rFonts w:ascii="Calibri" w:eastAsia="Calibri" w:hAnsi="Calibri" w:cs="Calibri"/>
          <w:noProof/>
          <w:vertAlign w:val="superscript"/>
        </w:rPr>
        <w:t>2</w:t>
      </w:r>
      <w:r>
        <w:rPr>
          <w:rFonts w:ascii="Calibri" w:eastAsia="Calibri" w:hAnsi="Calibri" w:cs="Calibri"/>
        </w:rPr>
        <w:fldChar w:fldCharType="end"/>
      </w:r>
      <w:r>
        <w:rPr>
          <w:rFonts w:ascii="Calibri" w:eastAsia="Calibri" w:hAnsi="Calibri" w:cs="Calibri"/>
        </w:rPr>
        <w:t xml:space="preserve">. </w:t>
      </w:r>
      <w:r w:rsidR="002C231D">
        <w:rPr>
          <w:rFonts w:ascii="Calibri" w:eastAsia="Calibri" w:hAnsi="Calibri" w:cs="Calibri"/>
        </w:rPr>
        <w:t xml:space="preserve">Second, there is an acknowledged bias towards conducting cases in the global North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2C231D">
        <w:rPr>
          <w:rFonts w:ascii="Calibri" w:eastAsia="Calibri" w:hAnsi="Calibri" w:cs="Calibri"/>
        </w:rPr>
        <w:fldChar w:fldCharType="separate"/>
      </w:r>
      <w:r w:rsidR="002C231D" w:rsidRPr="002C231D">
        <w:rPr>
          <w:rFonts w:ascii="Calibri" w:eastAsia="Calibri" w:hAnsi="Calibri" w:cs="Calibri"/>
          <w:noProof/>
          <w:vertAlign w:val="superscript"/>
        </w:rPr>
        <w:t>2</w:t>
      </w:r>
      <w:r w:rsidR="002C231D">
        <w:rPr>
          <w:rFonts w:ascii="Calibri" w:eastAsia="Calibri" w:hAnsi="Calibri" w:cs="Calibri"/>
        </w:rPr>
        <w:fldChar w:fldCharType="end"/>
      </w:r>
      <w:r w:rsidR="002C231D">
        <w:rPr>
          <w:rFonts w:ascii="Calibri" w:eastAsia="Calibri" w:hAnsi="Calibri" w:cs="Calibri"/>
        </w:rPr>
        <w:t xml:space="preserve">. Third, </w:t>
      </w:r>
      <w:r w:rsidR="002C231D">
        <w:t>the published literature</w:t>
      </w:r>
      <w:r w:rsidR="002C231D">
        <w:rPr>
          <w:rFonts w:ascii="Calibri" w:eastAsia="Calibri" w:hAnsi="Calibri" w:cs="Calibri"/>
        </w:rPr>
        <w:t xml:space="preserve"> on climate change is following an exponential growth trend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"&lt;sup&gt;8&lt;/sup&gt;", "plainTextFormattedCitation" : "8", "previouslyFormattedCitation" : "&lt;sup&gt;8&lt;/sup&gt;" }, "properties" : {  }, "schema" : "https://github.com/citation-style-language/schema/raw/master/csl-citation.json" }</w:instrText>
      </w:r>
      <w:r w:rsidR="002C231D">
        <w:rPr>
          <w:rFonts w:ascii="Calibri" w:eastAsia="Calibri" w:hAnsi="Calibri" w:cs="Calibri"/>
        </w:rPr>
        <w:fldChar w:fldCharType="separate"/>
      </w:r>
      <w:r w:rsidR="002C231D" w:rsidRPr="008F622A">
        <w:rPr>
          <w:rFonts w:ascii="Calibri" w:eastAsia="Calibri" w:hAnsi="Calibri" w:cs="Calibri"/>
          <w:noProof/>
          <w:vertAlign w:val="superscript"/>
        </w:rPr>
        <w:t>8</w:t>
      </w:r>
      <w:r w:rsidR="002C231D">
        <w:rPr>
          <w:rFonts w:ascii="Calibri" w:eastAsia="Calibri" w:hAnsi="Calibri" w:cs="Calibri"/>
        </w:rPr>
        <w:fldChar w:fldCharType="end"/>
      </w:r>
      <w:r w:rsidR="002C231D">
        <w:rPr>
          <w:rFonts w:ascii="Calibri" w:eastAsia="Calibri" w:hAnsi="Calibri" w:cs="Calibri"/>
        </w:rPr>
        <w:t xml:space="preserve"> and the urban mitigation field is no exception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2C231D">
        <w:rPr>
          <w:rFonts w:ascii="Calibri" w:eastAsia="Calibri" w:hAnsi="Calibri" w:cs="Calibri"/>
        </w:rPr>
        <w:fldChar w:fldCharType="separate"/>
      </w:r>
      <w:r w:rsidR="002C231D" w:rsidRPr="00503641">
        <w:rPr>
          <w:rFonts w:ascii="Calibri" w:eastAsia="Calibri" w:hAnsi="Calibri" w:cs="Calibri"/>
          <w:noProof/>
          <w:vertAlign w:val="superscript"/>
        </w:rPr>
        <w:t>1</w:t>
      </w:r>
      <w:r w:rsidR="002C231D">
        <w:rPr>
          <w:rFonts w:ascii="Calibri" w:eastAsia="Calibri" w:hAnsi="Calibri" w:cs="Calibri"/>
        </w:rPr>
        <w:fldChar w:fldCharType="end"/>
      </w:r>
      <w:r w:rsidR="002C231D">
        <w:rPr>
          <w:rFonts w:ascii="Calibri" w:eastAsia="Calibri" w:hAnsi="Calibri" w:cs="Calibri"/>
        </w:rPr>
        <w:t xml:space="preserve">. This raises the risk that attention will only be paid to highly visible, contentious, or successful examples of urban climate change mitigation – overlooking failures and their opportunities for learning, </w:t>
      </w:r>
      <w:r w:rsidR="008700D5">
        <w:rPr>
          <w:rFonts w:ascii="Calibri" w:eastAsia="Calibri" w:hAnsi="Calibri" w:cs="Calibri"/>
        </w:rPr>
        <w:t>or</w:t>
      </w:r>
      <w:r w:rsidR="00A62A32">
        <w:rPr>
          <w:rFonts w:ascii="Calibri" w:eastAsia="Calibri" w:hAnsi="Calibri" w:cs="Calibri"/>
        </w:rPr>
        <w:t xml:space="preserve"> studies situated in the global South. Finally, the </w:t>
      </w:r>
      <w:r w:rsidR="002C231D">
        <w:rPr>
          <w:rFonts w:ascii="Calibri" w:eastAsia="Calibri" w:hAnsi="Calibri" w:cs="Calibri"/>
        </w:rPr>
        <w:t>case study format itself</w:t>
      </w:r>
      <w:r w:rsidR="00A62A32">
        <w:rPr>
          <w:rFonts w:ascii="Calibri" w:eastAsia="Calibri" w:hAnsi="Calibri" w:cs="Calibri"/>
        </w:rPr>
        <w:t xml:space="preserve"> is</w:t>
      </w:r>
      <w:r w:rsidR="002C231D">
        <w:rPr>
          <w:rFonts w:ascii="Calibri" w:eastAsia="Calibri" w:hAnsi="Calibri" w:cs="Calibri"/>
        </w:rPr>
        <w:t xml:space="preserve"> open to questions of </w:t>
      </w:r>
      <w:r>
        <w:rPr>
          <w:rFonts w:ascii="Calibri" w:eastAsia="Calibri" w:hAnsi="Calibri" w:cs="Calibri"/>
        </w:rPr>
        <w:t xml:space="preserve">academic rigour and </w:t>
      </w:r>
      <w:r w:rsidR="004F321C">
        <w:rPr>
          <w:rFonts w:ascii="Calibri" w:eastAsia="Calibri" w:hAnsi="Calibri" w:cs="Calibri"/>
        </w:rPr>
        <w:t>a</w:t>
      </w:r>
      <w:r>
        <w:rPr>
          <w:rFonts w:ascii="Calibri" w:eastAsia="Calibri" w:hAnsi="Calibri" w:cs="Calibri"/>
        </w:rPr>
        <w:t xml:space="preserve"> perceived lack of generalisability</w:t>
      </w:r>
      <w:r w:rsidR="00A62A32">
        <w:rPr>
          <w:rFonts w:ascii="Calibri" w:eastAsia="Calibri" w:hAnsi="Calibri" w:cs="Calibri"/>
        </w:rPr>
        <w:t xml:space="preserve">, despite its potential for </w:t>
      </w:r>
      <w:r w:rsidR="008700D5">
        <w:rPr>
          <w:rFonts w:ascii="Calibri" w:eastAsia="Calibri" w:hAnsi="Calibri" w:cs="Calibri"/>
        </w:rPr>
        <w:t xml:space="preserve">explanatory power and </w:t>
      </w:r>
      <w:r w:rsidR="00A62A32">
        <w:rPr>
          <w:rFonts w:ascii="Calibri" w:eastAsia="Calibri" w:hAnsi="Calibri" w:cs="Calibri"/>
        </w:rPr>
        <w:t>empirical richness</w:t>
      </w:r>
      <w:r>
        <w:rPr>
          <w:rFonts w:ascii="Calibri" w:eastAsia="Calibri" w:hAnsi="Calibri" w:cs="Calibri"/>
        </w:rPr>
        <w:t xml:space="preserve"> </w:t>
      </w:r>
      <w:r>
        <w:fldChar w:fldCharType="begin" w:fldLock="1"/>
      </w:r>
      <w:r w:rsidR="000D7FE3">
        <w:instrText>ADDIN CSL_CITATION { "citationItems" : [ { "id" : "ITEM-1", "itemData" : { "DOI" : "10.1162/GLEP_a_00316", "author" : [ { "dropping-particle" : "", "family" : "Steinberg", "given" : "Paul F.", "non-dropping-particle" : "", "parse-names" : false, "suffix" : "" } ], "container-title" : "Global Environmental Politics", "id" : "ITEM-1", "issue" : "3", "issued" : { "date-parts" : [ [ "2015" ] ] }, "page" : "152-175", "title" : "Can We Generalize from Case Studies?", "type" : "article-journal", "volume" : "15" }, "uris" : [ "http://www.mendeley.com/documents/?uuid=66b3aca0-8291-4a25-be06-0553b7e53b88" ] } ], "mendeley" : { "formattedCitation" : "&lt;sup&gt;12&lt;/sup&gt;", "plainTextFormattedCitation" : "12", "previouslyFormattedCitation" : "&lt;sup&gt;12&lt;/sup&gt;" }, "properties" : {  }, "schema" : "https://github.com/citation-style-language/schema/raw/master/csl-citation.json" }</w:instrText>
      </w:r>
      <w:r>
        <w:fldChar w:fldCharType="separate"/>
      </w:r>
      <w:r w:rsidR="000D7FE3" w:rsidRPr="000D7FE3">
        <w:rPr>
          <w:noProof/>
          <w:vertAlign w:val="superscript"/>
        </w:rPr>
        <w:t>12</w:t>
      </w:r>
      <w:r>
        <w:fldChar w:fldCharType="end"/>
      </w:r>
      <w:r>
        <w:t>.</w:t>
      </w:r>
    </w:p>
    <w:p w14:paraId="155C8A46" w14:textId="2681B3D5" w:rsidR="00A165EB" w:rsidRDefault="006901AC" w:rsidP="002620FF">
      <w:ins w:id="30" w:author="Felix Creutzig" w:date="2018-03-28T13:40:00Z">
        <w:r>
          <w:rPr>
            <w:rFonts w:ascii="Calibri" w:eastAsia="Calibri" w:hAnsi="Calibri" w:cs="Calibri"/>
          </w:rPr>
          <w:lastRenderedPageBreak/>
          <w:t>Here</w:t>
        </w:r>
      </w:ins>
      <w:r w:rsidR="00BE27EB">
        <w:rPr>
          <w:rFonts w:ascii="Calibri" w:eastAsia="Calibri" w:hAnsi="Calibri" w:cs="Calibri"/>
        </w:rPr>
        <w:t xml:space="preserve"> we </w:t>
      </w:r>
      <w:r w:rsidR="002620FF">
        <w:rPr>
          <w:rFonts w:ascii="Calibri" w:eastAsia="Calibri" w:hAnsi="Calibri" w:cs="Calibri"/>
        </w:rPr>
        <w:t xml:space="preserve">take stock of </w:t>
      </w:r>
      <w:r w:rsidR="00E0041F">
        <w:rPr>
          <w:rFonts w:ascii="Calibri" w:eastAsia="Calibri" w:hAnsi="Calibri" w:cs="Calibri"/>
        </w:rPr>
        <w:t xml:space="preserve">the </w:t>
      </w:r>
      <w:r w:rsidR="00873096">
        <w:rPr>
          <w:rFonts w:ascii="Calibri" w:eastAsia="Calibri" w:hAnsi="Calibri" w:cs="Calibri"/>
        </w:rPr>
        <w:t xml:space="preserve">case study </w:t>
      </w:r>
      <w:r w:rsidR="00BE27EB">
        <w:rPr>
          <w:rFonts w:ascii="Calibri" w:eastAsia="Calibri" w:hAnsi="Calibri" w:cs="Calibri"/>
        </w:rPr>
        <w:t>research</w:t>
      </w:r>
      <w:r w:rsidR="00E0041F">
        <w:rPr>
          <w:rFonts w:ascii="Calibri" w:eastAsia="Calibri" w:hAnsi="Calibri" w:cs="Calibri"/>
        </w:rPr>
        <w:t xml:space="preserve"> </w:t>
      </w:r>
      <w:r w:rsidR="00873096">
        <w:rPr>
          <w:rFonts w:ascii="Calibri" w:eastAsia="Calibri" w:hAnsi="Calibri" w:cs="Calibri"/>
        </w:rPr>
        <w:t xml:space="preserve">on urban mitigation </w:t>
      </w:r>
      <w:r w:rsidR="00E0041F">
        <w:rPr>
          <w:rFonts w:ascii="Calibri" w:eastAsia="Calibri" w:hAnsi="Calibri" w:cs="Calibri"/>
        </w:rPr>
        <w:t>so far</w:t>
      </w:r>
      <w:r w:rsidR="00BE27EB">
        <w:rPr>
          <w:rFonts w:ascii="Calibri" w:eastAsia="Calibri" w:hAnsi="Calibri" w:cs="Calibri"/>
        </w:rPr>
        <w:t xml:space="preserve">, </w:t>
      </w:r>
      <w:r w:rsidR="002620FF">
        <w:rPr>
          <w:rFonts w:ascii="Calibri" w:eastAsia="Calibri" w:hAnsi="Calibri" w:cs="Calibri"/>
        </w:rPr>
        <w:t>assess</w:t>
      </w:r>
      <w:r w:rsidR="00E0041F">
        <w:rPr>
          <w:rFonts w:ascii="Calibri" w:eastAsia="Calibri" w:hAnsi="Calibri" w:cs="Calibri"/>
        </w:rPr>
        <w:t>ing</w:t>
      </w:r>
      <w:r w:rsidR="002620FF">
        <w:rPr>
          <w:rFonts w:ascii="Calibri" w:eastAsia="Calibri" w:hAnsi="Calibri" w:cs="Calibri"/>
        </w:rPr>
        <w:t xml:space="preserve"> the extent to which these issues remain</w:t>
      </w:r>
      <w:r w:rsidR="00B70761">
        <w:rPr>
          <w:rFonts w:ascii="Calibri" w:eastAsia="Calibri" w:hAnsi="Calibri" w:cs="Calibri"/>
        </w:rPr>
        <w:t xml:space="preserve"> unresolved</w:t>
      </w:r>
      <w:r w:rsidR="00BE27EB">
        <w:rPr>
          <w:rFonts w:ascii="Calibri" w:eastAsia="Calibri" w:hAnsi="Calibri" w:cs="Calibri"/>
        </w:rPr>
        <w:t xml:space="preserve"> and suggest ways forward</w:t>
      </w:r>
      <w:r w:rsidR="002620FF">
        <w:rPr>
          <w:rFonts w:ascii="Calibri" w:eastAsia="Calibri" w:hAnsi="Calibri" w:cs="Calibri"/>
        </w:rPr>
        <w:t xml:space="preserve">. </w:t>
      </w:r>
      <w:r w:rsidR="00A62A32">
        <w:rPr>
          <w:rFonts w:ascii="Calibri" w:eastAsia="Calibri" w:hAnsi="Calibri" w:cs="Calibri"/>
        </w:rPr>
        <w:t xml:space="preserve">Our analysis focuses on three questions: (1) which types of cities do we know about, in terms of population size and global region? (2) What mitigation topics do we know about, for which cities? </w:t>
      </w:r>
      <w:ins w:id="31" w:author="Felix Creutzig" w:date="2018-03-28T13:40:00Z">
        <w:r>
          <w:rPr>
            <w:rFonts w:ascii="Calibri" w:eastAsia="Calibri" w:hAnsi="Calibri" w:cs="Calibri"/>
          </w:rPr>
          <w:t xml:space="preserve">And </w:t>
        </w:r>
      </w:ins>
      <w:r w:rsidR="00A62A32">
        <w:rPr>
          <w:rFonts w:ascii="Calibri" w:eastAsia="Calibri" w:hAnsi="Calibri" w:cs="Calibri"/>
        </w:rPr>
        <w:t>(3)</w:t>
      </w:r>
      <w:r w:rsidR="000D7FE3">
        <w:rPr>
          <w:rFonts w:ascii="Calibri" w:eastAsia="Calibri" w:hAnsi="Calibri" w:cs="Calibri"/>
        </w:rPr>
        <w:t>,</w:t>
      </w:r>
      <w:r w:rsidR="00A62A32">
        <w:rPr>
          <w:rFonts w:ascii="Calibri" w:eastAsia="Calibri" w:hAnsi="Calibri" w:cs="Calibri"/>
        </w:rPr>
        <w:t xml:space="preserve"> </w:t>
      </w:r>
      <w:r w:rsidR="000D7FE3">
        <w:rPr>
          <w:rFonts w:ascii="Calibri" w:eastAsia="Calibri" w:hAnsi="Calibri" w:cs="Calibri"/>
        </w:rPr>
        <w:t>w</w:t>
      </w:r>
      <w:r w:rsidR="00A165EB">
        <w:t>hat secondary analysis is there of the urban case study research?</w:t>
      </w:r>
      <w:r w:rsidR="00E379BB">
        <w:t xml:space="preserve"> We identify a rich and varied literature of urban case studies, </w:t>
      </w:r>
      <w:r w:rsidR="008700D5">
        <w:t>albeit one with regional and topic biases, and highlight the lack of secondary analysis and learning on these studies.</w:t>
      </w:r>
    </w:p>
    <w:p w14:paraId="471092A0" w14:textId="049A8D8B" w:rsidR="00873096" w:rsidRDefault="00DE7CAD" w:rsidP="002620FF">
      <w:pPr>
        <w:rPr>
          <w:rFonts w:ascii="Calibri" w:eastAsia="Calibri" w:hAnsi="Calibri" w:cs="Calibri"/>
        </w:rPr>
      </w:pPr>
      <w:r>
        <w:rPr>
          <w:rFonts w:ascii="Calibri" w:eastAsia="Calibri" w:hAnsi="Calibri" w:cs="Calibri"/>
        </w:rPr>
        <w:t>W</w:t>
      </w:r>
      <w:r w:rsidR="002620FF">
        <w:rPr>
          <w:rFonts w:ascii="Calibri" w:eastAsia="Calibri" w:hAnsi="Calibri" w:cs="Calibri"/>
        </w:rPr>
        <w:t>e obtain a sample of</w:t>
      </w:r>
      <w:r>
        <w:rPr>
          <w:rFonts w:ascii="Calibri" w:eastAsia="Calibri" w:hAnsi="Calibri" w:cs="Calibri"/>
        </w:rPr>
        <w:t xml:space="preserve"> urban mitigation</w:t>
      </w:r>
      <w:r w:rsidR="002620FF">
        <w:rPr>
          <w:rFonts w:ascii="Calibri" w:eastAsia="Calibri" w:hAnsi="Calibri" w:cs="Calibri"/>
        </w:rPr>
        <w:t xml:space="preserve"> </w:t>
      </w:r>
      <w:r w:rsidR="00BE27EB">
        <w:rPr>
          <w:rFonts w:ascii="Calibri" w:eastAsia="Calibri" w:hAnsi="Calibri" w:cs="Calibri"/>
        </w:rPr>
        <w:t xml:space="preserve">articles </w:t>
      </w:r>
      <w:r w:rsidR="00B70761">
        <w:rPr>
          <w:rFonts w:ascii="Calibri" w:eastAsia="Calibri" w:hAnsi="Calibri" w:cs="Calibri"/>
        </w:rPr>
        <w:t>using a</w:t>
      </w:r>
      <w:r w:rsidR="002620FF">
        <w:rPr>
          <w:rFonts w:ascii="Calibri" w:eastAsia="Calibri" w:hAnsi="Calibri" w:cs="Calibri"/>
        </w:rPr>
        <w:t xml:space="preserve"> search query</w:t>
      </w:r>
      <w:r w:rsidR="00B70761">
        <w:rPr>
          <w:rFonts w:ascii="Calibri" w:eastAsia="Calibri" w:hAnsi="Calibri" w:cs="Calibri"/>
        </w:rPr>
        <w:t xml:space="preserve"> that combines synonyms for “</w:t>
      </w:r>
      <w:r w:rsidR="00873096">
        <w:rPr>
          <w:rFonts w:ascii="Calibri" w:eastAsia="Calibri" w:hAnsi="Calibri" w:cs="Calibri"/>
        </w:rPr>
        <w:t>urban</w:t>
      </w:r>
      <w:r w:rsidR="00B70761">
        <w:rPr>
          <w:rFonts w:ascii="Calibri" w:eastAsia="Calibri" w:hAnsi="Calibri" w:cs="Calibri"/>
        </w:rPr>
        <w:t>” and “mitigation”</w:t>
      </w:r>
      <w:r w:rsidR="002620FF">
        <w:rPr>
          <w:rFonts w:ascii="Calibri" w:eastAsia="Calibri" w:hAnsi="Calibri" w:cs="Calibri"/>
        </w:rPr>
        <w:t xml:space="preserve"> </w:t>
      </w:r>
      <w:r w:rsidR="00BD64AB">
        <w:rPr>
          <w:rFonts w:ascii="Calibri" w:eastAsia="Calibri" w:hAnsi="Calibri" w:cs="Calibri"/>
        </w:rPr>
        <w:t>in</w:t>
      </w:r>
      <w:r w:rsidR="00B70761">
        <w:rPr>
          <w:rFonts w:ascii="Calibri" w:eastAsia="Calibri" w:hAnsi="Calibri" w:cs="Calibri"/>
        </w:rPr>
        <w:t xml:space="preserve"> </w:t>
      </w:r>
      <w:r w:rsidR="002620FF">
        <w:rPr>
          <w:rFonts w:ascii="Calibri" w:eastAsia="Calibri" w:hAnsi="Calibri" w:cs="Calibri"/>
        </w:rPr>
        <w:t>the Web of Science</w:t>
      </w:r>
      <w:r w:rsidR="00A165EB">
        <w:rPr>
          <w:rFonts w:ascii="Calibri" w:eastAsia="Calibri" w:hAnsi="Calibri" w:cs="Calibri"/>
        </w:rPr>
        <w:t xml:space="preserve"> and Scopus</w:t>
      </w:r>
      <w:r w:rsidR="002620FF">
        <w:rPr>
          <w:rFonts w:ascii="Calibri" w:eastAsia="Calibri" w:hAnsi="Calibri" w:cs="Calibri"/>
        </w:rPr>
        <w:t xml:space="preserve"> </w:t>
      </w:r>
      <w:r w:rsidR="00B70761">
        <w:rPr>
          <w:rFonts w:ascii="Calibri" w:eastAsia="Calibri" w:hAnsi="Calibri" w:cs="Calibri"/>
        </w:rPr>
        <w:t>literature database</w:t>
      </w:r>
      <w:r w:rsidR="00A165EB">
        <w:rPr>
          <w:rFonts w:ascii="Calibri" w:eastAsia="Calibri" w:hAnsi="Calibri" w:cs="Calibri"/>
        </w:rPr>
        <w:t>s</w:t>
      </w:r>
      <w:r w:rsidR="00B70761">
        <w:rPr>
          <w:rFonts w:ascii="Calibri" w:eastAsia="Calibri" w:hAnsi="Calibri" w:cs="Calibri"/>
        </w:rPr>
        <w:t xml:space="preserve"> (Table 1). </w:t>
      </w:r>
      <w:r w:rsidR="00873096">
        <w:rPr>
          <w:rFonts w:ascii="Calibri" w:eastAsia="Calibri" w:hAnsi="Calibri" w:cs="Calibri"/>
        </w:rPr>
        <w:t xml:space="preserve">Our interpretation of case study research is </w:t>
      </w:r>
      <w:commentRangeStart w:id="32"/>
      <w:r w:rsidR="00873096">
        <w:rPr>
          <w:rFonts w:ascii="Calibri" w:eastAsia="Calibri" w:hAnsi="Calibri" w:cs="Calibri"/>
        </w:rPr>
        <w:t>straightforward</w:t>
      </w:r>
      <w:commentRangeEnd w:id="32"/>
      <w:r w:rsidR="000A1837">
        <w:rPr>
          <w:rStyle w:val="CommentReference"/>
        </w:rPr>
        <w:commentReference w:id="32"/>
      </w:r>
      <w:r w:rsidR="00873096">
        <w:rPr>
          <w:rFonts w:ascii="Calibri" w:eastAsia="Calibri" w:hAnsi="Calibri" w:cs="Calibri"/>
        </w:rPr>
        <w:t xml:space="preserve">: if an article mentions a city name in the abstract or title, we assume it is a case study </w:t>
      </w:r>
      <w:r w:rsidR="00F74677">
        <w:rPr>
          <w:rFonts w:ascii="Calibri" w:eastAsia="Calibri" w:hAnsi="Calibri" w:cs="Calibri"/>
        </w:rPr>
        <w:t>located in</w:t>
      </w:r>
      <w:r w:rsidR="00873096">
        <w:rPr>
          <w:rFonts w:ascii="Calibri" w:eastAsia="Calibri" w:hAnsi="Calibri" w:cs="Calibri"/>
        </w:rPr>
        <w:t xml:space="preserve"> the city (or cities) mentioned.</w:t>
      </w:r>
      <w:r w:rsidR="00BB3B03">
        <w:rPr>
          <w:rFonts w:ascii="Calibri" w:eastAsia="Calibri" w:hAnsi="Calibri" w:cs="Calibri"/>
        </w:rPr>
        <w:t xml:space="preserve"> We use the Geonames database of </w:t>
      </w:r>
      <w:r w:rsidR="00F74677">
        <w:rPr>
          <w:rFonts w:ascii="Calibri" w:eastAsia="Calibri" w:hAnsi="Calibri" w:cs="Calibri"/>
        </w:rPr>
        <w:t>geographic</w:t>
      </w:r>
      <w:r w:rsidR="00BB3B03">
        <w:rPr>
          <w:rFonts w:ascii="Calibri" w:eastAsia="Calibri" w:hAnsi="Calibri" w:cs="Calibri"/>
        </w:rPr>
        <w:t xml:space="preserve"> locations to identify </w:t>
      </w:r>
      <w:r w:rsidR="00F74677">
        <w:rPr>
          <w:rFonts w:ascii="Calibri" w:eastAsia="Calibri" w:hAnsi="Calibri" w:cs="Calibri"/>
        </w:rPr>
        <w:t>city</w:t>
      </w:r>
      <w:r w:rsidR="00BB3B03">
        <w:rPr>
          <w:rFonts w:ascii="Calibri" w:eastAsia="Calibri" w:hAnsi="Calibri" w:cs="Calibri"/>
        </w:rPr>
        <w:t xml:space="preserve"> names.</w:t>
      </w:r>
      <w:r w:rsidR="00873096">
        <w:rPr>
          <w:rFonts w:ascii="Calibri" w:eastAsia="Calibri" w:hAnsi="Calibri" w:cs="Calibri"/>
        </w:rPr>
        <w:t xml:space="preserve"> </w:t>
      </w:r>
      <w:r w:rsidR="003E0E0E">
        <w:rPr>
          <w:rFonts w:ascii="Calibri" w:eastAsia="Calibri" w:hAnsi="Calibri" w:cs="Calibri"/>
        </w:rPr>
        <w:t xml:space="preserve">Of the approximately </w:t>
      </w:r>
      <w:r>
        <w:rPr>
          <w:rFonts w:ascii="Calibri" w:eastAsia="Calibri" w:hAnsi="Calibri" w:cs="Calibri"/>
        </w:rPr>
        <w:t>12,918</w:t>
      </w:r>
      <w:r w:rsidR="003E0E0E">
        <w:rPr>
          <w:rFonts w:ascii="Calibri" w:eastAsia="Calibri" w:hAnsi="Calibri" w:cs="Calibri"/>
        </w:rPr>
        <w:t xml:space="preserve"> articles identified in WOS </w:t>
      </w:r>
      <w:r>
        <w:rPr>
          <w:rFonts w:ascii="Calibri" w:eastAsia="Calibri" w:hAnsi="Calibri" w:cs="Calibri"/>
        </w:rPr>
        <w:t xml:space="preserve">and Scopus </w:t>
      </w:r>
      <w:r w:rsidR="003E0E0E">
        <w:rPr>
          <w:rFonts w:ascii="Calibri" w:eastAsia="Calibri" w:hAnsi="Calibri" w:cs="Calibri"/>
        </w:rPr>
        <w:t xml:space="preserve">using our query, </w:t>
      </w:r>
      <w:r>
        <w:rPr>
          <w:rFonts w:ascii="Calibri" w:eastAsia="Calibri" w:hAnsi="Calibri" w:cs="Calibri"/>
        </w:rPr>
        <w:t>3,4</w:t>
      </w:r>
      <w:r w:rsidR="002732EE">
        <w:rPr>
          <w:rFonts w:ascii="Calibri" w:eastAsia="Calibri" w:hAnsi="Calibri" w:cs="Calibri"/>
        </w:rPr>
        <w:t>40</w:t>
      </w:r>
      <w:r w:rsidR="003E0E0E">
        <w:rPr>
          <w:rFonts w:ascii="Calibri" w:eastAsia="Calibri" w:hAnsi="Calibri" w:cs="Calibri"/>
        </w:rPr>
        <w:t xml:space="preserve"> directly refer to a </w:t>
      </w:r>
      <w:r w:rsidR="00F74677">
        <w:rPr>
          <w:rFonts w:ascii="Calibri" w:eastAsia="Calibri" w:hAnsi="Calibri" w:cs="Calibri"/>
        </w:rPr>
        <w:t>city</w:t>
      </w:r>
      <w:r w:rsidR="003E0E0E">
        <w:rPr>
          <w:rFonts w:ascii="Calibri" w:eastAsia="Calibri" w:hAnsi="Calibri" w:cs="Calibri"/>
        </w:rPr>
        <w:t xml:space="preserve"> in the abstract or title. Double counting where an article mentions multiple cities, we obtain </w:t>
      </w:r>
      <w:r>
        <w:rPr>
          <w:rFonts w:ascii="Calibri" w:eastAsia="Calibri" w:hAnsi="Calibri" w:cs="Calibri"/>
        </w:rPr>
        <w:t>4,</w:t>
      </w:r>
      <w:r w:rsidR="00927EE9">
        <w:rPr>
          <w:rFonts w:ascii="Calibri" w:eastAsia="Calibri" w:hAnsi="Calibri" w:cs="Calibri"/>
        </w:rPr>
        <w:t>730</w:t>
      </w:r>
      <w:r w:rsidR="003E0E0E">
        <w:rPr>
          <w:rFonts w:ascii="Calibri" w:eastAsia="Calibri" w:hAnsi="Calibri" w:cs="Calibri"/>
        </w:rPr>
        <w:t xml:space="preserve"> case studies.</w:t>
      </w:r>
      <w:r w:rsidR="00F74677">
        <w:rPr>
          <w:rFonts w:ascii="Calibri" w:eastAsia="Calibri" w:hAnsi="Calibri" w:cs="Calibri"/>
        </w:rPr>
        <w:t xml:space="preserve"> </w:t>
      </w:r>
      <w:r w:rsidR="00B12376">
        <w:rPr>
          <w:rFonts w:ascii="Calibri" w:eastAsia="Calibri" w:hAnsi="Calibri" w:cs="Calibri"/>
        </w:rPr>
        <w:t>We extract citation information from these databases, in order to observe which types of cities are well referenced in the literature. We divide citations equally among cities in double-counted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90"/>
      </w:tblGrid>
      <w:tr w:rsidR="00DE7CAD" w14:paraId="418A0A30" w14:textId="77777777" w:rsidTr="00DE7CAD">
        <w:tc>
          <w:tcPr>
            <w:tcW w:w="2972" w:type="dxa"/>
            <w:tcBorders>
              <w:top w:val="single" w:sz="4" w:space="0" w:color="auto"/>
              <w:bottom w:val="single" w:sz="4" w:space="0" w:color="auto"/>
            </w:tcBorders>
          </w:tcPr>
          <w:p w14:paraId="40355A2B" w14:textId="502DF4B7" w:rsidR="00DE7CAD" w:rsidRDefault="00DE7CAD" w:rsidP="00DE7CAD">
            <w:r>
              <w:t>Urban synonyms</w:t>
            </w:r>
          </w:p>
        </w:tc>
        <w:tc>
          <w:tcPr>
            <w:tcW w:w="6090" w:type="dxa"/>
            <w:tcBorders>
              <w:top w:val="single" w:sz="4" w:space="0" w:color="auto"/>
              <w:bottom w:val="single" w:sz="4" w:space="0" w:color="auto"/>
            </w:tcBorders>
          </w:tcPr>
          <w:p w14:paraId="59D0FD16" w14:textId="0E11E800" w:rsidR="00DE7CAD" w:rsidRDefault="00DE7CAD" w:rsidP="00DE7CAD">
            <w:r>
              <w:t>Mitigation synonyms</w:t>
            </w:r>
          </w:p>
        </w:tc>
      </w:tr>
      <w:tr w:rsidR="00DE7CAD" w14:paraId="62898130" w14:textId="77777777" w:rsidTr="00DE7CAD">
        <w:trPr>
          <w:trHeight w:val="881"/>
        </w:trPr>
        <w:tc>
          <w:tcPr>
            <w:tcW w:w="2972" w:type="dxa"/>
            <w:tcBorders>
              <w:top w:val="single" w:sz="4" w:space="0" w:color="auto"/>
              <w:bottom w:val="single" w:sz="4" w:space="0" w:color="auto"/>
            </w:tcBorders>
          </w:tcPr>
          <w:p w14:paraId="67B59B11" w14:textId="2EEF28EB" w:rsidR="00DE7CAD" w:rsidRDefault="00DE7CAD" w:rsidP="00DE7CAD">
            <w:r w:rsidRPr="00E0041F">
              <w:rPr>
                <w:rFonts w:ascii="Calibri" w:eastAsia="Calibri" w:hAnsi="Calibri" w:cs="Calibri"/>
              </w:rPr>
              <w:t>("urban*" OR "municipal" OR "city" OR "cities" OR "metropolitan")</w:t>
            </w:r>
          </w:p>
        </w:tc>
        <w:tc>
          <w:tcPr>
            <w:tcW w:w="6090" w:type="dxa"/>
            <w:tcBorders>
              <w:top w:val="single" w:sz="4" w:space="0" w:color="auto"/>
              <w:bottom w:val="single" w:sz="4" w:space="0" w:color="auto"/>
            </w:tcBorders>
          </w:tcPr>
          <w:p w14:paraId="3D0ACDE4" w14:textId="470C4577" w:rsidR="00DE7CAD" w:rsidRDefault="00DE7CAD" w:rsidP="00DE7CAD">
            <w:r w:rsidRPr="00E0041F">
              <w:rPr>
                <w:rFonts w:ascii="Calibri" w:eastAsia="Calibri" w:hAnsi="Calibri" w:cs="Calibri"/>
              </w:rPr>
              <w:t>(“low carbon” OR "decarboni*ation" OR (“energy” OR “carbon” OR “CO2” OR “GHG” OR “greenhouse gas” OR “climat*”) NEAR/3 ("mitigation" OR "reduc*" OR "polic*" OR "governance"))</w:t>
            </w:r>
          </w:p>
        </w:tc>
      </w:tr>
    </w:tbl>
    <w:p w14:paraId="23E03E72" w14:textId="16546BEF" w:rsidR="005602DF" w:rsidRDefault="005602DF" w:rsidP="005602DF">
      <w:pPr>
        <w:pStyle w:val="Caption"/>
      </w:pPr>
      <w:r>
        <w:t xml:space="preserve">Table </w:t>
      </w:r>
      <w:r w:rsidR="00524371">
        <w:fldChar w:fldCharType="begin"/>
      </w:r>
      <w:r w:rsidR="00524371">
        <w:instrText xml:space="preserve"> SEQ Table \* ARABIC </w:instrText>
      </w:r>
      <w:r w:rsidR="00524371">
        <w:fldChar w:fldCharType="separate"/>
      </w:r>
      <w:r w:rsidR="00754127">
        <w:rPr>
          <w:noProof/>
        </w:rPr>
        <w:t>1</w:t>
      </w:r>
      <w:r w:rsidR="00524371">
        <w:rPr>
          <w:noProof/>
        </w:rPr>
        <w:fldChar w:fldCharType="end"/>
      </w:r>
      <w:r>
        <w:t xml:space="preserve">: Search query for urban climate mitigation literature. The two strings are combined </w:t>
      </w:r>
      <w:r w:rsidR="00DE7CAD">
        <w:t xml:space="preserve">with an ‘AND’ operator </w:t>
      </w:r>
      <w:r>
        <w:t xml:space="preserve">and entered </w:t>
      </w:r>
      <w:r w:rsidR="00DE7CAD">
        <w:t xml:space="preserve">as a topic search </w:t>
      </w:r>
      <w:r>
        <w:t xml:space="preserve">in the Web of </w:t>
      </w:r>
      <w:r w:rsidR="00DE7CAD">
        <w:t>Science, and a title-abstract-keyword search in Scopus</w:t>
      </w:r>
      <w:r>
        <w:t>.</w:t>
      </w:r>
    </w:p>
    <w:p w14:paraId="5E2A129B" w14:textId="61F19D13" w:rsidR="00FF4827" w:rsidRPr="00FF4827" w:rsidRDefault="002B274F" w:rsidP="00FF4827">
      <w:pPr>
        <w:rPr>
          <w:b/>
        </w:rPr>
      </w:pPr>
      <w:del w:id="33" w:author="William Lamb" w:date="2018-04-03T14:30:00Z">
        <w:r w:rsidDel="000D7FE3">
          <w:rPr>
            <w:b/>
          </w:rPr>
          <w:delText>Which cities do we know about?</w:delText>
        </w:r>
      </w:del>
      <w:ins w:id="34" w:author="Felix Creutzig" w:date="2018-03-28T14:45:00Z">
        <w:del w:id="35" w:author="William Lamb" w:date="2018-04-04T13:49:00Z">
          <w:r w:rsidR="00AD2AF9" w:rsidDel="00D027C2">
            <w:rPr>
              <w:b/>
            </w:rPr>
            <w:delText>Bias in urban case study literature</w:delText>
          </w:r>
        </w:del>
      </w:ins>
      <w:ins w:id="36" w:author="William Lamb" w:date="2018-04-04T13:49:00Z">
        <w:r w:rsidR="00D027C2">
          <w:rPr>
            <w:b/>
          </w:rPr>
          <w:t xml:space="preserve"> Size and regional bias in urban cases</w:t>
        </w:r>
      </w:ins>
    </w:p>
    <w:p w14:paraId="39A03D11" w14:textId="2C198727" w:rsidR="004C30BA" w:rsidRDefault="00F74677" w:rsidP="007B7239">
      <w:pPr>
        <w:rPr>
          <w:rFonts w:ascii="Calibri" w:eastAsia="Calibri" w:hAnsi="Calibri" w:cs="Calibri"/>
        </w:rPr>
      </w:pPr>
      <w:r>
        <w:rPr>
          <w:rFonts w:ascii="Calibri" w:eastAsia="Calibri" w:hAnsi="Calibri" w:cs="Calibri"/>
        </w:rPr>
        <w:t xml:space="preserve">Urban population size is a useful denominator of city type: it distinguishes between a small number of familiar ‘mega-cities’ (over 10m inhabitants), dozens of smaller national and regional capital cities (5-10m, 1-5m), and hundreds of yet smaller agglomerations. </w:t>
      </w:r>
      <w:r w:rsidR="003E0E0E">
        <w:rPr>
          <w:rFonts w:ascii="Calibri" w:eastAsia="Calibri" w:hAnsi="Calibri" w:cs="Calibri"/>
        </w:rPr>
        <w:t xml:space="preserve">Figure 1 shows a spread of </w:t>
      </w:r>
      <w:r w:rsidR="00BD64AB">
        <w:rPr>
          <w:rFonts w:ascii="Calibri" w:eastAsia="Calibri" w:hAnsi="Calibri" w:cs="Calibri"/>
        </w:rPr>
        <w:t xml:space="preserve">case study research across </w:t>
      </w:r>
      <w:r w:rsidR="00463046">
        <w:rPr>
          <w:rFonts w:ascii="Calibri" w:eastAsia="Calibri" w:hAnsi="Calibri" w:cs="Calibri"/>
        </w:rPr>
        <w:t xml:space="preserve">these </w:t>
      </w:r>
      <w:r w:rsidR="00BD64AB">
        <w:rPr>
          <w:rFonts w:ascii="Calibri" w:eastAsia="Calibri" w:hAnsi="Calibri" w:cs="Calibri"/>
        </w:rPr>
        <w:t>different city types</w:t>
      </w:r>
      <w:r w:rsidR="003879F2">
        <w:rPr>
          <w:rFonts w:ascii="Calibri" w:eastAsia="Calibri" w:hAnsi="Calibri" w:cs="Calibri"/>
        </w:rPr>
        <w:t>.</w:t>
      </w:r>
      <w:r w:rsidR="00463046">
        <w:rPr>
          <w:rFonts w:ascii="Calibri" w:eastAsia="Calibri" w:hAnsi="Calibri" w:cs="Calibri"/>
        </w:rPr>
        <w:t xml:space="preserve"> </w:t>
      </w:r>
      <w:r w:rsidR="009C1FDE">
        <w:rPr>
          <w:rFonts w:ascii="Calibri" w:eastAsia="Calibri" w:hAnsi="Calibri" w:cs="Calibri"/>
        </w:rPr>
        <w:t>The majority of research focuses on medium and large cities, with a small number of mega-cities receiving particular attention: Beijing (28</w:t>
      </w:r>
      <w:r w:rsidR="0072031D">
        <w:rPr>
          <w:rFonts w:ascii="Calibri" w:eastAsia="Calibri" w:hAnsi="Calibri" w:cs="Calibri"/>
        </w:rPr>
        <w:t>4</w:t>
      </w:r>
      <w:r w:rsidR="009C1FDE">
        <w:rPr>
          <w:rFonts w:ascii="Calibri" w:eastAsia="Calibri" w:hAnsi="Calibri" w:cs="Calibri"/>
        </w:rPr>
        <w:t xml:space="preserve"> articles), New York (14</w:t>
      </w:r>
      <w:r w:rsidR="0072031D">
        <w:rPr>
          <w:rFonts w:ascii="Calibri" w:eastAsia="Calibri" w:hAnsi="Calibri" w:cs="Calibri"/>
        </w:rPr>
        <w:t>6</w:t>
      </w:r>
      <w:r w:rsidR="009C1FDE">
        <w:rPr>
          <w:rFonts w:ascii="Calibri" w:eastAsia="Calibri" w:hAnsi="Calibri" w:cs="Calibri"/>
        </w:rPr>
        <w:t>), Shanghai (14</w:t>
      </w:r>
      <w:r w:rsidR="0072031D">
        <w:rPr>
          <w:rFonts w:ascii="Calibri" w:eastAsia="Calibri" w:hAnsi="Calibri" w:cs="Calibri"/>
        </w:rPr>
        <w:t>0</w:t>
      </w:r>
      <w:r w:rsidR="009C1FDE">
        <w:rPr>
          <w:rFonts w:ascii="Calibri" w:eastAsia="Calibri" w:hAnsi="Calibri" w:cs="Calibri"/>
        </w:rPr>
        <w:t>) and London (117). Other cities are mentioned in fewer than 100 articles each.</w:t>
      </w:r>
    </w:p>
    <w:p w14:paraId="3BCFFF68" w14:textId="77A57A92" w:rsidR="00BD64AB" w:rsidRDefault="009C1FDE" w:rsidP="00BD64AB">
      <w:pPr>
        <w:keepNext/>
      </w:pPr>
      <w:r>
        <w:rPr>
          <w:noProof/>
        </w:rPr>
        <w:lastRenderedPageBreak/>
        <w:drawing>
          <wp:inline distT="0" distB="0" distL="0" distR="0" wp14:anchorId="1B1275EF" wp14:editId="2E770AAD">
            <wp:extent cx="4293117" cy="311811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articles_v_popul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3117" cy="3118110"/>
                    </a:xfrm>
                    <a:prstGeom prst="rect">
                      <a:avLst/>
                    </a:prstGeom>
                  </pic:spPr>
                </pic:pic>
              </a:graphicData>
            </a:graphic>
          </wp:inline>
        </w:drawing>
      </w:r>
    </w:p>
    <w:p w14:paraId="0AAEC693" w14:textId="695920F5" w:rsidR="00BD64AB" w:rsidRDefault="00BD64AB" w:rsidP="00BD64AB">
      <w:pPr>
        <w:pStyle w:val="Caption"/>
        <w:rPr>
          <w:rFonts w:ascii="Calibri" w:eastAsia="Calibri" w:hAnsi="Calibri" w:cs="Calibri"/>
        </w:rPr>
      </w:pPr>
      <w:r>
        <w:t xml:space="preserve">Figure </w:t>
      </w:r>
      <w:r w:rsidR="00524371">
        <w:fldChar w:fldCharType="begin"/>
      </w:r>
      <w:r w:rsidR="00524371">
        <w:instrText xml:space="preserve"> SEQ Figure \* ARABIC </w:instrText>
      </w:r>
      <w:r w:rsidR="00524371">
        <w:fldChar w:fldCharType="separate"/>
      </w:r>
      <w:r w:rsidR="00754127">
        <w:rPr>
          <w:noProof/>
        </w:rPr>
        <w:t>1</w:t>
      </w:r>
      <w:r w:rsidR="00524371">
        <w:rPr>
          <w:noProof/>
        </w:rPr>
        <w:fldChar w:fldCharType="end"/>
      </w:r>
      <w:r>
        <w:t xml:space="preserve">: </w:t>
      </w:r>
      <w:r w:rsidR="009C1FDE">
        <w:t xml:space="preserve">Summed urban </w:t>
      </w:r>
      <w:r>
        <w:t>climate mitigation articles,</w:t>
      </w:r>
      <w:r w:rsidR="009C1FDE">
        <w:t xml:space="preserve"> grouped according to</w:t>
      </w:r>
      <w:r w:rsidR="00BB03CD">
        <w:t xml:space="preserve"> city size. </w:t>
      </w:r>
      <w:r w:rsidR="009C1FDE">
        <w:t>Where available, urban agglomeration data is used. Cities with more than 40 articles are identified.</w:t>
      </w:r>
    </w:p>
    <w:p w14:paraId="1E8F6C3E" w14:textId="5D026750" w:rsidR="00BB03CD" w:rsidRDefault="004C30BA" w:rsidP="00C5378D">
      <w:pPr>
        <w:rPr>
          <w:rFonts w:ascii="Calibri" w:eastAsia="Calibri" w:hAnsi="Calibri" w:cs="Calibri"/>
        </w:rPr>
      </w:pPr>
      <w:r>
        <w:rPr>
          <w:rFonts w:ascii="Calibri" w:eastAsia="Calibri" w:hAnsi="Calibri" w:cs="Calibri"/>
        </w:rPr>
        <w:t>Considering the global population distribution across</w:t>
      </w:r>
      <w:r w:rsidR="007E7D2B">
        <w:rPr>
          <w:rFonts w:ascii="Calibri" w:eastAsia="Calibri" w:hAnsi="Calibri" w:cs="Calibri"/>
        </w:rPr>
        <w:t xml:space="preserve"> these</w:t>
      </w:r>
      <w:r>
        <w:rPr>
          <w:rFonts w:ascii="Calibri" w:eastAsia="Calibri" w:hAnsi="Calibri" w:cs="Calibri"/>
        </w:rPr>
        <w:t xml:space="preserve"> different city types, is the current focus of research justified?</w:t>
      </w:r>
      <w:r w:rsidR="007D795D">
        <w:rPr>
          <w:rFonts w:ascii="Calibri" w:eastAsia="Calibri" w:hAnsi="Calibri" w:cs="Calibri"/>
        </w:rPr>
        <w:t xml:space="preserve"> </w:t>
      </w:r>
      <w:r w:rsidR="007C1DA5">
        <w:rPr>
          <w:rFonts w:ascii="Calibri" w:eastAsia="Calibri" w:hAnsi="Calibri" w:cs="Calibri"/>
        </w:rPr>
        <w:t>Figure 2 shows, by region, the proportion of</w:t>
      </w:r>
      <w:r w:rsidR="003A07F8">
        <w:rPr>
          <w:rFonts w:ascii="Calibri" w:eastAsia="Calibri" w:hAnsi="Calibri" w:cs="Calibri"/>
        </w:rPr>
        <w:t xml:space="preserve"> articles, article </w:t>
      </w:r>
      <w:r w:rsidR="007C1DA5">
        <w:rPr>
          <w:rFonts w:ascii="Calibri" w:eastAsia="Calibri" w:hAnsi="Calibri" w:cs="Calibri"/>
        </w:rPr>
        <w:t xml:space="preserve">citations and inhabitants </w:t>
      </w:r>
      <w:r w:rsidR="00EA5F41">
        <w:rPr>
          <w:rFonts w:ascii="Calibri" w:eastAsia="Calibri" w:hAnsi="Calibri" w:cs="Calibri"/>
        </w:rPr>
        <w:t>for each</w:t>
      </w:r>
      <w:r w:rsidR="007C1DA5">
        <w:rPr>
          <w:rFonts w:ascii="Calibri" w:eastAsia="Calibri" w:hAnsi="Calibri" w:cs="Calibri"/>
        </w:rPr>
        <w:t xml:space="preserve"> size</w:t>
      </w:r>
      <w:r w:rsidR="007E7D2B">
        <w:rPr>
          <w:rFonts w:ascii="Calibri" w:eastAsia="Calibri" w:hAnsi="Calibri" w:cs="Calibri"/>
        </w:rPr>
        <w:t xml:space="preserve"> of city</w:t>
      </w:r>
      <w:r w:rsidR="007C1DA5">
        <w:rPr>
          <w:rFonts w:ascii="Calibri" w:eastAsia="Calibri" w:hAnsi="Calibri" w:cs="Calibri"/>
        </w:rPr>
        <w:t xml:space="preserve">. </w:t>
      </w:r>
      <w:r w:rsidR="003879F2">
        <w:rPr>
          <w:rFonts w:ascii="Calibri" w:eastAsia="Calibri" w:hAnsi="Calibri" w:cs="Calibri"/>
        </w:rPr>
        <w:t xml:space="preserve">Worldwide, we observe a bias towards research on larger cities over smaller cities. </w:t>
      </w:r>
      <w:r w:rsidR="007E7D2B">
        <w:rPr>
          <w:rFonts w:ascii="Calibri" w:eastAsia="Calibri" w:hAnsi="Calibri" w:cs="Calibri"/>
        </w:rPr>
        <w:t xml:space="preserve">These results are most stark in Asia, where </w:t>
      </w:r>
      <w:r w:rsidR="00B12376">
        <w:rPr>
          <w:rFonts w:ascii="Calibri" w:eastAsia="Calibri" w:hAnsi="Calibri" w:cs="Calibri"/>
        </w:rPr>
        <w:t>articles</w:t>
      </w:r>
      <w:r w:rsidR="007E7D2B">
        <w:rPr>
          <w:rFonts w:ascii="Calibri" w:eastAsia="Calibri" w:hAnsi="Calibri" w:cs="Calibri"/>
        </w:rPr>
        <w:t xml:space="preserve"> on mega-cities</w:t>
      </w:r>
      <w:r w:rsidR="00B12376">
        <w:rPr>
          <w:rFonts w:ascii="Calibri" w:eastAsia="Calibri" w:hAnsi="Calibri" w:cs="Calibri"/>
        </w:rPr>
        <w:t xml:space="preserve"> account</w:t>
      </w:r>
      <w:r w:rsidR="007E7D2B">
        <w:rPr>
          <w:rFonts w:ascii="Calibri" w:eastAsia="Calibri" w:hAnsi="Calibri" w:cs="Calibri"/>
        </w:rPr>
        <w:t xml:space="preserve"> for almost </w:t>
      </w:r>
      <w:r w:rsidR="00B12376">
        <w:rPr>
          <w:rFonts w:ascii="Calibri" w:eastAsia="Calibri" w:hAnsi="Calibri" w:cs="Calibri"/>
        </w:rPr>
        <w:t>x%</w:t>
      </w:r>
      <w:r w:rsidR="007E7D2B">
        <w:rPr>
          <w:rFonts w:ascii="Calibri" w:eastAsia="Calibri" w:hAnsi="Calibri" w:cs="Calibri"/>
        </w:rPr>
        <w:t xml:space="preserve"> of all studies</w:t>
      </w:r>
      <w:r w:rsidR="00B12376">
        <w:rPr>
          <w:rFonts w:ascii="Calibri" w:eastAsia="Calibri" w:hAnsi="Calibri" w:cs="Calibri"/>
        </w:rPr>
        <w:t xml:space="preserve"> and gather x% of citations, relative to smaller cities. </w:t>
      </w:r>
      <w:r w:rsidR="007B525F">
        <w:rPr>
          <w:rFonts w:ascii="Calibri" w:eastAsia="Calibri" w:hAnsi="Calibri" w:cs="Calibri"/>
        </w:rPr>
        <w:t>I</w:t>
      </w:r>
      <w:r w:rsidR="007C1DA5">
        <w:rPr>
          <w:rFonts w:ascii="Calibri" w:eastAsia="Calibri" w:hAnsi="Calibri" w:cs="Calibri"/>
        </w:rPr>
        <w:t>n stark contrast</w:t>
      </w:r>
      <w:r w:rsidR="00B12376">
        <w:rPr>
          <w:rFonts w:ascii="Calibri" w:eastAsia="Calibri" w:hAnsi="Calibri" w:cs="Calibri"/>
        </w:rPr>
        <w:t xml:space="preserve"> to the predominant focus of research</w:t>
      </w:r>
      <w:r w:rsidR="007B525F">
        <w:rPr>
          <w:rFonts w:ascii="Calibri" w:eastAsia="Calibri" w:hAnsi="Calibri" w:cs="Calibri"/>
        </w:rPr>
        <w:t xml:space="preserve">, Asia has a very </w:t>
      </w:r>
      <w:ins w:id="37" w:author="Felix Creutzig" w:date="2018-03-28T14:14:00Z">
        <w:r w:rsidR="0062012D">
          <w:rPr>
            <w:rFonts w:ascii="Calibri" w:eastAsia="Calibri" w:hAnsi="Calibri" w:cs="Calibri"/>
          </w:rPr>
          <w:t xml:space="preserve">comparativley </w:t>
        </w:r>
      </w:ins>
      <w:r w:rsidR="007C1DA5">
        <w:rPr>
          <w:rFonts w:ascii="Calibri" w:eastAsia="Calibri" w:hAnsi="Calibri" w:cs="Calibri"/>
        </w:rPr>
        <w:t>low proportion of mega-city i</w:t>
      </w:r>
      <w:r w:rsidR="003A07F8">
        <w:rPr>
          <w:rFonts w:ascii="Calibri" w:eastAsia="Calibri" w:hAnsi="Calibri" w:cs="Calibri"/>
        </w:rPr>
        <w:t xml:space="preserve">nhabitants (10%), and </w:t>
      </w:r>
      <w:r w:rsidR="007B525F">
        <w:rPr>
          <w:rFonts w:ascii="Calibri" w:eastAsia="Calibri" w:hAnsi="Calibri" w:cs="Calibri"/>
        </w:rPr>
        <w:t xml:space="preserve">a </w:t>
      </w:r>
      <w:r w:rsidR="003A07F8">
        <w:rPr>
          <w:rFonts w:ascii="Calibri" w:eastAsia="Calibri" w:hAnsi="Calibri" w:cs="Calibri"/>
        </w:rPr>
        <w:t xml:space="preserve">high proportion of inhabitants </w:t>
      </w:r>
      <w:r w:rsidR="007B525F">
        <w:rPr>
          <w:rFonts w:ascii="Calibri" w:eastAsia="Calibri" w:hAnsi="Calibri" w:cs="Calibri"/>
        </w:rPr>
        <w:t xml:space="preserve">living in </w:t>
      </w:r>
      <w:r w:rsidR="003A07F8">
        <w:rPr>
          <w:rFonts w:ascii="Calibri" w:eastAsia="Calibri" w:hAnsi="Calibri" w:cs="Calibri"/>
        </w:rPr>
        <w:t xml:space="preserve">small </w:t>
      </w:r>
      <w:r w:rsidR="007019C9">
        <w:rPr>
          <w:rFonts w:ascii="Calibri" w:eastAsia="Calibri" w:hAnsi="Calibri" w:cs="Calibri"/>
        </w:rPr>
        <w:t>agglomerations</w:t>
      </w:r>
      <w:r w:rsidR="00EA5F41">
        <w:rPr>
          <w:rFonts w:ascii="Calibri" w:eastAsia="Calibri" w:hAnsi="Calibri" w:cs="Calibri"/>
        </w:rPr>
        <w:t xml:space="preserve"> of less than </w:t>
      </w:r>
      <w:r w:rsidR="003879F2">
        <w:rPr>
          <w:rFonts w:ascii="Calibri" w:eastAsia="Calibri" w:hAnsi="Calibri" w:cs="Calibri"/>
        </w:rPr>
        <w:t>0.3m</w:t>
      </w:r>
      <w:r w:rsidR="00EA5F41">
        <w:rPr>
          <w:rFonts w:ascii="Calibri" w:eastAsia="Calibri" w:hAnsi="Calibri" w:cs="Calibri"/>
        </w:rPr>
        <w:t xml:space="preserve"> persons</w:t>
      </w:r>
      <w:r w:rsidR="007019C9">
        <w:rPr>
          <w:rFonts w:ascii="Calibri" w:eastAsia="Calibri" w:hAnsi="Calibri" w:cs="Calibri"/>
        </w:rPr>
        <w:t xml:space="preserve"> </w:t>
      </w:r>
      <w:r w:rsidR="003A07F8">
        <w:rPr>
          <w:rFonts w:ascii="Calibri" w:eastAsia="Calibri" w:hAnsi="Calibri" w:cs="Calibri"/>
        </w:rPr>
        <w:t>(33%). Similar mismatches can be seen in Europe, Latin America</w:t>
      </w:r>
      <w:r w:rsidR="003879F2">
        <w:rPr>
          <w:rFonts w:ascii="Calibri" w:eastAsia="Calibri" w:hAnsi="Calibri" w:cs="Calibri"/>
        </w:rPr>
        <w:t xml:space="preserve">, </w:t>
      </w:r>
      <w:r w:rsidR="003A07F8">
        <w:rPr>
          <w:rFonts w:ascii="Calibri" w:eastAsia="Calibri" w:hAnsi="Calibri" w:cs="Calibri"/>
        </w:rPr>
        <w:t>North America</w:t>
      </w:r>
      <w:r w:rsidR="003879F2">
        <w:rPr>
          <w:rFonts w:ascii="Calibri" w:eastAsia="Calibri" w:hAnsi="Calibri" w:cs="Calibri"/>
        </w:rPr>
        <w:t xml:space="preserve"> and Oceania</w:t>
      </w:r>
      <w:r w:rsidR="003A07F8">
        <w:rPr>
          <w:rFonts w:ascii="Calibri" w:eastAsia="Calibri" w:hAnsi="Calibri" w:cs="Calibri"/>
        </w:rPr>
        <w:t xml:space="preserve">. </w:t>
      </w:r>
      <w:r w:rsidR="003879F2">
        <w:rPr>
          <w:rFonts w:ascii="Calibri" w:eastAsia="Calibri" w:hAnsi="Calibri" w:cs="Calibri"/>
        </w:rPr>
        <w:t>Moreover,</w:t>
      </w:r>
      <w:ins w:id="38" w:author="Max Callaghan" w:date="2018-03-29T09:55:00Z">
        <w:r w:rsidR="00AE3176">
          <w:rPr>
            <w:rFonts w:ascii="Calibri" w:eastAsia="Calibri" w:hAnsi="Calibri" w:cs="Calibri"/>
          </w:rPr>
          <w:t xml:space="preserve"> in some cases</w:t>
        </w:r>
      </w:ins>
      <w:r w:rsidR="003879F2">
        <w:rPr>
          <w:rFonts w:ascii="Calibri" w:eastAsia="Calibri" w:hAnsi="Calibri" w:cs="Calibri"/>
        </w:rPr>
        <w:t xml:space="preserve"> </w:t>
      </w:r>
      <w:r w:rsidR="003A07F8">
        <w:rPr>
          <w:rFonts w:ascii="Calibri" w:eastAsia="Calibri" w:hAnsi="Calibri" w:cs="Calibri"/>
        </w:rPr>
        <w:t xml:space="preserve">citations patterns </w:t>
      </w:r>
      <w:r w:rsidR="007019C9">
        <w:rPr>
          <w:rFonts w:ascii="Calibri" w:eastAsia="Calibri" w:hAnsi="Calibri" w:cs="Calibri"/>
        </w:rPr>
        <w:t xml:space="preserve">can </w:t>
      </w:r>
      <w:r w:rsidR="003A07F8">
        <w:rPr>
          <w:rFonts w:ascii="Calibri" w:eastAsia="Calibri" w:hAnsi="Calibri" w:cs="Calibri"/>
        </w:rPr>
        <w:t xml:space="preserve">exacerbate the literature bias – </w:t>
      </w:r>
      <w:r w:rsidR="003879F2">
        <w:rPr>
          <w:rFonts w:ascii="Calibri" w:eastAsia="Calibri" w:hAnsi="Calibri" w:cs="Calibri"/>
        </w:rPr>
        <w:t xml:space="preserve">exaggerating the influence of studies </w:t>
      </w:r>
      <w:r w:rsidR="00B12376">
        <w:rPr>
          <w:rFonts w:ascii="Calibri" w:eastAsia="Calibri" w:hAnsi="Calibri" w:cs="Calibri"/>
        </w:rPr>
        <w:t xml:space="preserve">on large cities </w:t>
      </w:r>
      <w:r w:rsidR="003879F2">
        <w:rPr>
          <w:rFonts w:ascii="Calibri" w:eastAsia="Calibri" w:hAnsi="Calibri" w:cs="Calibri"/>
        </w:rPr>
        <w:t xml:space="preserve">and </w:t>
      </w:r>
      <w:r w:rsidR="003A07F8">
        <w:rPr>
          <w:rFonts w:ascii="Calibri" w:eastAsia="Calibri" w:hAnsi="Calibri" w:cs="Calibri"/>
        </w:rPr>
        <w:t>downplaying the importance of small cities</w:t>
      </w:r>
      <w:r w:rsidR="003879F2">
        <w:rPr>
          <w:rFonts w:ascii="Calibri" w:eastAsia="Calibri" w:hAnsi="Calibri" w:cs="Calibri"/>
        </w:rPr>
        <w:t>,</w:t>
      </w:r>
      <w:r w:rsidR="003A07F8">
        <w:rPr>
          <w:rFonts w:ascii="Calibri" w:eastAsia="Calibri" w:hAnsi="Calibri" w:cs="Calibri"/>
        </w:rPr>
        <w:t xml:space="preserve"> even where the literature is </w:t>
      </w:r>
      <w:commentRangeStart w:id="39"/>
      <w:r w:rsidR="003A07F8">
        <w:rPr>
          <w:rFonts w:ascii="Calibri" w:eastAsia="Calibri" w:hAnsi="Calibri" w:cs="Calibri"/>
        </w:rPr>
        <w:t>available</w:t>
      </w:r>
      <w:r w:rsidR="003879F2">
        <w:rPr>
          <w:rFonts w:ascii="Calibri" w:eastAsia="Calibri" w:hAnsi="Calibri" w:cs="Calibri"/>
        </w:rPr>
        <w:t xml:space="preserve"> (</w:t>
      </w:r>
      <w:r w:rsidR="00B12376">
        <w:rPr>
          <w:rFonts w:ascii="Calibri" w:eastAsia="Calibri" w:hAnsi="Calibri" w:cs="Calibri"/>
        </w:rPr>
        <w:t xml:space="preserve">for instance in </w:t>
      </w:r>
      <w:r w:rsidR="003879F2">
        <w:rPr>
          <w:rFonts w:ascii="Calibri" w:eastAsia="Calibri" w:hAnsi="Calibri" w:cs="Calibri"/>
        </w:rPr>
        <w:t>Europe</w:t>
      </w:r>
      <w:r w:rsidR="00B12376">
        <w:rPr>
          <w:rFonts w:ascii="Calibri" w:eastAsia="Calibri" w:hAnsi="Calibri" w:cs="Calibri"/>
        </w:rPr>
        <w:t>, where x% of articles refer to small cities, but receive only x% of citations in the region</w:t>
      </w:r>
      <w:r w:rsidR="003879F2">
        <w:rPr>
          <w:rFonts w:ascii="Calibri" w:eastAsia="Calibri" w:hAnsi="Calibri" w:cs="Calibri"/>
        </w:rPr>
        <w:t>)</w:t>
      </w:r>
      <w:r w:rsidR="003A07F8">
        <w:rPr>
          <w:rFonts w:ascii="Calibri" w:eastAsia="Calibri" w:hAnsi="Calibri" w:cs="Calibri"/>
        </w:rPr>
        <w:t>.</w:t>
      </w:r>
      <w:commentRangeEnd w:id="39"/>
      <w:r w:rsidR="00AE3176">
        <w:rPr>
          <w:rStyle w:val="CommentReference"/>
        </w:rPr>
        <w:commentReference w:id="39"/>
      </w:r>
    </w:p>
    <w:p w14:paraId="091701B2" w14:textId="05D88EA9" w:rsidR="00D87FCA" w:rsidRDefault="00205647" w:rsidP="00D87FCA">
      <w:pPr>
        <w:keepNext/>
      </w:pPr>
      <w:commentRangeStart w:id="40"/>
      <w:del w:id="41" w:author="William Lamb" w:date="2018-04-04T11:40:00Z">
        <w:r w:rsidDel="004734AB">
          <w:rPr>
            <w:rFonts w:ascii="Calibri" w:eastAsia="Calibri" w:hAnsi="Calibri" w:cs="Calibri"/>
            <w:noProof/>
          </w:rPr>
          <w:drawing>
            <wp:inline distT="0" distB="0" distL="0" distR="0" wp14:anchorId="1C03F6D1" wp14:editId="5FE5A376">
              <wp:extent cx="5760720" cy="2509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_fractions_city_siz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09520"/>
                      </a:xfrm>
                      <a:prstGeom prst="rect">
                        <a:avLst/>
                      </a:prstGeom>
                    </pic:spPr>
                  </pic:pic>
                </a:graphicData>
              </a:graphic>
            </wp:inline>
          </w:drawing>
        </w:r>
      </w:del>
      <w:commentRangeEnd w:id="40"/>
      <w:r w:rsidR="00E35BBD">
        <w:rPr>
          <w:rStyle w:val="CommentReference"/>
        </w:rPr>
        <w:commentReference w:id="40"/>
      </w:r>
    </w:p>
    <w:p w14:paraId="13C0F40F" w14:textId="40423D7B" w:rsidR="00205647" w:rsidRDefault="00D87FCA" w:rsidP="00D87FCA">
      <w:pPr>
        <w:pStyle w:val="Caption"/>
        <w:rPr>
          <w:rFonts w:ascii="Calibri" w:eastAsia="Calibri" w:hAnsi="Calibri" w:cs="Calibri"/>
        </w:rPr>
      </w:pPr>
      <w:r>
        <w:t xml:space="preserve">Figure </w:t>
      </w:r>
      <w:r w:rsidR="00524371">
        <w:fldChar w:fldCharType="begin"/>
      </w:r>
      <w:r w:rsidR="00524371">
        <w:instrText xml:space="preserve"> SEQ Figure \* ARABIC </w:instrText>
      </w:r>
      <w:r w:rsidR="00524371">
        <w:fldChar w:fldCharType="separate"/>
      </w:r>
      <w:r w:rsidR="00754127">
        <w:rPr>
          <w:noProof/>
        </w:rPr>
        <w:t>2</w:t>
      </w:r>
      <w:r w:rsidR="00524371">
        <w:rPr>
          <w:noProof/>
        </w:rPr>
        <w:fldChar w:fldCharType="end"/>
      </w:r>
      <w:r>
        <w:t xml:space="preserve">: Regional size </w:t>
      </w:r>
      <w:r w:rsidR="00B12376">
        <w:t xml:space="preserve">and citation </w:t>
      </w:r>
      <w:r>
        <w:t xml:space="preserve">biases in urban mitigation </w:t>
      </w:r>
      <w:r w:rsidR="00B12376">
        <w:t xml:space="preserve">case study </w:t>
      </w:r>
      <w:r>
        <w:t>research</w:t>
      </w:r>
    </w:p>
    <w:p w14:paraId="2000F6B7" w14:textId="1EDAF072" w:rsidR="008637D8" w:rsidRDefault="003879F2">
      <w:pPr>
        <w:rPr>
          <w:rFonts w:ascii="Calibri" w:eastAsia="Calibri" w:hAnsi="Calibri" w:cs="Calibri"/>
        </w:rPr>
      </w:pPr>
      <w:r>
        <w:rPr>
          <w:rFonts w:ascii="Calibri" w:eastAsia="Calibri" w:hAnsi="Calibri" w:cs="Calibri"/>
        </w:rPr>
        <w:lastRenderedPageBreak/>
        <w:t>Regionally, t</w:t>
      </w:r>
      <w:r w:rsidR="008637D8">
        <w:rPr>
          <w:rFonts w:ascii="Calibri" w:eastAsia="Calibri" w:hAnsi="Calibri" w:cs="Calibri"/>
        </w:rPr>
        <w:t xml:space="preserve">here is a clear bias towards </w:t>
      </w:r>
      <w:r>
        <w:rPr>
          <w:rFonts w:ascii="Calibri" w:eastAsia="Calibri" w:hAnsi="Calibri" w:cs="Calibri"/>
        </w:rPr>
        <w:t>Europe and North America, which receive an outsized share of articles and an even greater share of citatio</w:t>
      </w:r>
      <w:r w:rsidR="00C5378D">
        <w:rPr>
          <w:rFonts w:ascii="Calibri" w:eastAsia="Calibri" w:hAnsi="Calibri" w:cs="Calibri"/>
        </w:rPr>
        <w:t>ns relative to their small proportion</w:t>
      </w:r>
      <w:r>
        <w:rPr>
          <w:rFonts w:ascii="Calibri" w:eastAsia="Calibri" w:hAnsi="Calibri" w:cs="Calibri"/>
        </w:rPr>
        <w:t xml:space="preserve"> of the global urban population (SI Text Fig </w:t>
      </w:r>
      <w:r w:rsidR="00C5378D">
        <w:rPr>
          <w:rFonts w:ascii="Calibri" w:eastAsia="Calibri" w:hAnsi="Calibri" w:cs="Calibri"/>
        </w:rPr>
        <w:t>1</w:t>
      </w:r>
      <w:r>
        <w:rPr>
          <w:rFonts w:ascii="Calibri" w:eastAsia="Calibri" w:hAnsi="Calibri" w:cs="Calibri"/>
        </w:rPr>
        <w:t>).</w:t>
      </w:r>
      <w:r w:rsidR="00EE7C0D">
        <w:rPr>
          <w:rFonts w:ascii="Calibri" w:eastAsia="Calibri" w:hAnsi="Calibri" w:cs="Calibri"/>
        </w:rPr>
        <w:t xml:space="preserve"> The opposite trends prevail in Asia, Latin America and Africa, which are </w:t>
      </w:r>
      <w:r w:rsidR="00C5378D">
        <w:rPr>
          <w:rFonts w:ascii="Calibri" w:eastAsia="Calibri" w:hAnsi="Calibri" w:cs="Calibri"/>
        </w:rPr>
        <w:t xml:space="preserve">systematically under-studied and </w:t>
      </w:r>
      <w:r w:rsidR="00EE7C0D">
        <w:rPr>
          <w:rFonts w:ascii="Calibri" w:eastAsia="Calibri" w:hAnsi="Calibri" w:cs="Calibri"/>
        </w:rPr>
        <w:t>under-citied in the</w:t>
      </w:r>
      <w:r w:rsidR="007B525F">
        <w:rPr>
          <w:rFonts w:ascii="Calibri" w:eastAsia="Calibri" w:hAnsi="Calibri" w:cs="Calibri"/>
        </w:rPr>
        <w:t xml:space="preserve"> </w:t>
      </w:r>
      <w:commentRangeStart w:id="42"/>
      <w:r w:rsidR="007B525F">
        <w:rPr>
          <w:rFonts w:ascii="Calibri" w:eastAsia="Calibri" w:hAnsi="Calibri" w:cs="Calibri"/>
        </w:rPr>
        <w:t>literature</w:t>
      </w:r>
      <w:commentRangeEnd w:id="42"/>
      <w:r w:rsidR="00AE3176">
        <w:rPr>
          <w:rStyle w:val="CommentReference"/>
        </w:rPr>
        <w:commentReference w:id="42"/>
      </w:r>
      <w:r w:rsidR="00EE7C0D">
        <w:rPr>
          <w:rFonts w:ascii="Calibri" w:eastAsia="Calibri" w:hAnsi="Calibri" w:cs="Calibri"/>
        </w:rPr>
        <w:t>.</w:t>
      </w:r>
    </w:p>
    <w:p w14:paraId="31C7440D" w14:textId="3328544A" w:rsidR="00885C26" w:rsidRDefault="00AD4FC6">
      <w:pPr>
        <w:rPr>
          <w:rFonts w:ascii="Calibri" w:eastAsia="Calibri" w:hAnsi="Calibri" w:cs="Calibri"/>
        </w:rPr>
      </w:pPr>
      <w:r>
        <w:rPr>
          <w:rFonts w:ascii="Calibri" w:eastAsia="Calibri" w:hAnsi="Calibri" w:cs="Calibri"/>
        </w:rPr>
        <w:t xml:space="preserve">In sum </w:t>
      </w:r>
      <w:r w:rsidR="007B525F">
        <w:rPr>
          <w:rFonts w:ascii="Calibri" w:eastAsia="Calibri" w:hAnsi="Calibri" w:cs="Calibri"/>
        </w:rPr>
        <w:t xml:space="preserve">we </w:t>
      </w:r>
      <w:r>
        <w:rPr>
          <w:rFonts w:ascii="Calibri" w:eastAsia="Calibri" w:hAnsi="Calibri" w:cs="Calibri"/>
        </w:rPr>
        <w:t>demonstrate</w:t>
      </w:r>
      <w:r w:rsidR="007B525F">
        <w:rPr>
          <w:rFonts w:ascii="Calibri" w:eastAsia="Calibri" w:hAnsi="Calibri" w:cs="Calibri"/>
        </w:rPr>
        <w:t xml:space="preserve"> some</w:t>
      </w:r>
      <w:ins w:id="43" w:author="Felix Creutzig" w:date="2018-03-28T14:44:00Z">
        <w:r w:rsidR="00AD2AF9">
          <w:rPr>
            <w:rFonts w:ascii="Calibri" w:eastAsia="Calibri" w:hAnsi="Calibri" w:cs="Calibri"/>
          </w:rPr>
          <w:t>Our analysis reveals</w:t>
        </w:r>
      </w:ins>
      <w:r>
        <w:rPr>
          <w:rFonts w:ascii="Calibri" w:eastAsia="Calibri" w:hAnsi="Calibri" w:cs="Calibri"/>
        </w:rPr>
        <w:t xml:space="preserve"> clear biases</w:t>
      </w:r>
      <w:r w:rsidR="007B525F">
        <w:rPr>
          <w:rFonts w:ascii="Calibri" w:eastAsia="Calibri" w:hAnsi="Calibri" w:cs="Calibri"/>
        </w:rPr>
        <w:t xml:space="preserve"> in </w:t>
      </w:r>
      <w:r w:rsidR="00B12376">
        <w:rPr>
          <w:rFonts w:ascii="Calibri" w:eastAsia="Calibri" w:hAnsi="Calibri" w:cs="Calibri"/>
        </w:rPr>
        <w:t xml:space="preserve">the </w:t>
      </w:r>
      <w:r w:rsidR="007B525F">
        <w:rPr>
          <w:rFonts w:ascii="Calibri" w:eastAsia="Calibri" w:hAnsi="Calibri" w:cs="Calibri"/>
        </w:rPr>
        <w:t xml:space="preserve">urban </w:t>
      </w:r>
      <w:r w:rsidR="00B12376">
        <w:rPr>
          <w:rFonts w:ascii="Calibri" w:eastAsia="Calibri" w:hAnsi="Calibri" w:cs="Calibri"/>
        </w:rPr>
        <w:t xml:space="preserve">case study </w:t>
      </w:r>
      <w:r w:rsidR="007B525F">
        <w:rPr>
          <w:rFonts w:ascii="Calibri" w:eastAsia="Calibri" w:hAnsi="Calibri" w:cs="Calibri"/>
        </w:rPr>
        <w:t>research</w:t>
      </w:r>
      <w:r>
        <w:rPr>
          <w:rFonts w:ascii="Calibri" w:eastAsia="Calibri" w:hAnsi="Calibri" w:cs="Calibri"/>
        </w:rPr>
        <w:t xml:space="preserve">: larger cities in Europe and North America </w:t>
      </w:r>
      <w:r w:rsidR="004B3CA3">
        <w:rPr>
          <w:rFonts w:ascii="Calibri" w:eastAsia="Calibri" w:hAnsi="Calibri" w:cs="Calibri"/>
        </w:rPr>
        <w:t xml:space="preserve">tend to be favoured in </w:t>
      </w:r>
      <w:r w:rsidR="00B12376">
        <w:rPr>
          <w:rFonts w:ascii="Calibri" w:eastAsia="Calibri" w:hAnsi="Calibri" w:cs="Calibri"/>
        </w:rPr>
        <w:t>analysis</w:t>
      </w:r>
      <w:r w:rsidR="004B3CA3">
        <w:rPr>
          <w:rFonts w:ascii="Calibri" w:eastAsia="Calibri" w:hAnsi="Calibri" w:cs="Calibri"/>
        </w:rPr>
        <w:t xml:space="preserve">, as well as a small number of specific mega-cities. Citations follow suit and even exacerbate inter-city and inter-regional differences. </w:t>
      </w:r>
      <w:r w:rsidR="00885C26">
        <w:rPr>
          <w:rFonts w:ascii="Calibri" w:eastAsia="Calibri" w:hAnsi="Calibri" w:cs="Calibri"/>
        </w:rPr>
        <w:t>Our sample of studies captures some non-English language articles</w:t>
      </w:r>
      <w:r w:rsidR="004D5287">
        <w:rPr>
          <w:rFonts w:ascii="Calibri" w:eastAsia="Calibri" w:hAnsi="Calibri" w:cs="Calibri"/>
        </w:rPr>
        <w:t xml:space="preserve"> (180 in total)</w:t>
      </w:r>
      <w:r w:rsidR="00885C26">
        <w:rPr>
          <w:rFonts w:ascii="Calibri" w:eastAsia="Calibri" w:hAnsi="Calibri" w:cs="Calibri"/>
        </w:rPr>
        <w:t xml:space="preserve">, but certainly not all; nor does it capture grey literature such as NGO reports. Nonetheless, the results clearly reflect a global division of scientific labour and resonate with wider struggles to situate developing country authors and research in the IPCC </w:t>
      </w:r>
      <w:commentRangeStart w:id="44"/>
      <w:r w:rsidR="00885C26">
        <w:rPr>
          <w:rFonts w:ascii="Calibri" w:eastAsia="Calibri" w:hAnsi="Calibri" w:cs="Calibri"/>
        </w:rPr>
        <w:t>assessments</w:t>
      </w:r>
      <w:commentRangeEnd w:id="44"/>
      <w:r w:rsidR="00AE3176">
        <w:rPr>
          <w:rStyle w:val="CommentReference"/>
        </w:rPr>
        <w:commentReference w:id="44"/>
      </w:r>
      <w:r w:rsidR="00885C26">
        <w:rPr>
          <w:rFonts w:ascii="Calibri" w:eastAsia="Calibri" w:hAnsi="Calibri" w:cs="Calibri"/>
        </w:rPr>
        <w:t>.</w:t>
      </w:r>
    </w:p>
    <w:p w14:paraId="0227AA9E" w14:textId="2159C73A" w:rsidR="00B12376" w:rsidRDefault="00885C26">
      <w:pPr>
        <w:rPr>
          <w:rFonts w:ascii="Calibri" w:eastAsia="Calibri" w:hAnsi="Calibri" w:cs="Calibri"/>
        </w:rPr>
      </w:pPr>
      <w:r>
        <w:rPr>
          <w:rFonts w:ascii="Calibri" w:eastAsia="Calibri" w:hAnsi="Calibri" w:cs="Calibri"/>
        </w:rPr>
        <w:t>Urban growth in the 21</w:t>
      </w:r>
      <w:r w:rsidRPr="007B7239">
        <w:rPr>
          <w:rFonts w:ascii="Calibri" w:eastAsia="Calibri" w:hAnsi="Calibri" w:cs="Calibri"/>
          <w:vertAlign w:val="superscript"/>
        </w:rPr>
        <w:t>st</w:t>
      </w:r>
      <w:r>
        <w:rPr>
          <w:rFonts w:ascii="Calibri" w:eastAsia="Calibri" w:hAnsi="Calibri" w:cs="Calibri"/>
        </w:rPr>
        <w:t xml:space="preserve"> century will take place in small and medium-sized cities </w:t>
      </w:r>
      <w:r w:rsidR="00C5378D">
        <w:rPr>
          <w:rFonts w:ascii="Calibri" w:eastAsia="Calibri" w:hAnsi="Calibri" w:cs="Calibri"/>
        </w:rPr>
        <w:t>in Asia and Africa (SI Text Fig 1</w:t>
      </w:r>
      <w:r>
        <w:rPr>
          <w:rFonts w:ascii="Calibri" w:eastAsia="Calibri" w:hAnsi="Calibri" w:cs="Calibri"/>
        </w:rPr>
        <w:t xml:space="preserve">; UN </w:t>
      </w:r>
      <w:commentRangeStart w:id="45"/>
      <w:r>
        <w:rPr>
          <w:rFonts w:ascii="Calibri" w:eastAsia="Calibri" w:hAnsi="Calibri" w:cs="Calibri"/>
        </w:rPr>
        <w:t>pr</w:t>
      </w:r>
      <w:r w:rsidR="004D5287">
        <w:rPr>
          <w:rFonts w:ascii="Calibri" w:eastAsia="Calibri" w:hAnsi="Calibri" w:cs="Calibri"/>
        </w:rPr>
        <w:t>oj</w:t>
      </w:r>
      <w:r>
        <w:rPr>
          <w:rFonts w:ascii="Calibri" w:eastAsia="Calibri" w:hAnsi="Calibri" w:cs="Calibri"/>
        </w:rPr>
        <w:t>ections</w:t>
      </w:r>
      <w:commentRangeEnd w:id="45"/>
      <w:r w:rsidR="0062012D">
        <w:rPr>
          <w:rStyle w:val="CommentReference"/>
        </w:rPr>
        <w:commentReference w:id="45"/>
      </w:r>
      <w:r w:rsidR="004D5287">
        <w:rPr>
          <w:rFonts w:ascii="Calibri" w:eastAsia="Calibri" w:hAnsi="Calibri" w:cs="Calibri"/>
        </w:rPr>
        <w:t xml:space="preserve">) – precisely the cities on which we lack research. Locating research efforts, stakeholder engagement and policy advocacy in these regions will be instrumental to avoiding lock-in and realising compact, low-carbon urban forms that can </w:t>
      </w:r>
      <w:r w:rsidR="007B7239">
        <w:rPr>
          <w:rFonts w:ascii="Calibri" w:eastAsia="Calibri" w:hAnsi="Calibri" w:cs="Calibri"/>
        </w:rPr>
        <w:t>tackle</w:t>
      </w:r>
      <w:r w:rsidR="004D5287">
        <w:rPr>
          <w:rFonts w:ascii="Calibri" w:eastAsia="Calibri" w:hAnsi="Calibri" w:cs="Calibri"/>
        </w:rPr>
        <w:t xml:space="preserve"> the coming mitigation challenge </w:t>
      </w:r>
      <w:r w:rsidR="00C5378D">
        <w:rPr>
          <w:rFonts w:ascii="Calibri" w:eastAsia="Calibri" w:hAnsi="Calibri" w:cs="Calibri"/>
        </w:rPr>
        <w:fldChar w:fldCharType="begin" w:fldLock="1"/>
      </w:r>
      <w:r w:rsidR="000D7FE3">
        <w:rPr>
          <w:rFonts w:ascii="Calibri" w:eastAsia="Calibri" w:hAnsi="Calibri" w:cs="Calibri"/>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"ITEM-2",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"&lt;sup&gt;13,14&lt;/sup&gt;", "plainTextFormattedCitation" : "13,14", "previouslyFormattedCitation" : "&lt;sup&gt;13,14&lt;/sup&gt;" }, "properties" : {  }, "schema" : "https://github.com/citation-style-language/schema/raw/master/csl-citation.json" }</w:instrText>
      </w:r>
      <w:r w:rsidR="00C5378D">
        <w:rPr>
          <w:rFonts w:ascii="Calibri" w:eastAsia="Calibri" w:hAnsi="Calibri" w:cs="Calibri"/>
        </w:rPr>
        <w:fldChar w:fldCharType="separate"/>
      </w:r>
      <w:r w:rsidR="000D7FE3" w:rsidRPr="000D7FE3">
        <w:rPr>
          <w:rFonts w:ascii="Calibri" w:eastAsia="Calibri" w:hAnsi="Calibri" w:cs="Calibri"/>
          <w:noProof/>
          <w:vertAlign w:val="superscript"/>
        </w:rPr>
        <w:t>13,14</w:t>
      </w:r>
      <w:r w:rsidR="00C5378D">
        <w:rPr>
          <w:rFonts w:ascii="Calibri" w:eastAsia="Calibri" w:hAnsi="Calibri" w:cs="Calibri"/>
        </w:rPr>
        <w:fldChar w:fldCharType="end"/>
      </w:r>
      <w:r w:rsidR="004D5287">
        <w:rPr>
          <w:rFonts w:ascii="Calibri" w:eastAsia="Calibri" w:hAnsi="Calibri" w:cs="Calibri"/>
        </w:rPr>
        <w:t>.</w:t>
      </w:r>
    </w:p>
    <w:p w14:paraId="1416BC16" w14:textId="77777777" w:rsidR="004B5351" w:rsidRDefault="002B274F" w:rsidP="00166C51">
      <w:pPr>
        <w:rPr>
          <w:rFonts w:ascii="Calibri" w:eastAsia="Calibri" w:hAnsi="Calibri" w:cs="Calibri"/>
          <w:b/>
        </w:rPr>
      </w:pPr>
      <w:commentRangeStart w:id="46"/>
      <w:r w:rsidRPr="002B274F">
        <w:rPr>
          <w:rFonts w:ascii="Calibri" w:eastAsia="Calibri" w:hAnsi="Calibri" w:cs="Calibri"/>
          <w:b/>
        </w:rPr>
        <w:t>What topics do we know about?</w:t>
      </w:r>
      <w:commentRangeEnd w:id="46"/>
      <w:r w:rsidR="00AD2AF9">
        <w:rPr>
          <w:rStyle w:val="CommentReference"/>
        </w:rPr>
        <w:commentReference w:id="46"/>
      </w:r>
    </w:p>
    <w:p w14:paraId="6F035698" w14:textId="4E6C47CB" w:rsidR="006822A6" w:rsidRDefault="006822A6" w:rsidP="002C655E">
      <w:pPr>
        <w:rPr>
          <w:rFonts w:ascii="Calibri" w:eastAsia="Calibri" w:hAnsi="Calibri" w:cs="Calibri"/>
        </w:rPr>
      </w:pPr>
      <w:r>
        <w:rPr>
          <w:rFonts w:ascii="Calibri" w:eastAsia="Calibri" w:hAnsi="Calibri" w:cs="Calibri"/>
        </w:rPr>
        <w:t xml:space="preserve">What are key topics in cities? Demand-side stuff, well-being stuff, infrastructure lock-in stuff. </w:t>
      </w:r>
    </w:p>
    <w:p w14:paraId="078B13DE" w14:textId="5F591B80" w:rsidR="004B5351" w:rsidRDefault="007B7239" w:rsidP="002C655E">
      <w:pPr>
        <w:rPr>
          <w:rFonts w:ascii="Calibri" w:eastAsia="Calibri" w:hAnsi="Calibri" w:cs="Calibri"/>
        </w:rPr>
      </w:pPr>
      <w:r>
        <w:rPr>
          <w:rFonts w:ascii="Calibri" w:eastAsia="Calibri" w:hAnsi="Calibri" w:cs="Calibri"/>
        </w:rPr>
        <w:t>As the literature expands it becomes progressively more difficult to grasp the</w:t>
      </w:r>
      <w:r w:rsidR="00550D49">
        <w:rPr>
          <w:rFonts w:ascii="Calibri" w:eastAsia="Calibri" w:hAnsi="Calibri" w:cs="Calibri"/>
        </w:rPr>
        <w:t xml:space="preserve"> overall topic space of </w:t>
      </w:r>
      <w:r w:rsidR="009A7D18">
        <w:rPr>
          <w:rFonts w:ascii="Calibri" w:eastAsia="Calibri" w:hAnsi="Calibri" w:cs="Calibri"/>
        </w:rPr>
        <w:t xml:space="preserve">a </w:t>
      </w:r>
      <w:r w:rsidR="00550D49">
        <w:rPr>
          <w:rFonts w:ascii="Calibri" w:eastAsia="Calibri" w:hAnsi="Calibri" w:cs="Calibri"/>
        </w:rPr>
        <w:t xml:space="preserve">scientific field. This is particularly the case </w:t>
      </w:r>
      <w:r w:rsidR="00E77AAE">
        <w:rPr>
          <w:rFonts w:ascii="Calibri" w:eastAsia="Calibri" w:hAnsi="Calibri" w:cs="Calibri"/>
        </w:rPr>
        <w:t>for the urban studies</w:t>
      </w:r>
      <w:r w:rsidR="00D77B85">
        <w:rPr>
          <w:rFonts w:ascii="Calibri" w:eastAsia="Calibri" w:hAnsi="Calibri" w:cs="Calibri"/>
        </w:rPr>
        <w:t xml:space="preserve">, </w:t>
      </w:r>
      <w:r w:rsidR="00550D49">
        <w:rPr>
          <w:rFonts w:ascii="Calibri" w:eastAsia="Calibri" w:hAnsi="Calibri" w:cs="Calibri"/>
        </w:rPr>
        <w:t xml:space="preserve">where </w:t>
      </w:r>
      <w:r w:rsidR="00E77AAE">
        <w:rPr>
          <w:rFonts w:ascii="Calibri" w:eastAsia="Calibri" w:hAnsi="Calibri" w:cs="Calibri"/>
        </w:rPr>
        <w:t>a diverse</w:t>
      </w:r>
      <w:r w:rsidR="00D77B85">
        <w:rPr>
          <w:rFonts w:ascii="Calibri" w:eastAsia="Calibri" w:hAnsi="Calibri" w:cs="Calibri"/>
        </w:rPr>
        <w:t xml:space="preserve"> array of </w:t>
      </w:r>
      <w:r w:rsidR="00550D49">
        <w:rPr>
          <w:rFonts w:ascii="Calibri" w:eastAsia="Calibri" w:hAnsi="Calibri" w:cs="Calibri"/>
        </w:rPr>
        <w:t xml:space="preserve">topics are divided among </w:t>
      </w:r>
      <w:r w:rsidR="00E77AAE">
        <w:rPr>
          <w:rFonts w:ascii="Calibri" w:eastAsia="Calibri" w:hAnsi="Calibri" w:cs="Calibri"/>
        </w:rPr>
        <w:t>various</w:t>
      </w:r>
      <w:r w:rsidR="00550D49">
        <w:rPr>
          <w:rFonts w:ascii="Calibri" w:eastAsia="Calibri" w:hAnsi="Calibri" w:cs="Calibri"/>
        </w:rPr>
        <w:t xml:space="preserve"> epistemic communities </w:t>
      </w:r>
      <w:r w:rsidR="00550D49">
        <w:rPr>
          <w:rFonts w:ascii="Calibri" w:eastAsia="Calibri" w:hAnsi="Calibri" w:cs="Calibri"/>
        </w:rPr>
        <w:fldChar w:fldCharType="begin" w:fldLock="1"/>
      </w:r>
      <w:r w:rsidR="00550D49">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550D49">
        <w:rPr>
          <w:rFonts w:ascii="Calibri" w:eastAsia="Calibri" w:hAnsi="Calibri" w:cs="Calibri"/>
        </w:rPr>
        <w:fldChar w:fldCharType="separate"/>
      </w:r>
      <w:r w:rsidR="00550D49" w:rsidRPr="00550D49">
        <w:rPr>
          <w:rFonts w:ascii="Calibri" w:eastAsia="Calibri" w:hAnsi="Calibri" w:cs="Calibri"/>
          <w:noProof/>
          <w:vertAlign w:val="superscript"/>
        </w:rPr>
        <w:t>1</w:t>
      </w:r>
      <w:r w:rsidR="00550D49">
        <w:rPr>
          <w:rFonts w:ascii="Calibri" w:eastAsia="Calibri" w:hAnsi="Calibri" w:cs="Calibri"/>
        </w:rPr>
        <w:fldChar w:fldCharType="end"/>
      </w:r>
      <w:r w:rsidR="00550D49">
        <w:rPr>
          <w:rFonts w:ascii="Calibri" w:eastAsia="Calibri" w:hAnsi="Calibri" w:cs="Calibri"/>
        </w:rPr>
        <w:t>.</w:t>
      </w:r>
      <w:r w:rsidR="00D77B85">
        <w:rPr>
          <w:rFonts w:ascii="Calibri" w:eastAsia="Calibri" w:hAnsi="Calibri" w:cs="Calibri"/>
        </w:rPr>
        <w:t xml:space="preserve"> </w:t>
      </w:r>
      <w:r w:rsidR="006B0909">
        <w:rPr>
          <w:rFonts w:ascii="Calibri" w:eastAsia="Calibri" w:hAnsi="Calibri" w:cs="Calibri"/>
        </w:rPr>
        <w:t xml:space="preserve">We therefore turn to natural language processing methods to outline the scope of </w:t>
      </w:r>
      <w:r w:rsidR="00E77AAE">
        <w:rPr>
          <w:rFonts w:ascii="Calibri" w:eastAsia="Calibri" w:hAnsi="Calibri" w:cs="Calibri"/>
        </w:rPr>
        <w:t xml:space="preserve">mitigation </w:t>
      </w:r>
      <w:r w:rsidR="006B0909">
        <w:rPr>
          <w:rFonts w:ascii="Calibri" w:eastAsia="Calibri" w:hAnsi="Calibri" w:cs="Calibri"/>
        </w:rPr>
        <w:t xml:space="preserve">research being carried out on cities. </w:t>
      </w:r>
      <w:r w:rsidR="007B525F">
        <w:rPr>
          <w:rFonts w:ascii="Calibri" w:eastAsia="Calibri" w:hAnsi="Calibri" w:cs="Calibri"/>
        </w:rPr>
        <w:t>Using the identified case studies w</w:t>
      </w:r>
      <w:r w:rsidR="006B0909">
        <w:rPr>
          <w:rFonts w:ascii="Calibri" w:eastAsia="Calibri" w:hAnsi="Calibri" w:cs="Calibri"/>
        </w:rPr>
        <w:t xml:space="preserve">e construct a matrix of </w:t>
      </w:r>
      <w:r w:rsidR="00800CE3">
        <w:rPr>
          <w:rFonts w:ascii="Calibri" w:eastAsia="Calibri" w:hAnsi="Calibri" w:cs="Calibri"/>
        </w:rPr>
        <w:t xml:space="preserve">documents and the words they contain (abstracts only), factorising to obtain the </w:t>
      </w:r>
      <w:r w:rsidR="00864093">
        <w:rPr>
          <w:rFonts w:ascii="Calibri" w:eastAsia="Calibri" w:hAnsi="Calibri" w:cs="Calibri"/>
        </w:rPr>
        <w:t>‘</w:t>
      </w:r>
      <w:r w:rsidR="00800CE3">
        <w:rPr>
          <w:rFonts w:ascii="Calibri" w:eastAsia="Calibri" w:hAnsi="Calibri" w:cs="Calibri"/>
        </w:rPr>
        <w:t>topics</w:t>
      </w:r>
      <w:r w:rsidR="00864093">
        <w:rPr>
          <w:rFonts w:ascii="Calibri" w:eastAsia="Calibri" w:hAnsi="Calibri" w:cs="Calibri"/>
        </w:rPr>
        <w:t>’</w:t>
      </w:r>
      <w:r w:rsidR="00800CE3">
        <w:rPr>
          <w:rFonts w:ascii="Calibri" w:eastAsia="Calibri" w:hAnsi="Calibri" w:cs="Calibri"/>
        </w:rPr>
        <w:t xml:space="preserve"> that describe commonly co-occurring words across the document set (see methods).</w:t>
      </w:r>
      <w:r w:rsidR="00D87FCA">
        <w:rPr>
          <w:rFonts w:ascii="Calibri" w:eastAsia="Calibri" w:hAnsi="Calibri" w:cs="Calibri"/>
        </w:rPr>
        <w:t xml:space="preserve"> In essence</w:t>
      </w:r>
      <w:r w:rsidR="00864093">
        <w:rPr>
          <w:rFonts w:ascii="Calibri" w:eastAsia="Calibri" w:hAnsi="Calibri" w:cs="Calibri"/>
        </w:rPr>
        <w:t>,</w:t>
      </w:r>
      <w:r w:rsidR="00D87FCA">
        <w:rPr>
          <w:rFonts w:ascii="Calibri" w:eastAsia="Calibri" w:hAnsi="Calibri" w:cs="Calibri"/>
        </w:rPr>
        <w:t xml:space="preserve"> machine reading software </w:t>
      </w:r>
      <w:r w:rsidR="00864093">
        <w:rPr>
          <w:rFonts w:ascii="Calibri" w:eastAsia="Calibri" w:hAnsi="Calibri" w:cs="Calibri"/>
        </w:rPr>
        <w:t xml:space="preserve">discovers the latent themes that permeate the document set and categorises each document accordingly, substituting </w:t>
      </w:r>
      <w:r w:rsidR="007A3671">
        <w:rPr>
          <w:rFonts w:ascii="Calibri" w:eastAsia="Calibri" w:hAnsi="Calibri" w:cs="Calibri"/>
        </w:rPr>
        <w:t xml:space="preserve">for the laborious task of reading and </w:t>
      </w:r>
      <w:r w:rsidR="00864093">
        <w:rPr>
          <w:rFonts w:ascii="Calibri" w:eastAsia="Calibri" w:hAnsi="Calibri" w:cs="Calibri"/>
        </w:rPr>
        <w:t xml:space="preserve">tagging </w:t>
      </w:r>
      <w:r w:rsidR="00E71A86">
        <w:rPr>
          <w:rFonts w:ascii="Calibri" w:eastAsia="Calibri" w:hAnsi="Calibri" w:cs="Calibri"/>
        </w:rPr>
        <w:t xml:space="preserve">each </w:t>
      </w:r>
      <w:r w:rsidR="00864093">
        <w:rPr>
          <w:rFonts w:ascii="Calibri" w:eastAsia="Calibri" w:hAnsi="Calibri" w:cs="Calibri"/>
        </w:rPr>
        <w:t>article</w:t>
      </w:r>
      <w:r w:rsidR="007A3671">
        <w:rPr>
          <w:rFonts w:ascii="Calibri" w:eastAsia="Calibri" w:hAnsi="Calibri" w:cs="Calibri"/>
        </w:rPr>
        <w:t xml:space="preserve"> by hand</w:t>
      </w:r>
      <w:r w:rsidR="00D87FCA">
        <w:rPr>
          <w:rFonts w:ascii="Calibri" w:eastAsia="Calibri" w:hAnsi="Calibri" w:cs="Calibri"/>
        </w:rPr>
        <w:t>.</w:t>
      </w:r>
      <w:ins w:id="47" w:author="Max Callaghan" w:date="2018-03-28T16:24:00Z">
        <w:r w:rsidR="00857192">
          <w:rPr>
            <w:rFonts w:ascii="Calibri" w:eastAsia="Calibri" w:hAnsi="Calibri" w:cs="Calibri"/>
          </w:rPr>
          <w:t xml:space="preserve"> Moreover, the </w:t>
        </w:r>
      </w:ins>
      <w:ins w:id="48" w:author="Max Callaghan" w:date="2018-03-28T16:27:00Z">
        <w:r w:rsidR="00857192">
          <w:rPr>
            <w:rFonts w:ascii="Calibri" w:eastAsia="Calibri" w:hAnsi="Calibri" w:cs="Calibri"/>
          </w:rPr>
          <w:t>unsupervised ‘learning</w:t>
        </w:r>
      </w:ins>
      <w:ins w:id="49" w:author="Max Callaghan" w:date="2018-03-28T16:28:00Z">
        <w:r w:rsidR="00857192">
          <w:rPr>
            <w:rFonts w:ascii="Calibri" w:eastAsia="Calibri" w:hAnsi="Calibri" w:cs="Calibri"/>
          </w:rPr>
          <w:t xml:space="preserve">’ of the topics reduces </w:t>
        </w:r>
      </w:ins>
      <w:ins w:id="50" w:author="Max Callaghan" w:date="2018-03-28T16:30:00Z">
        <w:r w:rsidR="00857192">
          <w:rPr>
            <w:rFonts w:ascii="Calibri" w:eastAsia="Calibri" w:hAnsi="Calibri" w:cs="Calibri"/>
          </w:rPr>
          <w:t>subjectivity in the choice of categories</w:t>
        </w:r>
      </w:ins>
      <w:ins w:id="51" w:author="Felix Creutzig" w:date="2018-03-28T14:46:00Z">
        <w:r w:rsidR="00AD2AF9">
          <w:rPr>
            <w:rFonts w:ascii="Calibri" w:eastAsia="Calibri" w:hAnsi="Calibri" w:cs="Calibri"/>
          </w:rPr>
          <w:t xml:space="preserve"> (see methods for details)</w:t>
        </w:r>
      </w:ins>
      <w:ins w:id="52" w:author="William Lamb" w:date="2018-04-03T14:22:00Z">
        <w:r w:rsidR="00D87FCA">
          <w:rPr>
            <w:rFonts w:ascii="Calibri" w:eastAsia="Calibri" w:hAnsi="Calibri" w:cs="Calibri"/>
          </w:rPr>
          <w:t>.</w:t>
        </w:r>
      </w:ins>
    </w:p>
    <w:p w14:paraId="7434F5AC" w14:textId="18574A35" w:rsidR="008637D8" w:rsidRDefault="00C7223C" w:rsidP="008637D8">
      <w:pPr>
        <w:keepNext/>
      </w:pPr>
      <w:r>
        <w:rPr>
          <w:noProof/>
        </w:rPr>
        <w:lastRenderedPageBreak/>
        <w:drawing>
          <wp:inline distT="0" distB="0" distL="0" distR="0" wp14:anchorId="67C6A346" wp14:editId="2F045282">
            <wp:extent cx="5760720" cy="342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_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29635"/>
                    </a:xfrm>
                    <a:prstGeom prst="rect">
                      <a:avLst/>
                    </a:prstGeom>
                  </pic:spPr>
                </pic:pic>
              </a:graphicData>
            </a:graphic>
          </wp:inline>
        </w:drawing>
      </w:r>
    </w:p>
    <w:p w14:paraId="6E99FCD2" w14:textId="626785F3" w:rsidR="00994AE5" w:rsidRDefault="008637D8" w:rsidP="008637D8">
      <w:pPr>
        <w:pStyle w:val="Caption"/>
        <w:rPr>
          <w:rFonts w:ascii="Calibri" w:eastAsia="Calibri" w:hAnsi="Calibri" w:cs="Calibri"/>
        </w:rPr>
      </w:pPr>
      <w:r>
        <w:t xml:space="preserve">Figure </w:t>
      </w:r>
      <w:r w:rsidR="00524371">
        <w:fldChar w:fldCharType="begin"/>
      </w:r>
      <w:r w:rsidR="00524371">
        <w:instrText xml:space="preserve"> SEQ Figure \* ARABIC </w:instrText>
      </w:r>
      <w:r w:rsidR="00524371">
        <w:fldChar w:fldCharType="separate"/>
      </w:r>
      <w:r w:rsidR="00754127">
        <w:rPr>
          <w:noProof/>
        </w:rPr>
        <w:t>3</w:t>
      </w:r>
      <w:r w:rsidR="00524371">
        <w:rPr>
          <w:noProof/>
        </w:rPr>
        <w:fldChar w:fldCharType="end"/>
      </w:r>
      <w:r>
        <w:t xml:space="preserve">: </w:t>
      </w:r>
      <w:r w:rsidR="00C7223C">
        <w:t>Urban c</w:t>
      </w:r>
      <w:r>
        <w:t>ase study</w:t>
      </w:r>
      <w:r w:rsidR="00C7223C">
        <w:t xml:space="preserve"> cities</w:t>
      </w:r>
      <w:r>
        <w:t xml:space="preserve"> and topics by region</w:t>
      </w:r>
    </w:p>
    <w:p w14:paraId="37BABABD" w14:textId="6C9B017F" w:rsidR="00085FD6" w:rsidRDefault="00E77AAE" w:rsidP="00C01B87">
      <w:pPr>
        <w:rPr>
          <w:rFonts w:ascii="Calibri" w:eastAsia="Calibri" w:hAnsi="Calibri" w:cs="Calibri"/>
        </w:rPr>
      </w:pPr>
      <w:r>
        <w:rPr>
          <w:rFonts w:ascii="Calibri" w:eastAsia="Calibri" w:hAnsi="Calibri" w:cs="Calibri"/>
        </w:rPr>
        <w:t xml:space="preserve">We isolate 17 broad topic areas in the set of case studies (SI Text Table 1). </w:t>
      </w:r>
      <w:r w:rsidR="0043156F">
        <w:rPr>
          <w:rFonts w:ascii="Calibri" w:eastAsia="Calibri" w:hAnsi="Calibri" w:cs="Calibri"/>
        </w:rPr>
        <w:t xml:space="preserve">As </w:t>
      </w:r>
      <w:r w:rsidR="00994AE5">
        <w:rPr>
          <w:rFonts w:ascii="Calibri" w:eastAsia="Calibri" w:hAnsi="Calibri" w:cs="Calibri"/>
        </w:rPr>
        <w:t xml:space="preserve">might </w:t>
      </w:r>
      <w:r w:rsidR="0043156F">
        <w:rPr>
          <w:rFonts w:ascii="Calibri" w:eastAsia="Calibri" w:hAnsi="Calibri" w:cs="Calibri"/>
        </w:rPr>
        <w:t xml:space="preserve">be expected this includes topics on urban governance, </w:t>
      </w:r>
      <w:r w:rsidR="001857F0">
        <w:rPr>
          <w:rFonts w:ascii="Calibri" w:eastAsia="Calibri" w:hAnsi="Calibri" w:cs="Calibri"/>
        </w:rPr>
        <w:t>urban form, energy consumption</w:t>
      </w:r>
      <w:r w:rsidR="0073450B">
        <w:rPr>
          <w:rFonts w:ascii="Calibri" w:eastAsia="Calibri" w:hAnsi="Calibri" w:cs="Calibri"/>
        </w:rPr>
        <w:t xml:space="preserve">, </w:t>
      </w:r>
      <w:r w:rsidR="001857F0">
        <w:rPr>
          <w:rFonts w:ascii="Calibri" w:eastAsia="Calibri" w:hAnsi="Calibri" w:cs="Calibri"/>
        </w:rPr>
        <w:t xml:space="preserve">and </w:t>
      </w:r>
      <w:r w:rsidR="0043156F">
        <w:rPr>
          <w:rFonts w:ascii="Calibri" w:eastAsia="Calibri" w:hAnsi="Calibri" w:cs="Calibri"/>
        </w:rPr>
        <w:t>CO</w:t>
      </w:r>
      <w:r w:rsidR="0043156F" w:rsidRPr="0043156F">
        <w:rPr>
          <w:rFonts w:ascii="Calibri" w:eastAsia="Calibri" w:hAnsi="Calibri" w:cs="Calibri"/>
          <w:vertAlign w:val="subscript"/>
        </w:rPr>
        <w:t>2</w:t>
      </w:r>
      <w:r w:rsidR="0073450B">
        <w:rPr>
          <w:rFonts w:ascii="Calibri" w:eastAsia="Calibri" w:hAnsi="Calibri" w:cs="Calibri"/>
        </w:rPr>
        <w:t xml:space="preserve"> emissions accounting in </w:t>
      </w:r>
      <w:r w:rsidR="0043156F">
        <w:rPr>
          <w:rFonts w:ascii="Calibri" w:eastAsia="Calibri" w:hAnsi="Calibri" w:cs="Calibri"/>
        </w:rPr>
        <w:t xml:space="preserve">cities. </w:t>
      </w:r>
      <w:r w:rsidR="007A3671">
        <w:rPr>
          <w:rFonts w:ascii="Calibri" w:eastAsia="Calibri" w:hAnsi="Calibri" w:cs="Calibri"/>
        </w:rPr>
        <w:t xml:space="preserve">A tendency towards demand-side climate mitigation topics can be observed, including transportation, waste management and end-use energy </w:t>
      </w:r>
      <w:r>
        <w:rPr>
          <w:rFonts w:ascii="Calibri" w:eastAsia="Calibri" w:hAnsi="Calibri" w:cs="Calibri"/>
        </w:rPr>
        <w:t xml:space="preserve">and heat </w:t>
      </w:r>
      <w:r w:rsidR="007A3671">
        <w:rPr>
          <w:rFonts w:ascii="Calibri" w:eastAsia="Calibri" w:hAnsi="Calibri" w:cs="Calibri"/>
        </w:rPr>
        <w:t xml:space="preserve">demand in buildings and households. </w:t>
      </w:r>
      <w:r w:rsidR="001857F0">
        <w:rPr>
          <w:rFonts w:ascii="Calibri" w:eastAsia="Calibri" w:hAnsi="Calibri" w:cs="Calibri"/>
        </w:rPr>
        <w:t xml:space="preserve">A single supply-side topic </w:t>
      </w:r>
      <w:r w:rsidR="00737734">
        <w:rPr>
          <w:rFonts w:ascii="Calibri" w:eastAsia="Calibri" w:hAnsi="Calibri" w:cs="Calibri"/>
        </w:rPr>
        <w:t>is present</w:t>
      </w:r>
      <w:r w:rsidR="00085FD6">
        <w:rPr>
          <w:rFonts w:ascii="Calibri" w:eastAsia="Calibri" w:hAnsi="Calibri" w:cs="Calibri"/>
        </w:rPr>
        <w:t xml:space="preserve">: on </w:t>
      </w:r>
      <w:r w:rsidR="001857F0">
        <w:rPr>
          <w:rFonts w:ascii="Calibri" w:eastAsia="Calibri" w:hAnsi="Calibri" w:cs="Calibri"/>
        </w:rPr>
        <w:t xml:space="preserve">solar PV. </w:t>
      </w:r>
      <w:r w:rsidR="0043156F">
        <w:rPr>
          <w:rFonts w:ascii="Calibri" w:eastAsia="Calibri" w:hAnsi="Calibri" w:cs="Calibri"/>
        </w:rPr>
        <w:t xml:space="preserve">The presence of topics on </w:t>
      </w:r>
      <w:r w:rsidR="0073450B">
        <w:rPr>
          <w:rFonts w:ascii="Calibri" w:eastAsia="Calibri" w:hAnsi="Calibri" w:cs="Calibri"/>
        </w:rPr>
        <w:t xml:space="preserve">air pollution, </w:t>
      </w:r>
      <w:r w:rsidR="0043156F">
        <w:rPr>
          <w:rFonts w:ascii="Calibri" w:eastAsia="Calibri" w:hAnsi="Calibri" w:cs="Calibri"/>
        </w:rPr>
        <w:t>water demand</w:t>
      </w:r>
      <w:r w:rsidR="00085FD6">
        <w:rPr>
          <w:rFonts w:ascii="Calibri" w:eastAsia="Calibri" w:hAnsi="Calibri" w:cs="Calibri"/>
        </w:rPr>
        <w:t xml:space="preserve">, </w:t>
      </w:r>
      <w:r>
        <w:rPr>
          <w:rFonts w:ascii="Calibri" w:eastAsia="Calibri" w:hAnsi="Calibri" w:cs="Calibri"/>
        </w:rPr>
        <w:t>urban ecology</w:t>
      </w:r>
      <w:r w:rsidR="00085FD6">
        <w:rPr>
          <w:rFonts w:ascii="Calibri" w:eastAsia="Calibri" w:hAnsi="Calibri" w:cs="Calibri"/>
        </w:rPr>
        <w:t xml:space="preserve"> and climate adaptation</w:t>
      </w:r>
      <w:r>
        <w:rPr>
          <w:rFonts w:ascii="Calibri" w:eastAsia="Calibri" w:hAnsi="Calibri" w:cs="Calibri"/>
        </w:rPr>
        <w:t xml:space="preserve"> </w:t>
      </w:r>
      <w:r w:rsidR="00E71A86">
        <w:rPr>
          <w:rFonts w:ascii="Calibri" w:eastAsia="Calibri" w:hAnsi="Calibri" w:cs="Calibri"/>
        </w:rPr>
        <w:t xml:space="preserve">highlights the integration of climate mitigation </w:t>
      </w:r>
      <w:r w:rsidR="00085FD6">
        <w:rPr>
          <w:rFonts w:ascii="Calibri" w:eastAsia="Calibri" w:hAnsi="Calibri" w:cs="Calibri"/>
        </w:rPr>
        <w:t xml:space="preserve">with </w:t>
      </w:r>
      <w:r w:rsidR="00E71A86">
        <w:rPr>
          <w:rFonts w:ascii="Calibri" w:eastAsia="Calibri" w:hAnsi="Calibri" w:cs="Calibri"/>
        </w:rPr>
        <w:t>wider sustainability issues in cities</w:t>
      </w:r>
      <w:r w:rsidR="00085FD6">
        <w:rPr>
          <w:rFonts w:ascii="Calibri" w:eastAsia="Calibri" w:hAnsi="Calibri" w:cs="Calibri"/>
        </w:rPr>
        <w:t xml:space="preserve">. </w:t>
      </w:r>
    </w:p>
    <w:p w14:paraId="0427CB69" w14:textId="262A4B0C" w:rsidR="00164543" w:rsidRDefault="00663B88" w:rsidP="00C01B87">
      <w:pPr>
        <w:rPr>
          <w:rFonts w:ascii="Calibri" w:eastAsia="Calibri" w:hAnsi="Calibri" w:cs="Calibri"/>
        </w:rPr>
      </w:pPr>
      <w:r>
        <w:rPr>
          <w:rFonts w:ascii="Calibri" w:eastAsia="Calibri" w:hAnsi="Calibri" w:cs="Calibri"/>
        </w:rPr>
        <w:t>Overall t</w:t>
      </w:r>
      <w:r w:rsidR="0073450B">
        <w:rPr>
          <w:rFonts w:ascii="Calibri" w:eastAsia="Calibri" w:hAnsi="Calibri" w:cs="Calibri"/>
        </w:rPr>
        <w:t xml:space="preserve">his topic space </w:t>
      </w:r>
      <w:r w:rsidR="00E71A86">
        <w:rPr>
          <w:rFonts w:ascii="Calibri" w:eastAsia="Calibri" w:hAnsi="Calibri" w:cs="Calibri"/>
        </w:rPr>
        <w:t>is well aligned to</w:t>
      </w:r>
      <w:r>
        <w:rPr>
          <w:rFonts w:ascii="Calibri" w:eastAsia="Calibri" w:hAnsi="Calibri" w:cs="Calibri"/>
        </w:rPr>
        <w:t xml:space="preserve"> discussions in the literature</w:t>
      </w:r>
      <w:r w:rsidR="00E71A86">
        <w:rPr>
          <w:rFonts w:ascii="Calibri" w:eastAsia="Calibri" w:hAnsi="Calibri" w:cs="Calibri"/>
        </w:rPr>
        <w:t>, situating</w:t>
      </w:r>
      <w:r w:rsidR="0073450B">
        <w:rPr>
          <w:rFonts w:ascii="Calibri" w:eastAsia="Calibri" w:hAnsi="Calibri" w:cs="Calibri"/>
        </w:rPr>
        <w:t xml:space="preserve"> the urban context as the site of</w:t>
      </w:r>
      <w:r w:rsidR="00C01B87">
        <w:rPr>
          <w:rFonts w:ascii="Calibri" w:eastAsia="Calibri" w:hAnsi="Calibri" w:cs="Calibri"/>
        </w:rPr>
        <w:t xml:space="preserve"> everyday energy use </w:t>
      </w:r>
      <w:r w:rsidR="00737734">
        <w:rPr>
          <w:rFonts w:ascii="Calibri" w:eastAsia="Calibri" w:hAnsi="Calibri" w:cs="Calibri"/>
        </w:rPr>
        <w:t xml:space="preserve">via </w:t>
      </w:r>
      <w:r w:rsidR="00C01B87">
        <w:rPr>
          <w:rFonts w:ascii="Calibri" w:eastAsia="Calibri" w:hAnsi="Calibri" w:cs="Calibri"/>
        </w:rPr>
        <w:t>behaviours, practices and infrastructure provisioning</w:t>
      </w:r>
      <w:r w:rsidR="00737734">
        <w:rPr>
          <w:rFonts w:ascii="Calibri" w:eastAsia="Calibri" w:hAnsi="Calibri" w:cs="Calibri"/>
        </w:rPr>
        <w:t xml:space="preserve"> –</w:t>
      </w:r>
      <w:r w:rsidR="00B2561E">
        <w:rPr>
          <w:rFonts w:ascii="Calibri" w:eastAsia="Calibri" w:hAnsi="Calibri" w:cs="Calibri"/>
        </w:rPr>
        <w:t xml:space="preserve"> and hence </w:t>
      </w:r>
      <w:r w:rsidR="00C01B87">
        <w:rPr>
          <w:rFonts w:ascii="Calibri" w:eastAsia="Calibri" w:hAnsi="Calibri" w:cs="Calibri"/>
        </w:rPr>
        <w:t>the locus of demand-side mitigation measures</w:t>
      </w:r>
      <w:r w:rsidR="003F4427">
        <w:rPr>
          <w:rFonts w:ascii="Calibri" w:eastAsia="Calibri" w:hAnsi="Calibri" w:cs="Calibri"/>
        </w:rPr>
        <w:t xml:space="preserve"> </w:t>
      </w:r>
      <w:r w:rsidR="003F4427">
        <w:rPr>
          <w:rFonts w:ascii="Calibri" w:eastAsia="Calibri" w:hAnsi="Calibri" w:cs="Calibri"/>
        </w:rPr>
        <w:fldChar w:fldCharType="begin" w:fldLock="1"/>
      </w:r>
      <w:r w:rsidR="003D2D7B">
        <w:rPr>
          <w:rFonts w:ascii="Calibri" w:eastAsia="Calibri" w:hAnsi="Calibri" w:cs="Calibri"/>
        </w:rPr>
        <w:instrText>ADDIN CSL_CITATION { "citationItems" : [ { "id" : "ITEM-1", "itemData" : { "DOI" : "10.1146/annurev-environ-110615-085428", "ISSN" : "15435938", "abstract" : "The assessment literature on climate change solutions to date has emphasized technologies and options based on cost-effectiveness analysis. However, many solutions to climate change mitigation misalign with such analytical frameworks. Here, we examine demand-side solutions, a crucial class of mitigation options that go beyond technological specification and cost-benefit analysis. To do so, we synthesize demand-side mitigation options in the urban, building, transport, and agricultural sectors. We also highlight the specific nature of demand-side solutions in the context of development. We then discuss key analytical considerations to integrate demand-side options into overarching assessments on mitigation. Such a framework would include infrastructure solutions that interact with endogenous preference formation. Both hard infrastructures, such as the built environment, and soft infrastructures, such as habits and norms, shape behavior and as a consequence offer significant potential for reducing overall energy demand and greenhouse gas emissions. We conclude that systemic infrastructural and behavioral change will likely be a necessary component of a transition to a low-carbon society. [ABSTRACT FROM AUTHOR]", "author" : [ { "dropping-particle" : "", "family" : "Creutzig", "given" : "Felix",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&amp; Resources", "id" : "ITEM-1", "issue" : "1", "issued" : { "date-parts" : [ [ "2016" ] ] }, "page" : "173-198", "title" : "Beyond Technology: Demand-Side Solutions for Climate Change Mitigation.", "type" : "article-journal", "volume" : "41" }, "uris" : [ "http://www.mendeley.com/documents/?uuid=b99c036c-6e7a-4d1a-94bd-e187ae514817" ] }, { "id" : "ITEM-2", "itemData" : { "DOI" : "10.1038/s41558-018-0121-1", "author" : [ { "dropping-particle" : "", "family" : "Creutzig", "given" : "Felix", "non-dropping-particle" : "", "parse-names" : false, "suffix" : "" }, { "dropping-particle" : "", "family" : "Roy", "given" : "Joyashree", "non-dropping-particle" : "", "parse-names" : false, "suffix" : "" }, { "dropping-particle" : "", "family" : "Lamb", "given" : "William F.", "non-dropping-particle" : "", "parse-names" : false, "suffix" : "" }, { "dropping-particle" : "", "family" : "Azevedo", "given" : "In\u00eas M.L.", "non-dropping-particle" : "", "parse-names" : false, "suffix" : "" }, { "dropping-particle" : "", "family" : "Bruin,", "given" : "Wandi Bruine", "non-dropping-particle" : "de", "parse-names" : false, "suffix" : "" }, { "dropping-particle" : "", "family" : "Dalkmann", "given" : "Holger", "non-dropping-particle" : "", "parse-names" : false, "suffix" : "" }, { "dropping-particle" : "", "family" : "Edelenbosch", "given" : "Oreane Y.", "non-dropping-particle" : "", "parse-names" : false, "suffix" : "" }, { "dropping-particle" : "", "family" : "Geels", "given" : "Frank W.", "non-dropping-particle" : "", "parse-names" : false, "suffix" : "" }, { "dropping-particle" : "", "family" : "Gr\u00fcbler", "given" : "Arnulf", "non-dropping-particle" : "", "parse-names" : false, "suffix" : "" }, { "dropping-particle" : "", "family" : "Hepburn", "given" : "Cameron", "non-dropping-particle" : "", "parse-names" : false, "suffix" : "" }, { "dropping-particle" : "", "family" : "Hertwich", "given" : "Edgar", "non-dropping-particle" : "", "parse-names" : false, "suffix" : "" }, { "dropping-particle" : "", "family" : "Khosla", "given" : "Radhika", "non-dropping-particle" : "", "parse-names" : false, "suffix" : "" }, { "dropping-particle" : "", "family" : "Mattauch", "given" : "Linus", "non-dropping-particle" : "", "parse-names" : false, "suffix" : "" }, { "dropping-particle" : "", "family" : "Minx", "given" : "Jan C.", "non-dropping-particle" : "", "parse-names" : false, "suffix" : "" }, { "dropping-particle" : "", "family" : "Ramakrishnan", "given" : "Anjali", "non-dropping-particle" : "", "parse-names" : false, "suffix" : "" }, { "dropping-particle" : "", "family" : "Rao", "given" : "Narasimha", "non-dropping-particle" : "", "parse-names" : false, "suffix" : "" }, { "dropping-particle" : "", "family" : "Steinberger", "given" : "Julia", "non-dropping-particle" : "", "parse-names" : false, "suffix" : "" }, { "dropping-particle" : "", "family" : "Tavoni", "given" : "Massimo", "non-dropping-particle" : "", "parse-names" : false, "suffix" : "" }, { "dropping-particle" : "", "family" : "\u00dcrge-Vorsatz", "given" : "Diana", "non-dropping-particle" : "", "parse-names" : false, "suffix" : "" }, { "dropping-particle" : "", "family" : "Weber", "given" : "Elke U.", "non-dropping-particle" : "", "parse-names" : false, "suffix" : "" } ], "container-title" : "Nature Climate Change", "id" : "ITEM-2", "issue" : "April", "issued" : { "date-parts" : [ [ "2018" ] ] }, "page" : "260-271", "title" : "Towards demand-side solutions for mitigating climate change", "type" : "article-journal", "volume" : "8" }, "uris" : [ "http://www.mendeley.com/documents/?uuid=fb3dcf30-eb56-4283-b79a-957a86896efe" ] } ], "mendeley" : { "formattedCitation" : "&lt;sup&gt;15,16&lt;/sup&gt;", "plainTextFormattedCitation" : "15,16", "previouslyFormattedCitation" : "&lt;sup&gt;15,16&lt;/sup&gt;" }, "properties" : {  }, "schema" : "https://github.com/citation-style-language/schema/raw/master/csl-citation.json" }</w:instrText>
      </w:r>
      <w:r w:rsidR="003F4427">
        <w:rPr>
          <w:rFonts w:ascii="Calibri" w:eastAsia="Calibri" w:hAnsi="Calibri" w:cs="Calibri"/>
        </w:rPr>
        <w:fldChar w:fldCharType="separate"/>
      </w:r>
      <w:r w:rsidR="003D2D7B" w:rsidRPr="003D2D7B">
        <w:rPr>
          <w:rFonts w:ascii="Calibri" w:eastAsia="Calibri" w:hAnsi="Calibri" w:cs="Calibri"/>
          <w:noProof/>
          <w:vertAlign w:val="superscript"/>
        </w:rPr>
        <w:t>15,16</w:t>
      </w:r>
      <w:r w:rsidR="003F4427">
        <w:rPr>
          <w:rFonts w:ascii="Calibri" w:eastAsia="Calibri" w:hAnsi="Calibri" w:cs="Calibri"/>
        </w:rPr>
        <w:fldChar w:fldCharType="end"/>
      </w:r>
      <w:r w:rsidR="003F4427">
        <w:rPr>
          <w:rFonts w:ascii="Calibri" w:eastAsia="Calibri" w:hAnsi="Calibri" w:cs="Calibri"/>
        </w:rPr>
        <w:t xml:space="preserve">. </w:t>
      </w:r>
      <w:r w:rsidR="00085FD6">
        <w:rPr>
          <w:rFonts w:ascii="Calibri" w:eastAsia="Calibri" w:hAnsi="Calibri" w:cs="Calibri"/>
        </w:rPr>
        <w:t xml:space="preserve">It also </w:t>
      </w:r>
      <w:r w:rsidR="00A45AAD">
        <w:rPr>
          <w:rFonts w:ascii="Calibri" w:eastAsia="Calibri" w:hAnsi="Calibri" w:cs="Calibri"/>
        </w:rPr>
        <w:t xml:space="preserve">confirms </w:t>
      </w:r>
      <w:r w:rsidR="00085FD6">
        <w:rPr>
          <w:rFonts w:ascii="Calibri" w:eastAsia="Calibri" w:hAnsi="Calibri" w:cs="Calibri"/>
        </w:rPr>
        <w:t>that the urban literature, and case studies more specifically, are directly addressing clusters of issues at the heart of the 2030 Agenda for Sustainable Development</w:t>
      </w:r>
      <w:r w:rsidR="00A45AAD">
        <w:rPr>
          <w:rFonts w:ascii="Calibri" w:eastAsia="Calibri" w:hAnsi="Calibri" w:cs="Calibri"/>
        </w:rPr>
        <w:t>,</w:t>
      </w:r>
      <w:r w:rsidR="00085FD6">
        <w:rPr>
          <w:rFonts w:ascii="Calibri" w:eastAsia="Calibri" w:hAnsi="Calibri" w:cs="Calibri"/>
        </w:rPr>
        <w:t xml:space="preserve"> e.g. on vehicle</w:t>
      </w:r>
      <w:r w:rsidR="00A45AAD">
        <w:rPr>
          <w:rFonts w:ascii="Calibri" w:eastAsia="Calibri" w:hAnsi="Calibri" w:cs="Calibri"/>
        </w:rPr>
        <w:t>s, mobility and human health (</w:t>
      </w:r>
      <w:commentRangeStart w:id="53"/>
      <w:r w:rsidR="00A45AAD">
        <w:rPr>
          <w:rFonts w:ascii="Calibri" w:eastAsia="Calibri" w:hAnsi="Calibri" w:cs="Calibri"/>
        </w:rPr>
        <w:t>REF</w:t>
      </w:r>
      <w:commentRangeEnd w:id="53"/>
      <w:r w:rsidR="00A45AAD">
        <w:rPr>
          <w:rStyle w:val="CommentReference"/>
        </w:rPr>
        <w:commentReference w:id="53"/>
      </w:r>
      <w:r w:rsidR="00A45AAD">
        <w:rPr>
          <w:rFonts w:ascii="Calibri" w:eastAsia="Calibri" w:hAnsi="Calibri" w:cs="Calibri"/>
        </w:rPr>
        <w:t>);</w:t>
      </w:r>
      <w:r w:rsidR="00085FD6">
        <w:rPr>
          <w:rFonts w:ascii="Calibri" w:eastAsia="Calibri" w:hAnsi="Calibri" w:cs="Calibri"/>
        </w:rPr>
        <w:t xml:space="preserve"> or </w:t>
      </w:r>
      <w:r w:rsidR="00A45AAD">
        <w:rPr>
          <w:rFonts w:ascii="Calibri" w:eastAsia="Calibri" w:hAnsi="Calibri" w:cs="Calibri"/>
        </w:rPr>
        <w:t>urban governance practices for mitigation and adaptation (</w:t>
      </w:r>
      <w:commentRangeStart w:id="54"/>
      <w:r w:rsidR="00A45AAD">
        <w:rPr>
          <w:rFonts w:ascii="Calibri" w:eastAsia="Calibri" w:hAnsi="Calibri" w:cs="Calibri"/>
        </w:rPr>
        <w:t>REF</w:t>
      </w:r>
      <w:commentRangeEnd w:id="54"/>
      <w:r w:rsidR="00A45AAD">
        <w:rPr>
          <w:rStyle w:val="CommentReference"/>
        </w:rPr>
        <w:commentReference w:id="54"/>
      </w:r>
      <w:r w:rsidR="00A45AAD">
        <w:rPr>
          <w:rFonts w:ascii="Calibri" w:eastAsia="Calibri" w:hAnsi="Calibri" w:cs="Calibri"/>
        </w:rPr>
        <w:t>).</w:t>
      </w:r>
    </w:p>
    <w:p w14:paraId="45B4C8F7" w14:textId="72919E14" w:rsidR="00737734" w:rsidRDefault="008466F3" w:rsidP="002448F1">
      <w:pPr>
        <w:rPr>
          <w:rFonts w:ascii="Calibri" w:eastAsia="Calibri" w:hAnsi="Calibri" w:cs="Calibri"/>
        </w:rPr>
      </w:pPr>
      <w:r>
        <w:rPr>
          <w:rFonts w:ascii="Calibri" w:eastAsia="Calibri" w:hAnsi="Calibri" w:cs="Calibri"/>
        </w:rPr>
        <w:t xml:space="preserve">Regional divisions in topics might be expected from the literature. </w:t>
      </w:r>
      <w:r w:rsidR="00994AE5">
        <w:rPr>
          <w:rFonts w:ascii="Calibri" w:eastAsia="Calibri" w:hAnsi="Calibri" w:cs="Calibri"/>
        </w:rPr>
        <w:t xml:space="preserve">Figure 3 </w:t>
      </w:r>
      <w:r w:rsidR="00366F03">
        <w:rPr>
          <w:rFonts w:ascii="Calibri" w:eastAsia="Calibri" w:hAnsi="Calibri" w:cs="Calibri"/>
        </w:rPr>
        <w:t xml:space="preserve">lists the </w:t>
      </w:r>
      <w:r w:rsidR="00E71A86">
        <w:rPr>
          <w:rFonts w:ascii="Calibri" w:eastAsia="Calibri" w:hAnsi="Calibri" w:cs="Calibri"/>
        </w:rPr>
        <w:t>frequently and infrequently occurring topics by region</w:t>
      </w:r>
      <w:r>
        <w:rPr>
          <w:rFonts w:ascii="Calibri" w:eastAsia="Calibri" w:hAnsi="Calibri" w:cs="Calibri"/>
        </w:rPr>
        <w:t>, bearing this out</w:t>
      </w:r>
      <w:r w:rsidR="00E71A86">
        <w:rPr>
          <w:rFonts w:ascii="Calibri" w:eastAsia="Calibri" w:hAnsi="Calibri" w:cs="Calibri"/>
        </w:rPr>
        <w:t>.</w:t>
      </w:r>
      <w:r w:rsidR="00737734">
        <w:rPr>
          <w:rFonts w:ascii="Calibri" w:eastAsia="Calibri" w:hAnsi="Calibri" w:cs="Calibri"/>
        </w:rPr>
        <w:t xml:space="preserve"> For instance,</w:t>
      </w:r>
      <w:r w:rsidR="002448F1">
        <w:rPr>
          <w:rFonts w:ascii="Calibri" w:eastAsia="Calibri" w:hAnsi="Calibri" w:cs="Calibri"/>
        </w:rPr>
        <w:t xml:space="preserve"> the topic of urban governance, which captures policies and policy-making, is prevalent in all regions with the exception of Asia, where studies focus instead on CO</w:t>
      </w:r>
      <w:r w:rsidR="002448F1" w:rsidRPr="002448F1">
        <w:rPr>
          <w:rFonts w:ascii="Calibri" w:eastAsia="Calibri" w:hAnsi="Calibri" w:cs="Calibri"/>
          <w:vertAlign w:val="subscript"/>
        </w:rPr>
        <w:t>2</w:t>
      </w:r>
      <w:r w:rsidR="002448F1">
        <w:rPr>
          <w:rFonts w:ascii="Calibri" w:eastAsia="Calibri" w:hAnsi="Calibri" w:cs="Calibri"/>
        </w:rPr>
        <w:t xml:space="preserve"> emissions accounting and structural issues of urban form. We also observe regional variations in adaptation focus (Africa, Latin America and Oceania), supply-side studies (Europe, North America), …</w:t>
      </w:r>
    </w:p>
    <w:p w14:paraId="193643D5" w14:textId="72F9B7F1" w:rsidR="00D731EA" w:rsidRPr="00D731EA" w:rsidRDefault="00D731EA" w:rsidP="00166C51">
      <w:pPr>
        <w:rPr>
          <w:rFonts w:ascii="Calibri" w:eastAsia="Calibri" w:hAnsi="Calibri" w:cs="Calibri"/>
        </w:rPr>
      </w:pPr>
      <w:r w:rsidRPr="00D731EA">
        <w:rPr>
          <w:rFonts w:ascii="Calibri" w:eastAsia="Calibri" w:hAnsi="Calibri" w:cs="Calibri"/>
        </w:rPr>
        <w:t xml:space="preserve">[Paragraph on </w:t>
      </w:r>
      <w:r>
        <w:rPr>
          <w:rFonts w:ascii="Calibri" w:eastAsia="Calibri" w:hAnsi="Calibri" w:cs="Calibri"/>
        </w:rPr>
        <w:t>scenario words].</w:t>
      </w:r>
    </w:p>
    <w:p w14:paraId="38779EB1" w14:textId="42FE4564" w:rsidR="000D7FE3" w:rsidRDefault="006822A6" w:rsidP="00166C51">
      <w:pPr>
        <w:rPr>
          <w:rFonts w:ascii="Calibri" w:eastAsia="Calibri" w:hAnsi="Calibri" w:cs="Calibri"/>
          <w:b/>
        </w:rPr>
      </w:pPr>
      <w:r>
        <w:rPr>
          <w:rFonts w:ascii="Calibri" w:eastAsia="Calibri" w:hAnsi="Calibri" w:cs="Calibri"/>
          <w:b/>
        </w:rPr>
        <w:t>F</w:t>
      </w:r>
      <w:r w:rsidR="00905EA8">
        <w:rPr>
          <w:rFonts w:ascii="Calibri" w:eastAsia="Calibri" w:hAnsi="Calibri" w:cs="Calibri"/>
          <w:b/>
        </w:rPr>
        <w:t>ragmented</w:t>
      </w:r>
      <w:r w:rsidR="000D7FE3">
        <w:rPr>
          <w:rFonts w:ascii="Calibri" w:eastAsia="Calibri" w:hAnsi="Calibri" w:cs="Calibri"/>
          <w:b/>
        </w:rPr>
        <w:t xml:space="preserve"> </w:t>
      </w:r>
      <w:r w:rsidR="00CA4E85">
        <w:rPr>
          <w:rFonts w:ascii="Calibri" w:eastAsia="Calibri" w:hAnsi="Calibri" w:cs="Calibri"/>
          <w:b/>
        </w:rPr>
        <w:t>case comparisons</w:t>
      </w:r>
      <w:r w:rsidR="00D027C2">
        <w:rPr>
          <w:rFonts w:ascii="Calibri" w:eastAsia="Calibri" w:hAnsi="Calibri" w:cs="Calibri"/>
          <w:b/>
        </w:rPr>
        <w:t>,</w:t>
      </w:r>
      <w:r>
        <w:rPr>
          <w:rFonts w:ascii="Calibri" w:eastAsia="Calibri" w:hAnsi="Calibri" w:cs="Calibri"/>
          <w:b/>
        </w:rPr>
        <w:t xml:space="preserve"> few formal reviews</w:t>
      </w:r>
    </w:p>
    <w:p w14:paraId="70EDF0D0" w14:textId="4C701344" w:rsidR="008E3FB3" w:rsidRDefault="00EF2891" w:rsidP="008E3FB3">
      <w:pPr>
        <w:rPr>
          <w:rFonts w:ascii="Calibri" w:eastAsia="Calibri" w:hAnsi="Calibri" w:cs="Calibri"/>
        </w:rPr>
      </w:pPr>
      <w:r>
        <w:rPr>
          <w:rFonts w:ascii="Calibri" w:eastAsia="Calibri" w:hAnsi="Calibri" w:cs="Calibri"/>
        </w:rPr>
        <w:t>C</w:t>
      </w:r>
      <w:r w:rsidR="008E3FB3">
        <w:rPr>
          <w:rFonts w:ascii="Calibri" w:eastAsia="Calibri" w:hAnsi="Calibri" w:cs="Calibri"/>
        </w:rPr>
        <w:t xml:space="preserve">omparative </w:t>
      </w:r>
      <w:r>
        <w:rPr>
          <w:rFonts w:ascii="Calibri" w:eastAsia="Calibri" w:hAnsi="Calibri" w:cs="Calibri"/>
        </w:rPr>
        <w:t xml:space="preserve">urban </w:t>
      </w:r>
      <w:r w:rsidR="008E3FB3">
        <w:rPr>
          <w:rFonts w:ascii="Calibri" w:eastAsia="Calibri" w:hAnsi="Calibri" w:cs="Calibri"/>
        </w:rPr>
        <w:t>research is key to generating broader insights from individual cases</w:t>
      </w:r>
      <w:r>
        <w:rPr>
          <w:rFonts w:ascii="Calibri" w:eastAsia="Calibri" w:hAnsi="Calibri" w:cs="Calibri"/>
        </w:rPr>
        <w:t xml:space="preserve"> – and for compensating for lacking knowledge on particular cities, regions and topics</w:t>
      </w:r>
      <w:r w:rsidR="008E3FB3">
        <w:rPr>
          <w:rFonts w:ascii="Calibri" w:eastAsia="Calibri" w:hAnsi="Calibri" w:cs="Calibri"/>
        </w:rPr>
        <w:t>. Cities are known to provide fertile ground</w:t>
      </w:r>
      <w:r w:rsidR="002D6DF5">
        <w:rPr>
          <w:rFonts w:ascii="Calibri" w:eastAsia="Calibri" w:hAnsi="Calibri" w:cs="Calibri"/>
        </w:rPr>
        <w:t xml:space="preserve"> </w:t>
      </w:r>
      <w:r w:rsidR="008E3FB3">
        <w:rPr>
          <w:rFonts w:ascii="Calibri" w:eastAsia="Calibri" w:hAnsi="Calibri" w:cs="Calibri"/>
        </w:rPr>
        <w:t xml:space="preserve">for comparison: </w:t>
      </w:r>
      <w:r w:rsidR="005C7E55">
        <w:rPr>
          <w:rFonts w:ascii="Calibri" w:eastAsia="Calibri" w:hAnsi="Calibri" w:cs="Calibri"/>
        </w:rPr>
        <w:t xml:space="preserve">they experience </w:t>
      </w:r>
      <w:r w:rsidR="005C7E55" w:rsidRPr="00EB67D2">
        <w:rPr>
          <w:rFonts w:ascii="Calibri" w:eastAsia="Calibri" w:hAnsi="Calibri" w:cs="Calibri"/>
        </w:rPr>
        <w:t xml:space="preserve">similar dynamics of urbanisation and agglomeration </w:t>
      </w:r>
      <w:r w:rsidR="005C7E55" w:rsidRPr="00EB67D2">
        <w:rPr>
          <w:rFonts w:ascii="Calibri" w:eastAsia="Calibri" w:hAnsi="Calibri" w:cs="Calibri"/>
        </w:rPr>
        <w:fldChar w:fldCharType="begin" w:fldLock="1"/>
      </w:r>
      <w:r w:rsidR="005C7E55">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5C7E55" w:rsidRPr="00EB67D2">
        <w:rPr>
          <w:rFonts w:ascii="Calibri" w:eastAsia="Calibri" w:hAnsi="Calibri" w:cs="Calibri"/>
        </w:rPr>
        <w:fldChar w:fldCharType="separate"/>
      </w:r>
      <w:r w:rsidR="005C7E55" w:rsidRPr="00EB67D2">
        <w:rPr>
          <w:rFonts w:ascii="Calibri" w:eastAsia="Calibri" w:hAnsi="Calibri" w:cs="Calibri"/>
          <w:noProof/>
          <w:vertAlign w:val="superscript"/>
        </w:rPr>
        <w:t>2</w:t>
      </w:r>
      <w:r w:rsidR="005C7E55" w:rsidRPr="00EB67D2">
        <w:rPr>
          <w:rFonts w:ascii="Calibri" w:eastAsia="Calibri" w:hAnsi="Calibri" w:cs="Calibri"/>
        </w:rPr>
        <w:fldChar w:fldCharType="end"/>
      </w:r>
      <w:r w:rsidR="005C7E55" w:rsidRPr="00EB67D2">
        <w:rPr>
          <w:rFonts w:ascii="Calibri" w:eastAsia="Calibri" w:hAnsi="Calibri" w:cs="Calibri"/>
        </w:rPr>
        <w:t xml:space="preserve">, are faced with structurally comparable decarbonisation challenges </w:t>
      </w:r>
      <w:r w:rsidR="005C7E55" w:rsidRPr="00EB67D2">
        <w:rPr>
          <w:rFonts w:ascii="Calibri" w:eastAsia="Calibri" w:hAnsi="Calibri" w:cs="Calibri"/>
        </w:rPr>
        <w:fldChar w:fldCharType="begin" w:fldLock="1"/>
      </w:r>
      <w:r w:rsidR="005C7E55">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"&lt;sup&gt;3&lt;/sup&gt;", "plainTextFormattedCitation" : "3", "previouslyFormattedCitation" : "&lt;sup&gt;3&lt;/sup&gt;" }, "properties" : {  }, "schema" : "https://github.com/citation-style-language/schema/raw/master/csl-citation.json" }</w:instrText>
      </w:r>
      <w:r w:rsidR="005C7E55" w:rsidRPr="00EB67D2">
        <w:rPr>
          <w:rFonts w:ascii="Calibri" w:eastAsia="Calibri" w:hAnsi="Calibri" w:cs="Calibri"/>
        </w:rPr>
        <w:fldChar w:fldCharType="separate"/>
      </w:r>
      <w:r w:rsidR="005C7E55" w:rsidRPr="00EB67D2">
        <w:rPr>
          <w:rFonts w:ascii="Calibri" w:eastAsia="Calibri" w:hAnsi="Calibri" w:cs="Calibri"/>
          <w:noProof/>
          <w:vertAlign w:val="superscript"/>
        </w:rPr>
        <w:t>3</w:t>
      </w:r>
      <w:r w:rsidR="005C7E55" w:rsidRPr="00EB67D2">
        <w:rPr>
          <w:rFonts w:ascii="Calibri" w:eastAsia="Calibri" w:hAnsi="Calibri" w:cs="Calibri"/>
        </w:rPr>
        <w:fldChar w:fldCharType="end"/>
      </w:r>
      <w:r w:rsidR="005C7E55" w:rsidRPr="00EB67D2">
        <w:rPr>
          <w:rFonts w:ascii="Calibri" w:eastAsia="Calibri" w:hAnsi="Calibri" w:cs="Calibri"/>
        </w:rPr>
        <w:t xml:space="preserve">, and are </w:t>
      </w:r>
      <w:r w:rsidR="005C7E55" w:rsidRPr="00EB67D2">
        <w:rPr>
          <w:rFonts w:ascii="Calibri" w:eastAsia="Calibri" w:hAnsi="Calibri" w:cs="Calibri"/>
        </w:rPr>
        <w:lastRenderedPageBreak/>
        <w:t xml:space="preserve">increasingly interconnected through trade, globalisation, and </w:t>
      </w:r>
      <w:r w:rsidR="005C7E55">
        <w:rPr>
          <w:rFonts w:ascii="Calibri" w:eastAsia="Calibri" w:hAnsi="Calibri" w:cs="Calibri"/>
        </w:rPr>
        <w:t xml:space="preserve">coordinated </w:t>
      </w:r>
      <w:r w:rsidR="005C7E55" w:rsidRPr="00EB67D2">
        <w:rPr>
          <w:rFonts w:ascii="Calibri" w:eastAsia="Calibri" w:hAnsi="Calibri" w:cs="Calibri"/>
        </w:rPr>
        <w:t xml:space="preserve">social or political movements </w:t>
      </w:r>
      <w:r w:rsidR="005C7E55" w:rsidRPr="00EB67D2">
        <w:rPr>
          <w:rFonts w:ascii="Calibri" w:eastAsia="Calibri" w:hAnsi="Calibri" w:cs="Calibri"/>
        </w:rPr>
        <w:fldChar w:fldCharType="begin" w:fldLock="1"/>
      </w:r>
      <w:r w:rsidR="005C7E55">
        <w:rPr>
          <w:rFonts w:ascii="Calibri" w:eastAsia="Calibri" w:hAnsi="Calibri" w:cs="Calibri"/>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"mendeley" : { "formattedCitation" : "&lt;sup&gt;4,5&lt;/sup&gt;", "plainTextFormattedCitation" : "4,5", "previouslyFormattedCitation" : "&lt;sup&gt;4,5&lt;/sup&gt;" }, "properties" : {  }, "schema" : "https://github.com/citation-style-language/schema/raw/master/csl-citation.json" }</w:instrText>
      </w:r>
      <w:r w:rsidR="005C7E55" w:rsidRPr="00EB67D2">
        <w:rPr>
          <w:rFonts w:ascii="Calibri" w:eastAsia="Calibri" w:hAnsi="Calibri" w:cs="Calibri"/>
        </w:rPr>
        <w:fldChar w:fldCharType="separate"/>
      </w:r>
      <w:r w:rsidR="005C7E55" w:rsidRPr="00EB67D2">
        <w:rPr>
          <w:rFonts w:ascii="Calibri" w:eastAsia="Calibri" w:hAnsi="Calibri" w:cs="Calibri"/>
          <w:noProof/>
          <w:vertAlign w:val="superscript"/>
        </w:rPr>
        <w:t>4,5</w:t>
      </w:r>
      <w:r w:rsidR="005C7E55" w:rsidRPr="00EB67D2">
        <w:rPr>
          <w:rFonts w:ascii="Calibri" w:eastAsia="Calibri" w:hAnsi="Calibri" w:cs="Calibri"/>
        </w:rPr>
        <w:fldChar w:fldCharType="end"/>
      </w:r>
      <w:r w:rsidR="0005792C">
        <w:rPr>
          <w:rFonts w:ascii="Calibri" w:eastAsia="Calibri" w:hAnsi="Calibri" w:cs="Calibri"/>
        </w:rPr>
        <w:t>.</w:t>
      </w:r>
      <w:r w:rsidR="0078207F">
        <w:rPr>
          <w:rFonts w:ascii="Calibri" w:eastAsia="Calibri" w:hAnsi="Calibri" w:cs="Calibri"/>
        </w:rPr>
        <w:t xml:space="preserve"> </w:t>
      </w:r>
      <w:r w:rsidR="008E3FB3">
        <w:rPr>
          <w:rFonts w:ascii="Calibri" w:eastAsia="Calibri" w:hAnsi="Calibri" w:cs="Calibri"/>
        </w:rPr>
        <w:t xml:space="preserve">We therefore expect to see a </w:t>
      </w:r>
      <w:r w:rsidR="00255BFC">
        <w:rPr>
          <w:rFonts w:ascii="Calibri" w:eastAsia="Calibri" w:hAnsi="Calibri" w:cs="Calibri"/>
        </w:rPr>
        <w:t>sizable</w:t>
      </w:r>
      <w:r w:rsidR="008E3FB3">
        <w:rPr>
          <w:rFonts w:ascii="Calibri" w:eastAsia="Calibri" w:hAnsi="Calibri" w:cs="Calibri"/>
        </w:rPr>
        <w:t xml:space="preserve"> </w:t>
      </w:r>
      <w:r w:rsidR="00255BFC">
        <w:rPr>
          <w:rFonts w:ascii="Calibri" w:eastAsia="Calibri" w:hAnsi="Calibri" w:cs="Calibri"/>
        </w:rPr>
        <w:t xml:space="preserve">portion of the case study literature </w:t>
      </w:r>
      <w:r w:rsidR="00F26499">
        <w:rPr>
          <w:rFonts w:ascii="Calibri" w:eastAsia="Calibri" w:hAnsi="Calibri" w:cs="Calibri"/>
        </w:rPr>
        <w:t xml:space="preserve">dedicated to </w:t>
      </w:r>
      <w:r w:rsidR="00255BFC">
        <w:rPr>
          <w:rFonts w:ascii="Calibri" w:eastAsia="Calibri" w:hAnsi="Calibri" w:cs="Calibri"/>
        </w:rPr>
        <w:t>comparing an</w:t>
      </w:r>
      <w:r>
        <w:rPr>
          <w:rFonts w:ascii="Calibri" w:eastAsia="Calibri" w:hAnsi="Calibri" w:cs="Calibri"/>
        </w:rPr>
        <w:t>d contrasting urban experiences</w:t>
      </w:r>
      <w:r w:rsidR="00EA59A1">
        <w:rPr>
          <w:rFonts w:ascii="Calibri" w:eastAsia="Calibri" w:hAnsi="Calibri" w:cs="Calibri"/>
        </w:rPr>
        <w:t>.</w:t>
      </w:r>
    </w:p>
    <w:p w14:paraId="6475AC52" w14:textId="7A4A853A" w:rsidR="0078207F" w:rsidRDefault="0039083A" w:rsidP="00190846">
      <w:pPr>
        <w:rPr>
          <w:rFonts w:ascii="Calibri" w:eastAsia="Calibri" w:hAnsi="Calibri" w:cs="Calibri"/>
        </w:rPr>
      </w:pPr>
      <w:r>
        <w:rPr>
          <w:rFonts w:ascii="Calibri" w:eastAsia="Calibri" w:hAnsi="Calibri" w:cs="Calibri"/>
        </w:rPr>
        <w:t xml:space="preserve">Approximately 25% of the case studies we identify </w:t>
      </w:r>
      <w:r w:rsidR="00E9390C">
        <w:rPr>
          <w:rFonts w:ascii="Calibri" w:eastAsia="Calibri" w:hAnsi="Calibri" w:cs="Calibri"/>
        </w:rPr>
        <w:t xml:space="preserve">have a comparative orientation – insofar as </w:t>
      </w:r>
      <w:r>
        <w:rPr>
          <w:rFonts w:ascii="Calibri" w:eastAsia="Calibri" w:hAnsi="Calibri" w:cs="Calibri"/>
        </w:rPr>
        <w:t>they refer to more than one city in the abstract.</w:t>
      </w:r>
      <w:r w:rsidR="00E1657D">
        <w:rPr>
          <w:rFonts w:ascii="Calibri" w:eastAsia="Calibri" w:hAnsi="Calibri" w:cs="Calibri"/>
        </w:rPr>
        <w:t xml:space="preserve"> </w:t>
      </w:r>
      <w:r w:rsidR="00E9390C">
        <w:rPr>
          <w:rFonts w:ascii="Calibri" w:eastAsia="Calibri" w:hAnsi="Calibri" w:cs="Calibri"/>
        </w:rPr>
        <w:t xml:space="preserve">There </w:t>
      </w:r>
      <w:r w:rsidR="00190846">
        <w:rPr>
          <w:rFonts w:ascii="Calibri" w:eastAsia="Calibri" w:hAnsi="Calibri" w:cs="Calibri"/>
        </w:rPr>
        <w:t>is a broadly even spread of comparative research across regions and agglomeration sizes. The direction of comparisons, however, are typically limited to within global regions</w:t>
      </w:r>
      <w:r w:rsidR="00302A3D">
        <w:rPr>
          <w:rFonts w:ascii="Calibri" w:eastAsia="Calibri" w:hAnsi="Calibri" w:cs="Calibri"/>
        </w:rPr>
        <w:t xml:space="preserve">: European cities, for instance, </w:t>
      </w:r>
      <w:r w:rsidR="00E75184">
        <w:rPr>
          <w:rFonts w:ascii="Calibri" w:eastAsia="Calibri" w:hAnsi="Calibri" w:cs="Calibri"/>
        </w:rPr>
        <w:t>are</w:t>
      </w:r>
      <w:r w:rsidR="00190846">
        <w:rPr>
          <w:rFonts w:ascii="Calibri" w:eastAsia="Calibri" w:hAnsi="Calibri" w:cs="Calibri"/>
        </w:rPr>
        <w:t xml:space="preserve"> </w:t>
      </w:r>
      <w:r w:rsidR="00302A3D">
        <w:rPr>
          <w:rFonts w:ascii="Calibri" w:eastAsia="Calibri" w:hAnsi="Calibri" w:cs="Calibri"/>
        </w:rPr>
        <w:t xml:space="preserve">most often </w:t>
      </w:r>
      <w:r w:rsidR="00190846">
        <w:rPr>
          <w:rFonts w:ascii="Calibri" w:eastAsia="Calibri" w:hAnsi="Calibri" w:cs="Calibri"/>
        </w:rPr>
        <w:t xml:space="preserve">compared to other European cities. Only </w:t>
      </w:r>
      <w:r w:rsidR="00E9390C">
        <w:rPr>
          <w:rFonts w:ascii="Calibri" w:eastAsia="Calibri" w:hAnsi="Calibri" w:cs="Calibri"/>
        </w:rPr>
        <w:t xml:space="preserve">X studies draw comparisons </w:t>
      </w:r>
      <w:r w:rsidR="00190846">
        <w:rPr>
          <w:rFonts w:ascii="Calibri" w:eastAsia="Calibri" w:hAnsi="Calibri" w:cs="Calibri"/>
        </w:rPr>
        <w:t xml:space="preserve">across regions, with the major </w:t>
      </w:r>
      <w:r w:rsidR="0078207F">
        <w:rPr>
          <w:rFonts w:ascii="Calibri" w:eastAsia="Calibri" w:hAnsi="Calibri" w:cs="Calibri"/>
        </w:rPr>
        <w:t xml:space="preserve">couplings </w:t>
      </w:r>
      <w:r w:rsidR="00190846">
        <w:rPr>
          <w:rFonts w:ascii="Calibri" w:eastAsia="Calibri" w:hAnsi="Calibri" w:cs="Calibri"/>
        </w:rPr>
        <w:t xml:space="preserve">being </w:t>
      </w:r>
      <w:r w:rsidR="0078207F">
        <w:rPr>
          <w:rFonts w:ascii="Calibri" w:eastAsia="Calibri" w:hAnsi="Calibri" w:cs="Calibri"/>
        </w:rPr>
        <w:t>North America and Europe (115 studies), Europe and Asia (107 studies), and North America and Asia (99 studies)</w:t>
      </w:r>
      <w:r w:rsidR="00EA59A1">
        <w:rPr>
          <w:rFonts w:ascii="Calibri" w:eastAsia="Calibri" w:hAnsi="Calibri" w:cs="Calibri"/>
        </w:rPr>
        <w:t xml:space="preserve">, while </w:t>
      </w:r>
      <w:r w:rsidR="0078207F">
        <w:rPr>
          <w:rFonts w:ascii="Calibri" w:eastAsia="Calibri" w:hAnsi="Calibri" w:cs="Calibri"/>
        </w:rPr>
        <w:t xml:space="preserve">South-South comparisons are </w:t>
      </w:r>
      <w:r w:rsidR="00190846">
        <w:rPr>
          <w:rFonts w:ascii="Calibri" w:eastAsia="Calibri" w:hAnsi="Calibri" w:cs="Calibri"/>
        </w:rPr>
        <w:t>fewer</w:t>
      </w:r>
      <w:r w:rsidR="0078207F">
        <w:rPr>
          <w:rFonts w:ascii="Calibri" w:eastAsia="Calibri" w:hAnsi="Calibri" w:cs="Calibri"/>
        </w:rPr>
        <w:t xml:space="preserve"> (e.g. </w:t>
      </w:r>
      <w:r w:rsidR="00F26499">
        <w:rPr>
          <w:rFonts w:ascii="Calibri" w:eastAsia="Calibri" w:hAnsi="Calibri" w:cs="Calibri"/>
        </w:rPr>
        <w:t xml:space="preserve">between </w:t>
      </w:r>
      <w:r w:rsidR="0078207F">
        <w:rPr>
          <w:rFonts w:ascii="Calibri" w:eastAsia="Calibri" w:hAnsi="Calibri" w:cs="Calibri"/>
        </w:rPr>
        <w:t>Asia and Africa: 21 studies).</w:t>
      </w:r>
    </w:p>
    <w:p w14:paraId="08356793" w14:textId="266B275C" w:rsidR="002D6DF5" w:rsidRDefault="00E75184" w:rsidP="0056239B">
      <w:pPr>
        <w:rPr>
          <w:rFonts w:ascii="Calibri" w:eastAsia="Calibri" w:hAnsi="Calibri" w:cs="Calibri"/>
        </w:rPr>
      </w:pPr>
      <w:r>
        <w:rPr>
          <w:rFonts w:ascii="Calibri" w:eastAsia="Calibri" w:hAnsi="Calibri" w:cs="Calibri"/>
        </w:rPr>
        <w:t xml:space="preserve">Comparisons of two or three cities </w:t>
      </w:r>
      <w:r w:rsidR="002D6DF5">
        <w:rPr>
          <w:rFonts w:ascii="Calibri" w:eastAsia="Calibri" w:hAnsi="Calibri" w:cs="Calibri"/>
        </w:rPr>
        <w:t xml:space="preserve">are the norm </w:t>
      </w:r>
      <w:r>
        <w:rPr>
          <w:rFonts w:ascii="Calibri" w:eastAsia="Calibri" w:hAnsi="Calibri" w:cs="Calibri"/>
        </w:rPr>
        <w:t>(</w:t>
      </w:r>
      <w:r w:rsidRPr="00E75184">
        <w:rPr>
          <w:rFonts w:ascii="Calibri" w:eastAsia="Calibri" w:hAnsi="Calibri" w:cs="Calibri"/>
          <w:highlight w:val="yellow"/>
        </w:rPr>
        <w:t>SI text Fig</w:t>
      </w:r>
      <w:r>
        <w:rPr>
          <w:rFonts w:ascii="Calibri" w:eastAsia="Calibri" w:hAnsi="Calibri" w:cs="Calibri"/>
        </w:rPr>
        <w:t xml:space="preserve">). </w:t>
      </w:r>
      <w:commentRangeStart w:id="55"/>
      <w:r>
        <w:rPr>
          <w:rFonts w:ascii="Calibri" w:eastAsia="Calibri" w:hAnsi="Calibri" w:cs="Calibri"/>
        </w:rPr>
        <w:t>A small number of studies survey 5 or more cities</w:t>
      </w:r>
      <w:r w:rsidR="002D6DF5">
        <w:rPr>
          <w:rFonts w:ascii="Calibri" w:eastAsia="Calibri" w:hAnsi="Calibri" w:cs="Calibri"/>
        </w:rPr>
        <w:t xml:space="preserve">, often deploying quantitative methods (for instance to </w:t>
      </w:r>
      <w:commentRangeStart w:id="56"/>
      <w:r w:rsidR="002D6DF5">
        <w:rPr>
          <w:rFonts w:ascii="Calibri" w:eastAsia="Calibri" w:hAnsi="Calibri" w:cs="Calibri"/>
        </w:rPr>
        <w:t>compare urban GHG emissions</w:t>
      </w:r>
      <w:commentRangeEnd w:id="56"/>
      <w:r w:rsidR="002D6DF5">
        <w:rPr>
          <w:rStyle w:val="CommentReference"/>
        </w:rPr>
        <w:commentReference w:id="56"/>
      </w:r>
      <w:r w:rsidR="002D6DF5">
        <w:rPr>
          <w:rFonts w:ascii="Calibri" w:eastAsia="Calibri" w:hAnsi="Calibri" w:cs="Calibri"/>
        </w:rPr>
        <w:t xml:space="preserve">, </w:t>
      </w:r>
      <w:commentRangeStart w:id="57"/>
      <w:r w:rsidR="002D6DF5">
        <w:rPr>
          <w:rFonts w:ascii="Calibri" w:eastAsia="Calibri" w:hAnsi="Calibri" w:cs="Calibri"/>
        </w:rPr>
        <w:t>technology costs</w:t>
      </w:r>
      <w:commentRangeEnd w:id="57"/>
      <w:r w:rsidR="002D6DF5">
        <w:rPr>
          <w:rStyle w:val="CommentReference"/>
        </w:rPr>
        <w:commentReference w:id="57"/>
      </w:r>
      <w:r w:rsidR="002D6DF5">
        <w:rPr>
          <w:rFonts w:ascii="Calibri" w:eastAsia="Calibri" w:hAnsi="Calibri" w:cs="Calibri"/>
        </w:rPr>
        <w:t xml:space="preserve">, or </w:t>
      </w:r>
      <w:commentRangeStart w:id="58"/>
      <w:r w:rsidR="002D6DF5">
        <w:rPr>
          <w:rFonts w:ascii="Calibri" w:eastAsia="Calibri" w:hAnsi="Calibri" w:cs="Calibri"/>
        </w:rPr>
        <w:t>sustainability indices</w:t>
      </w:r>
      <w:commentRangeEnd w:id="58"/>
      <w:r w:rsidR="002D6DF5">
        <w:rPr>
          <w:rStyle w:val="CommentReference"/>
        </w:rPr>
        <w:commentReference w:id="58"/>
      </w:r>
      <w:r w:rsidR="002D6DF5">
        <w:rPr>
          <w:rFonts w:ascii="Calibri" w:eastAsia="Calibri" w:hAnsi="Calibri" w:cs="Calibri"/>
        </w:rPr>
        <w:t>), although we also find descriptive policy reviews of multiple cities (</w:t>
      </w:r>
      <w:commentRangeStart w:id="59"/>
      <w:r w:rsidR="002D6DF5">
        <w:rPr>
          <w:rFonts w:ascii="Calibri" w:eastAsia="Calibri" w:hAnsi="Calibri" w:cs="Calibri"/>
        </w:rPr>
        <w:t>REFs</w:t>
      </w:r>
      <w:commentRangeEnd w:id="59"/>
      <w:r w:rsidR="002D6DF5">
        <w:rPr>
          <w:rStyle w:val="CommentReference"/>
        </w:rPr>
        <w:commentReference w:id="59"/>
      </w:r>
      <w:r w:rsidR="002D6DF5">
        <w:rPr>
          <w:rFonts w:ascii="Calibri" w:eastAsia="Calibri" w:hAnsi="Calibri" w:cs="Calibri"/>
        </w:rPr>
        <w:t xml:space="preserve">). </w:t>
      </w:r>
      <w:commentRangeEnd w:id="55"/>
      <w:r w:rsidR="0070199D">
        <w:rPr>
          <w:rStyle w:val="CommentReference"/>
        </w:rPr>
        <w:commentReference w:id="55"/>
      </w:r>
      <w:r w:rsidR="00EA59A1">
        <w:rPr>
          <w:rFonts w:ascii="Calibri" w:eastAsia="Calibri" w:hAnsi="Calibri" w:cs="Calibri"/>
        </w:rPr>
        <w:t>Overall, the limited extent of inter-regional comparative research and large-scale case surveys suggests that the field has yet to mature into a global urban science.</w:t>
      </w:r>
    </w:p>
    <w:p w14:paraId="7BEFD707" w14:textId="2C3B1B45" w:rsidR="00B32019" w:rsidRDefault="00D027C2" w:rsidP="006822A6">
      <w:pPr>
        <w:rPr>
          <w:rFonts w:ascii="Calibri" w:eastAsia="Calibri" w:hAnsi="Calibri" w:cs="Calibri"/>
        </w:rPr>
      </w:pPr>
      <w:r>
        <w:rPr>
          <w:rFonts w:ascii="Calibri" w:eastAsia="Calibri" w:hAnsi="Calibri" w:cs="Calibri"/>
        </w:rPr>
        <w:t>Beyond case to case comparisons, l</w:t>
      </w:r>
      <w:r w:rsidR="006822A6">
        <w:rPr>
          <w:rFonts w:ascii="Calibri" w:eastAsia="Calibri" w:hAnsi="Calibri" w:cs="Calibri"/>
        </w:rPr>
        <w:t>iterature reviews are key to learning</w:t>
      </w:r>
      <w:r>
        <w:rPr>
          <w:rFonts w:ascii="Calibri" w:eastAsia="Calibri" w:hAnsi="Calibri" w:cs="Calibri"/>
        </w:rPr>
        <w:t xml:space="preserve"> across the field</w:t>
      </w:r>
      <w:r w:rsidR="006822A6">
        <w:rPr>
          <w:rFonts w:ascii="Calibri" w:eastAsia="Calibri" w:hAnsi="Calibri" w:cs="Calibri"/>
        </w:rPr>
        <w:t xml:space="preserve">. </w:t>
      </w:r>
      <w:r w:rsidR="00302A3D">
        <w:rPr>
          <w:rFonts w:ascii="Calibri" w:eastAsia="Calibri" w:hAnsi="Calibri" w:cs="Calibri"/>
        </w:rPr>
        <w:t xml:space="preserve">Formal review methods – those that deploy transparent and systematic procedures for literature selection, quality assessment and synthesis – are the gold standard for generating a robust evidence base for policy </w:t>
      </w:r>
      <w:r w:rsidR="00302A3D">
        <w:rPr>
          <w:rFonts w:ascii="Calibri" w:eastAsia="Calibri" w:hAnsi="Calibri" w:cs="Calibri"/>
        </w:rPr>
        <w:fldChar w:fldCharType="begin" w:fldLock="1"/>
      </w:r>
      <w:r w:rsidR="00B32019">
        <w:rPr>
          <w:rFonts w:ascii="Calibri" w:eastAsia="Calibri" w:hAnsi="Calibri" w:cs="Calibri"/>
        </w:rPr>
        <w:instrText>ADDIN CSL_CITATION { "citationItems" : [ { "id" : "ITEM-1", "itemData" : { "DOI" : "10.1007/s10113-014-0708-7", "ISBN" : "1011301407", "ISSN" : "1436378X", "abstract" : "Recent controversy has led to calls for increased standardization and transparency in the methods used to synthesize climate change research. Though these debates have focused largely on the biophysical dimen- sions of climate change, human dimensions research is equally in need of improved methodological approaches for research synthesis. Systematic review approaches, and more recently realist review methods, have been used within the health sciences for decades to guide research synthesis. Despite this, penetration of these approaches into the social and environmental sciences has been limited. Here, we present an analysis of approaches for systematic review and research synthesis and examine their applica- bility in an adaptation context. Customized review frame- works informed by systematic approaches to research synthesis provide a conceptually appropriate and practical opportunity for increasing methodological transparency and rigor in synthesizing and tracking adaptation research. This review highlights innovative applications of system- atic approaches, with a focus on the unique challenges of integrating multiple data sources and formats in reviewing climate change adaptation policy and practice. We present guidelines, key considerations, and recommendations for systematic review in the social sciences in general and adaptation research in particular. We conclude by calling for increased conceptual and methodological development of systematic review approaches to address the methodo- logical challenges of synthesizing and tracking adaptation to climate change.", "author" : [ { "dropping-particle" : "", "family" : "Berrang-Ford", "given" : "Lea", "non-dropping-particle" : "", "parse-names" : false, "suffix" : "" }, { "dropping-particle" : "", "family" : "Pearce", "given" : "Tristan", "non-dropping-particle" : "", "parse-names" : false, "suffix" : "" }, { "dropping-particle" : "", "family" : "Ford", "given" : "James D.", "non-dropping-particle" : "", "parse-names" : false, "suffix" : "" } ], "container-title" : "Regional Environmental Change", "id" : "ITEM-1", "issued" : { "date-parts" : [ [ "2015" ] ] }, "title" : "Systematic review approaches for climate change adaptation research", "type" : "article-journal" }, "uris" : [ "http://www.mendeley.com/documents/?uuid=33793b16-bc6b-4271-b987-e4d78fa91b6f" ] }, { "id" : "ITEM-2", "itemData" : { "DOI" : "10.1016/j.enpol.2006.06.008", "ISSN" : "03014215", "abstract" : "The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 "author" : [ { "dropping-particle" : "", "family" : "Sorrell", "given" : "Steve", "non-dropping-particle" : "", "parse-names" : false, "suffix" : "" } ], "container-title" : "Energy Policy", "id" : "ITEM-2", "issue" : "3", "issued" : { "date-parts" : [ [ "2007" ] ] }, "page" : "1858-1871", "title" : "Improving the evidence base for energy policy: The role of systematic reviews", "type" : "article-journal", "volume" : "35" }, "uris" : [ "http://www.mendeley.com/documents/?uuid=41daf3ab-0887-42e5-8b80-8db0b868540f" ] } ], "mendeley" : { "formattedCitation" : "&lt;sup&gt;18,19&lt;/sup&gt;", "plainTextFormattedCitation" : "18,19", "previouslyFormattedCitation" : "&lt;sup&gt;18,19&lt;/sup&gt;" }, "properties" : {  }, "schema" : "https://github.com/citation-style-language/schema/raw/master/csl-citation.json" }</w:instrText>
      </w:r>
      <w:r w:rsidR="00302A3D">
        <w:rPr>
          <w:rFonts w:ascii="Calibri" w:eastAsia="Calibri" w:hAnsi="Calibri" w:cs="Calibri"/>
        </w:rPr>
        <w:fldChar w:fldCharType="separate"/>
      </w:r>
      <w:r w:rsidR="00B32019" w:rsidRPr="00B32019">
        <w:rPr>
          <w:rFonts w:ascii="Calibri" w:eastAsia="Calibri" w:hAnsi="Calibri" w:cs="Calibri"/>
          <w:noProof/>
          <w:vertAlign w:val="superscript"/>
        </w:rPr>
        <w:t>18,19</w:t>
      </w:r>
      <w:r w:rsidR="00302A3D">
        <w:rPr>
          <w:rFonts w:ascii="Calibri" w:eastAsia="Calibri" w:hAnsi="Calibri" w:cs="Calibri"/>
        </w:rPr>
        <w:fldChar w:fldCharType="end"/>
      </w:r>
      <w:r w:rsidR="00302A3D">
        <w:rPr>
          <w:rFonts w:ascii="Calibri" w:eastAsia="Calibri" w:hAnsi="Calibri" w:cs="Calibri"/>
        </w:rPr>
        <w:t xml:space="preserve">. </w:t>
      </w:r>
      <w:r w:rsidR="00B32019">
        <w:rPr>
          <w:rFonts w:ascii="Calibri" w:eastAsia="Calibri" w:hAnsi="Calibri" w:cs="Calibri"/>
        </w:rPr>
        <w:t xml:space="preserve">A wide spread of quantitative, qualitative and mixed formal review approaches are available and well-documented, primarily in the health sciences literature </w:t>
      </w:r>
      <w:r w:rsidR="00B32019">
        <w:rPr>
          <w:rFonts w:ascii="Calibri" w:eastAsia="Calibri" w:hAnsi="Calibri" w:cs="Calibri"/>
        </w:rPr>
        <w:fldChar w:fldCharType="begin" w:fldLock="1"/>
      </w:r>
      <w:r w:rsidR="00B32019">
        <w:rPr>
          <w:rFonts w:ascii="Calibri" w:eastAsia="Calibri" w:hAnsi="Calibri" w:cs="Calibri"/>
        </w:rPr>
        <w:instrText>ADDIN CSL_CITATION { "citationItems" : [ { "id" : "ITEM-1", "itemData" : { "DOI" : "10.1016/j.jclinepi.2015.11.022", "ISBN" : "1878-5921 (Electronic)\r0895-4356 (Linking)", "ISSN" : "18785921", "PMID" : "26912124", "abstract" : "Objective To compare and contrast different knowledge synthesis methods and map their specific steps through a scoping review to gain a better understanding of how to select the most appropriate knowledge synthesis method to answer research questions of complex evidence. Study design and setting Electronic databases were searched to identify studies reporting emerging knowledge synthesis methods (e.g., Realist review) across multidisciplinary fields. Two reviewers independently selected studies and abstracted data for each article. Results We synthesized diverse, often conflicting evidence to identify 12 unique knowledge synthesis methods and 13 analysis methods. We organized the 12 full knowledge synthesis methods according to their purpose, outputs and applicability for practice and policy, as well as general guidance on formulating the research question. To make sense of the overlap across these knowledge synthesis methods, we derived a conceptual algorithm to elucidate the process for selecting the optimal knowledge synthesis methods for particular research questions. Conclusion These findings represent a preliminary understanding on which we will base further advancement of knowledge in this field. As part of next steps, we will convene a meeting of international leaders in the field aimed at clarifying emerging knowledge synthesis approaches.", "author" : [ { "dropping-particle" : "", "family" : "Kastner", "given" : "Monika", "non-dropping-particle" : "", "parse-names" : false, "suffix" : "" }, { "dropping-particle" : "", "family" : "Antony", "given" : "Jesmin", "non-dropping-particle" : "", "parse-names" : false, "suffix" : "" }, { "dropping-particle" : "", "family" : "Soobiah", "given" : "Charlene", "non-dropping-particle" : "", "parse-names" : false, "suffix" : "" }, { "dropping-particle" : "", "family" : "Straus", "given" : "Sharon E.", "non-dropping-particle" : "", "parse-names" : false, "suffix" : "" }, { "dropping-particle" : "", "family" : "Tricco", "given" : "Andrea C.", "non-dropping-particle" : "", "parse-names" : false, "suffix" : "" } ], "container-title" : "Journal of Clinical Epidemiology", "id" : "ITEM-1", "issued" : { "date-parts" : [ [ "2016" ] ] }, "page" : "43-49", "publisher" : "Elsevier Inc", "title" : "Conceptual recommendations for selecting the most appropriate knowledge synthesis method to answer research questions related to complex evidence", "type" : "article-journal", "volume" : "73" }, "uris" : [ "http://www.mendeley.com/documents/?uuid=5424c31a-571f-4ca4-997f-295107602154" ] } ], "mendeley" : { "formattedCitation" : "&lt;sup&gt;20&lt;/sup&gt;", "plainTextFormattedCitation" : "20", "previouslyFormattedCitation" : "&lt;sup&gt;20&lt;/sup&gt;" }, "properties" : {  }, "schema" : "https://github.com/citation-style-language/schema/raw/master/csl-citation.json" }</w:instrText>
      </w:r>
      <w:r w:rsidR="00B32019">
        <w:rPr>
          <w:rFonts w:ascii="Calibri" w:eastAsia="Calibri" w:hAnsi="Calibri" w:cs="Calibri"/>
        </w:rPr>
        <w:fldChar w:fldCharType="separate"/>
      </w:r>
      <w:r w:rsidR="00B32019" w:rsidRPr="00B32019">
        <w:rPr>
          <w:rFonts w:ascii="Calibri" w:eastAsia="Calibri" w:hAnsi="Calibri" w:cs="Calibri"/>
          <w:noProof/>
          <w:vertAlign w:val="superscript"/>
        </w:rPr>
        <w:t>20</w:t>
      </w:r>
      <w:r w:rsidR="00B32019">
        <w:rPr>
          <w:rFonts w:ascii="Calibri" w:eastAsia="Calibri" w:hAnsi="Calibri" w:cs="Calibri"/>
        </w:rPr>
        <w:fldChar w:fldCharType="end"/>
      </w:r>
      <w:r w:rsidR="00B32019">
        <w:rPr>
          <w:rFonts w:ascii="Calibri" w:eastAsia="Calibri" w:hAnsi="Calibri" w:cs="Calibri"/>
        </w:rPr>
        <w:t>.</w:t>
      </w:r>
      <w:r w:rsidR="00EA59A1">
        <w:rPr>
          <w:rFonts w:ascii="Calibri" w:eastAsia="Calibri" w:hAnsi="Calibri" w:cs="Calibri"/>
        </w:rPr>
        <w:t xml:space="preserve"> Again, however, we find limited progress on this front.</w:t>
      </w:r>
    </w:p>
    <w:p w14:paraId="28708232" w14:textId="1EBCE5B2" w:rsidR="00B32019" w:rsidRDefault="00B32019" w:rsidP="00166C51">
      <w:pPr>
        <w:rPr>
          <w:rFonts w:ascii="Calibri" w:eastAsia="Calibri" w:hAnsi="Calibri" w:cs="Calibri"/>
        </w:rPr>
      </w:pPr>
      <w:r>
        <w:rPr>
          <w:rFonts w:ascii="Calibri" w:eastAsia="Calibri" w:hAnsi="Calibri" w:cs="Calibri"/>
        </w:rPr>
        <w:t xml:space="preserve">Searching the original document set </w:t>
      </w:r>
      <w:r w:rsidR="00524371">
        <w:rPr>
          <w:rFonts w:ascii="Calibri" w:eastAsia="Calibri" w:hAnsi="Calibri" w:cs="Calibri"/>
        </w:rPr>
        <w:t>identified in</w:t>
      </w:r>
      <w:r>
        <w:rPr>
          <w:rFonts w:ascii="Calibri" w:eastAsia="Calibri" w:hAnsi="Calibri" w:cs="Calibri"/>
        </w:rPr>
        <w:t xml:space="preserve"> Table 1, just </w:t>
      </w:r>
      <w:r w:rsidRPr="00B32019">
        <w:rPr>
          <w:rFonts w:ascii="Calibri" w:eastAsia="Calibri" w:hAnsi="Calibri" w:cs="Calibri"/>
          <w:highlight w:val="yellow"/>
        </w:rPr>
        <w:t>10</w:t>
      </w:r>
      <w:r>
        <w:rPr>
          <w:rFonts w:ascii="Calibri" w:eastAsia="Calibri" w:hAnsi="Calibri" w:cs="Calibri"/>
        </w:rPr>
        <w:t xml:space="preserve"> studies </w:t>
      </w:r>
      <w:r w:rsidR="0005750C">
        <w:rPr>
          <w:rFonts w:ascii="Calibri" w:eastAsia="Calibri" w:hAnsi="Calibri" w:cs="Calibri"/>
        </w:rPr>
        <w:t xml:space="preserve">can be identified that </w:t>
      </w:r>
      <w:r>
        <w:rPr>
          <w:rFonts w:ascii="Calibri" w:eastAsia="Calibri" w:hAnsi="Calibri" w:cs="Calibri"/>
        </w:rPr>
        <w:t>apply</w:t>
      </w:r>
      <w:r w:rsidR="00EA59A1">
        <w:rPr>
          <w:rFonts w:ascii="Calibri" w:eastAsia="Calibri" w:hAnsi="Calibri" w:cs="Calibri"/>
        </w:rPr>
        <w:t xml:space="preserve"> </w:t>
      </w:r>
      <w:r>
        <w:rPr>
          <w:rFonts w:ascii="Calibri" w:eastAsia="Calibri" w:hAnsi="Calibri" w:cs="Calibri"/>
        </w:rPr>
        <w:t>formal methods</w:t>
      </w:r>
      <w:r w:rsidR="00524371">
        <w:rPr>
          <w:rFonts w:ascii="Calibri" w:eastAsia="Calibri" w:hAnsi="Calibri" w:cs="Calibri"/>
        </w:rPr>
        <w:t xml:space="preserve"> </w:t>
      </w:r>
      <w:r w:rsidR="00EA59A1">
        <w:rPr>
          <w:rFonts w:ascii="Calibri" w:eastAsia="Calibri" w:hAnsi="Calibri" w:cs="Calibri"/>
        </w:rPr>
        <w:t>to</w:t>
      </w:r>
      <w:r w:rsidR="00524371">
        <w:rPr>
          <w:rFonts w:ascii="Calibri" w:eastAsia="Calibri" w:hAnsi="Calibri" w:cs="Calibri"/>
        </w:rPr>
        <w:t xml:space="preserve"> the urban mitigation literature</w:t>
      </w:r>
      <w:r>
        <w:rPr>
          <w:rFonts w:ascii="Calibri" w:eastAsia="Calibri" w:hAnsi="Calibri" w:cs="Calibri"/>
        </w:rPr>
        <w:t xml:space="preserve"> (Table 2). The majority of these studies are </w:t>
      </w:r>
      <w:r w:rsidR="00524371">
        <w:rPr>
          <w:rFonts w:ascii="Calibri" w:eastAsia="Calibri" w:hAnsi="Calibri" w:cs="Calibri"/>
        </w:rPr>
        <w:t>narrative reviews: akin to a normal literature review, but proceeding from a transparent search and selection of literature. Quantitative synthesis methods are sparse, comprising a single meta-analysis of residential demand-response programs (</w:t>
      </w:r>
      <w:commentRangeStart w:id="60"/>
      <w:r w:rsidR="00524371">
        <w:rPr>
          <w:rFonts w:ascii="Calibri" w:eastAsia="Calibri" w:hAnsi="Calibri" w:cs="Calibri"/>
        </w:rPr>
        <w:t>ref</w:t>
      </w:r>
      <w:commentRangeEnd w:id="60"/>
      <w:r w:rsidR="00524371">
        <w:rPr>
          <w:rStyle w:val="CommentReference"/>
        </w:rPr>
        <w:commentReference w:id="60"/>
      </w:r>
      <w:r w:rsidR="00524371">
        <w:rPr>
          <w:rFonts w:ascii="Calibri" w:eastAsia="Calibri" w:hAnsi="Calibri" w:cs="Calibri"/>
        </w:rPr>
        <w:t>) and two studies that extract and analyse quantitative information from literatures on urban ecosystem services (</w:t>
      </w:r>
      <w:commentRangeStart w:id="61"/>
      <w:r w:rsidR="00524371">
        <w:rPr>
          <w:rFonts w:ascii="Calibri" w:eastAsia="Calibri" w:hAnsi="Calibri" w:cs="Calibri"/>
        </w:rPr>
        <w:t>refs</w:t>
      </w:r>
      <w:commentRangeEnd w:id="61"/>
      <w:r w:rsidR="00524371">
        <w:rPr>
          <w:rStyle w:val="CommentReference"/>
        </w:rPr>
        <w:commentReference w:id="61"/>
      </w:r>
      <w:r w:rsidR="00524371">
        <w:rPr>
          <w:rFonts w:ascii="Calibri" w:eastAsia="Calibri" w:hAnsi="Calibri" w:cs="Calibri"/>
        </w:rPr>
        <w:t xml:space="preserve">). We do not find a single study </w:t>
      </w:r>
      <w:r w:rsidR="00E00E4C">
        <w:rPr>
          <w:rFonts w:ascii="Calibri" w:eastAsia="Calibri" w:hAnsi="Calibri" w:cs="Calibri"/>
        </w:rPr>
        <w:t>referring to</w:t>
      </w:r>
      <w:r w:rsidR="00524371">
        <w:rPr>
          <w:rFonts w:ascii="Calibri" w:eastAsia="Calibri" w:hAnsi="Calibri" w:cs="Calibri"/>
        </w:rPr>
        <w:t xml:space="preserve"> formal case study </w:t>
      </w:r>
      <w:r w:rsidR="00E00E4C">
        <w:rPr>
          <w:rFonts w:ascii="Calibri" w:eastAsia="Calibri" w:hAnsi="Calibri" w:cs="Calibri"/>
        </w:rPr>
        <w:t>review</w:t>
      </w:r>
      <w:r w:rsidR="00524371">
        <w:rPr>
          <w:rFonts w:ascii="Calibri" w:eastAsia="Calibri" w:hAnsi="Calibri" w:cs="Calibri"/>
        </w:rPr>
        <w:t xml:space="preserve"> methods</w:t>
      </w:r>
      <w:r w:rsidR="00E00E4C">
        <w:rPr>
          <w:rFonts w:ascii="Calibri" w:eastAsia="Calibri" w:hAnsi="Calibri" w:cs="Calibri"/>
        </w:rPr>
        <w:t xml:space="preserve">, such as </w:t>
      </w:r>
      <w:r w:rsidR="00524371">
        <w:rPr>
          <w:rFonts w:ascii="Calibri" w:eastAsia="Calibri" w:hAnsi="Calibri" w:cs="Calibri"/>
        </w:rPr>
        <w:t>qu</w:t>
      </w:r>
      <w:r w:rsidR="00060A41">
        <w:rPr>
          <w:rFonts w:ascii="Calibri" w:eastAsia="Calibri" w:hAnsi="Calibri" w:cs="Calibri"/>
        </w:rPr>
        <w:t xml:space="preserve">alitative comparative analysis, </w:t>
      </w:r>
      <w:r w:rsidR="00E00E4C">
        <w:rPr>
          <w:rFonts w:ascii="Calibri" w:eastAsia="Calibri" w:hAnsi="Calibri" w:cs="Calibri"/>
        </w:rPr>
        <w:t xml:space="preserve">case study meta-analysis, </w:t>
      </w:r>
      <w:r w:rsidR="00060A41">
        <w:rPr>
          <w:rFonts w:ascii="Calibri" w:eastAsia="Calibri" w:hAnsi="Calibri" w:cs="Calibri"/>
        </w:rPr>
        <w:t xml:space="preserve">or </w:t>
      </w:r>
      <w:r w:rsidR="00524371">
        <w:rPr>
          <w:rFonts w:ascii="Calibri" w:eastAsia="Calibri" w:hAnsi="Calibri" w:cs="Calibri"/>
        </w:rPr>
        <w:t>case</w:t>
      </w:r>
      <w:r w:rsidR="00060A41">
        <w:rPr>
          <w:rFonts w:ascii="Calibri" w:eastAsia="Calibri" w:hAnsi="Calibri" w:cs="Calibri"/>
        </w:rPr>
        <w:t xml:space="preserve"> survey</w:t>
      </w:r>
      <w:r w:rsidR="0005750C">
        <w:rPr>
          <w:rFonts w:ascii="Calibri" w:eastAsia="Calibri" w:hAnsi="Calibri" w:cs="Calibri"/>
        </w:rPr>
        <w:t>s</w:t>
      </w:r>
      <w:r w:rsidR="00E00E4C">
        <w:rPr>
          <w:rFonts w:ascii="Calibri" w:eastAsia="Calibri" w:hAnsi="Calibri" w:cs="Calibri"/>
        </w:rPr>
        <w:t xml:space="preserve"> </w:t>
      </w:r>
      <w:r w:rsidR="00E00E4C">
        <w:rPr>
          <w:rFonts w:ascii="Calibri" w:eastAsia="Calibri" w:hAnsi="Calibri" w:cs="Calibri"/>
        </w:rPr>
        <w:fldChar w:fldCharType="begin" w:fldLock="1"/>
      </w:r>
      <w:r w:rsidR="00E00E4C">
        <w:rPr>
          <w:rFonts w:ascii="Calibri" w:eastAsia="Calibri" w:hAnsi="Calibri" w:cs="Calibri"/>
        </w:rPr>
        <w:instrText>ADDIN CSL_CITATION { "citationItems" : [ { "id" : "ITEM-1", "itemData" : { "author" : [ { "dropping-particle" : "", "family" : "Newig", "given" : "Jens", "non-dropping-particle" : "", "parse-names" : false, "suffix" : "" }, { "dropping-particle" : "", "family" : "Fritsch", "given" : "Oliver", "non-dropping-particle" : "", "parse-names" : false, "suffix" : "" } ], "id" : "ITEM-1", "issue" : "September", "issued" : { "date-parts" : [ [ "2009" ] ] }, "number-of-pages" : "3-6", "title" : "The case survey method and applications in political science", "type" : "report", "volume" : "49" }, "uris" : [ "http://www.mendeley.com/documents/?uuid=bfc32a76-c50c-4c8b-b816-f6feed261ba5" ] } ], "mendeley" : { "formattedCitation" : "&lt;sup&gt;21&lt;/sup&gt;", "plainTextFormattedCitation" : "21", "previouslyFormattedCitation" : "&lt;sup&gt;21&lt;/sup&gt;" }, "properties" : {  }, "schema" : "https://github.com/citation-style-language/schema/raw/master/csl-citation.json" }</w:instrText>
      </w:r>
      <w:r w:rsidR="00E00E4C">
        <w:rPr>
          <w:rFonts w:ascii="Calibri" w:eastAsia="Calibri" w:hAnsi="Calibri" w:cs="Calibri"/>
        </w:rPr>
        <w:fldChar w:fldCharType="separate"/>
      </w:r>
      <w:r w:rsidR="00E00E4C" w:rsidRPr="00E00E4C">
        <w:rPr>
          <w:rFonts w:ascii="Calibri" w:eastAsia="Calibri" w:hAnsi="Calibri" w:cs="Calibri"/>
          <w:noProof/>
          <w:vertAlign w:val="superscript"/>
        </w:rPr>
        <w:t>21</w:t>
      </w:r>
      <w:r w:rsidR="00E00E4C">
        <w:rPr>
          <w:rFonts w:ascii="Calibri" w:eastAsia="Calibri" w:hAnsi="Calibri" w:cs="Calibri"/>
        </w:rPr>
        <w:fldChar w:fldCharType="end"/>
      </w:r>
      <w:r w:rsidR="00E00E4C">
        <w:rPr>
          <w:rFonts w:ascii="Calibri" w:eastAsia="Calibri" w:hAnsi="Calibri" w:cs="Calibri"/>
        </w:rPr>
        <w:t xml:space="preserve"> – although there are examples of these methods being applied directly to urban data (</w:t>
      </w:r>
      <w:r w:rsidR="00EA59A1">
        <w:rPr>
          <w:rFonts w:ascii="Calibri" w:eastAsia="Calibri" w:hAnsi="Calibri" w:cs="Calibri"/>
        </w:rPr>
        <w:t xml:space="preserve">but </w:t>
      </w:r>
      <w:r w:rsidR="00E00E4C">
        <w:rPr>
          <w:rFonts w:ascii="Calibri" w:eastAsia="Calibri" w:hAnsi="Calibri" w:cs="Calibri"/>
        </w:rPr>
        <w:t xml:space="preserve">not </w:t>
      </w:r>
      <w:r w:rsidR="00EA59A1">
        <w:rPr>
          <w:rFonts w:ascii="Calibri" w:eastAsia="Calibri" w:hAnsi="Calibri" w:cs="Calibri"/>
        </w:rPr>
        <w:t>to the existing literature</w:t>
      </w:r>
      <w:r w:rsidR="00E00E4C">
        <w:rPr>
          <w:rFonts w:ascii="Calibri" w:eastAsia="Calibri" w:hAnsi="Calibri" w:cs="Calibri"/>
        </w:rPr>
        <w:t xml:space="preserve">) </w:t>
      </w:r>
      <w:r w:rsidR="00E00E4C">
        <w:rPr>
          <w:rFonts w:ascii="Calibri" w:eastAsia="Calibri" w:hAnsi="Calibri" w:cs="Calibri"/>
        </w:rPr>
        <w:fldChar w:fldCharType="begin" w:fldLock="1"/>
      </w:r>
      <w:r w:rsidR="00E00E4C">
        <w:rPr>
          <w:rFonts w:ascii="Calibri" w:eastAsia="Calibri" w:hAnsi="Calibri" w:cs="Calibri"/>
        </w:rPr>
        <w:instrText>ADDIN CSL_CITATION { "citationItems" : [ { "id" : "ITEM-1", "itemData" : { "abstract" : "Su m m ary. The role of the city in environ m ental m anagem ent is in creasin gly com ing to the fore. A cen tral elem en t in creatin g urban environ m ental sustain ability is the adop tion of approp riate en ergy p olicies, since m ost environ m ental extern alities in cities are directly or indirectly related to energy u se. The cu rren t p ractice d em onstrates an overw helm ing variety of initiative s and policies, so th at the actu al su ccess of such strategi es in a cross-sect ional com parative persp ective is hard to evalu ate. In this con text, this paper offers an application of m eta-an alysis, as this approach is an interestin g an alytical con trib ution tow ard s a better understan ding of th e critical success factors of urb an en ergy policies. The paper starts with a gen eral overview of th e issu e of urban sustain ab ility and sets out the im p ortan ce of energy p olicies at th e urban level. It con tin ues by offerin g a m ethodological fram ew ork for the assessm ent of critical factors related to the perform an ce of sustain able energy strategi es. Using a datab ase con tain ing inform ation on exp erien ces an d exp ert exp ectation s regard ing ren ew able en ergy initiative s in 12 Europ ean cities spread over 3 cou ntries (Italy, The N eth erlan ds and G reece), w e offer a cross-E urop ean com p arative analysis of the perform an ce of urban renew able energy tech n ologies. This com par-ative analysis con sists of a statistic al exp lanation based on a prob it analysis of urb an su stain abil-ity data and the application of a speci\u00ae c m eta-an alytical m ethod, called rou gh set analysis. The paper ends with a con clu ding section on p olicy lesson s.", "author" : [ { "dropping-particle" : "", "family" : "Nijkamp", "given" : "Peter", "non-dropping-particle" : "", "parse-names" : false, "suffix" : "" }, { "dropping-particle" : "", "family" : "Pepping", "given" : "Gerard", "non-dropping-particle" : "", "parse-names" : false, "suffix" : "" } ], "container-title" : "Urban Studies", "id" : "ITEM-1", "issue" : "9", "issued" : { "date-parts" : [ [ "1998" ] ] }, "page" : "1481-1500", "title" : "A Meta-analytical Evaluation of Sustainable City Initiatives", "type" : "article-journal", "volume" : "35" }, "uris" : [ "http://www.mendeley.com/documents/?uuid=53dd9b39-45e5-4160-bc6d-706644d71c4f" ] } ], "mendeley" : { "formattedCitation" : "&lt;sup&gt;17&lt;/sup&gt;", "plainTextFormattedCitation" : "17", "previouslyFormattedCitation" : "&lt;sup&gt;17&lt;/sup&gt;" }, "properties" : {  }, "schema" : "https://github.com/citation-style-language/schema/raw/master/csl-citation.json" }</w:instrText>
      </w:r>
      <w:r w:rsidR="00E00E4C">
        <w:rPr>
          <w:rFonts w:ascii="Calibri" w:eastAsia="Calibri" w:hAnsi="Calibri" w:cs="Calibri"/>
        </w:rPr>
        <w:fldChar w:fldCharType="separate"/>
      </w:r>
      <w:r w:rsidR="00E00E4C" w:rsidRPr="00E00E4C">
        <w:rPr>
          <w:rFonts w:ascii="Calibri" w:eastAsia="Calibri" w:hAnsi="Calibri" w:cs="Calibri"/>
          <w:noProof/>
          <w:vertAlign w:val="superscript"/>
        </w:rPr>
        <w:t>17</w:t>
      </w:r>
      <w:r w:rsidR="00E00E4C">
        <w:rPr>
          <w:rFonts w:ascii="Calibri" w:eastAsia="Calibri" w:hAnsi="Calibri" w:cs="Calibri"/>
        </w:rPr>
        <w:fldChar w:fldCharType="end"/>
      </w:r>
      <w:r w:rsidR="00E00E4C">
        <w:rPr>
          <w:rFonts w:ascii="Calibri" w:eastAsia="Calibri" w:hAnsi="Calibri" w:cs="Calibri"/>
        </w:rPr>
        <w:t>.</w:t>
      </w:r>
      <w:r w:rsidR="00524371">
        <w:rPr>
          <w:rFonts w:ascii="Calibri" w:eastAsia="Calibri" w:hAnsi="Calibri" w:cs="Calibri"/>
        </w:rPr>
        <w:t xml:space="preserve"> </w:t>
      </w:r>
    </w:p>
    <w:tbl>
      <w:tblPr>
        <w:tblW w:w="8926" w:type="dxa"/>
        <w:tblLook w:val="04A0" w:firstRow="1" w:lastRow="0" w:firstColumn="1" w:lastColumn="0" w:noHBand="0" w:noVBand="1"/>
      </w:tblPr>
      <w:tblGrid>
        <w:gridCol w:w="2122"/>
        <w:gridCol w:w="4961"/>
        <w:gridCol w:w="1843"/>
      </w:tblGrid>
      <w:tr w:rsidR="00E00E4C" w:rsidRPr="00E00E4C" w14:paraId="065B779D" w14:textId="77777777" w:rsidTr="00DC5918">
        <w:trPr>
          <w:trHeight w:val="300"/>
        </w:trPr>
        <w:tc>
          <w:tcPr>
            <w:tcW w:w="2122" w:type="dxa"/>
            <w:tcBorders>
              <w:top w:val="single" w:sz="4" w:space="0" w:color="auto"/>
              <w:bottom w:val="single" w:sz="4" w:space="0" w:color="auto"/>
            </w:tcBorders>
            <w:shd w:val="clear" w:color="auto" w:fill="auto"/>
            <w:noWrap/>
            <w:vAlign w:val="bottom"/>
            <w:hideMark/>
          </w:tcPr>
          <w:p w14:paraId="2FBD424A" w14:textId="77777777" w:rsidR="00E00E4C" w:rsidRPr="00E00E4C" w:rsidRDefault="00E00E4C" w:rsidP="00E00E4C">
            <w:pPr>
              <w:spacing w:after="0" w:line="240" w:lineRule="auto"/>
              <w:rPr>
                <w:rFonts w:ascii="Calibri" w:eastAsia="Times New Roman" w:hAnsi="Calibri" w:cs="Calibri"/>
                <w:b/>
                <w:bCs/>
                <w:color w:val="000000"/>
              </w:rPr>
            </w:pPr>
            <w:r w:rsidRPr="00E00E4C">
              <w:rPr>
                <w:rFonts w:ascii="Calibri" w:eastAsia="Times New Roman" w:hAnsi="Calibri" w:cs="Calibri"/>
                <w:b/>
                <w:bCs/>
                <w:color w:val="000000"/>
              </w:rPr>
              <w:t>Authors &amp; year</w:t>
            </w:r>
          </w:p>
        </w:tc>
        <w:tc>
          <w:tcPr>
            <w:tcW w:w="4961" w:type="dxa"/>
            <w:tcBorders>
              <w:top w:val="single" w:sz="4" w:space="0" w:color="auto"/>
              <w:bottom w:val="single" w:sz="4" w:space="0" w:color="auto"/>
            </w:tcBorders>
            <w:shd w:val="clear" w:color="auto" w:fill="auto"/>
            <w:noWrap/>
            <w:vAlign w:val="bottom"/>
            <w:hideMark/>
          </w:tcPr>
          <w:p w14:paraId="0AA4E7A7" w14:textId="77777777" w:rsidR="00E00E4C" w:rsidRPr="00E00E4C" w:rsidRDefault="00E00E4C" w:rsidP="00E00E4C">
            <w:pPr>
              <w:spacing w:after="0" w:line="240" w:lineRule="auto"/>
              <w:rPr>
                <w:rFonts w:ascii="Calibri" w:eastAsia="Times New Roman" w:hAnsi="Calibri" w:cs="Calibri"/>
                <w:b/>
                <w:bCs/>
                <w:color w:val="000000"/>
              </w:rPr>
            </w:pPr>
            <w:r w:rsidRPr="00E00E4C">
              <w:rPr>
                <w:rFonts w:ascii="Calibri" w:eastAsia="Times New Roman" w:hAnsi="Calibri" w:cs="Calibri"/>
                <w:b/>
                <w:bCs/>
                <w:color w:val="000000"/>
              </w:rPr>
              <w:t>Title</w:t>
            </w:r>
          </w:p>
        </w:tc>
        <w:tc>
          <w:tcPr>
            <w:tcW w:w="1843" w:type="dxa"/>
            <w:tcBorders>
              <w:top w:val="single" w:sz="4" w:space="0" w:color="auto"/>
              <w:bottom w:val="single" w:sz="4" w:space="0" w:color="auto"/>
            </w:tcBorders>
            <w:shd w:val="clear" w:color="auto" w:fill="auto"/>
            <w:noWrap/>
            <w:vAlign w:val="bottom"/>
            <w:hideMark/>
          </w:tcPr>
          <w:p w14:paraId="7357B22E" w14:textId="77777777" w:rsidR="00E00E4C" w:rsidRPr="00E00E4C" w:rsidRDefault="00E00E4C" w:rsidP="00E00E4C">
            <w:pPr>
              <w:spacing w:after="0" w:line="240" w:lineRule="auto"/>
              <w:rPr>
                <w:rFonts w:ascii="Calibri" w:eastAsia="Times New Roman" w:hAnsi="Calibri" w:cs="Calibri"/>
                <w:b/>
                <w:bCs/>
                <w:color w:val="000000"/>
              </w:rPr>
            </w:pPr>
            <w:r w:rsidRPr="00E00E4C">
              <w:rPr>
                <w:rFonts w:ascii="Calibri" w:eastAsia="Times New Roman" w:hAnsi="Calibri" w:cs="Calibri"/>
                <w:b/>
                <w:bCs/>
                <w:color w:val="000000"/>
              </w:rPr>
              <w:t>Method</w:t>
            </w:r>
          </w:p>
        </w:tc>
      </w:tr>
      <w:tr w:rsidR="00E00E4C" w:rsidRPr="00E00E4C" w14:paraId="5C743DB8" w14:textId="77777777" w:rsidTr="00DC5918">
        <w:trPr>
          <w:trHeight w:val="624"/>
        </w:trPr>
        <w:tc>
          <w:tcPr>
            <w:tcW w:w="2122" w:type="dxa"/>
            <w:tcBorders>
              <w:top w:val="single" w:sz="4" w:space="0" w:color="auto"/>
            </w:tcBorders>
            <w:shd w:val="clear" w:color="auto" w:fill="auto"/>
            <w:noWrap/>
            <w:hideMark/>
          </w:tcPr>
          <w:p w14:paraId="7E0880E6"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Li &amp; Babcock 2014</w:t>
            </w:r>
          </w:p>
        </w:tc>
        <w:tc>
          <w:tcPr>
            <w:tcW w:w="4961" w:type="dxa"/>
            <w:tcBorders>
              <w:top w:val="single" w:sz="4" w:space="0" w:color="auto"/>
            </w:tcBorders>
            <w:shd w:val="clear" w:color="auto" w:fill="auto"/>
            <w:noWrap/>
            <w:hideMark/>
          </w:tcPr>
          <w:p w14:paraId="2745E09B"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Green roofs against pollution and climate change. A review</w:t>
            </w:r>
          </w:p>
        </w:tc>
        <w:tc>
          <w:tcPr>
            <w:tcW w:w="1843" w:type="dxa"/>
            <w:tcBorders>
              <w:top w:val="single" w:sz="4" w:space="0" w:color="auto"/>
            </w:tcBorders>
            <w:shd w:val="clear" w:color="auto" w:fill="auto"/>
            <w:noWrap/>
            <w:hideMark/>
          </w:tcPr>
          <w:p w14:paraId="3EC6674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B807047" w14:textId="77777777" w:rsidTr="00DC5918">
        <w:trPr>
          <w:trHeight w:val="624"/>
        </w:trPr>
        <w:tc>
          <w:tcPr>
            <w:tcW w:w="2122" w:type="dxa"/>
            <w:shd w:val="clear" w:color="auto" w:fill="auto"/>
            <w:noWrap/>
            <w:hideMark/>
          </w:tcPr>
          <w:p w14:paraId="7270A78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Lwasa et al. 2014</w:t>
            </w:r>
          </w:p>
        </w:tc>
        <w:tc>
          <w:tcPr>
            <w:tcW w:w="4961" w:type="dxa"/>
            <w:shd w:val="clear" w:color="auto" w:fill="auto"/>
            <w:noWrap/>
            <w:hideMark/>
          </w:tcPr>
          <w:p w14:paraId="66D74D77"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Urban and peri-urban agriculture and forestry: Transcending poverty alleviation to climate change mitigation and adaptation</w:t>
            </w:r>
          </w:p>
        </w:tc>
        <w:tc>
          <w:tcPr>
            <w:tcW w:w="1843" w:type="dxa"/>
            <w:shd w:val="clear" w:color="auto" w:fill="auto"/>
            <w:noWrap/>
            <w:hideMark/>
          </w:tcPr>
          <w:p w14:paraId="6CC3B840"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90E99AF" w14:textId="77777777" w:rsidTr="00DC5918">
        <w:trPr>
          <w:trHeight w:val="624"/>
        </w:trPr>
        <w:tc>
          <w:tcPr>
            <w:tcW w:w="2122" w:type="dxa"/>
            <w:shd w:val="clear" w:color="auto" w:fill="auto"/>
            <w:noWrap/>
            <w:hideMark/>
          </w:tcPr>
          <w:p w14:paraId="79602589"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Brands 2014</w:t>
            </w:r>
          </w:p>
        </w:tc>
        <w:tc>
          <w:tcPr>
            <w:tcW w:w="4961" w:type="dxa"/>
            <w:shd w:val="clear" w:color="auto" w:fill="auto"/>
            <w:noWrap/>
            <w:hideMark/>
          </w:tcPr>
          <w:p w14:paraId="788CFF7D"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Prospects and challenges for sustainable sanitation in developed nations: a critical review</w:t>
            </w:r>
          </w:p>
        </w:tc>
        <w:tc>
          <w:tcPr>
            <w:tcW w:w="1843" w:type="dxa"/>
            <w:shd w:val="clear" w:color="auto" w:fill="auto"/>
            <w:noWrap/>
            <w:hideMark/>
          </w:tcPr>
          <w:p w14:paraId="54324F07"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CB9532F" w14:textId="77777777" w:rsidTr="00DC5918">
        <w:trPr>
          <w:trHeight w:val="624"/>
        </w:trPr>
        <w:tc>
          <w:tcPr>
            <w:tcW w:w="2122" w:type="dxa"/>
            <w:shd w:val="clear" w:color="auto" w:fill="auto"/>
            <w:noWrap/>
            <w:hideMark/>
          </w:tcPr>
          <w:p w14:paraId="302A95C2"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Lwasa et al. 2015</w:t>
            </w:r>
          </w:p>
        </w:tc>
        <w:tc>
          <w:tcPr>
            <w:tcW w:w="4961" w:type="dxa"/>
            <w:shd w:val="clear" w:color="auto" w:fill="auto"/>
            <w:noWrap/>
            <w:hideMark/>
          </w:tcPr>
          <w:p w14:paraId="6CBFFC61"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A meta-analysis of urban and peri-urban agriculture and forestry in mediating climate change</w:t>
            </w:r>
          </w:p>
        </w:tc>
        <w:tc>
          <w:tcPr>
            <w:tcW w:w="1843" w:type="dxa"/>
            <w:shd w:val="clear" w:color="auto" w:fill="auto"/>
            <w:noWrap/>
            <w:hideMark/>
          </w:tcPr>
          <w:p w14:paraId="1C420B54"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4298240" w14:textId="77777777" w:rsidTr="00DC5918">
        <w:trPr>
          <w:trHeight w:val="624"/>
        </w:trPr>
        <w:tc>
          <w:tcPr>
            <w:tcW w:w="2122" w:type="dxa"/>
            <w:shd w:val="clear" w:color="auto" w:fill="auto"/>
            <w:noWrap/>
            <w:hideMark/>
          </w:tcPr>
          <w:p w14:paraId="5CB8F85B"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Kwan &amp; Hashim 2016</w:t>
            </w:r>
          </w:p>
        </w:tc>
        <w:tc>
          <w:tcPr>
            <w:tcW w:w="4961" w:type="dxa"/>
            <w:shd w:val="clear" w:color="auto" w:fill="auto"/>
            <w:noWrap/>
            <w:hideMark/>
          </w:tcPr>
          <w:p w14:paraId="3F1CA36F"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A review on co-benefits of mass public transportation in climate change mitigation</w:t>
            </w:r>
          </w:p>
        </w:tc>
        <w:tc>
          <w:tcPr>
            <w:tcW w:w="1843" w:type="dxa"/>
            <w:shd w:val="clear" w:color="auto" w:fill="auto"/>
            <w:noWrap/>
            <w:hideMark/>
          </w:tcPr>
          <w:p w14:paraId="48B6B42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77D010AB" w14:textId="77777777" w:rsidTr="00DC5918">
        <w:trPr>
          <w:trHeight w:val="624"/>
        </w:trPr>
        <w:tc>
          <w:tcPr>
            <w:tcW w:w="2122" w:type="dxa"/>
            <w:shd w:val="clear" w:color="auto" w:fill="auto"/>
            <w:noWrap/>
            <w:hideMark/>
          </w:tcPr>
          <w:p w14:paraId="67769B6D"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Garcez 2017</w:t>
            </w:r>
          </w:p>
        </w:tc>
        <w:tc>
          <w:tcPr>
            <w:tcW w:w="4961" w:type="dxa"/>
            <w:shd w:val="clear" w:color="auto" w:fill="auto"/>
            <w:noWrap/>
            <w:hideMark/>
          </w:tcPr>
          <w:p w14:paraId="4C359E0E"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What do we know about the study of distributed generation policies and regulations in the Americas? A systematic review of literature</w:t>
            </w:r>
          </w:p>
        </w:tc>
        <w:tc>
          <w:tcPr>
            <w:tcW w:w="1843" w:type="dxa"/>
            <w:shd w:val="clear" w:color="auto" w:fill="auto"/>
            <w:noWrap/>
            <w:hideMark/>
          </w:tcPr>
          <w:p w14:paraId="3FFD69C9"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Bibliometrics</w:t>
            </w:r>
          </w:p>
        </w:tc>
      </w:tr>
      <w:tr w:rsidR="00E00E4C" w:rsidRPr="00E00E4C" w14:paraId="44B8F625" w14:textId="77777777" w:rsidTr="00DC5918">
        <w:trPr>
          <w:trHeight w:val="624"/>
        </w:trPr>
        <w:tc>
          <w:tcPr>
            <w:tcW w:w="2122" w:type="dxa"/>
            <w:shd w:val="clear" w:color="auto" w:fill="auto"/>
            <w:noWrap/>
            <w:hideMark/>
          </w:tcPr>
          <w:p w14:paraId="041C695C"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lastRenderedPageBreak/>
              <w:t>Deng et al. 2017</w:t>
            </w:r>
          </w:p>
        </w:tc>
        <w:tc>
          <w:tcPr>
            <w:tcW w:w="4961" w:type="dxa"/>
            <w:shd w:val="clear" w:color="auto" w:fill="auto"/>
            <w:noWrap/>
            <w:hideMark/>
          </w:tcPr>
          <w:p w14:paraId="51029E00"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Co-benefits of greenhouse gas mitigation: a review and classification by type, mitigation sector, and geography</w:t>
            </w:r>
          </w:p>
        </w:tc>
        <w:tc>
          <w:tcPr>
            <w:tcW w:w="1843" w:type="dxa"/>
            <w:shd w:val="clear" w:color="auto" w:fill="auto"/>
            <w:noWrap/>
            <w:hideMark/>
          </w:tcPr>
          <w:p w14:paraId="6C744CF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Bibliometrics and narrative review</w:t>
            </w:r>
          </w:p>
        </w:tc>
      </w:tr>
      <w:tr w:rsidR="00E00E4C" w:rsidRPr="00E00E4C" w14:paraId="2032FFE1" w14:textId="77777777" w:rsidTr="00DC5918">
        <w:trPr>
          <w:trHeight w:val="624"/>
        </w:trPr>
        <w:tc>
          <w:tcPr>
            <w:tcW w:w="2122" w:type="dxa"/>
            <w:shd w:val="clear" w:color="auto" w:fill="auto"/>
            <w:noWrap/>
            <w:hideMark/>
          </w:tcPr>
          <w:p w14:paraId="06C7CAA1"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Francis &amp; Jensen 2017</w:t>
            </w:r>
          </w:p>
        </w:tc>
        <w:tc>
          <w:tcPr>
            <w:tcW w:w="4961" w:type="dxa"/>
            <w:shd w:val="clear" w:color="auto" w:fill="auto"/>
            <w:noWrap/>
            <w:hideMark/>
          </w:tcPr>
          <w:p w14:paraId="39B52628"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Benefits of green roofs: A systematic review of the evidence for three ecosystem services</w:t>
            </w:r>
          </w:p>
        </w:tc>
        <w:tc>
          <w:tcPr>
            <w:tcW w:w="1843" w:type="dxa"/>
            <w:shd w:val="clear" w:color="auto" w:fill="auto"/>
            <w:noWrap/>
            <w:hideMark/>
          </w:tcPr>
          <w:p w14:paraId="758591B0"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Quantitative synthesis</w:t>
            </w:r>
          </w:p>
        </w:tc>
      </w:tr>
      <w:tr w:rsidR="00E00E4C" w:rsidRPr="00E00E4C" w14:paraId="7C2F3D2E" w14:textId="77777777" w:rsidTr="00DC5918">
        <w:trPr>
          <w:trHeight w:val="624"/>
        </w:trPr>
        <w:tc>
          <w:tcPr>
            <w:tcW w:w="2122" w:type="dxa"/>
            <w:shd w:val="clear" w:color="auto" w:fill="auto"/>
            <w:noWrap/>
            <w:hideMark/>
          </w:tcPr>
          <w:p w14:paraId="5F8F26CA"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Srivastava, Passel &amp; Laes 2018</w:t>
            </w:r>
          </w:p>
        </w:tc>
        <w:tc>
          <w:tcPr>
            <w:tcW w:w="4961" w:type="dxa"/>
            <w:shd w:val="clear" w:color="auto" w:fill="auto"/>
            <w:noWrap/>
            <w:hideMark/>
          </w:tcPr>
          <w:p w14:paraId="11CFFB3D"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Assessing the success of electricity demand response programs: A meta-analysis</w:t>
            </w:r>
          </w:p>
        </w:tc>
        <w:tc>
          <w:tcPr>
            <w:tcW w:w="1843" w:type="dxa"/>
            <w:shd w:val="clear" w:color="auto" w:fill="auto"/>
            <w:noWrap/>
            <w:hideMark/>
          </w:tcPr>
          <w:p w14:paraId="72E5FD31"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Meta-analysis</w:t>
            </w:r>
          </w:p>
        </w:tc>
      </w:tr>
      <w:tr w:rsidR="00E00E4C" w:rsidRPr="00E00E4C" w14:paraId="5AEB4996" w14:textId="77777777" w:rsidTr="00DC5918">
        <w:trPr>
          <w:trHeight w:val="624"/>
        </w:trPr>
        <w:tc>
          <w:tcPr>
            <w:tcW w:w="2122" w:type="dxa"/>
            <w:tcBorders>
              <w:bottom w:val="single" w:sz="4" w:space="0" w:color="auto"/>
            </w:tcBorders>
            <w:shd w:val="clear" w:color="auto" w:fill="auto"/>
            <w:noWrap/>
            <w:hideMark/>
          </w:tcPr>
          <w:p w14:paraId="3B4AFBA2"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Song et al. 2018</w:t>
            </w:r>
          </w:p>
        </w:tc>
        <w:tc>
          <w:tcPr>
            <w:tcW w:w="4961" w:type="dxa"/>
            <w:tcBorders>
              <w:bottom w:val="single" w:sz="4" w:space="0" w:color="auto"/>
            </w:tcBorders>
            <w:shd w:val="clear" w:color="auto" w:fill="auto"/>
            <w:noWrap/>
            <w:hideMark/>
          </w:tcPr>
          <w:p w14:paraId="46A43B4F"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The economic benefits and costs of trees in urban forest stewardship: A systematic review</w:t>
            </w:r>
          </w:p>
        </w:tc>
        <w:tc>
          <w:tcPr>
            <w:tcW w:w="1843" w:type="dxa"/>
            <w:tcBorders>
              <w:bottom w:val="single" w:sz="4" w:space="0" w:color="auto"/>
            </w:tcBorders>
            <w:shd w:val="clear" w:color="auto" w:fill="auto"/>
            <w:noWrap/>
            <w:hideMark/>
          </w:tcPr>
          <w:p w14:paraId="25842E27" w14:textId="77777777" w:rsidR="00E00E4C" w:rsidRPr="00E00E4C" w:rsidRDefault="00E00E4C" w:rsidP="00DC5918">
            <w:pPr>
              <w:keepNext/>
              <w:spacing w:after="0" w:line="240" w:lineRule="auto"/>
              <w:rPr>
                <w:rFonts w:ascii="Calibri" w:eastAsia="Times New Roman" w:hAnsi="Calibri" w:cs="Calibri"/>
                <w:color w:val="000000"/>
              </w:rPr>
            </w:pPr>
            <w:r w:rsidRPr="00E00E4C">
              <w:rPr>
                <w:rFonts w:ascii="Calibri" w:eastAsia="Times New Roman" w:hAnsi="Calibri" w:cs="Calibri"/>
                <w:color w:val="000000"/>
              </w:rPr>
              <w:t>Bibliometrics, quantitative synthesis, narrative review</w:t>
            </w:r>
          </w:p>
        </w:tc>
      </w:tr>
    </w:tbl>
    <w:p w14:paraId="255AD713" w14:textId="0C790915" w:rsidR="000C2710" w:rsidRDefault="00DC5918" w:rsidP="00DC5918">
      <w:pPr>
        <w:pStyle w:val="Caption"/>
        <w:rPr>
          <w:rFonts w:ascii="Calibri" w:eastAsia="Calibri" w:hAnsi="Calibri" w:cs="Calibri"/>
        </w:rPr>
      </w:pPr>
      <w:r w:rsidRPr="00DC5918">
        <w:rPr>
          <w:b/>
        </w:rPr>
        <w:t xml:space="preserve">Table </w:t>
      </w:r>
      <w:r w:rsidRPr="00DC5918">
        <w:rPr>
          <w:b/>
        </w:rPr>
        <w:fldChar w:fldCharType="begin"/>
      </w:r>
      <w:r w:rsidRPr="00DC5918">
        <w:rPr>
          <w:b/>
        </w:rPr>
        <w:instrText xml:space="preserve"> SEQ Table \* ARABIC </w:instrText>
      </w:r>
      <w:r w:rsidRPr="00DC5918">
        <w:rPr>
          <w:b/>
        </w:rPr>
        <w:fldChar w:fldCharType="separate"/>
      </w:r>
      <w:r w:rsidR="00754127">
        <w:rPr>
          <w:b/>
          <w:noProof/>
        </w:rPr>
        <w:t>2</w:t>
      </w:r>
      <w:r w:rsidRPr="00DC5918">
        <w:rPr>
          <w:b/>
        </w:rPr>
        <w:fldChar w:fldCharType="end"/>
      </w:r>
      <w:r w:rsidRPr="00DC5918">
        <w:rPr>
          <w:b/>
        </w:rPr>
        <w:t>: Formal reviews of urban climate change mitigation.</w:t>
      </w:r>
      <w:r>
        <w:t xml:space="preserve"> The minimum criteria for a ‘formal review’ is the selection of literature via a database search. We identified these studies using the keywords </w:t>
      </w:r>
      <w:r>
        <w:rPr>
          <w:rFonts w:ascii="Calibri" w:eastAsia="Calibri" w:hAnsi="Calibri" w:cs="Calibri"/>
        </w:rPr>
        <w:t>“ meta-“ OR “systematic review” OR “scoping” OR “narrative review” OR “</w:t>
      </w:r>
      <w:r>
        <w:rPr>
          <w:rFonts w:ascii="Calibri" w:eastAsia="Calibri" w:hAnsi="Calibri" w:cs="Calibri"/>
        </w:rPr>
        <w:t>q</w:t>
      </w:r>
      <w:r>
        <w:rPr>
          <w:rFonts w:ascii="Calibri" w:eastAsia="Calibri" w:hAnsi="Calibri" w:cs="Calibri"/>
        </w:rPr>
        <w:t xml:space="preserve">ualitative comparative analysis” </w:t>
      </w:r>
      <w:r>
        <w:rPr>
          <w:rFonts w:ascii="Calibri" w:eastAsia="Calibri" w:hAnsi="Calibri" w:cs="Calibri"/>
        </w:rPr>
        <w:t xml:space="preserve">OR “QCA” OR “scientometric” OR </w:t>
      </w:r>
      <w:r>
        <w:rPr>
          <w:rFonts w:ascii="Calibri" w:eastAsia="Calibri" w:hAnsi="Calibri" w:cs="Calibri"/>
        </w:rPr>
        <w:t>“synthesis”</w:t>
      </w:r>
      <w:r>
        <w:rPr>
          <w:rFonts w:ascii="Calibri" w:eastAsia="Calibri" w:hAnsi="Calibri" w:cs="Calibri"/>
        </w:rPr>
        <w:t xml:space="preserve"> on the document set from Table 1, followed by hand filtering the results to exclude non-urban, non-mitigation and non-review articles.</w:t>
      </w:r>
    </w:p>
    <w:p w14:paraId="2C1324C3" w14:textId="70CB98E1" w:rsidR="001A6F37" w:rsidRDefault="002C0097" w:rsidP="000E53A6">
      <w:pPr>
        <w:rPr>
          <w:b/>
        </w:rPr>
      </w:pPr>
      <w:r>
        <w:rPr>
          <w:b/>
        </w:rPr>
        <w:t>Towards learning about urban mitigation solutions</w:t>
      </w:r>
    </w:p>
    <w:p w14:paraId="4FC49556" w14:textId="1CDE1B9D" w:rsidR="0005750C" w:rsidRDefault="0005750C" w:rsidP="000E53A6">
      <w:pPr>
        <w:rPr>
          <w:rFonts w:ascii="Calibri" w:eastAsia="Calibri" w:hAnsi="Calibri" w:cs="Calibri"/>
        </w:rPr>
      </w:pPr>
      <w:r>
        <w:rPr>
          <w:rFonts w:ascii="Calibri" w:eastAsia="Calibri" w:hAnsi="Calibri" w:cs="Calibri"/>
        </w:rPr>
        <w:t>- Summary paragraph of results: we identify some obvious biases and deficiencies in the literature. Caveat: our sample of documents is not comprehensive.</w:t>
      </w:r>
    </w:p>
    <w:p w14:paraId="7FC5BCA8" w14:textId="16EDDB99" w:rsidR="0005750C" w:rsidRDefault="0005750C" w:rsidP="000E53A6">
      <w:pPr>
        <w:rPr>
          <w:rFonts w:ascii="Calibri" w:eastAsia="Calibri" w:hAnsi="Calibri" w:cs="Calibri"/>
        </w:rPr>
      </w:pPr>
      <w:r>
        <w:rPr>
          <w:rFonts w:ascii="Calibri" w:eastAsia="Calibri" w:hAnsi="Calibri" w:cs="Calibri"/>
        </w:rPr>
        <w:t>- Paragraph on filling the obvious research gaps: focus on smaller cities. Focus on Asia and Africa. Integrate knowledge from fields not directly addressing mitigation concerns.</w:t>
      </w:r>
      <w:r w:rsidR="00F84BAA">
        <w:rPr>
          <w:rFonts w:ascii="Calibri" w:eastAsia="Calibri" w:hAnsi="Calibri" w:cs="Calibri"/>
        </w:rPr>
        <w:t xml:space="preserve"> Bibliometric methods used here can keep us up to date on how the field is developing – particularly as it rapidly grows.</w:t>
      </w:r>
    </w:p>
    <w:p w14:paraId="39217418" w14:textId="447E37A2" w:rsidR="008D2E16" w:rsidRDefault="0005750C" w:rsidP="000E53A6">
      <w:pPr>
        <w:rPr>
          <w:rFonts w:ascii="Calibri" w:eastAsia="Calibri" w:hAnsi="Calibri" w:cs="Calibri"/>
        </w:rPr>
      </w:pPr>
      <w:r>
        <w:rPr>
          <w:rFonts w:ascii="Calibri" w:eastAsia="Calibri" w:hAnsi="Calibri" w:cs="Calibri"/>
        </w:rPr>
        <w:t>- Paragraph on comparative research: a sound logic generalisability is necessary to guide comparative research</w:t>
      </w:r>
      <w:r w:rsidR="00F84BAA">
        <w:rPr>
          <w:rFonts w:ascii="Calibri" w:eastAsia="Calibri" w:hAnsi="Calibri" w:cs="Calibri"/>
        </w:rPr>
        <w:t xml:space="preserve"> and structure learning on cities, particularly with large-n samples. Three options are apparent:</w:t>
      </w:r>
      <w:r>
        <w:rPr>
          <w:rFonts w:ascii="Calibri" w:eastAsia="Calibri" w:hAnsi="Calibri" w:cs="Calibri"/>
        </w:rPr>
        <w:t xml:space="preserve"> (1) city is large and</w:t>
      </w:r>
      <w:r w:rsidR="00F84BAA">
        <w:rPr>
          <w:rFonts w:ascii="Calibri" w:eastAsia="Calibri" w:hAnsi="Calibri" w:cs="Calibri"/>
        </w:rPr>
        <w:t xml:space="preserve"> geopolitically</w:t>
      </w:r>
      <w:r>
        <w:rPr>
          <w:rFonts w:ascii="Calibri" w:eastAsia="Calibri" w:hAnsi="Calibri" w:cs="Calibri"/>
        </w:rPr>
        <w:t xml:space="preserve"> important, therefore globally relevant (we see quite a lot of this); (2) city shares similar traits with other cities (in terms of physical, political, demographic features), here there is a role for typologies</w:t>
      </w:r>
      <w:r w:rsidR="008D2E16">
        <w:rPr>
          <w:rFonts w:ascii="Calibri" w:eastAsia="Calibri" w:hAnsi="Calibri" w:cs="Calibri"/>
        </w:rPr>
        <w:t xml:space="preserve"> to structure comparisons</w:t>
      </w:r>
      <w:r>
        <w:rPr>
          <w:rFonts w:ascii="Calibri" w:eastAsia="Calibri" w:hAnsi="Calibri" w:cs="Calibri"/>
        </w:rPr>
        <w:t>; (3) th</w:t>
      </w:r>
      <w:r w:rsidR="008D2E16">
        <w:rPr>
          <w:rFonts w:ascii="Calibri" w:eastAsia="Calibri" w:hAnsi="Calibri" w:cs="Calibri"/>
        </w:rPr>
        <w:t xml:space="preserve">e problem at hand is ubiquitous and has common characteristics across </w:t>
      </w:r>
      <w:r w:rsidR="00F84BAA">
        <w:rPr>
          <w:rFonts w:ascii="Calibri" w:eastAsia="Calibri" w:hAnsi="Calibri" w:cs="Calibri"/>
        </w:rPr>
        <w:t>most</w:t>
      </w:r>
      <w:r w:rsidR="008D2E16">
        <w:rPr>
          <w:rFonts w:ascii="Calibri" w:eastAsia="Calibri" w:hAnsi="Calibri" w:cs="Calibri"/>
        </w:rPr>
        <w:t xml:space="preserve"> </w:t>
      </w:r>
      <w:r w:rsidR="00F84BAA">
        <w:rPr>
          <w:rFonts w:ascii="Calibri" w:eastAsia="Calibri" w:hAnsi="Calibri" w:cs="Calibri"/>
        </w:rPr>
        <w:t xml:space="preserve">cities </w:t>
      </w:r>
      <w:r w:rsidR="008D2E16">
        <w:rPr>
          <w:rFonts w:ascii="Calibri" w:eastAsia="Calibri" w:hAnsi="Calibri" w:cs="Calibri"/>
        </w:rPr>
        <w:t>(urban form</w:t>
      </w:r>
      <w:r w:rsidR="00F84BAA">
        <w:rPr>
          <w:rFonts w:ascii="Calibri" w:eastAsia="Calibri" w:hAnsi="Calibri" w:cs="Calibri"/>
        </w:rPr>
        <w:t xml:space="preserve">, technical issues, congestion, </w:t>
      </w:r>
      <w:r w:rsidR="008D2E16">
        <w:rPr>
          <w:rFonts w:ascii="Calibri" w:eastAsia="Calibri" w:hAnsi="Calibri" w:cs="Calibri"/>
        </w:rPr>
        <w:t>sprawl effects)</w:t>
      </w:r>
      <w:r w:rsidR="00F84BAA">
        <w:rPr>
          <w:rFonts w:ascii="Calibri" w:eastAsia="Calibri" w:hAnsi="Calibri" w:cs="Calibri"/>
        </w:rPr>
        <w:t>.</w:t>
      </w:r>
      <w:r w:rsidR="00B95BBD">
        <w:rPr>
          <w:rFonts w:ascii="Calibri" w:eastAsia="Calibri" w:hAnsi="Calibri" w:cs="Calibri"/>
        </w:rPr>
        <w:t xml:space="preserve"> We provide examples of such studies below.</w:t>
      </w:r>
    </w:p>
    <w:tbl>
      <w:tblPr>
        <w:tblStyle w:val="TableGrid"/>
        <w:tblW w:w="9067" w:type="dxa"/>
        <w:tblLook w:val="04A0" w:firstRow="1" w:lastRow="0" w:firstColumn="1" w:lastColumn="0" w:noHBand="0" w:noVBand="1"/>
      </w:tblPr>
      <w:tblGrid>
        <w:gridCol w:w="2263"/>
        <w:gridCol w:w="6804"/>
      </w:tblGrid>
      <w:tr w:rsidR="009A214C" w14:paraId="72373430" w14:textId="32BA3A28" w:rsidTr="009A214C">
        <w:tc>
          <w:tcPr>
            <w:tcW w:w="2263" w:type="dxa"/>
          </w:tcPr>
          <w:p w14:paraId="6F4F4CE0" w14:textId="7D717844" w:rsidR="009A214C" w:rsidRPr="0070199D" w:rsidRDefault="009A214C" w:rsidP="000E53A6">
            <w:pPr>
              <w:rPr>
                <w:rFonts w:ascii="Calibri" w:eastAsia="Calibri" w:hAnsi="Calibri" w:cs="Calibri"/>
                <w:b/>
              </w:rPr>
            </w:pPr>
            <w:r w:rsidRPr="0070199D">
              <w:rPr>
                <w:rFonts w:ascii="Calibri" w:eastAsia="Calibri" w:hAnsi="Calibri" w:cs="Calibri"/>
                <w:b/>
              </w:rPr>
              <w:t>Logic of generalisability</w:t>
            </w:r>
          </w:p>
        </w:tc>
        <w:tc>
          <w:tcPr>
            <w:tcW w:w="6804" w:type="dxa"/>
          </w:tcPr>
          <w:p w14:paraId="50451B98" w14:textId="151E4DF9" w:rsidR="009A214C" w:rsidRPr="009A214C" w:rsidRDefault="009A214C" w:rsidP="000E53A6">
            <w:pPr>
              <w:rPr>
                <w:rFonts w:ascii="Calibri" w:eastAsia="Calibri" w:hAnsi="Calibri" w:cs="Calibri"/>
                <w:b/>
              </w:rPr>
            </w:pPr>
            <w:r>
              <w:rPr>
                <w:rFonts w:ascii="Calibri" w:eastAsia="Calibri" w:hAnsi="Calibri" w:cs="Calibri"/>
                <w:b/>
              </w:rPr>
              <w:t>Examples</w:t>
            </w:r>
          </w:p>
        </w:tc>
      </w:tr>
      <w:tr w:rsidR="009A214C" w14:paraId="28B9436E" w14:textId="52E21DA2" w:rsidTr="009A214C">
        <w:tc>
          <w:tcPr>
            <w:tcW w:w="2263" w:type="dxa"/>
          </w:tcPr>
          <w:p w14:paraId="4AD9F8B8" w14:textId="6CA0C4E2" w:rsidR="009A214C" w:rsidRDefault="009A214C" w:rsidP="009A214C">
            <w:pPr>
              <w:rPr>
                <w:rFonts w:ascii="Calibri" w:eastAsia="Calibri" w:hAnsi="Calibri" w:cs="Calibri"/>
              </w:rPr>
            </w:pPr>
            <w:r w:rsidRPr="009A214C">
              <w:rPr>
                <w:rFonts w:ascii="Calibri" w:eastAsia="Calibri" w:hAnsi="Calibri" w:cs="Calibri"/>
                <w:i/>
              </w:rPr>
              <w:t>Intrinsic impact</w:t>
            </w:r>
            <w:r>
              <w:rPr>
                <w:rFonts w:ascii="Calibri" w:eastAsia="Calibri" w:hAnsi="Calibri" w:cs="Calibri"/>
              </w:rPr>
              <w:t>: a large city with intrinsic global or geopolitical relevance</w:t>
            </w:r>
          </w:p>
        </w:tc>
        <w:tc>
          <w:tcPr>
            <w:tcW w:w="6804" w:type="dxa"/>
          </w:tcPr>
          <w:p w14:paraId="2727783F" w14:textId="5A78E914" w:rsidR="009A214C" w:rsidRPr="008D5448" w:rsidRDefault="008D5448" w:rsidP="008D5448">
            <w:pPr>
              <w:pStyle w:val="ListParagraph"/>
              <w:numPr>
                <w:ilvl w:val="0"/>
                <w:numId w:val="5"/>
              </w:numPr>
              <w:rPr>
                <w:rFonts w:ascii="Calibri" w:eastAsia="Calibri" w:hAnsi="Calibri" w:cs="Calibri"/>
              </w:rPr>
            </w:pPr>
            <w:r>
              <w:rPr>
                <w:rFonts w:ascii="Calibri" w:eastAsia="Calibri" w:hAnsi="Calibri" w:cs="Calibri"/>
              </w:rPr>
              <w:t>Beijing should get a mention</w:t>
            </w:r>
          </w:p>
        </w:tc>
      </w:tr>
      <w:tr w:rsidR="009A214C" w14:paraId="2DF393B2" w14:textId="2141725F" w:rsidTr="009A214C">
        <w:tc>
          <w:tcPr>
            <w:tcW w:w="2263" w:type="dxa"/>
          </w:tcPr>
          <w:p w14:paraId="665C895B" w14:textId="076BA1D2" w:rsidR="009A214C" w:rsidRDefault="009A214C" w:rsidP="008D5448">
            <w:pPr>
              <w:rPr>
                <w:rFonts w:ascii="Calibri" w:eastAsia="Calibri" w:hAnsi="Calibri" w:cs="Calibri"/>
              </w:rPr>
            </w:pPr>
            <w:r w:rsidRPr="009A214C">
              <w:rPr>
                <w:rFonts w:ascii="Calibri" w:eastAsia="Calibri" w:hAnsi="Calibri" w:cs="Calibri"/>
                <w:i/>
              </w:rPr>
              <w:t>System relevance</w:t>
            </w:r>
            <w:r>
              <w:rPr>
                <w:rFonts w:ascii="Calibri" w:eastAsia="Calibri" w:hAnsi="Calibri" w:cs="Calibri"/>
              </w:rPr>
              <w:t xml:space="preserve">: </w:t>
            </w:r>
            <w:r w:rsidR="008D5448">
              <w:rPr>
                <w:rFonts w:ascii="Calibri" w:eastAsia="Calibri" w:hAnsi="Calibri" w:cs="Calibri"/>
              </w:rPr>
              <w:t>cities share</w:t>
            </w:r>
            <w:r>
              <w:rPr>
                <w:rFonts w:ascii="Calibri" w:eastAsia="Calibri" w:hAnsi="Calibri" w:cs="Calibri"/>
              </w:rPr>
              <w:t xml:space="preserve"> similar </w:t>
            </w:r>
            <w:r w:rsidR="008D5448">
              <w:rPr>
                <w:rFonts w:ascii="Calibri" w:eastAsia="Calibri" w:hAnsi="Calibri" w:cs="Calibri"/>
              </w:rPr>
              <w:t>structural traits and may learn from one another</w:t>
            </w:r>
          </w:p>
        </w:tc>
        <w:tc>
          <w:tcPr>
            <w:tcW w:w="6804" w:type="dxa"/>
          </w:tcPr>
          <w:p w14:paraId="60595D4E" w14:textId="77777777" w:rsidR="009A214C" w:rsidRDefault="00B95BBD" w:rsidP="00B95BBD">
            <w:pPr>
              <w:pStyle w:val="ListParagraph"/>
              <w:numPr>
                <w:ilvl w:val="0"/>
                <w:numId w:val="4"/>
              </w:numPr>
              <w:rPr>
                <w:rFonts w:ascii="Calibri" w:eastAsia="Calibri" w:hAnsi="Calibri" w:cs="Calibri"/>
              </w:rPr>
            </w:pPr>
            <w:r>
              <w:rPr>
                <w:rFonts w:ascii="Calibri" w:eastAsia="Calibri" w:hAnsi="Calibri" w:cs="Calibri"/>
              </w:rPr>
              <w:t>Typology paper</w:t>
            </w:r>
          </w:p>
          <w:p w14:paraId="070E6352" w14:textId="4A4128A6" w:rsidR="00B95BBD" w:rsidRPr="00B95BBD" w:rsidRDefault="00B95BBD" w:rsidP="00B95BBD">
            <w:pPr>
              <w:pStyle w:val="ListParagraph"/>
              <w:numPr>
                <w:ilvl w:val="0"/>
                <w:numId w:val="4"/>
              </w:numPr>
              <w:rPr>
                <w:rFonts w:ascii="Calibri" w:eastAsia="Calibri" w:hAnsi="Calibri" w:cs="Calibri"/>
              </w:rPr>
            </w:pPr>
            <w:r>
              <w:rPr>
                <w:rFonts w:ascii="Calibri" w:eastAsia="Calibri" w:hAnsi="Calibri" w:cs="Calibri"/>
              </w:rPr>
              <w:t>Need a more political science angled paper</w:t>
            </w:r>
            <w:r w:rsidR="008D5448">
              <w:rPr>
                <w:rFonts w:ascii="Calibri" w:eastAsia="Calibri" w:hAnsi="Calibri" w:cs="Calibri"/>
              </w:rPr>
              <w:t xml:space="preserve"> on urban governance</w:t>
            </w:r>
          </w:p>
        </w:tc>
      </w:tr>
      <w:tr w:rsidR="009A214C" w14:paraId="6469FC8A" w14:textId="700A84AE" w:rsidTr="009A214C">
        <w:tc>
          <w:tcPr>
            <w:tcW w:w="2263" w:type="dxa"/>
          </w:tcPr>
          <w:p w14:paraId="7475EF86" w14:textId="6B928765" w:rsidR="009A214C" w:rsidRDefault="009A214C" w:rsidP="009A214C">
            <w:pPr>
              <w:rPr>
                <w:rFonts w:ascii="Calibri" w:eastAsia="Calibri" w:hAnsi="Calibri" w:cs="Calibri"/>
              </w:rPr>
            </w:pPr>
            <w:r w:rsidRPr="009A214C">
              <w:rPr>
                <w:rFonts w:ascii="Calibri" w:eastAsia="Calibri" w:hAnsi="Calibri" w:cs="Calibri"/>
                <w:i/>
              </w:rPr>
              <w:t>Problem relevance</w:t>
            </w:r>
            <w:r>
              <w:rPr>
                <w:rFonts w:ascii="Calibri" w:eastAsia="Calibri" w:hAnsi="Calibri" w:cs="Calibri"/>
              </w:rPr>
              <w:t xml:space="preserve">: a ubiquitous problem with common characteristics </w:t>
            </w:r>
            <w:r w:rsidR="008D5448">
              <w:rPr>
                <w:rFonts w:ascii="Calibri" w:eastAsia="Calibri" w:hAnsi="Calibri" w:cs="Calibri"/>
              </w:rPr>
              <w:t xml:space="preserve">that is shared </w:t>
            </w:r>
            <w:r>
              <w:rPr>
                <w:rFonts w:ascii="Calibri" w:eastAsia="Calibri" w:hAnsi="Calibri" w:cs="Calibri"/>
              </w:rPr>
              <w:t>across many city types</w:t>
            </w:r>
          </w:p>
        </w:tc>
        <w:tc>
          <w:tcPr>
            <w:tcW w:w="6804" w:type="dxa"/>
          </w:tcPr>
          <w:p w14:paraId="7F1A41BD" w14:textId="77777777" w:rsidR="008D5448" w:rsidRDefault="00B95BBD" w:rsidP="008D5448">
            <w:pPr>
              <w:pStyle w:val="ListParagraph"/>
              <w:numPr>
                <w:ilvl w:val="0"/>
                <w:numId w:val="3"/>
              </w:numPr>
              <w:rPr>
                <w:rFonts w:ascii="Calibri" w:eastAsia="Calibri" w:hAnsi="Calibri" w:cs="Calibri"/>
              </w:rPr>
            </w:pPr>
            <w:r>
              <w:rPr>
                <w:rFonts w:ascii="Calibri" w:eastAsia="Calibri" w:hAnsi="Calibri" w:cs="Calibri"/>
              </w:rPr>
              <w:t xml:space="preserve">Air pollution, human health, </w:t>
            </w:r>
            <w:r w:rsidR="008D5448">
              <w:rPr>
                <w:rFonts w:ascii="Calibri" w:eastAsia="Calibri" w:hAnsi="Calibri" w:cs="Calibri"/>
              </w:rPr>
              <w:t>congestion and mobility. AKA cars and how to get rid of them.</w:t>
            </w:r>
          </w:p>
          <w:p w14:paraId="6B72DC0A" w14:textId="2D58FF26" w:rsidR="009A214C" w:rsidRPr="009A214C" w:rsidRDefault="008D5448" w:rsidP="008D5448">
            <w:pPr>
              <w:pStyle w:val="ListParagraph"/>
              <w:numPr>
                <w:ilvl w:val="0"/>
                <w:numId w:val="3"/>
              </w:numPr>
              <w:rPr>
                <w:rFonts w:ascii="Calibri" w:eastAsia="Calibri" w:hAnsi="Calibri" w:cs="Calibri"/>
              </w:rPr>
            </w:pPr>
            <w:r>
              <w:rPr>
                <w:rFonts w:ascii="Calibri" w:eastAsia="Calibri" w:hAnsi="Calibri" w:cs="Calibri"/>
              </w:rPr>
              <w:t xml:space="preserve"> </w:t>
            </w:r>
          </w:p>
        </w:tc>
      </w:tr>
    </w:tbl>
    <w:p w14:paraId="7CBAE468" w14:textId="20A62CCC" w:rsidR="0070199D" w:rsidRDefault="0070199D" w:rsidP="000E53A6">
      <w:pPr>
        <w:rPr>
          <w:rFonts w:ascii="Calibri" w:eastAsia="Calibri" w:hAnsi="Calibri" w:cs="Calibri"/>
        </w:rPr>
      </w:pPr>
    </w:p>
    <w:p w14:paraId="4D4A8958" w14:textId="6701D520" w:rsidR="00B95BBD" w:rsidRDefault="008D2E16" w:rsidP="00B95BBD">
      <w:pPr>
        <w:rPr>
          <w:rFonts w:ascii="Calibri" w:eastAsia="Calibri" w:hAnsi="Calibri" w:cs="Calibri"/>
        </w:rPr>
      </w:pPr>
      <w:r>
        <w:rPr>
          <w:rFonts w:ascii="Calibri" w:eastAsia="Calibri" w:hAnsi="Calibri" w:cs="Calibri"/>
        </w:rPr>
        <w:lastRenderedPageBreak/>
        <w:t xml:space="preserve"> </w:t>
      </w:r>
      <w:r w:rsidR="00F84BAA">
        <w:rPr>
          <w:rFonts w:ascii="Calibri" w:eastAsia="Calibri" w:hAnsi="Calibri" w:cs="Calibri"/>
        </w:rPr>
        <w:t xml:space="preserve">- </w:t>
      </w:r>
      <w:r w:rsidR="002C2C4C">
        <w:rPr>
          <w:rFonts w:ascii="Calibri" w:eastAsia="Calibri" w:hAnsi="Calibri" w:cs="Calibri"/>
        </w:rPr>
        <w:t xml:space="preserve">Paragraph on reviews: </w:t>
      </w:r>
      <w:r w:rsidR="0070199D">
        <w:rPr>
          <w:rFonts w:ascii="Calibri" w:eastAsia="Calibri" w:hAnsi="Calibri" w:cs="Calibri"/>
        </w:rPr>
        <w:t>reviews</w:t>
      </w:r>
      <w:r w:rsidR="00F84BAA">
        <w:rPr>
          <w:rFonts w:ascii="Calibri" w:eastAsia="Calibri" w:hAnsi="Calibri" w:cs="Calibri"/>
        </w:rPr>
        <w:t xml:space="preserve"> are really difficult for a diffuse case study literature that uses varied methodologies, locations, and scales. At the very least a transparent literature selection is needed to avoid overlooking research. Note that there are case study </w:t>
      </w:r>
      <w:r w:rsidR="00754127">
        <w:rPr>
          <w:rFonts w:ascii="Calibri" w:eastAsia="Calibri" w:hAnsi="Calibri" w:cs="Calibri"/>
        </w:rPr>
        <w:t>review</w:t>
      </w:r>
      <w:r w:rsidR="00F84BAA">
        <w:rPr>
          <w:rFonts w:ascii="Calibri" w:eastAsia="Calibri" w:hAnsi="Calibri" w:cs="Calibri"/>
        </w:rPr>
        <w:t xml:space="preserve"> methods, for instance to code qualitative and contextual features from </w:t>
      </w:r>
      <w:r w:rsidR="00754127">
        <w:rPr>
          <w:rFonts w:ascii="Calibri" w:eastAsia="Calibri" w:hAnsi="Calibri" w:cs="Calibri"/>
        </w:rPr>
        <w:t xml:space="preserve">cases, and thereby compare and aggregate the conditions across cases leading to successful reforms. </w:t>
      </w:r>
      <w:r w:rsidR="00B95F6F">
        <w:rPr>
          <w:rFonts w:ascii="Calibri" w:eastAsia="Calibri" w:hAnsi="Calibri" w:cs="Calibri"/>
        </w:rPr>
        <w:t>The tiny number of formal reviews is really shocking though, but not surprising for our field.</w:t>
      </w:r>
    </w:p>
    <w:p w14:paraId="43A1DC82" w14:textId="61B7F62E" w:rsidR="0005750C" w:rsidRDefault="00B95BBD" w:rsidP="00B95BBD">
      <w:pPr>
        <w:rPr>
          <w:rFonts w:ascii="Calibri" w:eastAsia="Calibri" w:hAnsi="Calibri" w:cs="Calibri"/>
        </w:rPr>
      </w:pPr>
      <w:r>
        <w:rPr>
          <w:rFonts w:ascii="Calibri" w:eastAsia="Calibri" w:hAnsi="Calibri" w:cs="Calibri"/>
        </w:rPr>
        <w:t xml:space="preserve">- </w:t>
      </w:r>
      <w:r w:rsidR="00754127">
        <w:rPr>
          <w:rFonts w:ascii="Calibri" w:eastAsia="Calibri" w:hAnsi="Calibri" w:cs="Calibri"/>
        </w:rPr>
        <w:t xml:space="preserve">Again, a focus on generalisability helps to structure reviews: </w:t>
      </w:r>
      <w:r w:rsidR="0070199D">
        <w:rPr>
          <w:rFonts w:ascii="Calibri" w:eastAsia="Calibri" w:hAnsi="Calibri" w:cs="Calibri"/>
        </w:rPr>
        <w:t xml:space="preserve">we see many anecdotes of individual big cities, but no comprehensive reviews of </w:t>
      </w:r>
      <w:r>
        <w:rPr>
          <w:rFonts w:ascii="Calibri" w:eastAsia="Calibri" w:hAnsi="Calibri" w:cs="Calibri"/>
        </w:rPr>
        <w:t xml:space="preserve">these </w:t>
      </w:r>
      <w:r w:rsidR="0070199D">
        <w:rPr>
          <w:rFonts w:ascii="Calibri" w:eastAsia="Calibri" w:hAnsi="Calibri" w:cs="Calibri"/>
        </w:rPr>
        <w:t>cities</w:t>
      </w:r>
      <w:r>
        <w:rPr>
          <w:rFonts w:ascii="Calibri" w:eastAsia="Calibri" w:hAnsi="Calibri" w:cs="Calibri"/>
        </w:rPr>
        <w:t xml:space="preserve">. This would be needed to evaluate the robustness of outcomes, and to grasp the broader sustainability implications of a given reform. Similarly, a structured comparison of policy implementation and outcomes across multiple cases may reveal which </w:t>
      </w:r>
      <w:r w:rsidR="002A1985">
        <w:rPr>
          <w:rFonts w:ascii="Calibri" w:eastAsia="Calibri" w:hAnsi="Calibri" w:cs="Calibri"/>
        </w:rPr>
        <w:t>contextual</w:t>
      </w:r>
      <w:r>
        <w:rPr>
          <w:rFonts w:ascii="Calibri" w:eastAsia="Calibri" w:hAnsi="Calibri" w:cs="Calibri"/>
        </w:rPr>
        <w:t xml:space="preserve"> trai</w:t>
      </w:r>
      <w:r w:rsidR="002A1985">
        <w:rPr>
          <w:rFonts w:ascii="Calibri" w:eastAsia="Calibri" w:hAnsi="Calibri" w:cs="Calibri"/>
        </w:rPr>
        <w:t xml:space="preserve">ts are key to driving outcomes, hence telling us which kinds of cities will learn from experiences elsewhere. And reviews of ubiquitous problems (e.g. congestion) coupled with assessments and meta-analyses of existing solutions (congestion charging, parking prices, </w:t>
      </w:r>
      <w:r w:rsidR="00EA45B2">
        <w:rPr>
          <w:rFonts w:ascii="Calibri" w:eastAsia="Calibri" w:hAnsi="Calibri" w:cs="Calibri"/>
        </w:rPr>
        <w:t>public transport provisioning</w:t>
      </w:r>
      <w:bookmarkStart w:id="62" w:name="_GoBack"/>
      <w:bookmarkEnd w:id="62"/>
      <w:r w:rsidR="002A1985">
        <w:rPr>
          <w:rFonts w:ascii="Calibri" w:eastAsia="Calibri" w:hAnsi="Calibri" w:cs="Calibri"/>
        </w:rPr>
        <w:t xml:space="preserve">…) </w:t>
      </w:r>
      <w:r w:rsidR="00EA45B2">
        <w:rPr>
          <w:rFonts w:ascii="Calibri" w:eastAsia="Calibri" w:hAnsi="Calibri" w:cs="Calibri"/>
        </w:rPr>
        <w:t>are</w:t>
      </w:r>
      <w:r w:rsidR="002A1985">
        <w:rPr>
          <w:rFonts w:ascii="Calibri" w:eastAsia="Calibri" w:hAnsi="Calibri" w:cs="Calibri"/>
        </w:rPr>
        <w:t xml:space="preserve"> highly salient for policy</w:t>
      </w:r>
      <w:r w:rsidR="00EA45B2">
        <w:rPr>
          <w:rFonts w:ascii="Calibri" w:eastAsia="Calibri" w:hAnsi="Calibri" w:cs="Calibri"/>
        </w:rPr>
        <w:t xml:space="preserve"> and help push issues up the agenda</w:t>
      </w:r>
      <w:r w:rsidR="002A1985">
        <w:rPr>
          <w:rFonts w:ascii="Calibri" w:eastAsia="Calibri" w:hAnsi="Calibri" w:cs="Calibri"/>
        </w:rPr>
        <w:t>.</w:t>
      </w:r>
    </w:p>
    <w:p w14:paraId="5B9FA2D1" w14:textId="2A679426" w:rsidR="00754127" w:rsidRDefault="00754127" w:rsidP="000E53A6">
      <w:pPr>
        <w:rPr>
          <w:rFonts w:ascii="Calibri" w:eastAsia="Calibri" w:hAnsi="Calibri" w:cs="Calibri"/>
        </w:rPr>
      </w:pPr>
      <w:r>
        <w:rPr>
          <w:rFonts w:ascii="Calibri" w:eastAsia="Calibri" w:hAnsi="Calibri" w:cs="Calibri"/>
        </w:rPr>
        <w:t xml:space="preserve">- Paragraph on assessments: </w:t>
      </w:r>
      <w:r w:rsidR="002A1985">
        <w:rPr>
          <w:rFonts w:ascii="Calibri" w:eastAsia="Calibri" w:hAnsi="Calibri" w:cs="Calibri"/>
        </w:rPr>
        <w:t>??</w:t>
      </w:r>
    </w:p>
    <w:p w14:paraId="7946EFBA" w14:textId="77777777" w:rsidR="008F2C1B" w:rsidRDefault="008F2C1B">
      <w:pPr>
        <w:rPr>
          <w:rFonts w:ascii="Calibri" w:eastAsia="Calibri" w:hAnsi="Calibri" w:cs="Calibri"/>
        </w:rPr>
      </w:pPr>
    </w:p>
    <w:p w14:paraId="3167B89E" w14:textId="77777777" w:rsidR="008F2C1B" w:rsidRDefault="008F2C1B">
      <w:pPr>
        <w:rPr>
          <w:rFonts w:ascii="Calibri" w:eastAsia="Calibri" w:hAnsi="Calibri" w:cs="Calibri"/>
        </w:rPr>
      </w:pPr>
    </w:p>
    <w:p w14:paraId="73225D96" w14:textId="2199FFB0" w:rsidR="008F2C1B" w:rsidRDefault="008F2C1B">
      <w:pPr>
        <w:rPr>
          <w:rFonts w:ascii="Calibri" w:eastAsia="Calibri" w:hAnsi="Calibri" w:cs="Calibri"/>
        </w:rPr>
      </w:pPr>
    </w:p>
    <w:p w14:paraId="086D3BAE" w14:textId="77777777" w:rsidR="008F2C1B" w:rsidRDefault="008F2C1B">
      <w:pPr>
        <w:rPr>
          <w:rFonts w:ascii="Calibri" w:eastAsia="Calibri" w:hAnsi="Calibri" w:cs="Calibri"/>
        </w:rPr>
      </w:pPr>
    </w:p>
    <w:p w14:paraId="6197432C" w14:textId="77777777" w:rsidR="008F2C1B" w:rsidRDefault="008F2C1B">
      <w:pPr>
        <w:rPr>
          <w:rFonts w:ascii="Calibri" w:eastAsia="Calibri" w:hAnsi="Calibri" w:cs="Calibri"/>
        </w:rPr>
      </w:pPr>
    </w:p>
    <w:p w14:paraId="20031862" w14:textId="77777777" w:rsidR="008F2C1B" w:rsidRDefault="008F2C1B">
      <w:pPr>
        <w:rPr>
          <w:rFonts w:ascii="Calibri" w:eastAsia="Calibri" w:hAnsi="Calibri" w:cs="Calibri"/>
        </w:rPr>
      </w:pPr>
    </w:p>
    <w:p w14:paraId="0208EA64" w14:textId="7381FD60" w:rsidR="00E00E4C" w:rsidRPr="00E00E4C" w:rsidRDefault="0024728A" w:rsidP="00E00E4C">
      <w:pPr>
        <w:widowControl w:val="0"/>
        <w:autoSpaceDE w:val="0"/>
        <w:autoSpaceDN w:val="0"/>
        <w:adjustRightInd w:val="0"/>
        <w:spacing w:line="240" w:lineRule="auto"/>
        <w:ind w:left="640" w:hanging="640"/>
        <w:rPr>
          <w:rFonts w:ascii="Calibri" w:hAnsi="Calibri" w:cs="Calibri"/>
          <w:noProof/>
          <w:szCs w:val="24"/>
        </w:rPr>
      </w:pPr>
      <w:r>
        <w:rPr>
          <w:rFonts w:ascii="Calibri" w:eastAsia="Calibri" w:hAnsi="Calibri" w:cs="Calibri"/>
        </w:rPr>
        <w:fldChar w:fldCharType="begin" w:fldLock="1"/>
      </w:r>
      <w:r>
        <w:rPr>
          <w:rFonts w:ascii="Calibri" w:eastAsia="Calibri" w:hAnsi="Calibri" w:cs="Calibri"/>
        </w:rPr>
        <w:instrText xml:space="preserve">ADDIN Mendeley Bibliography CSL_BIBLIOGRAPHY </w:instrText>
      </w:r>
      <w:r>
        <w:rPr>
          <w:rFonts w:ascii="Calibri" w:eastAsia="Calibri" w:hAnsi="Calibri" w:cs="Calibri"/>
        </w:rPr>
        <w:fldChar w:fldCharType="separate"/>
      </w:r>
      <w:r w:rsidR="00E00E4C" w:rsidRPr="00E00E4C">
        <w:rPr>
          <w:rFonts w:ascii="Calibri" w:hAnsi="Calibri" w:cs="Calibri"/>
          <w:noProof/>
          <w:szCs w:val="24"/>
        </w:rPr>
        <w:t>1.</w:t>
      </w:r>
      <w:r w:rsidR="00E00E4C" w:rsidRPr="00E00E4C">
        <w:rPr>
          <w:rFonts w:ascii="Calibri" w:hAnsi="Calibri" w:cs="Calibri"/>
          <w:noProof/>
          <w:szCs w:val="24"/>
        </w:rPr>
        <w:tab/>
        <w:t xml:space="preserve">Lamb, W. F., Callaghan, M. W., Creutzig, F., Khosla, R. &amp; Minx, J. C. The literature landscape on 1.5°C Climate Change and Cities. </w:t>
      </w:r>
      <w:r w:rsidR="00E00E4C" w:rsidRPr="00E00E4C">
        <w:rPr>
          <w:rFonts w:ascii="Calibri" w:hAnsi="Calibri" w:cs="Calibri"/>
          <w:i/>
          <w:iCs/>
          <w:noProof/>
          <w:szCs w:val="24"/>
        </w:rPr>
        <w:t>Curr. Opin. Environ. Sustain.</w:t>
      </w:r>
      <w:r w:rsidR="00E00E4C" w:rsidRPr="00E00E4C">
        <w:rPr>
          <w:rFonts w:ascii="Calibri" w:hAnsi="Calibri" w:cs="Calibri"/>
          <w:noProof/>
          <w:szCs w:val="24"/>
        </w:rPr>
        <w:t xml:space="preserve"> </w:t>
      </w:r>
      <w:r w:rsidR="00E00E4C" w:rsidRPr="00E00E4C">
        <w:rPr>
          <w:rFonts w:ascii="Calibri" w:hAnsi="Calibri" w:cs="Calibri"/>
          <w:b/>
          <w:bCs/>
          <w:noProof/>
          <w:szCs w:val="24"/>
        </w:rPr>
        <w:t>30,</w:t>
      </w:r>
      <w:r w:rsidR="00E00E4C" w:rsidRPr="00E00E4C">
        <w:rPr>
          <w:rFonts w:ascii="Calibri" w:hAnsi="Calibri" w:cs="Calibri"/>
          <w:noProof/>
          <w:szCs w:val="24"/>
        </w:rPr>
        <w:t xml:space="preserve"> 26–34 (2018).</w:t>
      </w:r>
    </w:p>
    <w:p w14:paraId="2B14B9BF"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2.</w:t>
      </w:r>
      <w:r w:rsidRPr="00E00E4C">
        <w:rPr>
          <w:rFonts w:ascii="Calibri" w:hAnsi="Calibri" w:cs="Calibri"/>
          <w:noProof/>
          <w:szCs w:val="24"/>
        </w:rPr>
        <w:tab/>
        <w:t xml:space="preserve">Scott, A. J. &amp; Storper, M. The nature of cities: The scope and limits of urban theory. </w:t>
      </w:r>
      <w:r w:rsidRPr="00E00E4C">
        <w:rPr>
          <w:rFonts w:ascii="Calibri" w:hAnsi="Calibri" w:cs="Calibri"/>
          <w:i/>
          <w:iCs/>
          <w:noProof/>
          <w:szCs w:val="24"/>
        </w:rPr>
        <w:t>Int. J. Urban Reg. Res.</w:t>
      </w:r>
      <w:r w:rsidRPr="00E00E4C">
        <w:rPr>
          <w:rFonts w:ascii="Calibri" w:hAnsi="Calibri" w:cs="Calibri"/>
          <w:noProof/>
          <w:szCs w:val="24"/>
        </w:rPr>
        <w:t xml:space="preserve"> </w:t>
      </w:r>
      <w:r w:rsidRPr="00E00E4C">
        <w:rPr>
          <w:rFonts w:ascii="Calibri" w:hAnsi="Calibri" w:cs="Calibri"/>
          <w:b/>
          <w:bCs/>
          <w:noProof/>
          <w:szCs w:val="24"/>
        </w:rPr>
        <w:t>39,</w:t>
      </w:r>
      <w:r w:rsidRPr="00E00E4C">
        <w:rPr>
          <w:rFonts w:ascii="Calibri" w:hAnsi="Calibri" w:cs="Calibri"/>
          <w:noProof/>
          <w:szCs w:val="24"/>
        </w:rPr>
        <w:t xml:space="preserve"> 1–15 (2015).</w:t>
      </w:r>
    </w:p>
    <w:p w14:paraId="5526AFCD"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3.</w:t>
      </w:r>
      <w:r w:rsidRPr="00E00E4C">
        <w:rPr>
          <w:rFonts w:ascii="Calibri" w:hAnsi="Calibri" w:cs="Calibri"/>
          <w:noProof/>
          <w:szCs w:val="24"/>
        </w:rPr>
        <w:tab/>
        <w:t xml:space="preserve">Creutzig, F., Baiocchi, G., Bierkandt, R., Pichler, P.-P. &amp; Seto, K. C. Global typology of urban energy use and potentials for an urbanization mitigation wedge. </w:t>
      </w:r>
      <w:r w:rsidRPr="00E00E4C">
        <w:rPr>
          <w:rFonts w:ascii="Calibri" w:hAnsi="Calibri" w:cs="Calibri"/>
          <w:i/>
          <w:iCs/>
          <w:noProof/>
          <w:szCs w:val="24"/>
        </w:rPr>
        <w:t>Proc. Natl. Acad. Sci.</w:t>
      </w:r>
      <w:r w:rsidRPr="00E00E4C">
        <w:rPr>
          <w:rFonts w:ascii="Calibri" w:hAnsi="Calibri" w:cs="Calibri"/>
          <w:noProof/>
          <w:szCs w:val="24"/>
        </w:rPr>
        <w:t xml:space="preserve"> (2015). doi:10.1073/pnas.1315545112</w:t>
      </w:r>
    </w:p>
    <w:p w14:paraId="48332D07"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4.</w:t>
      </w:r>
      <w:r w:rsidRPr="00E00E4C">
        <w:rPr>
          <w:rFonts w:ascii="Calibri" w:hAnsi="Calibri" w:cs="Calibri"/>
          <w:noProof/>
          <w:szCs w:val="24"/>
        </w:rPr>
        <w:tab/>
        <w:t xml:space="preserve">Sudmant, A., Gouldson, A., Millward-Hopkins, J., Scott, K. &amp; Barrett, J. Producer cities and consumer cities: Using production- and consumption-based carbon accounts to guide climate action in China, the UK, and the US. </w:t>
      </w:r>
      <w:r w:rsidRPr="00E00E4C">
        <w:rPr>
          <w:rFonts w:ascii="Calibri" w:hAnsi="Calibri" w:cs="Calibri"/>
          <w:i/>
          <w:iCs/>
          <w:noProof/>
          <w:szCs w:val="24"/>
        </w:rPr>
        <w:t>J. Clean. Prod.</w:t>
      </w:r>
      <w:r w:rsidRPr="00E00E4C">
        <w:rPr>
          <w:rFonts w:ascii="Calibri" w:hAnsi="Calibri" w:cs="Calibri"/>
          <w:noProof/>
          <w:szCs w:val="24"/>
        </w:rPr>
        <w:t xml:space="preserve"> </w:t>
      </w:r>
      <w:r w:rsidRPr="00E00E4C">
        <w:rPr>
          <w:rFonts w:ascii="Calibri" w:hAnsi="Calibri" w:cs="Calibri"/>
          <w:b/>
          <w:bCs/>
          <w:noProof/>
          <w:szCs w:val="24"/>
        </w:rPr>
        <w:t>176,</w:t>
      </w:r>
      <w:r w:rsidRPr="00E00E4C">
        <w:rPr>
          <w:rFonts w:ascii="Calibri" w:hAnsi="Calibri" w:cs="Calibri"/>
          <w:noProof/>
          <w:szCs w:val="24"/>
        </w:rPr>
        <w:t xml:space="preserve"> 654–662 (2017).</w:t>
      </w:r>
    </w:p>
    <w:p w14:paraId="6E535269"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5.</w:t>
      </w:r>
      <w:r w:rsidRPr="00E00E4C">
        <w:rPr>
          <w:rFonts w:ascii="Calibri" w:hAnsi="Calibri" w:cs="Calibri"/>
          <w:noProof/>
          <w:szCs w:val="24"/>
        </w:rPr>
        <w:tab/>
        <w:t>Global Covenant of Mayors. Global Covenant of Mayors for Climate &amp; Energy. (2017). Available at: http://www.globalcovenantofmayors.org. (Accessed: 10th November 2017)</w:t>
      </w:r>
    </w:p>
    <w:p w14:paraId="0D8D836E"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6.</w:t>
      </w:r>
      <w:r w:rsidRPr="00E00E4C">
        <w:rPr>
          <w:rFonts w:ascii="Calibri" w:hAnsi="Calibri" w:cs="Calibri"/>
          <w:noProof/>
          <w:szCs w:val="24"/>
        </w:rPr>
        <w:tab/>
        <w:t xml:space="preserve">Grandin, J., Haarstad, H., Kjærås, K. &amp; Bouzarovski, S. The politics of rapid urban transformation. </w:t>
      </w:r>
      <w:r w:rsidRPr="00E00E4C">
        <w:rPr>
          <w:rFonts w:ascii="Calibri" w:hAnsi="Calibri" w:cs="Calibri"/>
          <w:i/>
          <w:iCs/>
          <w:noProof/>
          <w:szCs w:val="24"/>
        </w:rPr>
        <w:t>Curr. Opin. Environ. Sustain.</w:t>
      </w:r>
      <w:r w:rsidRPr="00E00E4C">
        <w:rPr>
          <w:rFonts w:ascii="Calibri" w:hAnsi="Calibri" w:cs="Calibri"/>
          <w:noProof/>
          <w:szCs w:val="24"/>
        </w:rPr>
        <w:t xml:space="preserve"> </w:t>
      </w:r>
      <w:r w:rsidRPr="00E00E4C">
        <w:rPr>
          <w:rFonts w:ascii="Calibri" w:hAnsi="Calibri" w:cs="Calibri"/>
          <w:b/>
          <w:bCs/>
          <w:noProof/>
          <w:szCs w:val="24"/>
        </w:rPr>
        <w:t>31,</w:t>
      </w:r>
      <w:r w:rsidRPr="00E00E4C">
        <w:rPr>
          <w:rFonts w:ascii="Calibri" w:hAnsi="Calibri" w:cs="Calibri"/>
          <w:noProof/>
          <w:szCs w:val="24"/>
        </w:rPr>
        <w:t xml:space="preserve"> 16–22 (2018).</w:t>
      </w:r>
    </w:p>
    <w:p w14:paraId="08F7BB0D"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7.</w:t>
      </w:r>
      <w:r w:rsidRPr="00E00E4C">
        <w:rPr>
          <w:rFonts w:ascii="Calibri" w:hAnsi="Calibri" w:cs="Calibri"/>
          <w:noProof/>
          <w:szCs w:val="24"/>
        </w:rPr>
        <w:tab/>
        <w:t xml:space="preserve">Bulkeley, H. &amp; Castán Broto, V. Government by experiment? Global cities and the governing of climate change. </w:t>
      </w:r>
      <w:r w:rsidRPr="00E00E4C">
        <w:rPr>
          <w:rFonts w:ascii="Calibri" w:hAnsi="Calibri" w:cs="Calibri"/>
          <w:i/>
          <w:iCs/>
          <w:noProof/>
          <w:szCs w:val="24"/>
        </w:rPr>
        <w:t>Trans. Inst. Br. Geogr.</w:t>
      </w:r>
      <w:r w:rsidRPr="00E00E4C">
        <w:rPr>
          <w:rFonts w:ascii="Calibri" w:hAnsi="Calibri" w:cs="Calibri"/>
          <w:noProof/>
          <w:szCs w:val="24"/>
        </w:rPr>
        <w:t xml:space="preserve"> </w:t>
      </w:r>
      <w:r w:rsidRPr="00E00E4C">
        <w:rPr>
          <w:rFonts w:ascii="Calibri" w:hAnsi="Calibri" w:cs="Calibri"/>
          <w:b/>
          <w:bCs/>
          <w:noProof/>
          <w:szCs w:val="24"/>
        </w:rPr>
        <w:t>38,</w:t>
      </w:r>
      <w:r w:rsidRPr="00E00E4C">
        <w:rPr>
          <w:rFonts w:ascii="Calibri" w:hAnsi="Calibri" w:cs="Calibri"/>
          <w:noProof/>
          <w:szCs w:val="24"/>
        </w:rPr>
        <w:t xml:space="preserve"> 361–375 (2013).</w:t>
      </w:r>
    </w:p>
    <w:p w14:paraId="22CF9C05"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8.</w:t>
      </w:r>
      <w:r w:rsidRPr="00E00E4C">
        <w:rPr>
          <w:rFonts w:ascii="Calibri" w:hAnsi="Calibri" w:cs="Calibri"/>
          <w:noProof/>
          <w:szCs w:val="24"/>
        </w:rPr>
        <w:tab/>
        <w:t xml:space="preserve">Minx, J. C., Callaghan, M., Lamb, W. F., Garard, J. &amp; Edenhofer, O. Learning about climate change solutions in the IPCC and beyond. </w:t>
      </w:r>
      <w:r w:rsidRPr="00E00E4C">
        <w:rPr>
          <w:rFonts w:ascii="Calibri" w:hAnsi="Calibri" w:cs="Calibri"/>
          <w:i/>
          <w:iCs/>
          <w:noProof/>
          <w:szCs w:val="24"/>
        </w:rPr>
        <w:t>Environ. Sci. Policy</w:t>
      </w:r>
      <w:r w:rsidRPr="00E00E4C">
        <w:rPr>
          <w:rFonts w:ascii="Calibri" w:hAnsi="Calibri" w:cs="Calibri"/>
          <w:noProof/>
          <w:szCs w:val="24"/>
        </w:rPr>
        <w:t xml:space="preserve"> </w:t>
      </w:r>
      <w:r w:rsidRPr="00E00E4C">
        <w:rPr>
          <w:rFonts w:ascii="Calibri" w:hAnsi="Calibri" w:cs="Calibri"/>
          <w:b/>
          <w:bCs/>
          <w:noProof/>
          <w:szCs w:val="24"/>
        </w:rPr>
        <w:t>77,</w:t>
      </w:r>
      <w:r w:rsidRPr="00E00E4C">
        <w:rPr>
          <w:rFonts w:ascii="Calibri" w:hAnsi="Calibri" w:cs="Calibri"/>
          <w:noProof/>
          <w:szCs w:val="24"/>
        </w:rPr>
        <w:t xml:space="preserve"> (2017).</w:t>
      </w:r>
    </w:p>
    <w:p w14:paraId="11A12B6F"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9.</w:t>
      </w:r>
      <w:r w:rsidRPr="00E00E4C">
        <w:rPr>
          <w:rFonts w:ascii="Calibri" w:hAnsi="Calibri" w:cs="Calibri"/>
          <w:noProof/>
          <w:szCs w:val="24"/>
        </w:rPr>
        <w:tab/>
        <w:t xml:space="preserve">Solecki, W. </w:t>
      </w:r>
      <w:r w:rsidRPr="00E00E4C">
        <w:rPr>
          <w:rFonts w:ascii="Calibri" w:hAnsi="Calibri" w:cs="Calibri"/>
          <w:i/>
          <w:iCs/>
          <w:noProof/>
          <w:szCs w:val="24"/>
        </w:rPr>
        <w:t>et al.</w:t>
      </w:r>
      <w:r w:rsidRPr="00E00E4C">
        <w:rPr>
          <w:rFonts w:ascii="Calibri" w:hAnsi="Calibri" w:cs="Calibri"/>
          <w:noProof/>
          <w:szCs w:val="24"/>
        </w:rPr>
        <w:t xml:space="preserve"> City transformations in a 1.5°C warmer world. </w:t>
      </w:r>
      <w:r w:rsidRPr="00E00E4C">
        <w:rPr>
          <w:rFonts w:ascii="Calibri" w:hAnsi="Calibri" w:cs="Calibri"/>
          <w:i/>
          <w:iCs/>
          <w:noProof/>
          <w:szCs w:val="24"/>
        </w:rPr>
        <w:t>Nat. Clim. Chang.</w:t>
      </w:r>
      <w:r w:rsidRPr="00E00E4C">
        <w:rPr>
          <w:rFonts w:ascii="Calibri" w:hAnsi="Calibri" w:cs="Calibri"/>
          <w:noProof/>
          <w:szCs w:val="24"/>
        </w:rPr>
        <w:t xml:space="preserve"> </w:t>
      </w:r>
      <w:r w:rsidRPr="00E00E4C">
        <w:rPr>
          <w:rFonts w:ascii="Calibri" w:hAnsi="Calibri" w:cs="Calibri"/>
          <w:b/>
          <w:bCs/>
          <w:noProof/>
          <w:szCs w:val="24"/>
        </w:rPr>
        <w:t>8,</w:t>
      </w:r>
      <w:r w:rsidRPr="00E00E4C">
        <w:rPr>
          <w:rFonts w:ascii="Calibri" w:hAnsi="Calibri" w:cs="Calibri"/>
          <w:noProof/>
          <w:szCs w:val="24"/>
        </w:rPr>
        <w:t xml:space="preserve"> 175–185 (2018).</w:t>
      </w:r>
    </w:p>
    <w:p w14:paraId="6F0BFCF7"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lastRenderedPageBreak/>
        <w:t>10.</w:t>
      </w:r>
      <w:r w:rsidRPr="00E00E4C">
        <w:rPr>
          <w:rFonts w:ascii="Calibri" w:hAnsi="Calibri" w:cs="Calibri"/>
          <w:noProof/>
          <w:szCs w:val="24"/>
        </w:rPr>
        <w:tab/>
        <w:t xml:space="preserve">Acuto, M., Parnell, S. &amp; Seto, K. C. Building a global urban science. </w:t>
      </w:r>
      <w:r w:rsidRPr="00E00E4C">
        <w:rPr>
          <w:rFonts w:ascii="Calibri" w:hAnsi="Calibri" w:cs="Calibri"/>
          <w:i/>
          <w:iCs/>
          <w:noProof/>
          <w:szCs w:val="24"/>
        </w:rPr>
        <w:t>Nat. Sustain.</w:t>
      </w:r>
      <w:r w:rsidRPr="00E00E4C">
        <w:rPr>
          <w:rFonts w:ascii="Calibri" w:hAnsi="Calibri" w:cs="Calibri"/>
          <w:noProof/>
          <w:szCs w:val="24"/>
        </w:rPr>
        <w:t xml:space="preserve"> </w:t>
      </w:r>
      <w:r w:rsidRPr="00E00E4C">
        <w:rPr>
          <w:rFonts w:ascii="Calibri" w:hAnsi="Calibri" w:cs="Calibri"/>
          <w:b/>
          <w:bCs/>
          <w:noProof/>
          <w:szCs w:val="24"/>
        </w:rPr>
        <w:t>1,</w:t>
      </w:r>
      <w:r w:rsidRPr="00E00E4C">
        <w:rPr>
          <w:rFonts w:ascii="Calibri" w:hAnsi="Calibri" w:cs="Calibri"/>
          <w:noProof/>
          <w:szCs w:val="24"/>
        </w:rPr>
        <w:t xml:space="preserve"> 2–4 (2018).</w:t>
      </w:r>
    </w:p>
    <w:p w14:paraId="39F4800C"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11.</w:t>
      </w:r>
      <w:r w:rsidRPr="00E00E4C">
        <w:rPr>
          <w:rFonts w:ascii="Calibri" w:hAnsi="Calibri" w:cs="Calibri"/>
          <w:noProof/>
          <w:szCs w:val="24"/>
        </w:rPr>
        <w:tab/>
        <w:t xml:space="preserve">Bai, X. Industrial Ecology and the Global Impacts of Cities. </w:t>
      </w:r>
      <w:r w:rsidRPr="00E00E4C">
        <w:rPr>
          <w:rFonts w:ascii="Calibri" w:hAnsi="Calibri" w:cs="Calibri"/>
          <w:i/>
          <w:iCs/>
          <w:noProof/>
          <w:szCs w:val="24"/>
        </w:rPr>
        <w:t>J. Ind. Ecol.</w:t>
      </w:r>
      <w:r w:rsidRPr="00E00E4C">
        <w:rPr>
          <w:rFonts w:ascii="Calibri" w:hAnsi="Calibri" w:cs="Calibri"/>
          <w:noProof/>
          <w:szCs w:val="24"/>
        </w:rPr>
        <w:t xml:space="preserve"> </w:t>
      </w:r>
      <w:r w:rsidRPr="00E00E4C">
        <w:rPr>
          <w:rFonts w:ascii="Calibri" w:hAnsi="Calibri" w:cs="Calibri"/>
          <w:b/>
          <w:bCs/>
          <w:noProof/>
          <w:szCs w:val="24"/>
        </w:rPr>
        <w:t>11,</w:t>
      </w:r>
      <w:r w:rsidRPr="00E00E4C">
        <w:rPr>
          <w:rFonts w:ascii="Calibri" w:hAnsi="Calibri" w:cs="Calibri"/>
          <w:noProof/>
          <w:szCs w:val="24"/>
        </w:rPr>
        <w:t xml:space="preserve"> 1–6 (2007).</w:t>
      </w:r>
    </w:p>
    <w:p w14:paraId="73E130FC"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12.</w:t>
      </w:r>
      <w:r w:rsidRPr="00E00E4C">
        <w:rPr>
          <w:rFonts w:ascii="Calibri" w:hAnsi="Calibri" w:cs="Calibri"/>
          <w:noProof/>
          <w:szCs w:val="24"/>
        </w:rPr>
        <w:tab/>
        <w:t xml:space="preserve">Steinberg, P. F. Can We Generalize from Case Studies? </w:t>
      </w:r>
      <w:r w:rsidRPr="00E00E4C">
        <w:rPr>
          <w:rFonts w:ascii="Calibri" w:hAnsi="Calibri" w:cs="Calibri"/>
          <w:i/>
          <w:iCs/>
          <w:noProof/>
          <w:szCs w:val="24"/>
        </w:rPr>
        <w:t>Glob. Environ. Polit.</w:t>
      </w:r>
      <w:r w:rsidRPr="00E00E4C">
        <w:rPr>
          <w:rFonts w:ascii="Calibri" w:hAnsi="Calibri" w:cs="Calibri"/>
          <w:noProof/>
          <w:szCs w:val="24"/>
        </w:rPr>
        <w:t xml:space="preserve"> </w:t>
      </w:r>
      <w:r w:rsidRPr="00E00E4C">
        <w:rPr>
          <w:rFonts w:ascii="Calibri" w:hAnsi="Calibri" w:cs="Calibri"/>
          <w:b/>
          <w:bCs/>
          <w:noProof/>
          <w:szCs w:val="24"/>
        </w:rPr>
        <w:t>15,</w:t>
      </w:r>
      <w:r w:rsidRPr="00E00E4C">
        <w:rPr>
          <w:rFonts w:ascii="Calibri" w:hAnsi="Calibri" w:cs="Calibri"/>
          <w:noProof/>
          <w:szCs w:val="24"/>
        </w:rPr>
        <w:t xml:space="preserve"> 152–175 (2015).</w:t>
      </w:r>
    </w:p>
    <w:p w14:paraId="21213194"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13.</w:t>
      </w:r>
      <w:r w:rsidRPr="00E00E4C">
        <w:rPr>
          <w:rFonts w:ascii="Calibri" w:hAnsi="Calibri" w:cs="Calibri"/>
          <w:noProof/>
          <w:szCs w:val="24"/>
        </w:rPr>
        <w:tab/>
        <w:t xml:space="preserve">Karen C., S. </w:t>
      </w:r>
      <w:r w:rsidRPr="00E00E4C">
        <w:rPr>
          <w:rFonts w:ascii="Calibri" w:hAnsi="Calibri" w:cs="Calibri"/>
          <w:i/>
          <w:iCs/>
          <w:noProof/>
          <w:szCs w:val="24"/>
        </w:rPr>
        <w:t>et al.</w:t>
      </w:r>
      <w:r w:rsidRPr="00E00E4C">
        <w:rPr>
          <w:rFonts w:ascii="Calibri" w:hAnsi="Calibri" w:cs="Calibri"/>
          <w:noProof/>
          <w:szCs w:val="24"/>
        </w:rPr>
        <w:t xml:space="preserve"> in </w:t>
      </w:r>
      <w:r w:rsidRPr="00E00E4C">
        <w:rPr>
          <w:rFonts w:ascii="Calibri" w:hAnsi="Calibri" w:cs="Calibri"/>
          <w:i/>
          <w:iCs/>
          <w:noProof/>
          <w:szCs w:val="24"/>
        </w:rPr>
        <w:t>Climate Change 2014: Mitigation of Climate Change. Contribution of Working Group III to the Fifth Assessment Report of the Intergovernmental Panel on Climate Change</w:t>
      </w:r>
      <w:r w:rsidRPr="00E00E4C">
        <w:rPr>
          <w:rFonts w:ascii="Calibri" w:hAnsi="Calibri" w:cs="Calibri"/>
          <w:noProof/>
          <w:szCs w:val="24"/>
        </w:rPr>
        <w:t xml:space="preserve"> 923–1000 (Cambridge University Press, 2014). doi:10.1017/CBO9781107415416.018</w:t>
      </w:r>
    </w:p>
    <w:p w14:paraId="1177C253"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14.</w:t>
      </w:r>
      <w:r w:rsidRPr="00E00E4C">
        <w:rPr>
          <w:rFonts w:ascii="Calibri" w:hAnsi="Calibri" w:cs="Calibri"/>
          <w:noProof/>
          <w:szCs w:val="24"/>
        </w:rPr>
        <w:tab/>
        <w:t xml:space="preserve">Creutzig, F. </w:t>
      </w:r>
      <w:r w:rsidRPr="00E00E4C">
        <w:rPr>
          <w:rFonts w:ascii="Calibri" w:hAnsi="Calibri" w:cs="Calibri"/>
          <w:i/>
          <w:iCs/>
          <w:noProof/>
          <w:szCs w:val="24"/>
        </w:rPr>
        <w:t>et al.</w:t>
      </w:r>
      <w:r w:rsidRPr="00E00E4C">
        <w:rPr>
          <w:rFonts w:ascii="Calibri" w:hAnsi="Calibri" w:cs="Calibri"/>
          <w:noProof/>
          <w:szCs w:val="24"/>
        </w:rPr>
        <w:t xml:space="preserve"> Urban infrastructure choices structure climate solutions. </w:t>
      </w:r>
      <w:r w:rsidRPr="00E00E4C">
        <w:rPr>
          <w:rFonts w:ascii="Calibri" w:hAnsi="Calibri" w:cs="Calibri"/>
          <w:i/>
          <w:iCs/>
          <w:noProof/>
          <w:szCs w:val="24"/>
        </w:rPr>
        <w:t>Nat. Clim. Chang.</w:t>
      </w:r>
      <w:r w:rsidRPr="00E00E4C">
        <w:rPr>
          <w:rFonts w:ascii="Calibri" w:hAnsi="Calibri" w:cs="Calibri"/>
          <w:noProof/>
          <w:szCs w:val="24"/>
        </w:rPr>
        <w:t xml:space="preserve"> </w:t>
      </w:r>
      <w:r w:rsidRPr="00E00E4C">
        <w:rPr>
          <w:rFonts w:ascii="Calibri" w:hAnsi="Calibri" w:cs="Calibri"/>
          <w:b/>
          <w:bCs/>
          <w:noProof/>
          <w:szCs w:val="24"/>
        </w:rPr>
        <w:t>6,</w:t>
      </w:r>
      <w:r w:rsidRPr="00E00E4C">
        <w:rPr>
          <w:rFonts w:ascii="Calibri" w:hAnsi="Calibri" w:cs="Calibri"/>
          <w:noProof/>
          <w:szCs w:val="24"/>
        </w:rPr>
        <w:t xml:space="preserve"> 1054 (2016).</w:t>
      </w:r>
    </w:p>
    <w:p w14:paraId="3A66AF89"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15.</w:t>
      </w:r>
      <w:r w:rsidRPr="00E00E4C">
        <w:rPr>
          <w:rFonts w:ascii="Calibri" w:hAnsi="Calibri" w:cs="Calibri"/>
          <w:noProof/>
          <w:szCs w:val="24"/>
        </w:rPr>
        <w:tab/>
        <w:t xml:space="preserve">Creutzig, F. </w:t>
      </w:r>
      <w:r w:rsidRPr="00E00E4C">
        <w:rPr>
          <w:rFonts w:ascii="Calibri" w:hAnsi="Calibri" w:cs="Calibri"/>
          <w:i/>
          <w:iCs/>
          <w:noProof/>
          <w:szCs w:val="24"/>
        </w:rPr>
        <w:t>et al.</w:t>
      </w:r>
      <w:r w:rsidRPr="00E00E4C">
        <w:rPr>
          <w:rFonts w:ascii="Calibri" w:hAnsi="Calibri" w:cs="Calibri"/>
          <w:noProof/>
          <w:szCs w:val="24"/>
        </w:rPr>
        <w:t xml:space="preserve"> Beyond Technology: Demand-Side Solutions for Climate Change Mitigation. </w:t>
      </w:r>
      <w:r w:rsidRPr="00E00E4C">
        <w:rPr>
          <w:rFonts w:ascii="Calibri" w:hAnsi="Calibri" w:cs="Calibri"/>
          <w:i/>
          <w:iCs/>
          <w:noProof/>
          <w:szCs w:val="24"/>
        </w:rPr>
        <w:t>Annu. Rev. Environ. Resour.</w:t>
      </w:r>
      <w:r w:rsidRPr="00E00E4C">
        <w:rPr>
          <w:rFonts w:ascii="Calibri" w:hAnsi="Calibri" w:cs="Calibri"/>
          <w:noProof/>
          <w:szCs w:val="24"/>
        </w:rPr>
        <w:t xml:space="preserve"> </w:t>
      </w:r>
      <w:r w:rsidRPr="00E00E4C">
        <w:rPr>
          <w:rFonts w:ascii="Calibri" w:hAnsi="Calibri" w:cs="Calibri"/>
          <w:b/>
          <w:bCs/>
          <w:noProof/>
          <w:szCs w:val="24"/>
        </w:rPr>
        <w:t>41,</w:t>
      </w:r>
      <w:r w:rsidRPr="00E00E4C">
        <w:rPr>
          <w:rFonts w:ascii="Calibri" w:hAnsi="Calibri" w:cs="Calibri"/>
          <w:noProof/>
          <w:szCs w:val="24"/>
        </w:rPr>
        <w:t xml:space="preserve"> 173–198 (2016).</w:t>
      </w:r>
    </w:p>
    <w:p w14:paraId="1068FC41"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16.</w:t>
      </w:r>
      <w:r w:rsidRPr="00E00E4C">
        <w:rPr>
          <w:rFonts w:ascii="Calibri" w:hAnsi="Calibri" w:cs="Calibri"/>
          <w:noProof/>
          <w:szCs w:val="24"/>
        </w:rPr>
        <w:tab/>
        <w:t xml:space="preserve">Creutzig, F. </w:t>
      </w:r>
      <w:r w:rsidRPr="00E00E4C">
        <w:rPr>
          <w:rFonts w:ascii="Calibri" w:hAnsi="Calibri" w:cs="Calibri"/>
          <w:i/>
          <w:iCs/>
          <w:noProof/>
          <w:szCs w:val="24"/>
        </w:rPr>
        <w:t>et al.</w:t>
      </w:r>
      <w:r w:rsidRPr="00E00E4C">
        <w:rPr>
          <w:rFonts w:ascii="Calibri" w:hAnsi="Calibri" w:cs="Calibri"/>
          <w:noProof/>
          <w:szCs w:val="24"/>
        </w:rPr>
        <w:t xml:space="preserve"> Towards demand-side solutions for mitigating climate change. </w:t>
      </w:r>
      <w:r w:rsidRPr="00E00E4C">
        <w:rPr>
          <w:rFonts w:ascii="Calibri" w:hAnsi="Calibri" w:cs="Calibri"/>
          <w:i/>
          <w:iCs/>
          <w:noProof/>
          <w:szCs w:val="24"/>
        </w:rPr>
        <w:t>Nat. Clim. Chang.</w:t>
      </w:r>
      <w:r w:rsidRPr="00E00E4C">
        <w:rPr>
          <w:rFonts w:ascii="Calibri" w:hAnsi="Calibri" w:cs="Calibri"/>
          <w:noProof/>
          <w:szCs w:val="24"/>
        </w:rPr>
        <w:t xml:space="preserve"> </w:t>
      </w:r>
      <w:r w:rsidRPr="00E00E4C">
        <w:rPr>
          <w:rFonts w:ascii="Calibri" w:hAnsi="Calibri" w:cs="Calibri"/>
          <w:b/>
          <w:bCs/>
          <w:noProof/>
          <w:szCs w:val="24"/>
        </w:rPr>
        <w:t>8,</w:t>
      </w:r>
      <w:r w:rsidRPr="00E00E4C">
        <w:rPr>
          <w:rFonts w:ascii="Calibri" w:hAnsi="Calibri" w:cs="Calibri"/>
          <w:noProof/>
          <w:szCs w:val="24"/>
        </w:rPr>
        <w:t xml:space="preserve"> 260–271 (2018).</w:t>
      </w:r>
    </w:p>
    <w:p w14:paraId="26A20928"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17.</w:t>
      </w:r>
      <w:r w:rsidRPr="00E00E4C">
        <w:rPr>
          <w:rFonts w:ascii="Calibri" w:hAnsi="Calibri" w:cs="Calibri"/>
          <w:noProof/>
          <w:szCs w:val="24"/>
        </w:rPr>
        <w:tab/>
        <w:t xml:space="preserve">Nijkamp, P. &amp; Pepping, G. A Meta-analytical Evaluation of Sustainable City Initiatives. </w:t>
      </w:r>
      <w:r w:rsidRPr="00E00E4C">
        <w:rPr>
          <w:rFonts w:ascii="Calibri" w:hAnsi="Calibri" w:cs="Calibri"/>
          <w:i/>
          <w:iCs/>
          <w:noProof/>
          <w:szCs w:val="24"/>
        </w:rPr>
        <w:t>Urban Stud.</w:t>
      </w:r>
      <w:r w:rsidRPr="00E00E4C">
        <w:rPr>
          <w:rFonts w:ascii="Calibri" w:hAnsi="Calibri" w:cs="Calibri"/>
          <w:noProof/>
          <w:szCs w:val="24"/>
        </w:rPr>
        <w:t xml:space="preserve"> </w:t>
      </w:r>
      <w:r w:rsidRPr="00E00E4C">
        <w:rPr>
          <w:rFonts w:ascii="Calibri" w:hAnsi="Calibri" w:cs="Calibri"/>
          <w:b/>
          <w:bCs/>
          <w:noProof/>
          <w:szCs w:val="24"/>
        </w:rPr>
        <w:t>35,</w:t>
      </w:r>
      <w:r w:rsidRPr="00E00E4C">
        <w:rPr>
          <w:rFonts w:ascii="Calibri" w:hAnsi="Calibri" w:cs="Calibri"/>
          <w:noProof/>
          <w:szCs w:val="24"/>
        </w:rPr>
        <w:t xml:space="preserve"> 1481–1500 (1998).</w:t>
      </w:r>
    </w:p>
    <w:p w14:paraId="3145F835"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18.</w:t>
      </w:r>
      <w:r w:rsidRPr="00E00E4C">
        <w:rPr>
          <w:rFonts w:ascii="Calibri" w:hAnsi="Calibri" w:cs="Calibri"/>
          <w:noProof/>
          <w:szCs w:val="24"/>
        </w:rPr>
        <w:tab/>
        <w:t xml:space="preserve">Berrang-Ford, L., Pearce, T. &amp; Ford, J. D. Systematic review approaches for climate change adaptation research. </w:t>
      </w:r>
      <w:r w:rsidRPr="00E00E4C">
        <w:rPr>
          <w:rFonts w:ascii="Calibri" w:hAnsi="Calibri" w:cs="Calibri"/>
          <w:i/>
          <w:iCs/>
          <w:noProof/>
          <w:szCs w:val="24"/>
        </w:rPr>
        <w:t>Reg. Environ. Chang.</w:t>
      </w:r>
      <w:r w:rsidRPr="00E00E4C">
        <w:rPr>
          <w:rFonts w:ascii="Calibri" w:hAnsi="Calibri" w:cs="Calibri"/>
          <w:noProof/>
          <w:szCs w:val="24"/>
        </w:rPr>
        <w:t xml:space="preserve"> (2015). doi:10.1007/s10113-014-0708-7</w:t>
      </w:r>
    </w:p>
    <w:p w14:paraId="644FD754"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19.</w:t>
      </w:r>
      <w:r w:rsidRPr="00E00E4C">
        <w:rPr>
          <w:rFonts w:ascii="Calibri" w:hAnsi="Calibri" w:cs="Calibri"/>
          <w:noProof/>
          <w:szCs w:val="24"/>
        </w:rPr>
        <w:tab/>
        <w:t xml:space="preserve">Sorrell, S. Improving the evidence base for energy policy: The role of systematic reviews. </w:t>
      </w:r>
      <w:r w:rsidRPr="00E00E4C">
        <w:rPr>
          <w:rFonts w:ascii="Calibri" w:hAnsi="Calibri" w:cs="Calibri"/>
          <w:i/>
          <w:iCs/>
          <w:noProof/>
          <w:szCs w:val="24"/>
        </w:rPr>
        <w:t>Energy Policy</w:t>
      </w:r>
      <w:r w:rsidRPr="00E00E4C">
        <w:rPr>
          <w:rFonts w:ascii="Calibri" w:hAnsi="Calibri" w:cs="Calibri"/>
          <w:noProof/>
          <w:szCs w:val="24"/>
        </w:rPr>
        <w:t xml:space="preserve"> </w:t>
      </w:r>
      <w:r w:rsidRPr="00E00E4C">
        <w:rPr>
          <w:rFonts w:ascii="Calibri" w:hAnsi="Calibri" w:cs="Calibri"/>
          <w:b/>
          <w:bCs/>
          <w:noProof/>
          <w:szCs w:val="24"/>
        </w:rPr>
        <w:t>35,</w:t>
      </w:r>
      <w:r w:rsidRPr="00E00E4C">
        <w:rPr>
          <w:rFonts w:ascii="Calibri" w:hAnsi="Calibri" w:cs="Calibri"/>
          <w:noProof/>
          <w:szCs w:val="24"/>
        </w:rPr>
        <w:t xml:space="preserve"> 1858–1871 (2007).</w:t>
      </w:r>
    </w:p>
    <w:p w14:paraId="660495B1"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20.</w:t>
      </w:r>
      <w:r w:rsidRPr="00E00E4C">
        <w:rPr>
          <w:rFonts w:ascii="Calibri" w:hAnsi="Calibri" w:cs="Calibri"/>
          <w:noProof/>
          <w:szCs w:val="24"/>
        </w:rPr>
        <w:tab/>
        <w:t xml:space="preserve">Kastner, M., Antony, J., Soobiah, C., Straus, S. E. &amp; Tricco, A. C. Conceptual recommendations for selecting the most appropriate knowledge synthesis method to answer research questions related to complex evidence. </w:t>
      </w:r>
      <w:r w:rsidRPr="00E00E4C">
        <w:rPr>
          <w:rFonts w:ascii="Calibri" w:hAnsi="Calibri" w:cs="Calibri"/>
          <w:i/>
          <w:iCs/>
          <w:noProof/>
          <w:szCs w:val="24"/>
        </w:rPr>
        <w:t>J. Clin. Epidemiol.</w:t>
      </w:r>
      <w:r w:rsidRPr="00E00E4C">
        <w:rPr>
          <w:rFonts w:ascii="Calibri" w:hAnsi="Calibri" w:cs="Calibri"/>
          <w:noProof/>
          <w:szCs w:val="24"/>
        </w:rPr>
        <w:t xml:space="preserve"> </w:t>
      </w:r>
      <w:r w:rsidRPr="00E00E4C">
        <w:rPr>
          <w:rFonts w:ascii="Calibri" w:hAnsi="Calibri" w:cs="Calibri"/>
          <w:b/>
          <w:bCs/>
          <w:noProof/>
          <w:szCs w:val="24"/>
        </w:rPr>
        <w:t>73,</w:t>
      </w:r>
      <w:r w:rsidRPr="00E00E4C">
        <w:rPr>
          <w:rFonts w:ascii="Calibri" w:hAnsi="Calibri" w:cs="Calibri"/>
          <w:noProof/>
          <w:szCs w:val="24"/>
        </w:rPr>
        <w:t xml:space="preserve"> 43–49 (2016).</w:t>
      </w:r>
    </w:p>
    <w:p w14:paraId="58EFA1E2"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21.</w:t>
      </w:r>
      <w:r w:rsidRPr="00E00E4C">
        <w:rPr>
          <w:rFonts w:ascii="Calibri" w:hAnsi="Calibri" w:cs="Calibri"/>
          <w:noProof/>
          <w:szCs w:val="24"/>
        </w:rPr>
        <w:tab/>
        <w:t xml:space="preserve">Newig, J. &amp; Fritsch, O. </w:t>
      </w:r>
      <w:r w:rsidRPr="00E00E4C">
        <w:rPr>
          <w:rFonts w:ascii="Calibri" w:hAnsi="Calibri" w:cs="Calibri"/>
          <w:i/>
          <w:iCs/>
          <w:noProof/>
          <w:szCs w:val="24"/>
        </w:rPr>
        <w:t>The case survey method and applications in political science</w:t>
      </w:r>
      <w:r w:rsidRPr="00E00E4C">
        <w:rPr>
          <w:rFonts w:ascii="Calibri" w:hAnsi="Calibri" w:cs="Calibri"/>
          <w:noProof/>
          <w:szCs w:val="24"/>
        </w:rPr>
        <w:t xml:space="preserve">. </w:t>
      </w:r>
      <w:r w:rsidRPr="00E00E4C">
        <w:rPr>
          <w:rFonts w:ascii="Calibri" w:hAnsi="Calibri" w:cs="Calibri"/>
          <w:b/>
          <w:bCs/>
          <w:noProof/>
          <w:szCs w:val="24"/>
        </w:rPr>
        <w:t>49,</w:t>
      </w:r>
      <w:r w:rsidRPr="00E00E4C">
        <w:rPr>
          <w:rFonts w:ascii="Calibri" w:hAnsi="Calibri" w:cs="Calibri"/>
          <w:noProof/>
          <w:szCs w:val="24"/>
        </w:rPr>
        <w:t xml:space="preserve"> (2009).</w:t>
      </w:r>
    </w:p>
    <w:p w14:paraId="7C223B3B"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22.</w:t>
      </w:r>
      <w:r w:rsidRPr="00E00E4C">
        <w:rPr>
          <w:rFonts w:ascii="Calibri" w:hAnsi="Calibri" w:cs="Calibri"/>
          <w:noProof/>
          <w:szCs w:val="24"/>
        </w:rPr>
        <w:tab/>
        <w:t xml:space="preserve">Robinson, J. Cities in a World of Cities: The Comparative Gesture. </w:t>
      </w:r>
      <w:r w:rsidRPr="00E00E4C">
        <w:rPr>
          <w:rFonts w:ascii="Calibri" w:hAnsi="Calibri" w:cs="Calibri"/>
          <w:i/>
          <w:iCs/>
          <w:noProof/>
          <w:szCs w:val="24"/>
        </w:rPr>
        <w:t>Int. J. Urban Reg. Res.</w:t>
      </w:r>
      <w:r w:rsidRPr="00E00E4C">
        <w:rPr>
          <w:rFonts w:ascii="Calibri" w:hAnsi="Calibri" w:cs="Calibri"/>
          <w:noProof/>
          <w:szCs w:val="24"/>
        </w:rPr>
        <w:t xml:space="preserve"> </w:t>
      </w:r>
      <w:r w:rsidRPr="00E00E4C">
        <w:rPr>
          <w:rFonts w:ascii="Calibri" w:hAnsi="Calibri" w:cs="Calibri"/>
          <w:b/>
          <w:bCs/>
          <w:noProof/>
          <w:szCs w:val="24"/>
        </w:rPr>
        <w:t>35,</w:t>
      </w:r>
      <w:r w:rsidRPr="00E00E4C">
        <w:rPr>
          <w:rFonts w:ascii="Calibri" w:hAnsi="Calibri" w:cs="Calibri"/>
          <w:noProof/>
          <w:szCs w:val="24"/>
        </w:rPr>
        <w:t xml:space="preserve"> 1–23 (2011).</w:t>
      </w:r>
    </w:p>
    <w:p w14:paraId="4847485C"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23.</w:t>
      </w:r>
      <w:r w:rsidRPr="00E00E4C">
        <w:rPr>
          <w:rFonts w:ascii="Calibri" w:hAnsi="Calibri" w:cs="Calibri"/>
          <w:noProof/>
          <w:szCs w:val="24"/>
        </w:rPr>
        <w:tab/>
        <w:t xml:space="preserve">Castán Broto, V. &amp; Bulkeley, H. A survey of urban climate change experiments in 100 cities. </w:t>
      </w:r>
      <w:r w:rsidRPr="00E00E4C">
        <w:rPr>
          <w:rFonts w:ascii="Calibri" w:hAnsi="Calibri" w:cs="Calibri"/>
          <w:i/>
          <w:iCs/>
          <w:noProof/>
          <w:szCs w:val="24"/>
        </w:rPr>
        <w:t>Glob. Environ. Chang.</w:t>
      </w:r>
      <w:r w:rsidRPr="00E00E4C">
        <w:rPr>
          <w:rFonts w:ascii="Calibri" w:hAnsi="Calibri" w:cs="Calibri"/>
          <w:noProof/>
          <w:szCs w:val="24"/>
        </w:rPr>
        <w:t xml:space="preserve"> </w:t>
      </w:r>
      <w:r w:rsidRPr="00E00E4C">
        <w:rPr>
          <w:rFonts w:ascii="Calibri" w:hAnsi="Calibri" w:cs="Calibri"/>
          <w:b/>
          <w:bCs/>
          <w:noProof/>
          <w:szCs w:val="24"/>
        </w:rPr>
        <w:t>23,</w:t>
      </w:r>
      <w:r w:rsidRPr="00E00E4C">
        <w:rPr>
          <w:rFonts w:ascii="Calibri" w:hAnsi="Calibri" w:cs="Calibri"/>
          <w:noProof/>
          <w:szCs w:val="24"/>
        </w:rPr>
        <w:t xml:space="preserve"> 92–102 (2013).</w:t>
      </w:r>
    </w:p>
    <w:p w14:paraId="71AFCA0F"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szCs w:val="24"/>
        </w:rPr>
      </w:pPr>
      <w:r w:rsidRPr="00E00E4C">
        <w:rPr>
          <w:rFonts w:ascii="Calibri" w:hAnsi="Calibri" w:cs="Calibri"/>
          <w:noProof/>
          <w:szCs w:val="24"/>
        </w:rPr>
        <w:t>24.</w:t>
      </w:r>
      <w:r w:rsidRPr="00E00E4C">
        <w:rPr>
          <w:rFonts w:ascii="Calibri" w:hAnsi="Calibri" w:cs="Calibri"/>
          <w:noProof/>
          <w:szCs w:val="24"/>
        </w:rPr>
        <w:tab/>
        <w:t xml:space="preserve">Reckien, D. </w:t>
      </w:r>
      <w:r w:rsidRPr="00E00E4C">
        <w:rPr>
          <w:rFonts w:ascii="Calibri" w:hAnsi="Calibri" w:cs="Calibri"/>
          <w:i/>
          <w:iCs/>
          <w:noProof/>
          <w:szCs w:val="24"/>
        </w:rPr>
        <w:t>et al.</w:t>
      </w:r>
      <w:r w:rsidRPr="00E00E4C">
        <w:rPr>
          <w:rFonts w:ascii="Calibri" w:hAnsi="Calibri" w:cs="Calibri"/>
          <w:noProof/>
          <w:szCs w:val="24"/>
        </w:rPr>
        <w:t xml:space="preserve"> Climate change response in Europe: What’s the reality? Analysis of adaptation and mitigation plans from 200 urban areas in 11 countries. </w:t>
      </w:r>
      <w:r w:rsidRPr="00E00E4C">
        <w:rPr>
          <w:rFonts w:ascii="Calibri" w:hAnsi="Calibri" w:cs="Calibri"/>
          <w:i/>
          <w:iCs/>
          <w:noProof/>
          <w:szCs w:val="24"/>
        </w:rPr>
        <w:t>Clim. Change</w:t>
      </w:r>
      <w:r w:rsidRPr="00E00E4C">
        <w:rPr>
          <w:rFonts w:ascii="Calibri" w:hAnsi="Calibri" w:cs="Calibri"/>
          <w:noProof/>
          <w:szCs w:val="24"/>
        </w:rPr>
        <w:t xml:space="preserve"> </w:t>
      </w:r>
      <w:r w:rsidRPr="00E00E4C">
        <w:rPr>
          <w:rFonts w:ascii="Calibri" w:hAnsi="Calibri" w:cs="Calibri"/>
          <w:b/>
          <w:bCs/>
          <w:noProof/>
          <w:szCs w:val="24"/>
        </w:rPr>
        <w:t>122,</w:t>
      </w:r>
      <w:r w:rsidRPr="00E00E4C">
        <w:rPr>
          <w:rFonts w:ascii="Calibri" w:hAnsi="Calibri" w:cs="Calibri"/>
          <w:noProof/>
          <w:szCs w:val="24"/>
        </w:rPr>
        <w:t xml:space="preserve"> 331–340 (2014).</w:t>
      </w:r>
    </w:p>
    <w:p w14:paraId="7FE79D14" w14:textId="77777777" w:rsidR="00E00E4C" w:rsidRPr="00E00E4C" w:rsidRDefault="00E00E4C" w:rsidP="00E00E4C">
      <w:pPr>
        <w:widowControl w:val="0"/>
        <w:autoSpaceDE w:val="0"/>
        <w:autoSpaceDN w:val="0"/>
        <w:adjustRightInd w:val="0"/>
        <w:spacing w:line="240" w:lineRule="auto"/>
        <w:ind w:left="640" w:hanging="640"/>
        <w:rPr>
          <w:rFonts w:ascii="Calibri" w:hAnsi="Calibri" w:cs="Calibri"/>
          <w:noProof/>
        </w:rPr>
      </w:pPr>
      <w:r w:rsidRPr="00E00E4C">
        <w:rPr>
          <w:rFonts w:ascii="Calibri" w:hAnsi="Calibri" w:cs="Calibri"/>
          <w:noProof/>
          <w:szCs w:val="24"/>
        </w:rPr>
        <w:t>25.</w:t>
      </w:r>
      <w:r w:rsidRPr="00E00E4C">
        <w:rPr>
          <w:rFonts w:ascii="Calibri" w:hAnsi="Calibri" w:cs="Calibri"/>
          <w:noProof/>
          <w:szCs w:val="24"/>
        </w:rPr>
        <w:tab/>
        <w:t xml:space="preserve">Heidrich, O., Dawson, R. J., Reckien, D. &amp; Walsh, C. L. Assessment of the climate preparedness of 30 urban areas in the UK. </w:t>
      </w:r>
      <w:r w:rsidRPr="00E00E4C">
        <w:rPr>
          <w:rFonts w:ascii="Calibri" w:hAnsi="Calibri" w:cs="Calibri"/>
          <w:i/>
          <w:iCs/>
          <w:noProof/>
          <w:szCs w:val="24"/>
        </w:rPr>
        <w:t>Clim. Change</w:t>
      </w:r>
      <w:r w:rsidRPr="00E00E4C">
        <w:rPr>
          <w:rFonts w:ascii="Calibri" w:hAnsi="Calibri" w:cs="Calibri"/>
          <w:noProof/>
          <w:szCs w:val="24"/>
        </w:rPr>
        <w:t xml:space="preserve"> </w:t>
      </w:r>
      <w:r w:rsidRPr="00E00E4C">
        <w:rPr>
          <w:rFonts w:ascii="Calibri" w:hAnsi="Calibri" w:cs="Calibri"/>
          <w:b/>
          <w:bCs/>
          <w:noProof/>
          <w:szCs w:val="24"/>
        </w:rPr>
        <w:t>120,</w:t>
      </w:r>
      <w:r w:rsidRPr="00E00E4C">
        <w:rPr>
          <w:rFonts w:ascii="Calibri" w:hAnsi="Calibri" w:cs="Calibri"/>
          <w:noProof/>
          <w:szCs w:val="24"/>
        </w:rPr>
        <w:t xml:space="preserve"> 771–784 (2013).</w:t>
      </w:r>
    </w:p>
    <w:p w14:paraId="5DC14EF2" w14:textId="73C67A47" w:rsidR="004F321C" w:rsidRDefault="0024728A" w:rsidP="00F36EF5">
      <w:pPr>
        <w:rPr>
          <w:rFonts w:ascii="Calibri" w:eastAsia="Calibri" w:hAnsi="Calibri" w:cs="Calibri"/>
        </w:rPr>
      </w:pPr>
      <w:r>
        <w:rPr>
          <w:rFonts w:ascii="Calibri" w:eastAsia="Calibri" w:hAnsi="Calibri" w:cs="Calibri"/>
        </w:rPr>
        <w:fldChar w:fldCharType="end"/>
      </w:r>
    </w:p>
    <w:p w14:paraId="03356D90" w14:textId="77777777" w:rsidR="004F321C" w:rsidRDefault="004F321C">
      <w:pPr>
        <w:rPr>
          <w:rFonts w:ascii="Calibri" w:eastAsia="Calibri" w:hAnsi="Calibri" w:cs="Calibri"/>
        </w:rPr>
      </w:pPr>
    </w:p>
    <w:p w14:paraId="33B8DAA5" w14:textId="77777777" w:rsidR="004F321C" w:rsidRDefault="004F321C">
      <w:pPr>
        <w:rPr>
          <w:rFonts w:ascii="Calibri" w:eastAsia="Calibri" w:hAnsi="Calibri" w:cs="Calibri"/>
        </w:rPr>
      </w:pPr>
    </w:p>
    <w:p w14:paraId="68EEB473" w14:textId="77777777" w:rsidR="00F36EF5" w:rsidRDefault="00F36EF5">
      <w:pPr>
        <w:rPr>
          <w:rFonts w:ascii="Calibri" w:eastAsia="Calibri" w:hAnsi="Calibri" w:cs="Calibri"/>
          <w:b/>
        </w:rPr>
      </w:pPr>
      <w:r>
        <w:rPr>
          <w:rFonts w:ascii="Calibri" w:eastAsia="Calibri" w:hAnsi="Calibri" w:cs="Calibri"/>
          <w:b/>
        </w:rPr>
        <w:br w:type="page"/>
      </w:r>
    </w:p>
    <w:p w14:paraId="140AFABD" w14:textId="204DEFA1" w:rsidR="00145983" w:rsidRPr="002208EB" w:rsidRDefault="002E609E">
      <w:pPr>
        <w:rPr>
          <w:rFonts w:ascii="Calibri" w:eastAsia="Calibri" w:hAnsi="Calibri" w:cs="Calibri"/>
          <w:b/>
        </w:rPr>
      </w:pPr>
      <w:r w:rsidRPr="002208EB">
        <w:rPr>
          <w:rFonts w:ascii="Calibri" w:eastAsia="Calibri" w:hAnsi="Calibri" w:cs="Calibri"/>
          <w:b/>
        </w:rPr>
        <w:lastRenderedPageBreak/>
        <w:t>Supplementary information</w:t>
      </w:r>
    </w:p>
    <w:p w14:paraId="0441D418" w14:textId="77777777" w:rsidR="002E609E" w:rsidRDefault="002E609E">
      <w:pPr>
        <w:rPr>
          <w:rFonts w:ascii="Calibri" w:eastAsia="Calibri" w:hAnsi="Calibri" w:cs="Calibri"/>
        </w:rPr>
      </w:pPr>
    </w:p>
    <w:p w14:paraId="15B51C8C" w14:textId="77777777" w:rsidR="00C75ABE" w:rsidRDefault="00C75ABE">
      <w:pPr>
        <w:rPr>
          <w:rFonts w:ascii="Calibri" w:eastAsia="Calibri" w:hAnsi="Calibri" w:cs="Calibri"/>
        </w:rPr>
      </w:pPr>
    </w:p>
    <w:p w14:paraId="487B3DBC" w14:textId="77777777" w:rsidR="00773E72" w:rsidRDefault="00773E72">
      <w:pPr>
        <w:rPr>
          <w:rFonts w:ascii="Calibri" w:eastAsia="Calibri" w:hAnsi="Calibri" w:cs="Calibri"/>
        </w:rPr>
      </w:pPr>
    </w:p>
    <w:p w14:paraId="2AF19E3A" w14:textId="0585CCAE" w:rsidR="00773E72" w:rsidRDefault="002113CC">
      <w:pPr>
        <w:rPr>
          <w:rFonts w:ascii="Calibri" w:eastAsia="Calibri" w:hAnsi="Calibri" w:cs="Calibri"/>
        </w:rPr>
      </w:pPr>
      <w:r>
        <w:rPr>
          <w:rFonts w:ascii="Calibri" w:eastAsia="Calibri" w:hAnsi="Calibri" w:cs="Calibri"/>
          <w:noProof/>
        </w:rPr>
        <w:drawing>
          <wp:inline distT="0" distB="0" distL="0" distR="0" wp14:anchorId="65E9B209" wp14:editId="46855E77">
            <wp:extent cx="5760720" cy="2400300"/>
            <wp:effectExtent l="0" t="0" r="0" b="0"/>
            <wp:docPr id="3" name="Bild 2" descr="study_distribu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y_distribution-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inline>
        </w:drawing>
      </w:r>
    </w:p>
    <w:p w14:paraId="3AFC29BE" w14:textId="05852514" w:rsidR="00773E72" w:rsidRDefault="00773E72">
      <w:pPr>
        <w:rPr>
          <w:rFonts w:ascii="Calibri" w:eastAsia="Calibri" w:hAnsi="Calibri" w:cs="Calibri"/>
        </w:rPr>
      </w:pPr>
      <w:r>
        <w:rPr>
          <w:rFonts w:ascii="Calibri" w:eastAsia="Calibri" w:hAnsi="Calibri" w:cs="Calibri"/>
        </w:rPr>
        <w:t xml:space="preserve">Fig </w:t>
      </w:r>
      <w:r w:rsidR="00E77AAE">
        <w:rPr>
          <w:rFonts w:ascii="Calibri" w:eastAsia="Calibri" w:hAnsi="Calibri" w:cs="Calibri"/>
        </w:rPr>
        <w:t>1</w:t>
      </w:r>
      <w:r w:rsidR="00834150">
        <w:rPr>
          <w:rFonts w:ascii="Calibri" w:eastAsia="Calibri" w:hAnsi="Calibri" w:cs="Calibri"/>
        </w:rPr>
        <w:t>: Regional biases in urban cas</w:t>
      </w:r>
      <w:r w:rsidR="00F4449B">
        <w:rPr>
          <w:rFonts w:ascii="Calibri" w:eastAsia="Calibri" w:hAnsi="Calibri" w:cs="Calibri"/>
        </w:rPr>
        <w:t>e study research and citations</w:t>
      </w:r>
    </w:p>
    <w:p w14:paraId="013ABA6C" w14:textId="77777777" w:rsidR="001857F0" w:rsidRDefault="001857F0">
      <w:pPr>
        <w:rPr>
          <w:rFonts w:ascii="Calibri" w:eastAsia="Calibri" w:hAnsi="Calibri" w:cs="Calibri"/>
        </w:rPr>
      </w:pPr>
    </w:p>
    <w:tbl>
      <w:tblPr>
        <w:tblW w:w="9940" w:type="dxa"/>
        <w:tblLook w:val="04A0" w:firstRow="1" w:lastRow="0" w:firstColumn="1" w:lastColumn="0" w:noHBand="0" w:noVBand="1"/>
      </w:tblPr>
      <w:tblGrid>
        <w:gridCol w:w="840"/>
        <w:gridCol w:w="2380"/>
        <w:gridCol w:w="5144"/>
        <w:gridCol w:w="1576"/>
      </w:tblGrid>
      <w:tr w:rsidR="00E77AAE" w:rsidRPr="00E77AAE" w14:paraId="62D47296" w14:textId="77777777" w:rsidTr="00E77AAE">
        <w:trPr>
          <w:trHeight w:val="300"/>
        </w:trPr>
        <w:tc>
          <w:tcPr>
            <w:tcW w:w="840" w:type="dxa"/>
            <w:tcBorders>
              <w:top w:val="single" w:sz="4" w:space="0" w:color="auto"/>
              <w:left w:val="nil"/>
              <w:bottom w:val="single" w:sz="4" w:space="0" w:color="auto"/>
              <w:right w:val="nil"/>
            </w:tcBorders>
            <w:shd w:val="clear" w:color="auto" w:fill="auto"/>
            <w:noWrap/>
            <w:vAlign w:val="bottom"/>
            <w:hideMark/>
          </w:tcPr>
          <w:p w14:paraId="7192FD71" w14:textId="2111A43C" w:rsidR="00E77AAE" w:rsidRPr="00E77AAE" w:rsidRDefault="00E77AAE" w:rsidP="00E77AAE">
            <w:pPr>
              <w:spacing w:after="0" w:line="240" w:lineRule="auto"/>
              <w:rPr>
                <w:rFonts w:ascii="Calibri" w:eastAsia="Times New Roman" w:hAnsi="Calibri" w:cs="Calibri"/>
                <w:b/>
                <w:color w:val="000000"/>
              </w:rPr>
            </w:pPr>
            <w:bookmarkStart w:id="63" w:name="RANGE!A1:D18"/>
            <w:r w:rsidRPr="00E77AAE">
              <w:rPr>
                <w:rFonts w:ascii="Calibri" w:eastAsia="Times New Roman" w:hAnsi="Calibri" w:cs="Calibri"/>
                <w:b/>
                <w:color w:val="000000"/>
              </w:rPr>
              <w:t>ID</w:t>
            </w:r>
            <w:bookmarkEnd w:id="63"/>
          </w:p>
        </w:tc>
        <w:tc>
          <w:tcPr>
            <w:tcW w:w="2380" w:type="dxa"/>
            <w:tcBorders>
              <w:top w:val="single" w:sz="4" w:space="0" w:color="auto"/>
              <w:left w:val="nil"/>
              <w:bottom w:val="single" w:sz="4" w:space="0" w:color="auto"/>
              <w:right w:val="nil"/>
            </w:tcBorders>
            <w:shd w:val="clear" w:color="auto" w:fill="auto"/>
            <w:noWrap/>
            <w:vAlign w:val="bottom"/>
            <w:hideMark/>
          </w:tcPr>
          <w:p w14:paraId="2F11BB68"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Topic Name</w:t>
            </w:r>
          </w:p>
        </w:tc>
        <w:tc>
          <w:tcPr>
            <w:tcW w:w="5144" w:type="dxa"/>
            <w:tcBorders>
              <w:top w:val="single" w:sz="4" w:space="0" w:color="auto"/>
              <w:left w:val="nil"/>
              <w:bottom w:val="single" w:sz="4" w:space="0" w:color="auto"/>
              <w:right w:val="nil"/>
            </w:tcBorders>
            <w:shd w:val="clear" w:color="auto" w:fill="auto"/>
            <w:noWrap/>
            <w:vAlign w:val="bottom"/>
            <w:hideMark/>
          </w:tcPr>
          <w:p w14:paraId="564F5939"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Stemmed Keywords</w:t>
            </w:r>
          </w:p>
        </w:tc>
        <w:tc>
          <w:tcPr>
            <w:tcW w:w="1576" w:type="dxa"/>
            <w:tcBorders>
              <w:top w:val="single" w:sz="4" w:space="0" w:color="auto"/>
              <w:left w:val="nil"/>
              <w:bottom w:val="single" w:sz="4" w:space="0" w:color="auto"/>
              <w:right w:val="nil"/>
            </w:tcBorders>
            <w:shd w:val="clear" w:color="auto" w:fill="auto"/>
            <w:noWrap/>
            <w:vAlign w:val="bottom"/>
            <w:hideMark/>
          </w:tcPr>
          <w:p w14:paraId="3D1ED4BF" w14:textId="77777777" w:rsidR="00E77AAE" w:rsidRPr="00E77AAE" w:rsidRDefault="00E77AAE" w:rsidP="00E77AAE">
            <w:pPr>
              <w:spacing w:after="0" w:line="240" w:lineRule="auto"/>
              <w:jc w:val="right"/>
              <w:rPr>
                <w:rFonts w:ascii="Calibri" w:eastAsia="Times New Roman" w:hAnsi="Calibri" w:cs="Calibri"/>
                <w:b/>
                <w:color w:val="000000"/>
              </w:rPr>
            </w:pPr>
            <w:r w:rsidRPr="00E77AAE">
              <w:rPr>
                <w:rFonts w:ascii="Calibri" w:eastAsia="Times New Roman" w:hAnsi="Calibri" w:cs="Calibri"/>
                <w:b/>
                <w:color w:val="000000"/>
              </w:rPr>
              <w:t>Marginal Topic Distribution</w:t>
            </w:r>
          </w:p>
        </w:tc>
      </w:tr>
      <w:tr w:rsidR="00E77AAE" w:rsidRPr="00E77AAE" w14:paraId="16BD5EFD" w14:textId="77777777" w:rsidTr="00E77AAE">
        <w:trPr>
          <w:trHeight w:val="300"/>
        </w:trPr>
        <w:tc>
          <w:tcPr>
            <w:tcW w:w="840" w:type="dxa"/>
            <w:tcBorders>
              <w:top w:val="single" w:sz="4" w:space="0" w:color="auto"/>
              <w:left w:val="nil"/>
              <w:bottom w:val="nil"/>
              <w:right w:val="nil"/>
            </w:tcBorders>
            <w:shd w:val="clear" w:color="auto" w:fill="auto"/>
            <w:noWrap/>
            <w:vAlign w:val="bottom"/>
            <w:hideMark/>
          </w:tcPr>
          <w:p w14:paraId="0B3CBE1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w:t>
            </w:r>
          </w:p>
        </w:tc>
        <w:tc>
          <w:tcPr>
            <w:tcW w:w="2380" w:type="dxa"/>
            <w:tcBorders>
              <w:top w:val="single" w:sz="4" w:space="0" w:color="auto"/>
              <w:left w:val="nil"/>
              <w:bottom w:val="nil"/>
              <w:right w:val="nil"/>
            </w:tcBorders>
            <w:shd w:val="clear" w:color="auto" w:fill="auto"/>
            <w:noWrap/>
            <w:vAlign w:val="bottom"/>
            <w:hideMark/>
          </w:tcPr>
          <w:p w14:paraId="3455F4F1"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governance</w:t>
            </w:r>
          </w:p>
        </w:tc>
        <w:tc>
          <w:tcPr>
            <w:tcW w:w="5144" w:type="dxa"/>
            <w:tcBorders>
              <w:top w:val="single" w:sz="4" w:space="0" w:color="auto"/>
              <w:left w:val="nil"/>
              <w:bottom w:val="nil"/>
              <w:right w:val="nil"/>
            </w:tcBorders>
            <w:shd w:val="clear" w:color="auto" w:fill="auto"/>
            <w:noWrap/>
            <w:vAlign w:val="bottom"/>
            <w:hideMark/>
          </w:tcPr>
          <w:p w14:paraId="60A280F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citi; polici; govern; local; develop</w:t>
            </w:r>
          </w:p>
        </w:tc>
        <w:tc>
          <w:tcPr>
            <w:tcW w:w="1576" w:type="dxa"/>
            <w:tcBorders>
              <w:top w:val="single" w:sz="4" w:space="0" w:color="auto"/>
              <w:left w:val="nil"/>
              <w:bottom w:val="nil"/>
              <w:right w:val="nil"/>
            </w:tcBorders>
            <w:shd w:val="clear" w:color="auto" w:fill="auto"/>
            <w:noWrap/>
            <w:vAlign w:val="bottom"/>
            <w:hideMark/>
          </w:tcPr>
          <w:p w14:paraId="55396AA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9.3</w:t>
            </w:r>
          </w:p>
        </w:tc>
      </w:tr>
      <w:tr w:rsidR="00E77AAE" w:rsidRPr="00E77AAE" w14:paraId="072A2AB0" w14:textId="77777777" w:rsidTr="00E77AAE">
        <w:trPr>
          <w:trHeight w:val="300"/>
        </w:trPr>
        <w:tc>
          <w:tcPr>
            <w:tcW w:w="840" w:type="dxa"/>
            <w:tcBorders>
              <w:top w:val="nil"/>
              <w:left w:val="nil"/>
              <w:bottom w:val="nil"/>
              <w:right w:val="nil"/>
            </w:tcBorders>
            <w:shd w:val="clear" w:color="auto" w:fill="auto"/>
            <w:noWrap/>
            <w:vAlign w:val="bottom"/>
            <w:hideMark/>
          </w:tcPr>
          <w:p w14:paraId="79F1CCF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2</w:t>
            </w:r>
          </w:p>
        </w:tc>
        <w:tc>
          <w:tcPr>
            <w:tcW w:w="2380" w:type="dxa"/>
            <w:tcBorders>
              <w:top w:val="nil"/>
              <w:left w:val="nil"/>
              <w:bottom w:val="nil"/>
              <w:right w:val="nil"/>
            </w:tcBorders>
            <w:shd w:val="clear" w:color="auto" w:fill="auto"/>
            <w:noWrap/>
            <w:vAlign w:val="bottom"/>
            <w:hideMark/>
          </w:tcPr>
          <w:p w14:paraId="4C516E1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Energy consumption</w:t>
            </w:r>
          </w:p>
        </w:tc>
        <w:tc>
          <w:tcPr>
            <w:tcW w:w="5144" w:type="dxa"/>
            <w:tcBorders>
              <w:top w:val="nil"/>
              <w:left w:val="nil"/>
              <w:bottom w:val="nil"/>
              <w:right w:val="nil"/>
            </w:tcBorders>
            <w:shd w:val="clear" w:color="auto" w:fill="auto"/>
            <w:noWrap/>
            <w:vAlign w:val="bottom"/>
            <w:hideMark/>
          </w:tcPr>
          <w:p w14:paraId="6AF8FEC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energi; consumpt; effici; sector; beij</w:t>
            </w:r>
          </w:p>
        </w:tc>
        <w:tc>
          <w:tcPr>
            <w:tcW w:w="1576" w:type="dxa"/>
            <w:tcBorders>
              <w:top w:val="nil"/>
              <w:left w:val="nil"/>
              <w:bottom w:val="nil"/>
              <w:right w:val="nil"/>
            </w:tcBorders>
            <w:shd w:val="clear" w:color="auto" w:fill="auto"/>
            <w:noWrap/>
            <w:vAlign w:val="bottom"/>
            <w:hideMark/>
          </w:tcPr>
          <w:p w14:paraId="6D523E3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7.9</w:t>
            </w:r>
          </w:p>
        </w:tc>
      </w:tr>
      <w:tr w:rsidR="00E77AAE" w:rsidRPr="00E77AAE" w14:paraId="37AE4BAE" w14:textId="77777777" w:rsidTr="00E77AAE">
        <w:trPr>
          <w:trHeight w:val="300"/>
        </w:trPr>
        <w:tc>
          <w:tcPr>
            <w:tcW w:w="840" w:type="dxa"/>
            <w:tcBorders>
              <w:top w:val="nil"/>
              <w:left w:val="nil"/>
              <w:bottom w:val="nil"/>
              <w:right w:val="nil"/>
            </w:tcBorders>
            <w:shd w:val="clear" w:color="auto" w:fill="auto"/>
            <w:noWrap/>
            <w:vAlign w:val="bottom"/>
            <w:hideMark/>
          </w:tcPr>
          <w:p w14:paraId="77B45FE6"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w:t>
            </w:r>
          </w:p>
        </w:tc>
        <w:tc>
          <w:tcPr>
            <w:tcW w:w="2380" w:type="dxa"/>
            <w:tcBorders>
              <w:top w:val="nil"/>
              <w:left w:val="nil"/>
              <w:bottom w:val="nil"/>
              <w:right w:val="nil"/>
            </w:tcBorders>
            <w:shd w:val="clear" w:color="auto" w:fill="auto"/>
            <w:noWrap/>
            <w:vAlign w:val="bottom"/>
            <w:hideMark/>
          </w:tcPr>
          <w:p w14:paraId="5DD00313"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form</w:t>
            </w:r>
          </w:p>
        </w:tc>
        <w:tc>
          <w:tcPr>
            <w:tcW w:w="5144" w:type="dxa"/>
            <w:tcBorders>
              <w:top w:val="nil"/>
              <w:left w:val="nil"/>
              <w:bottom w:val="nil"/>
              <w:right w:val="nil"/>
            </w:tcBorders>
            <w:shd w:val="clear" w:color="auto" w:fill="auto"/>
            <w:noWrap/>
            <w:vAlign w:val="bottom"/>
            <w:hideMark/>
          </w:tcPr>
          <w:p w14:paraId="1012C7F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area; land; ecolog; model</w:t>
            </w:r>
          </w:p>
        </w:tc>
        <w:tc>
          <w:tcPr>
            <w:tcW w:w="1576" w:type="dxa"/>
            <w:tcBorders>
              <w:top w:val="nil"/>
              <w:left w:val="nil"/>
              <w:bottom w:val="nil"/>
              <w:right w:val="nil"/>
            </w:tcBorders>
            <w:shd w:val="clear" w:color="auto" w:fill="auto"/>
            <w:noWrap/>
            <w:vAlign w:val="bottom"/>
            <w:hideMark/>
          </w:tcPr>
          <w:p w14:paraId="3B8D52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7.2</w:t>
            </w:r>
          </w:p>
        </w:tc>
      </w:tr>
      <w:tr w:rsidR="00E77AAE" w:rsidRPr="00E77AAE" w14:paraId="3B4425D7" w14:textId="77777777" w:rsidTr="00E77AAE">
        <w:trPr>
          <w:trHeight w:val="300"/>
        </w:trPr>
        <w:tc>
          <w:tcPr>
            <w:tcW w:w="840" w:type="dxa"/>
            <w:tcBorders>
              <w:top w:val="nil"/>
              <w:left w:val="nil"/>
              <w:bottom w:val="nil"/>
              <w:right w:val="nil"/>
            </w:tcBorders>
            <w:shd w:val="clear" w:color="auto" w:fill="auto"/>
            <w:noWrap/>
            <w:vAlign w:val="bottom"/>
            <w:hideMark/>
          </w:tcPr>
          <w:p w14:paraId="349A177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w:t>
            </w:r>
          </w:p>
        </w:tc>
        <w:tc>
          <w:tcPr>
            <w:tcW w:w="2380" w:type="dxa"/>
            <w:tcBorders>
              <w:top w:val="nil"/>
              <w:left w:val="nil"/>
              <w:bottom w:val="nil"/>
              <w:right w:val="nil"/>
            </w:tcBorders>
            <w:shd w:val="clear" w:color="auto" w:fill="auto"/>
            <w:noWrap/>
            <w:vAlign w:val="bottom"/>
            <w:hideMark/>
          </w:tcPr>
          <w:p w14:paraId="168243F6"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Solar PV</w:t>
            </w:r>
          </w:p>
        </w:tc>
        <w:tc>
          <w:tcPr>
            <w:tcW w:w="5144" w:type="dxa"/>
            <w:tcBorders>
              <w:top w:val="nil"/>
              <w:left w:val="nil"/>
              <w:bottom w:val="nil"/>
              <w:right w:val="nil"/>
            </w:tcBorders>
            <w:shd w:val="clear" w:color="auto" w:fill="auto"/>
            <w:noWrap/>
            <w:vAlign w:val="bottom"/>
            <w:hideMark/>
          </w:tcPr>
          <w:p w14:paraId="1E75FC2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system; solar; power; electr; energi</w:t>
            </w:r>
          </w:p>
        </w:tc>
        <w:tc>
          <w:tcPr>
            <w:tcW w:w="1576" w:type="dxa"/>
            <w:tcBorders>
              <w:top w:val="nil"/>
              <w:left w:val="nil"/>
              <w:bottom w:val="nil"/>
              <w:right w:val="nil"/>
            </w:tcBorders>
            <w:shd w:val="clear" w:color="auto" w:fill="auto"/>
            <w:noWrap/>
            <w:vAlign w:val="bottom"/>
            <w:hideMark/>
          </w:tcPr>
          <w:p w14:paraId="2F571818"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7.0</w:t>
            </w:r>
          </w:p>
        </w:tc>
      </w:tr>
      <w:tr w:rsidR="00E77AAE" w:rsidRPr="00E77AAE" w14:paraId="35BFE849" w14:textId="77777777" w:rsidTr="00E77AAE">
        <w:trPr>
          <w:trHeight w:val="300"/>
        </w:trPr>
        <w:tc>
          <w:tcPr>
            <w:tcW w:w="840" w:type="dxa"/>
            <w:tcBorders>
              <w:top w:val="nil"/>
              <w:left w:val="nil"/>
              <w:bottom w:val="nil"/>
              <w:right w:val="nil"/>
            </w:tcBorders>
            <w:shd w:val="clear" w:color="auto" w:fill="auto"/>
            <w:noWrap/>
            <w:vAlign w:val="bottom"/>
            <w:hideMark/>
          </w:tcPr>
          <w:p w14:paraId="406C69C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w:t>
            </w:r>
          </w:p>
        </w:tc>
        <w:tc>
          <w:tcPr>
            <w:tcW w:w="2380" w:type="dxa"/>
            <w:tcBorders>
              <w:top w:val="nil"/>
              <w:left w:val="nil"/>
              <w:bottom w:val="nil"/>
              <w:right w:val="nil"/>
            </w:tcBorders>
            <w:shd w:val="clear" w:color="auto" w:fill="auto"/>
            <w:noWrap/>
            <w:vAlign w:val="bottom"/>
            <w:hideMark/>
          </w:tcPr>
          <w:p w14:paraId="1A227B0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CO</w:t>
            </w:r>
            <w:r w:rsidRPr="00E77AAE">
              <w:rPr>
                <w:rFonts w:ascii="Calibri" w:eastAsia="Times New Roman" w:hAnsi="Calibri" w:cs="Calibri"/>
                <w:color w:val="000000"/>
                <w:vertAlign w:val="subscript"/>
              </w:rPr>
              <w:t>2</w:t>
            </w:r>
            <w:r w:rsidRPr="00E77AAE">
              <w:rPr>
                <w:rFonts w:ascii="Calibri" w:eastAsia="Times New Roman" w:hAnsi="Calibri" w:cs="Calibri"/>
                <w:color w:val="000000"/>
              </w:rPr>
              <w:t xml:space="preserve"> emissions</w:t>
            </w:r>
          </w:p>
        </w:tc>
        <w:tc>
          <w:tcPr>
            <w:tcW w:w="5144" w:type="dxa"/>
            <w:tcBorders>
              <w:top w:val="nil"/>
              <w:left w:val="nil"/>
              <w:bottom w:val="nil"/>
              <w:right w:val="nil"/>
            </w:tcBorders>
            <w:shd w:val="clear" w:color="auto" w:fill="auto"/>
            <w:noWrap/>
            <w:vAlign w:val="bottom"/>
            <w:hideMark/>
          </w:tcPr>
          <w:p w14:paraId="37D70B9F"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carbon; emiss; industri; china; lowcarbon</w:t>
            </w:r>
          </w:p>
        </w:tc>
        <w:tc>
          <w:tcPr>
            <w:tcW w:w="1576" w:type="dxa"/>
            <w:tcBorders>
              <w:top w:val="nil"/>
              <w:left w:val="nil"/>
              <w:bottom w:val="nil"/>
              <w:right w:val="nil"/>
            </w:tcBorders>
            <w:shd w:val="clear" w:color="auto" w:fill="auto"/>
            <w:noWrap/>
            <w:vAlign w:val="bottom"/>
            <w:hideMark/>
          </w:tcPr>
          <w:p w14:paraId="4FE5963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3843951A" w14:textId="77777777" w:rsidTr="00E77AAE">
        <w:trPr>
          <w:trHeight w:val="300"/>
        </w:trPr>
        <w:tc>
          <w:tcPr>
            <w:tcW w:w="840" w:type="dxa"/>
            <w:tcBorders>
              <w:top w:val="nil"/>
              <w:left w:val="nil"/>
              <w:bottom w:val="nil"/>
              <w:right w:val="nil"/>
            </w:tcBorders>
            <w:shd w:val="clear" w:color="auto" w:fill="auto"/>
            <w:noWrap/>
            <w:vAlign w:val="bottom"/>
            <w:hideMark/>
          </w:tcPr>
          <w:p w14:paraId="1E3F167B"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w:t>
            </w:r>
          </w:p>
        </w:tc>
        <w:tc>
          <w:tcPr>
            <w:tcW w:w="2380" w:type="dxa"/>
            <w:tcBorders>
              <w:top w:val="nil"/>
              <w:left w:val="nil"/>
              <w:bottom w:val="nil"/>
              <w:right w:val="nil"/>
            </w:tcBorders>
            <w:shd w:val="clear" w:color="auto" w:fill="auto"/>
            <w:noWrap/>
            <w:vAlign w:val="bottom"/>
            <w:hideMark/>
          </w:tcPr>
          <w:p w14:paraId="754E3DF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Buildings</w:t>
            </w:r>
          </w:p>
        </w:tc>
        <w:tc>
          <w:tcPr>
            <w:tcW w:w="5144" w:type="dxa"/>
            <w:tcBorders>
              <w:top w:val="nil"/>
              <w:left w:val="nil"/>
              <w:bottom w:val="nil"/>
              <w:right w:val="nil"/>
            </w:tcBorders>
            <w:shd w:val="clear" w:color="auto" w:fill="auto"/>
            <w:noWrap/>
            <w:vAlign w:val="bottom"/>
            <w:hideMark/>
          </w:tcPr>
          <w:p w14:paraId="55ACA31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 design; energi; perform; residenti</w:t>
            </w:r>
          </w:p>
        </w:tc>
        <w:tc>
          <w:tcPr>
            <w:tcW w:w="1576" w:type="dxa"/>
            <w:tcBorders>
              <w:top w:val="nil"/>
              <w:left w:val="nil"/>
              <w:bottom w:val="nil"/>
              <w:right w:val="nil"/>
            </w:tcBorders>
            <w:shd w:val="clear" w:color="auto" w:fill="auto"/>
            <w:noWrap/>
            <w:vAlign w:val="bottom"/>
            <w:hideMark/>
          </w:tcPr>
          <w:p w14:paraId="5AF9B28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24FDD9BF" w14:textId="77777777" w:rsidTr="00E77AAE">
        <w:trPr>
          <w:trHeight w:val="300"/>
        </w:trPr>
        <w:tc>
          <w:tcPr>
            <w:tcW w:w="840" w:type="dxa"/>
            <w:tcBorders>
              <w:top w:val="nil"/>
              <w:left w:val="nil"/>
              <w:bottom w:val="nil"/>
              <w:right w:val="nil"/>
            </w:tcBorders>
            <w:shd w:val="clear" w:color="auto" w:fill="auto"/>
            <w:noWrap/>
            <w:vAlign w:val="bottom"/>
            <w:hideMark/>
          </w:tcPr>
          <w:p w14:paraId="13BBE4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w:t>
            </w:r>
          </w:p>
        </w:tc>
        <w:tc>
          <w:tcPr>
            <w:tcW w:w="2380" w:type="dxa"/>
            <w:tcBorders>
              <w:top w:val="nil"/>
              <w:left w:val="nil"/>
              <w:bottom w:val="nil"/>
              <w:right w:val="nil"/>
            </w:tcBorders>
            <w:shd w:val="clear" w:color="auto" w:fill="auto"/>
            <w:noWrap/>
            <w:vAlign w:val="bottom"/>
            <w:hideMark/>
          </w:tcPr>
          <w:p w14:paraId="2A27DBB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Climate adaptation</w:t>
            </w:r>
          </w:p>
        </w:tc>
        <w:tc>
          <w:tcPr>
            <w:tcW w:w="5144" w:type="dxa"/>
            <w:tcBorders>
              <w:top w:val="nil"/>
              <w:left w:val="nil"/>
              <w:bottom w:val="nil"/>
              <w:right w:val="nil"/>
            </w:tcBorders>
            <w:shd w:val="clear" w:color="auto" w:fill="auto"/>
            <w:noWrap/>
            <w:vAlign w:val="bottom"/>
            <w:hideMark/>
          </w:tcPr>
          <w:p w14:paraId="562539B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 chang; adapt; risk; govern</w:t>
            </w:r>
          </w:p>
        </w:tc>
        <w:tc>
          <w:tcPr>
            <w:tcW w:w="1576" w:type="dxa"/>
            <w:tcBorders>
              <w:top w:val="nil"/>
              <w:left w:val="nil"/>
              <w:bottom w:val="nil"/>
              <w:right w:val="nil"/>
            </w:tcBorders>
            <w:shd w:val="clear" w:color="auto" w:fill="auto"/>
            <w:noWrap/>
            <w:vAlign w:val="bottom"/>
            <w:hideMark/>
          </w:tcPr>
          <w:p w14:paraId="6D244F2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6.5</w:t>
            </w:r>
          </w:p>
        </w:tc>
      </w:tr>
      <w:tr w:rsidR="00E77AAE" w:rsidRPr="00E77AAE" w14:paraId="007AD756" w14:textId="77777777" w:rsidTr="00E77AAE">
        <w:trPr>
          <w:trHeight w:val="300"/>
        </w:trPr>
        <w:tc>
          <w:tcPr>
            <w:tcW w:w="840" w:type="dxa"/>
            <w:tcBorders>
              <w:top w:val="nil"/>
              <w:left w:val="nil"/>
              <w:bottom w:val="nil"/>
              <w:right w:val="nil"/>
            </w:tcBorders>
            <w:shd w:val="clear" w:color="auto" w:fill="auto"/>
            <w:noWrap/>
            <w:vAlign w:val="bottom"/>
            <w:hideMark/>
          </w:tcPr>
          <w:p w14:paraId="399745F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8</w:t>
            </w:r>
          </w:p>
        </w:tc>
        <w:tc>
          <w:tcPr>
            <w:tcW w:w="2380" w:type="dxa"/>
            <w:tcBorders>
              <w:top w:val="nil"/>
              <w:left w:val="nil"/>
              <w:bottom w:val="nil"/>
              <w:right w:val="nil"/>
            </w:tcBorders>
            <w:shd w:val="clear" w:color="auto" w:fill="auto"/>
            <w:noWrap/>
            <w:vAlign w:val="bottom"/>
            <w:hideMark/>
          </w:tcPr>
          <w:p w14:paraId="7B64A6F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pollution</w:t>
            </w:r>
          </w:p>
        </w:tc>
        <w:tc>
          <w:tcPr>
            <w:tcW w:w="5144" w:type="dxa"/>
            <w:tcBorders>
              <w:top w:val="nil"/>
              <w:left w:val="nil"/>
              <w:bottom w:val="nil"/>
              <w:right w:val="nil"/>
            </w:tcBorders>
            <w:shd w:val="clear" w:color="auto" w:fill="auto"/>
            <w:noWrap/>
            <w:vAlign w:val="bottom"/>
            <w:hideMark/>
          </w:tcPr>
          <w:p w14:paraId="5F664A7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 health; qualiti; concentr</w:t>
            </w:r>
          </w:p>
        </w:tc>
        <w:tc>
          <w:tcPr>
            <w:tcW w:w="1576" w:type="dxa"/>
            <w:tcBorders>
              <w:top w:val="nil"/>
              <w:left w:val="nil"/>
              <w:bottom w:val="nil"/>
              <w:right w:val="nil"/>
            </w:tcBorders>
            <w:shd w:val="clear" w:color="auto" w:fill="auto"/>
            <w:noWrap/>
            <w:vAlign w:val="bottom"/>
            <w:hideMark/>
          </w:tcPr>
          <w:p w14:paraId="72429C8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6.2</w:t>
            </w:r>
          </w:p>
        </w:tc>
      </w:tr>
      <w:tr w:rsidR="00E77AAE" w:rsidRPr="00E77AAE" w14:paraId="4DA98727" w14:textId="77777777" w:rsidTr="00E77AAE">
        <w:trPr>
          <w:trHeight w:val="300"/>
        </w:trPr>
        <w:tc>
          <w:tcPr>
            <w:tcW w:w="840" w:type="dxa"/>
            <w:tcBorders>
              <w:top w:val="nil"/>
              <w:left w:val="nil"/>
              <w:bottom w:val="nil"/>
              <w:right w:val="nil"/>
            </w:tcBorders>
            <w:shd w:val="clear" w:color="auto" w:fill="auto"/>
            <w:noWrap/>
            <w:vAlign w:val="bottom"/>
            <w:hideMark/>
          </w:tcPr>
          <w:p w14:paraId="03A3A3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w:t>
            </w:r>
          </w:p>
        </w:tc>
        <w:tc>
          <w:tcPr>
            <w:tcW w:w="2380" w:type="dxa"/>
            <w:tcBorders>
              <w:top w:val="nil"/>
              <w:left w:val="nil"/>
              <w:bottom w:val="nil"/>
              <w:right w:val="nil"/>
            </w:tcBorders>
            <w:shd w:val="clear" w:color="auto" w:fill="auto"/>
            <w:noWrap/>
            <w:vAlign w:val="bottom"/>
            <w:hideMark/>
          </w:tcPr>
          <w:p w14:paraId="37B24AD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Transportation</w:t>
            </w:r>
          </w:p>
        </w:tc>
        <w:tc>
          <w:tcPr>
            <w:tcW w:w="5144" w:type="dxa"/>
            <w:tcBorders>
              <w:top w:val="nil"/>
              <w:left w:val="nil"/>
              <w:bottom w:val="nil"/>
              <w:right w:val="nil"/>
            </w:tcBorders>
            <w:shd w:val="clear" w:color="auto" w:fill="auto"/>
            <w:noWrap/>
            <w:vAlign w:val="bottom"/>
            <w:hideMark/>
          </w:tcPr>
          <w:p w14:paraId="4DEEE74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 travel; traffic; public; car</w:t>
            </w:r>
          </w:p>
        </w:tc>
        <w:tc>
          <w:tcPr>
            <w:tcW w:w="1576" w:type="dxa"/>
            <w:tcBorders>
              <w:top w:val="nil"/>
              <w:left w:val="nil"/>
              <w:bottom w:val="nil"/>
              <w:right w:val="nil"/>
            </w:tcBorders>
            <w:shd w:val="clear" w:color="auto" w:fill="auto"/>
            <w:noWrap/>
            <w:vAlign w:val="bottom"/>
            <w:hideMark/>
          </w:tcPr>
          <w:p w14:paraId="612B1AA1"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5.7</w:t>
            </w:r>
          </w:p>
        </w:tc>
      </w:tr>
      <w:tr w:rsidR="00E77AAE" w:rsidRPr="00E77AAE" w14:paraId="5122E92A" w14:textId="77777777" w:rsidTr="00E77AAE">
        <w:trPr>
          <w:trHeight w:val="300"/>
        </w:trPr>
        <w:tc>
          <w:tcPr>
            <w:tcW w:w="840" w:type="dxa"/>
            <w:tcBorders>
              <w:top w:val="nil"/>
              <w:left w:val="nil"/>
              <w:bottom w:val="nil"/>
              <w:right w:val="nil"/>
            </w:tcBorders>
            <w:shd w:val="clear" w:color="auto" w:fill="auto"/>
            <w:noWrap/>
            <w:vAlign w:val="bottom"/>
            <w:hideMark/>
          </w:tcPr>
          <w:p w14:paraId="7BB2B5E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10</w:t>
            </w:r>
          </w:p>
        </w:tc>
        <w:tc>
          <w:tcPr>
            <w:tcW w:w="2380" w:type="dxa"/>
            <w:tcBorders>
              <w:top w:val="nil"/>
              <w:left w:val="nil"/>
              <w:bottom w:val="nil"/>
              <w:right w:val="nil"/>
            </w:tcBorders>
            <w:shd w:val="clear" w:color="auto" w:fill="auto"/>
            <w:noWrap/>
            <w:vAlign w:val="bottom"/>
            <w:hideMark/>
          </w:tcPr>
          <w:p w14:paraId="11F8B3B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emissions</w:t>
            </w:r>
          </w:p>
        </w:tc>
        <w:tc>
          <w:tcPr>
            <w:tcW w:w="5144" w:type="dxa"/>
            <w:tcBorders>
              <w:top w:val="nil"/>
              <w:left w:val="nil"/>
              <w:bottom w:val="nil"/>
              <w:right w:val="nil"/>
            </w:tcBorders>
            <w:shd w:val="clear" w:color="auto" w:fill="auto"/>
            <w:noWrap/>
            <w:vAlign w:val="bottom"/>
            <w:hideMark/>
          </w:tcPr>
          <w:p w14:paraId="0D1221E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 greenhous; gas; reduct</w:t>
            </w:r>
          </w:p>
        </w:tc>
        <w:tc>
          <w:tcPr>
            <w:tcW w:w="1576" w:type="dxa"/>
            <w:tcBorders>
              <w:top w:val="nil"/>
              <w:left w:val="nil"/>
              <w:bottom w:val="nil"/>
              <w:right w:val="nil"/>
            </w:tcBorders>
            <w:shd w:val="clear" w:color="auto" w:fill="auto"/>
            <w:noWrap/>
            <w:vAlign w:val="bottom"/>
            <w:hideMark/>
          </w:tcPr>
          <w:p w14:paraId="0BAB994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5.4</w:t>
            </w:r>
          </w:p>
        </w:tc>
      </w:tr>
      <w:tr w:rsidR="00E77AAE" w:rsidRPr="00E77AAE" w14:paraId="03B29A6A" w14:textId="77777777" w:rsidTr="00E77AAE">
        <w:trPr>
          <w:trHeight w:val="300"/>
        </w:trPr>
        <w:tc>
          <w:tcPr>
            <w:tcW w:w="840" w:type="dxa"/>
            <w:tcBorders>
              <w:top w:val="nil"/>
              <w:left w:val="nil"/>
              <w:bottom w:val="nil"/>
              <w:right w:val="nil"/>
            </w:tcBorders>
            <w:shd w:val="clear" w:color="auto" w:fill="auto"/>
            <w:noWrap/>
            <w:vAlign w:val="bottom"/>
            <w:hideMark/>
          </w:tcPr>
          <w:p w14:paraId="4357E3F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11</w:t>
            </w:r>
          </w:p>
        </w:tc>
        <w:tc>
          <w:tcPr>
            <w:tcW w:w="2380" w:type="dxa"/>
            <w:tcBorders>
              <w:top w:val="nil"/>
              <w:left w:val="nil"/>
              <w:bottom w:val="nil"/>
              <w:right w:val="nil"/>
            </w:tcBorders>
            <w:shd w:val="clear" w:color="auto" w:fill="auto"/>
            <w:noWrap/>
            <w:vAlign w:val="bottom"/>
            <w:hideMark/>
          </w:tcPr>
          <w:p w14:paraId="1DD0A62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Vehicles</w:t>
            </w:r>
          </w:p>
        </w:tc>
        <w:tc>
          <w:tcPr>
            <w:tcW w:w="5144" w:type="dxa"/>
            <w:tcBorders>
              <w:top w:val="nil"/>
              <w:left w:val="nil"/>
              <w:bottom w:val="nil"/>
              <w:right w:val="nil"/>
            </w:tcBorders>
            <w:shd w:val="clear" w:color="auto" w:fill="auto"/>
            <w:noWrap/>
            <w:vAlign w:val="bottom"/>
            <w:hideMark/>
          </w:tcPr>
          <w:p w14:paraId="688263C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 electr; fuel; drive; emiss</w:t>
            </w:r>
          </w:p>
        </w:tc>
        <w:tc>
          <w:tcPr>
            <w:tcW w:w="1576" w:type="dxa"/>
            <w:tcBorders>
              <w:top w:val="nil"/>
              <w:left w:val="nil"/>
              <w:bottom w:val="nil"/>
              <w:right w:val="nil"/>
            </w:tcBorders>
            <w:shd w:val="clear" w:color="auto" w:fill="auto"/>
            <w:noWrap/>
            <w:vAlign w:val="bottom"/>
            <w:hideMark/>
          </w:tcPr>
          <w:p w14:paraId="6D3ACC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4.8</w:t>
            </w:r>
          </w:p>
        </w:tc>
      </w:tr>
      <w:tr w:rsidR="00E77AAE" w:rsidRPr="00E77AAE" w14:paraId="32913EAF" w14:textId="77777777" w:rsidTr="00E77AAE">
        <w:trPr>
          <w:trHeight w:val="300"/>
        </w:trPr>
        <w:tc>
          <w:tcPr>
            <w:tcW w:w="840" w:type="dxa"/>
            <w:tcBorders>
              <w:top w:val="nil"/>
              <w:left w:val="nil"/>
              <w:bottom w:val="nil"/>
              <w:right w:val="nil"/>
            </w:tcBorders>
            <w:shd w:val="clear" w:color="auto" w:fill="auto"/>
            <w:noWrap/>
            <w:vAlign w:val="bottom"/>
            <w:hideMark/>
          </w:tcPr>
          <w:p w14:paraId="75DA94DE"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12</w:t>
            </w:r>
          </w:p>
        </w:tc>
        <w:tc>
          <w:tcPr>
            <w:tcW w:w="2380" w:type="dxa"/>
            <w:tcBorders>
              <w:top w:val="nil"/>
              <w:left w:val="nil"/>
              <w:bottom w:val="nil"/>
              <w:right w:val="nil"/>
            </w:tcBorders>
            <w:shd w:val="clear" w:color="auto" w:fill="auto"/>
            <w:noWrap/>
            <w:vAlign w:val="bottom"/>
            <w:hideMark/>
          </w:tcPr>
          <w:p w14:paraId="5D8E09F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Households</w:t>
            </w:r>
          </w:p>
        </w:tc>
        <w:tc>
          <w:tcPr>
            <w:tcW w:w="5144" w:type="dxa"/>
            <w:tcBorders>
              <w:top w:val="nil"/>
              <w:left w:val="nil"/>
              <w:bottom w:val="nil"/>
              <w:right w:val="nil"/>
            </w:tcBorders>
            <w:shd w:val="clear" w:color="auto" w:fill="auto"/>
            <w:noWrap/>
            <w:vAlign w:val="bottom"/>
            <w:hideMark/>
          </w:tcPr>
          <w:p w14:paraId="2D2183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 incom; electr; survey; hous</w:t>
            </w:r>
          </w:p>
        </w:tc>
        <w:tc>
          <w:tcPr>
            <w:tcW w:w="1576" w:type="dxa"/>
            <w:tcBorders>
              <w:top w:val="nil"/>
              <w:left w:val="nil"/>
              <w:bottom w:val="nil"/>
              <w:right w:val="nil"/>
            </w:tcBorders>
            <w:shd w:val="clear" w:color="auto" w:fill="auto"/>
            <w:noWrap/>
            <w:vAlign w:val="bottom"/>
            <w:hideMark/>
          </w:tcPr>
          <w:p w14:paraId="79AE662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4.7</w:t>
            </w:r>
          </w:p>
        </w:tc>
      </w:tr>
      <w:tr w:rsidR="00E77AAE" w:rsidRPr="00E77AAE" w14:paraId="1FD4CD95" w14:textId="77777777" w:rsidTr="00E77AAE">
        <w:trPr>
          <w:trHeight w:val="300"/>
        </w:trPr>
        <w:tc>
          <w:tcPr>
            <w:tcW w:w="840" w:type="dxa"/>
            <w:tcBorders>
              <w:top w:val="nil"/>
              <w:left w:val="nil"/>
              <w:bottom w:val="nil"/>
              <w:right w:val="nil"/>
            </w:tcBorders>
            <w:shd w:val="clear" w:color="auto" w:fill="auto"/>
            <w:noWrap/>
            <w:vAlign w:val="bottom"/>
            <w:hideMark/>
          </w:tcPr>
          <w:p w14:paraId="091E7DB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13</w:t>
            </w:r>
          </w:p>
        </w:tc>
        <w:tc>
          <w:tcPr>
            <w:tcW w:w="2380" w:type="dxa"/>
            <w:tcBorders>
              <w:top w:val="nil"/>
              <w:left w:val="nil"/>
              <w:bottom w:val="nil"/>
              <w:right w:val="nil"/>
            </w:tcBorders>
            <w:shd w:val="clear" w:color="auto" w:fill="auto"/>
            <w:noWrap/>
            <w:vAlign w:val="bottom"/>
            <w:hideMark/>
          </w:tcPr>
          <w:p w14:paraId="71C8B90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Waste management</w:t>
            </w:r>
          </w:p>
        </w:tc>
        <w:tc>
          <w:tcPr>
            <w:tcW w:w="5144" w:type="dxa"/>
            <w:tcBorders>
              <w:top w:val="nil"/>
              <w:left w:val="nil"/>
              <w:bottom w:val="nil"/>
              <w:right w:val="nil"/>
            </w:tcBorders>
            <w:shd w:val="clear" w:color="auto" w:fill="auto"/>
            <w:noWrap/>
            <w:vAlign w:val="bottom"/>
            <w:hideMark/>
          </w:tcPr>
          <w:p w14:paraId="3C6F378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 landfil; solid; manag; msw</w:t>
            </w:r>
          </w:p>
        </w:tc>
        <w:tc>
          <w:tcPr>
            <w:tcW w:w="1576" w:type="dxa"/>
            <w:tcBorders>
              <w:top w:val="nil"/>
              <w:left w:val="nil"/>
              <w:bottom w:val="nil"/>
              <w:right w:val="nil"/>
            </w:tcBorders>
            <w:shd w:val="clear" w:color="auto" w:fill="auto"/>
            <w:noWrap/>
            <w:vAlign w:val="bottom"/>
            <w:hideMark/>
          </w:tcPr>
          <w:p w14:paraId="11B31FB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359B65B0" w14:textId="77777777" w:rsidTr="00E77AAE">
        <w:trPr>
          <w:trHeight w:val="300"/>
        </w:trPr>
        <w:tc>
          <w:tcPr>
            <w:tcW w:w="840" w:type="dxa"/>
            <w:tcBorders>
              <w:top w:val="nil"/>
              <w:left w:val="nil"/>
              <w:bottom w:val="nil"/>
              <w:right w:val="nil"/>
            </w:tcBorders>
            <w:shd w:val="clear" w:color="auto" w:fill="auto"/>
            <w:noWrap/>
            <w:vAlign w:val="bottom"/>
            <w:hideMark/>
          </w:tcPr>
          <w:p w14:paraId="41DF8AA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14</w:t>
            </w:r>
          </w:p>
        </w:tc>
        <w:tc>
          <w:tcPr>
            <w:tcW w:w="2380" w:type="dxa"/>
            <w:tcBorders>
              <w:top w:val="nil"/>
              <w:left w:val="nil"/>
              <w:bottom w:val="nil"/>
              <w:right w:val="nil"/>
            </w:tcBorders>
            <w:shd w:val="clear" w:color="auto" w:fill="auto"/>
            <w:noWrap/>
            <w:vAlign w:val="bottom"/>
            <w:hideMark/>
          </w:tcPr>
          <w:p w14:paraId="37D6BAA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demand</w:t>
            </w:r>
          </w:p>
        </w:tc>
        <w:tc>
          <w:tcPr>
            <w:tcW w:w="5144" w:type="dxa"/>
            <w:tcBorders>
              <w:top w:val="nil"/>
              <w:left w:val="nil"/>
              <w:bottom w:val="nil"/>
              <w:right w:val="nil"/>
            </w:tcBorders>
            <w:shd w:val="clear" w:color="auto" w:fill="auto"/>
            <w:noWrap/>
            <w:vAlign w:val="bottom"/>
            <w:hideMark/>
          </w:tcPr>
          <w:p w14:paraId="43C362EC"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suppli; manag; demand; treatment</w:t>
            </w:r>
          </w:p>
        </w:tc>
        <w:tc>
          <w:tcPr>
            <w:tcW w:w="1576" w:type="dxa"/>
            <w:tcBorders>
              <w:top w:val="nil"/>
              <w:left w:val="nil"/>
              <w:bottom w:val="nil"/>
              <w:right w:val="nil"/>
            </w:tcBorders>
            <w:shd w:val="clear" w:color="auto" w:fill="auto"/>
            <w:noWrap/>
            <w:vAlign w:val="bottom"/>
            <w:hideMark/>
          </w:tcPr>
          <w:p w14:paraId="39B6D1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4F97EFCE" w14:textId="77777777" w:rsidTr="00E77AAE">
        <w:trPr>
          <w:trHeight w:val="300"/>
        </w:trPr>
        <w:tc>
          <w:tcPr>
            <w:tcW w:w="840" w:type="dxa"/>
            <w:tcBorders>
              <w:top w:val="nil"/>
              <w:left w:val="nil"/>
              <w:bottom w:val="nil"/>
              <w:right w:val="nil"/>
            </w:tcBorders>
            <w:shd w:val="clear" w:color="auto" w:fill="auto"/>
            <w:noWrap/>
            <w:vAlign w:val="bottom"/>
            <w:hideMark/>
          </w:tcPr>
          <w:p w14:paraId="2598DD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15</w:t>
            </w:r>
          </w:p>
        </w:tc>
        <w:tc>
          <w:tcPr>
            <w:tcW w:w="2380" w:type="dxa"/>
            <w:tcBorders>
              <w:top w:val="nil"/>
              <w:left w:val="nil"/>
              <w:bottom w:val="nil"/>
              <w:right w:val="nil"/>
            </w:tcBorders>
            <w:shd w:val="clear" w:color="auto" w:fill="auto"/>
            <w:noWrap/>
            <w:vAlign w:val="bottom"/>
            <w:hideMark/>
          </w:tcPr>
          <w:p w14:paraId="74881C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demand</w:t>
            </w:r>
          </w:p>
        </w:tc>
        <w:tc>
          <w:tcPr>
            <w:tcW w:w="5144" w:type="dxa"/>
            <w:tcBorders>
              <w:top w:val="nil"/>
              <w:left w:val="nil"/>
              <w:bottom w:val="nil"/>
              <w:right w:val="nil"/>
            </w:tcBorders>
            <w:shd w:val="clear" w:color="auto" w:fill="auto"/>
            <w:noWrap/>
            <w:vAlign w:val="bottom"/>
            <w:hideMark/>
          </w:tcPr>
          <w:p w14:paraId="24AA12D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district; thermal; demand; network</w:t>
            </w:r>
          </w:p>
        </w:tc>
        <w:tc>
          <w:tcPr>
            <w:tcW w:w="1576" w:type="dxa"/>
            <w:tcBorders>
              <w:top w:val="nil"/>
              <w:left w:val="nil"/>
              <w:bottom w:val="nil"/>
              <w:right w:val="nil"/>
            </w:tcBorders>
            <w:shd w:val="clear" w:color="auto" w:fill="auto"/>
            <w:noWrap/>
            <w:vAlign w:val="bottom"/>
            <w:hideMark/>
          </w:tcPr>
          <w:p w14:paraId="2BA0B6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5256EABA" w14:textId="77777777" w:rsidTr="00E77AAE">
        <w:trPr>
          <w:trHeight w:val="300"/>
        </w:trPr>
        <w:tc>
          <w:tcPr>
            <w:tcW w:w="840" w:type="dxa"/>
            <w:tcBorders>
              <w:top w:val="nil"/>
              <w:left w:val="nil"/>
              <w:bottom w:val="nil"/>
              <w:right w:val="nil"/>
            </w:tcBorders>
            <w:shd w:val="clear" w:color="auto" w:fill="auto"/>
            <w:noWrap/>
            <w:vAlign w:val="bottom"/>
            <w:hideMark/>
          </w:tcPr>
          <w:p w14:paraId="12D7960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16</w:t>
            </w:r>
          </w:p>
        </w:tc>
        <w:tc>
          <w:tcPr>
            <w:tcW w:w="2380" w:type="dxa"/>
            <w:tcBorders>
              <w:top w:val="nil"/>
              <w:left w:val="nil"/>
              <w:bottom w:val="nil"/>
              <w:right w:val="nil"/>
            </w:tcBorders>
            <w:shd w:val="clear" w:color="auto" w:fill="auto"/>
            <w:noWrap/>
            <w:vAlign w:val="bottom"/>
            <w:hideMark/>
          </w:tcPr>
          <w:p w14:paraId="73A2EBA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Green roofs</w:t>
            </w:r>
          </w:p>
        </w:tc>
        <w:tc>
          <w:tcPr>
            <w:tcW w:w="5144" w:type="dxa"/>
            <w:tcBorders>
              <w:top w:val="nil"/>
              <w:left w:val="nil"/>
              <w:bottom w:val="nil"/>
              <w:right w:val="nil"/>
            </w:tcBorders>
            <w:shd w:val="clear" w:color="auto" w:fill="auto"/>
            <w:noWrap/>
            <w:vAlign w:val="bottom"/>
            <w:hideMark/>
          </w:tcPr>
          <w:p w14:paraId="4C38059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roof; temperatur; cool; green; surfac</w:t>
            </w:r>
          </w:p>
        </w:tc>
        <w:tc>
          <w:tcPr>
            <w:tcW w:w="1576" w:type="dxa"/>
            <w:tcBorders>
              <w:top w:val="nil"/>
              <w:left w:val="nil"/>
              <w:bottom w:val="nil"/>
              <w:right w:val="nil"/>
            </w:tcBorders>
            <w:shd w:val="clear" w:color="auto" w:fill="auto"/>
            <w:noWrap/>
            <w:vAlign w:val="bottom"/>
            <w:hideMark/>
          </w:tcPr>
          <w:p w14:paraId="1C3C5A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4.5</w:t>
            </w:r>
          </w:p>
        </w:tc>
      </w:tr>
      <w:tr w:rsidR="00E77AAE" w:rsidRPr="00E77AAE" w14:paraId="730F19DA" w14:textId="77777777" w:rsidTr="00E77AAE">
        <w:trPr>
          <w:trHeight w:val="300"/>
        </w:trPr>
        <w:tc>
          <w:tcPr>
            <w:tcW w:w="840" w:type="dxa"/>
            <w:tcBorders>
              <w:top w:val="nil"/>
              <w:left w:val="nil"/>
              <w:bottom w:val="single" w:sz="4" w:space="0" w:color="auto"/>
              <w:right w:val="nil"/>
            </w:tcBorders>
            <w:shd w:val="clear" w:color="auto" w:fill="auto"/>
            <w:noWrap/>
            <w:vAlign w:val="bottom"/>
            <w:hideMark/>
          </w:tcPr>
          <w:p w14:paraId="6B77CB24"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17</w:t>
            </w:r>
          </w:p>
        </w:tc>
        <w:tc>
          <w:tcPr>
            <w:tcW w:w="2380" w:type="dxa"/>
            <w:tcBorders>
              <w:top w:val="nil"/>
              <w:left w:val="nil"/>
              <w:bottom w:val="single" w:sz="4" w:space="0" w:color="auto"/>
              <w:right w:val="nil"/>
            </w:tcBorders>
            <w:shd w:val="clear" w:color="auto" w:fill="auto"/>
            <w:noWrap/>
            <w:vAlign w:val="bottom"/>
            <w:hideMark/>
          </w:tcPr>
          <w:p w14:paraId="6DB921A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ecology</w:t>
            </w:r>
          </w:p>
        </w:tc>
        <w:tc>
          <w:tcPr>
            <w:tcW w:w="5144" w:type="dxa"/>
            <w:tcBorders>
              <w:top w:val="nil"/>
              <w:left w:val="nil"/>
              <w:bottom w:val="single" w:sz="4" w:space="0" w:color="auto"/>
              <w:right w:val="nil"/>
            </w:tcBorders>
            <w:shd w:val="clear" w:color="auto" w:fill="auto"/>
            <w:noWrap/>
            <w:vAlign w:val="bottom"/>
            <w:hideMark/>
          </w:tcPr>
          <w:p w14:paraId="724D145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tree; forest; plant; speci; sequestr</w:t>
            </w:r>
          </w:p>
        </w:tc>
        <w:tc>
          <w:tcPr>
            <w:tcW w:w="1576" w:type="dxa"/>
            <w:tcBorders>
              <w:top w:val="nil"/>
              <w:left w:val="nil"/>
              <w:bottom w:val="single" w:sz="4" w:space="0" w:color="auto"/>
              <w:right w:val="nil"/>
            </w:tcBorders>
            <w:shd w:val="clear" w:color="auto" w:fill="auto"/>
            <w:noWrap/>
            <w:vAlign w:val="bottom"/>
            <w:hideMark/>
          </w:tcPr>
          <w:p w14:paraId="1212B74F"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3.4</w:t>
            </w:r>
          </w:p>
        </w:tc>
      </w:tr>
    </w:tbl>
    <w:p w14:paraId="620F812A" w14:textId="22FEBD29" w:rsidR="00800CE3" w:rsidRDefault="00800CE3">
      <w:pPr>
        <w:rPr>
          <w:rFonts w:ascii="Calibri" w:eastAsia="Calibri" w:hAnsi="Calibri" w:cs="Calibri"/>
        </w:rPr>
      </w:pPr>
      <w:r>
        <w:rPr>
          <w:rFonts w:ascii="Calibri" w:eastAsia="Calibri" w:hAnsi="Calibri" w:cs="Calibri"/>
        </w:rPr>
        <w:t xml:space="preserve">Table 1: List of topics and their keywords </w:t>
      </w:r>
    </w:p>
    <w:p w14:paraId="54ABEF75" w14:textId="77777777" w:rsidR="0024728A" w:rsidRDefault="0024728A">
      <w:pPr>
        <w:rPr>
          <w:rFonts w:ascii="Calibri" w:eastAsia="Calibri" w:hAnsi="Calibri" w:cs="Calibri"/>
        </w:rPr>
      </w:pPr>
    </w:p>
    <w:p w14:paraId="7C07910B" w14:textId="77777777" w:rsidR="008902F7" w:rsidRDefault="008902F7">
      <w:pPr>
        <w:rPr>
          <w:rFonts w:ascii="Calibri" w:eastAsia="Calibri" w:hAnsi="Calibri" w:cs="Calibri"/>
        </w:rPr>
      </w:pPr>
    </w:p>
    <w:p w14:paraId="6FCD17DC" w14:textId="64806078" w:rsidR="009159A4" w:rsidRDefault="009159A4">
      <w:pPr>
        <w:rPr>
          <w:rFonts w:ascii="Calibri" w:eastAsia="Calibri" w:hAnsi="Calibri" w:cs="Calibri"/>
        </w:rPr>
      </w:pPr>
      <w:r>
        <w:rPr>
          <w:rFonts w:ascii="Calibri" w:eastAsia="Calibri" w:hAnsi="Calibri" w:cs="Calibri"/>
        </w:rPr>
        <w:t>Table of comparative studies</w:t>
      </w:r>
    </w:p>
    <w:p w14:paraId="2796EFF5" w14:textId="77777777" w:rsidR="009159A4" w:rsidRDefault="009159A4">
      <w:pPr>
        <w:rPr>
          <w:rFonts w:ascii="Calibri" w:eastAsia="Calibri" w:hAnsi="Calibri" w:cs="Calibri"/>
        </w:rPr>
      </w:pPr>
    </w:p>
    <w:p w14:paraId="49543AB3" w14:textId="2C141677" w:rsidR="008902F7" w:rsidRDefault="008902F7">
      <w:pPr>
        <w:rPr>
          <w:rFonts w:ascii="Calibri" w:eastAsia="Calibri" w:hAnsi="Calibri" w:cs="Calibri"/>
        </w:rPr>
      </w:pPr>
      <w:r>
        <w:rPr>
          <w:rFonts w:ascii="Calibri" w:eastAsia="Calibri" w:hAnsi="Calibri" w:cs="Calibri"/>
        </w:rPr>
        <w:t>Figure of regional comparisons</w:t>
      </w:r>
    </w:p>
    <w:p w14:paraId="33E32520" w14:textId="77777777" w:rsidR="008902F7" w:rsidRDefault="008902F7">
      <w:pPr>
        <w:rPr>
          <w:rFonts w:ascii="Calibri" w:eastAsia="Calibri" w:hAnsi="Calibri" w:cs="Calibri"/>
        </w:rPr>
      </w:pPr>
    </w:p>
    <w:sectPr w:rsidR="008902F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ax Callaghan" w:date="2018-03-29T10:08:00Z" w:initials="MC">
    <w:p w14:paraId="2CC948EF" w14:textId="0217C2F8" w:rsidR="00524371" w:rsidRDefault="00524371">
      <w:pPr>
        <w:pStyle w:val="CommentText"/>
      </w:pPr>
      <w:r>
        <w:rPr>
          <w:rStyle w:val="CommentReference"/>
        </w:rPr>
        <w:annotationRef/>
      </w:r>
      <w:r>
        <w:t>What do you mean by this? I didn’t get it from the main text</w:t>
      </w:r>
    </w:p>
  </w:comment>
  <w:comment w:id="25" w:author="Felix Creutzig" w:date="2018-03-28T13:38:00Z" w:initials="FC">
    <w:p w14:paraId="08745EFB" w14:textId="3C0CFFA7" w:rsidR="00524371" w:rsidRPr="00E35BBD" w:rsidRDefault="00524371" w:rsidP="000D7FE3">
      <w:pPr>
        <w:rPr>
          <w:rFonts w:ascii="Times New Roman" w:eastAsia="Times New Roman" w:hAnsi="Times New Roman" w:cs="Times New Roman"/>
          <w:sz w:val="24"/>
          <w:szCs w:val="24"/>
          <w:lang w:eastAsia="de-DE" w:bidi="he-IL"/>
        </w:rPr>
      </w:pPr>
      <w:r>
        <w:rPr>
          <w:rStyle w:val="CommentReference"/>
        </w:rPr>
        <w:annotationRef/>
      </w:r>
      <w:r w:rsidRPr="00DA4597">
        <w:rPr>
          <w:rFonts w:ascii="Times New Roman" w:eastAsia="Times New Roman" w:hAnsi="Times New Roman" w:cs="Times New Roman"/>
          <w:sz w:val="24"/>
          <w:szCs w:val="24"/>
          <w:lang w:eastAsia="de-DE" w:bidi="he-IL"/>
        </w:rPr>
        <w:t xml:space="preserve">Creutzig, Felix, Steffen Lohrey, Xuemei Bai, Richard Dawson, Shobhakar Dhakal, William Lamb, Timon McPhearson, Jan Minx, Esteban Munoz, and Brenna Walsh. </w:t>
      </w:r>
      <w:r w:rsidRPr="00E35BBD">
        <w:rPr>
          <w:rFonts w:ascii="Times New Roman" w:eastAsia="Times New Roman" w:hAnsi="Times New Roman" w:cs="Times New Roman"/>
          <w:sz w:val="24"/>
          <w:szCs w:val="24"/>
          <w:lang w:eastAsia="de-DE" w:bidi="he-IL"/>
        </w:rPr>
        <w:t>"Upscaling urban data science for global climate solutions."</w:t>
      </w:r>
    </w:p>
    <w:p w14:paraId="2004F47E" w14:textId="77777777" w:rsidR="00524371" w:rsidRDefault="00524371">
      <w:pPr>
        <w:pStyle w:val="CommentText"/>
      </w:pPr>
    </w:p>
  </w:comment>
  <w:comment w:id="29" w:author="William Lamb" w:date="2018-03-15T10:28:00Z" w:initials="WL">
    <w:p w14:paraId="7BBF56E8" w14:textId="4A8DF238" w:rsidR="00524371" w:rsidRDefault="00524371" w:rsidP="00AB319C">
      <w:pPr>
        <w:pStyle w:val="CommentText"/>
      </w:pPr>
      <w:r>
        <w:rPr>
          <w:rStyle w:val="CommentReference"/>
        </w:rPr>
        <w:annotationRef/>
      </w:r>
      <w:r>
        <w:t>+ felix data paper in preparation</w:t>
      </w:r>
    </w:p>
  </w:comment>
  <w:comment w:id="32" w:author="Max Callaghan" w:date="2018-03-29T09:51:00Z" w:initials="MC">
    <w:p w14:paraId="04B4BADB" w14:textId="31618EDF" w:rsidR="00524371" w:rsidRDefault="00524371">
      <w:pPr>
        <w:pStyle w:val="CommentText"/>
      </w:pPr>
      <w:r>
        <w:rPr>
          <w:rStyle w:val="CommentReference"/>
        </w:rPr>
        <w:annotationRef/>
      </w:r>
      <w:r>
        <w:t>Think we should caveat that this is simplistic and may not be only case studies.</w:t>
      </w:r>
    </w:p>
  </w:comment>
  <w:comment w:id="39" w:author="Max Callaghan" w:date="2018-03-29T09:55:00Z" w:initials="MC">
    <w:p w14:paraId="2B5DF474" w14:textId="6717DA85" w:rsidR="00524371" w:rsidRDefault="00524371">
      <w:pPr>
        <w:pStyle w:val="CommentText"/>
      </w:pPr>
      <w:r>
        <w:rPr>
          <w:rStyle w:val="CommentReference"/>
        </w:rPr>
        <w:annotationRef/>
      </w:r>
      <w:r>
        <w:t>The opposite is true though for Oceania</w:t>
      </w:r>
    </w:p>
  </w:comment>
  <w:comment w:id="40" w:author="Max Callaghan" w:date="2018-03-28T15:30:00Z" w:initials="MC">
    <w:p w14:paraId="7E005223" w14:textId="002E2859" w:rsidR="00524371" w:rsidRDefault="00524371">
      <w:pPr>
        <w:pStyle w:val="CommentText"/>
      </w:pPr>
      <w:r>
        <w:rPr>
          <w:rStyle w:val="CommentReference"/>
        </w:rPr>
        <w:annotationRef/>
      </w:r>
      <w:r>
        <w:t>I’d suggest you swap case studies and citations over, then the bars better follow the order of your argument.</w:t>
      </w:r>
    </w:p>
  </w:comment>
  <w:comment w:id="42" w:author="Max Callaghan" w:date="2018-03-29T09:59:00Z" w:initials="MC">
    <w:p w14:paraId="0868B5EC" w14:textId="667C8D68" w:rsidR="00524371" w:rsidRDefault="00524371">
      <w:pPr>
        <w:pStyle w:val="CommentText"/>
      </w:pPr>
      <w:r>
        <w:rPr>
          <w:rStyle w:val="CommentReference"/>
        </w:rPr>
        <w:annotationRef/>
      </w:r>
      <w:r>
        <w:t>Perhaps it would be interesting to quickly investigate the funding agency involved (we have this information), and see if there is a point to be made there. It looks at a quick glance as if most of the research is funded by national academy grants</w:t>
      </w:r>
    </w:p>
  </w:comment>
  <w:comment w:id="44" w:author="Max Callaghan" w:date="2018-03-29T10:02:00Z" w:initials="MC">
    <w:p w14:paraId="5349C026" w14:textId="4B4215E7" w:rsidR="00524371" w:rsidRDefault="00524371">
      <w:pPr>
        <w:pStyle w:val="CommentText"/>
      </w:pPr>
      <w:r>
        <w:rPr>
          <w:rStyle w:val="CommentReference"/>
        </w:rPr>
        <w:annotationRef/>
      </w:r>
      <w:hyperlink r:id="rId1" w:history="1">
        <w:r w:rsidRPr="00043B28">
          <w:rPr>
            <w:rStyle w:val="Hyperlink"/>
          </w:rPr>
          <w:t>https://www.nature.com/articles/nclimate2782</w:t>
        </w:r>
      </w:hyperlink>
    </w:p>
    <w:p w14:paraId="6D174024" w14:textId="4D2AD9C6" w:rsidR="00524371" w:rsidRDefault="00524371">
      <w:pPr>
        <w:pStyle w:val="CommentText"/>
      </w:pPr>
      <w:hyperlink r:id="rId2" w:history="1">
        <w:r w:rsidRPr="00043B28">
          <w:rPr>
            <w:rStyle w:val="Hyperlink"/>
          </w:rPr>
          <w:t>https://www.ipcc.ch/news_and_events/PR-AR6_nominations.shtml</w:t>
        </w:r>
      </w:hyperlink>
    </w:p>
    <w:p w14:paraId="7E6C40E6" w14:textId="77777777" w:rsidR="00524371" w:rsidRDefault="00524371">
      <w:pPr>
        <w:pStyle w:val="CommentText"/>
      </w:pPr>
    </w:p>
  </w:comment>
  <w:comment w:id="45" w:author="Felix Creutzig" w:date="2018-03-28T14:19:00Z" w:initials="FC">
    <w:p w14:paraId="3345E92F" w14:textId="3F5C3623" w:rsidR="00524371" w:rsidRDefault="00524371">
      <w:pPr>
        <w:pStyle w:val="CommentText"/>
      </w:pPr>
      <w:r>
        <w:rPr>
          <w:rStyle w:val="CommentReference"/>
        </w:rPr>
        <w:annotationRef/>
      </w:r>
      <w:r>
        <w:t xml:space="preserve">Suggestion. Design a ratio figure (case studies proportion/ population in 2030) which can the point more dramatically and insert into main text </w:t>
      </w:r>
    </w:p>
  </w:comment>
  <w:comment w:id="46" w:author="Felix Creutzig" w:date="2018-03-28T14:49:00Z" w:initials="FC">
    <w:p w14:paraId="0044E563" w14:textId="77DA6541" w:rsidR="00524371" w:rsidRDefault="00524371">
      <w:pPr>
        <w:pStyle w:val="CommentText"/>
      </w:pPr>
      <w:r>
        <w:rPr>
          <w:rStyle w:val="CommentReference"/>
        </w:rPr>
        <w:annotationRef/>
      </w:r>
      <w:r>
        <w:t>Can we give a message heading? I could however not identify a reasonable one</w:t>
      </w:r>
    </w:p>
  </w:comment>
  <w:comment w:id="53" w:author="William Lamb" w:date="2018-03-27T15:20:00Z" w:initials="WL">
    <w:p w14:paraId="0CC35752" w14:textId="50EE025E" w:rsidR="00524371" w:rsidRDefault="00524371">
      <w:pPr>
        <w:pStyle w:val="CommentText"/>
      </w:pPr>
      <w:r>
        <w:rPr>
          <w:rStyle w:val="CommentReference"/>
        </w:rPr>
        <w:annotationRef/>
      </w:r>
      <w:hyperlink r:id="rId3" w:history="1">
        <w:r w:rsidRPr="007D12A0">
          <w:rPr>
            <w:rStyle w:val="Hyperlink"/>
          </w:rPr>
          <w:t>https://www.sciencedirect.com/science/article/pii/S1352231013003063</w:t>
        </w:r>
      </w:hyperlink>
      <w:r>
        <w:t xml:space="preserve"> </w:t>
      </w:r>
    </w:p>
  </w:comment>
  <w:comment w:id="54" w:author="William Lamb" w:date="2018-03-27T15:15:00Z" w:initials="WL">
    <w:p w14:paraId="7AC995BA" w14:textId="197085A2" w:rsidR="00524371" w:rsidRDefault="00524371">
      <w:pPr>
        <w:pStyle w:val="CommentText"/>
      </w:pPr>
      <w:r>
        <w:rPr>
          <w:rStyle w:val="CommentReference"/>
        </w:rPr>
        <w:annotationRef/>
      </w:r>
      <w:hyperlink r:id="rId4" w:history="1">
        <w:r w:rsidRPr="007D12A0">
          <w:rPr>
            <w:rStyle w:val="Hyperlink"/>
          </w:rPr>
          <w:t>https://www.sciencedirect.com/science/article/pii/S2212095515300183</w:t>
        </w:r>
      </w:hyperlink>
      <w:r>
        <w:t xml:space="preserve"> </w:t>
      </w:r>
    </w:p>
  </w:comment>
  <w:comment w:id="56" w:author="William Lamb" w:date="2018-04-05T12:15:00Z" w:initials="WL">
    <w:p w14:paraId="308ACCBE" w14:textId="0CAFF11F" w:rsidR="00524371" w:rsidRDefault="00524371">
      <w:pPr>
        <w:pStyle w:val="CommentText"/>
      </w:pPr>
      <w:r>
        <w:rPr>
          <w:rStyle w:val="CommentReference"/>
        </w:rPr>
        <w:annotationRef/>
      </w:r>
      <w:hyperlink r:id="rId5" w:history="1">
        <w:r w:rsidR="00F36EF5" w:rsidRPr="00D51627">
          <w:rPr>
            <w:rStyle w:val="Hyperlink"/>
          </w:rPr>
          <w:t>https://www.sciencedirect.com/science/article/pii/S0301421509007277</w:t>
        </w:r>
      </w:hyperlink>
    </w:p>
    <w:p w14:paraId="6A24D71F" w14:textId="77777777" w:rsidR="00F36EF5" w:rsidRDefault="00F36EF5">
      <w:pPr>
        <w:pStyle w:val="CommentText"/>
      </w:pPr>
    </w:p>
  </w:comment>
  <w:comment w:id="57" w:author="William Lamb" w:date="2018-04-05T12:16:00Z" w:initials="WL">
    <w:p w14:paraId="7DF2D722" w14:textId="48684331" w:rsidR="00524371" w:rsidRDefault="00524371">
      <w:pPr>
        <w:pStyle w:val="CommentText"/>
      </w:pPr>
      <w:r>
        <w:rPr>
          <w:rStyle w:val="CommentReference"/>
        </w:rPr>
        <w:annotationRef/>
      </w:r>
      <w:hyperlink r:id="rId6" w:history="1">
        <w:r w:rsidR="00F36EF5" w:rsidRPr="00D51627">
          <w:rPr>
            <w:rStyle w:val="Hyperlink"/>
          </w:rPr>
          <w:t>https://www.sciencedirect.com/science/article/pii/S1876610217344995</w:t>
        </w:r>
      </w:hyperlink>
    </w:p>
    <w:p w14:paraId="54C1EF07" w14:textId="77777777" w:rsidR="00F36EF5" w:rsidRDefault="00F36EF5">
      <w:pPr>
        <w:pStyle w:val="CommentText"/>
      </w:pPr>
    </w:p>
  </w:comment>
  <w:comment w:id="58" w:author="William Lamb" w:date="2018-04-05T12:17:00Z" w:initials="WL">
    <w:p w14:paraId="0EC00EDE" w14:textId="26583C42" w:rsidR="00524371" w:rsidRDefault="00524371">
      <w:pPr>
        <w:pStyle w:val="CommentText"/>
      </w:pPr>
      <w:r>
        <w:rPr>
          <w:rStyle w:val="CommentReference"/>
        </w:rPr>
        <w:annotationRef/>
      </w:r>
      <w:hyperlink r:id="rId7" w:history="1">
        <w:r w:rsidR="00F36EF5" w:rsidRPr="00D51627">
          <w:rPr>
            <w:rStyle w:val="Hyperlink"/>
          </w:rPr>
          <w:t>https://www.sciencedirect.com/science/article/pii/S0306261916303580</w:t>
        </w:r>
      </w:hyperlink>
    </w:p>
    <w:p w14:paraId="62E680C5" w14:textId="77777777" w:rsidR="00F36EF5" w:rsidRDefault="00F36EF5">
      <w:pPr>
        <w:pStyle w:val="CommentText"/>
      </w:pPr>
    </w:p>
  </w:comment>
  <w:comment w:id="59" w:author="William Lamb" w:date="2018-04-05T12:15:00Z" w:initials="WL">
    <w:p w14:paraId="190B4F64" w14:textId="1B67AF8D" w:rsidR="00524371" w:rsidRDefault="00524371">
      <w:pPr>
        <w:pStyle w:val="CommentText"/>
      </w:pPr>
      <w:r>
        <w:rPr>
          <w:rStyle w:val="CommentReference"/>
        </w:rPr>
        <w:annotationRef/>
      </w:r>
      <w:hyperlink r:id="rId8" w:history="1">
        <w:r w:rsidR="00F36EF5" w:rsidRPr="00D51627">
          <w:rPr>
            <w:rStyle w:val="Hyperlink"/>
          </w:rPr>
          <w:t>https://www.ncbi.nlm.nih.gov/pubmed/27276440</w:t>
        </w:r>
      </w:hyperlink>
    </w:p>
    <w:p w14:paraId="220C85C6" w14:textId="77777777" w:rsidR="00F36EF5" w:rsidRDefault="00F36EF5">
      <w:pPr>
        <w:pStyle w:val="CommentText"/>
      </w:pPr>
    </w:p>
  </w:comment>
  <w:comment w:id="55" w:author="William Lamb" w:date="2018-04-05T16:25:00Z" w:initials="WL">
    <w:p w14:paraId="474AD05C" w14:textId="3ACBCB6A" w:rsidR="0070199D" w:rsidRDefault="0070199D">
      <w:pPr>
        <w:pStyle w:val="CommentText"/>
      </w:pPr>
      <w:r>
        <w:rPr>
          <w:rStyle w:val="CommentReference"/>
        </w:rPr>
        <w:annotationRef/>
      </w:r>
      <w:r>
        <w:t>Something to check: why are these cities compared? I rarely see justification of this. Relates to discussion later on generalisability.</w:t>
      </w:r>
    </w:p>
  </w:comment>
  <w:comment w:id="60" w:author="William Lamb" w:date="2018-04-05T13:47:00Z" w:initials="WL">
    <w:p w14:paraId="009D6FB4" w14:textId="0D5BD2CE" w:rsidR="00524371" w:rsidRDefault="00524371">
      <w:pPr>
        <w:pStyle w:val="CommentText"/>
      </w:pPr>
      <w:r>
        <w:rPr>
          <w:rStyle w:val="CommentReference"/>
        </w:rPr>
        <w:annotationRef/>
      </w:r>
      <w:hyperlink r:id="rId9" w:history="1">
        <w:r w:rsidRPr="00D51627">
          <w:rPr>
            <w:rStyle w:val="Hyperlink"/>
          </w:rPr>
          <w:t>https://www.sciencedirect.com/science/article/pii/S2214629617304516?via%3Dihub</w:t>
        </w:r>
      </w:hyperlink>
    </w:p>
    <w:p w14:paraId="45EBC01E" w14:textId="77777777" w:rsidR="00524371" w:rsidRDefault="00524371">
      <w:pPr>
        <w:pStyle w:val="CommentText"/>
      </w:pPr>
    </w:p>
  </w:comment>
  <w:comment w:id="61" w:author="William Lamb" w:date="2018-04-05T13:50:00Z" w:initials="WL">
    <w:p w14:paraId="13FCA0E2" w14:textId="3A0FA2E5" w:rsidR="00524371" w:rsidRDefault="00524371">
      <w:pPr>
        <w:pStyle w:val="CommentText"/>
      </w:pPr>
      <w:r>
        <w:rPr>
          <w:rStyle w:val="CommentReference"/>
        </w:rPr>
        <w:annotationRef/>
      </w:r>
      <w:hyperlink r:id="rId10" w:history="1">
        <w:r w:rsidRPr="00D51627">
          <w:rPr>
            <w:rStyle w:val="Hyperlink"/>
          </w:rPr>
          <w:t>https://www.sciencedirect.com/science/article/pii/S1618866717302479?via%3Dihub</w:t>
        </w:r>
      </w:hyperlink>
    </w:p>
    <w:p w14:paraId="18746FA5" w14:textId="77777777" w:rsidR="00524371" w:rsidRDefault="00524371">
      <w:pPr>
        <w:pStyle w:val="CommentText"/>
      </w:pPr>
    </w:p>
    <w:p w14:paraId="190B6A8C" w14:textId="7CD52835" w:rsidR="00524371" w:rsidRDefault="00524371">
      <w:pPr>
        <w:pStyle w:val="CommentText"/>
      </w:pPr>
      <w:hyperlink r:id="rId11" w:history="1">
        <w:r w:rsidRPr="00D51627">
          <w:rPr>
            <w:rStyle w:val="Hyperlink"/>
          </w:rPr>
          <w:t>https://www.sciencedirect.com/science/article/pii/S161886671730523X?via%3Dihub</w:t>
        </w:r>
      </w:hyperlink>
    </w:p>
    <w:p w14:paraId="26983FEE" w14:textId="77777777" w:rsidR="00524371" w:rsidRDefault="0052437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C948EF" w15:done="0"/>
  <w15:commentEx w15:paraId="2004F47E" w15:done="0"/>
  <w15:commentEx w15:paraId="7BBF56E8" w15:done="0"/>
  <w15:commentEx w15:paraId="04B4BADB" w15:done="0"/>
  <w15:commentEx w15:paraId="2B5DF474" w15:done="0"/>
  <w15:commentEx w15:paraId="7E005223" w15:done="0"/>
  <w15:commentEx w15:paraId="0868B5EC" w15:done="0"/>
  <w15:commentEx w15:paraId="7E6C40E6" w15:done="0"/>
  <w15:commentEx w15:paraId="3345E92F" w15:done="0"/>
  <w15:commentEx w15:paraId="0044E563" w15:done="0"/>
  <w15:commentEx w15:paraId="0CC35752" w15:done="0"/>
  <w15:commentEx w15:paraId="7AC995BA" w15:done="0"/>
  <w15:commentEx w15:paraId="6A24D71F" w15:done="0"/>
  <w15:commentEx w15:paraId="54C1EF07" w15:done="0"/>
  <w15:commentEx w15:paraId="62E680C5" w15:done="0"/>
  <w15:commentEx w15:paraId="220C85C6" w15:done="0"/>
  <w15:commentEx w15:paraId="474AD05C" w15:done="0"/>
  <w15:commentEx w15:paraId="45EBC01E" w15:done="0"/>
  <w15:commentEx w15:paraId="26983F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B74DF" w14:textId="77777777" w:rsidR="00C6650B" w:rsidRDefault="00C6650B" w:rsidP="00BE27EB">
      <w:pPr>
        <w:spacing w:after="0" w:line="240" w:lineRule="auto"/>
      </w:pPr>
      <w:r>
        <w:separator/>
      </w:r>
    </w:p>
  </w:endnote>
  <w:endnote w:type="continuationSeparator" w:id="0">
    <w:p w14:paraId="77B7526D" w14:textId="77777777" w:rsidR="00C6650B" w:rsidRDefault="00C6650B" w:rsidP="00BE27EB">
      <w:pPr>
        <w:spacing w:after="0" w:line="240" w:lineRule="auto"/>
      </w:pPr>
      <w:r>
        <w:continuationSeparator/>
      </w:r>
    </w:p>
  </w:endnote>
  <w:endnote w:type="continuationNotice" w:id="1">
    <w:p w14:paraId="5474C703" w14:textId="77777777" w:rsidR="00C6650B" w:rsidRDefault="00C665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4EDD3" w14:textId="77777777" w:rsidR="00C6650B" w:rsidRDefault="00C6650B" w:rsidP="00BE27EB">
      <w:pPr>
        <w:spacing w:after="0" w:line="240" w:lineRule="auto"/>
      </w:pPr>
      <w:r>
        <w:separator/>
      </w:r>
    </w:p>
  </w:footnote>
  <w:footnote w:type="continuationSeparator" w:id="0">
    <w:p w14:paraId="41E9741A" w14:textId="77777777" w:rsidR="00C6650B" w:rsidRDefault="00C6650B" w:rsidP="00BE27EB">
      <w:pPr>
        <w:spacing w:after="0" w:line="240" w:lineRule="auto"/>
      </w:pPr>
      <w:r>
        <w:continuationSeparator/>
      </w:r>
    </w:p>
  </w:footnote>
  <w:footnote w:type="continuationNotice" w:id="1">
    <w:p w14:paraId="1548E43E" w14:textId="77777777" w:rsidR="00C6650B" w:rsidRDefault="00C6650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446F"/>
    <w:multiLevelType w:val="multilevel"/>
    <w:tmpl w:val="1A7E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A67C7"/>
    <w:multiLevelType w:val="multilevel"/>
    <w:tmpl w:val="1CBC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287B25"/>
    <w:multiLevelType w:val="hybridMultilevel"/>
    <w:tmpl w:val="05E218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A15156"/>
    <w:multiLevelType w:val="hybridMultilevel"/>
    <w:tmpl w:val="211A3E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72B6F4B"/>
    <w:multiLevelType w:val="hybridMultilevel"/>
    <w:tmpl w:val="E0746E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x Creutzig">
    <w15:presenceInfo w15:providerId="AD" w15:userId="S-1-5-21-1111795796-3109892168-2533273803-1154"/>
  </w15:person>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1B"/>
    <w:rsid w:val="0001247E"/>
    <w:rsid w:val="00013ABA"/>
    <w:rsid w:val="00013C8C"/>
    <w:rsid w:val="0005750C"/>
    <w:rsid w:val="0005792C"/>
    <w:rsid w:val="00060A41"/>
    <w:rsid w:val="000628D2"/>
    <w:rsid w:val="00085FD6"/>
    <w:rsid w:val="00095F6C"/>
    <w:rsid w:val="000A1837"/>
    <w:rsid w:val="000B348F"/>
    <w:rsid w:val="000B4021"/>
    <w:rsid w:val="000C2710"/>
    <w:rsid w:val="000D7FE3"/>
    <w:rsid w:val="000E4B75"/>
    <w:rsid w:val="000E53A6"/>
    <w:rsid w:val="00104F07"/>
    <w:rsid w:val="00123B3F"/>
    <w:rsid w:val="00134659"/>
    <w:rsid w:val="00145983"/>
    <w:rsid w:val="001544AF"/>
    <w:rsid w:val="00164543"/>
    <w:rsid w:val="00166C51"/>
    <w:rsid w:val="001749E2"/>
    <w:rsid w:val="001857F0"/>
    <w:rsid w:val="00187F77"/>
    <w:rsid w:val="00190846"/>
    <w:rsid w:val="001A0AAD"/>
    <w:rsid w:val="001A6F37"/>
    <w:rsid w:val="001B33D1"/>
    <w:rsid w:val="001E5275"/>
    <w:rsid w:val="001F0676"/>
    <w:rsid w:val="001F217D"/>
    <w:rsid w:val="001F3110"/>
    <w:rsid w:val="002006A1"/>
    <w:rsid w:val="00205647"/>
    <w:rsid w:val="002113CC"/>
    <w:rsid w:val="0021688B"/>
    <w:rsid w:val="00217A56"/>
    <w:rsid w:val="002208EB"/>
    <w:rsid w:val="00224419"/>
    <w:rsid w:val="00232DE4"/>
    <w:rsid w:val="00243CA7"/>
    <w:rsid w:val="002448F1"/>
    <w:rsid w:val="0024728A"/>
    <w:rsid w:val="00255BFC"/>
    <w:rsid w:val="002620FF"/>
    <w:rsid w:val="00263CAD"/>
    <w:rsid w:val="002732EE"/>
    <w:rsid w:val="00274DF0"/>
    <w:rsid w:val="002827D1"/>
    <w:rsid w:val="00287EC3"/>
    <w:rsid w:val="00295013"/>
    <w:rsid w:val="00295213"/>
    <w:rsid w:val="00296D0E"/>
    <w:rsid w:val="002A1985"/>
    <w:rsid w:val="002A79B5"/>
    <w:rsid w:val="002B274F"/>
    <w:rsid w:val="002B5678"/>
    <w:rsid w:val="002C0097"/>
    <w:rsid w:val="002C231D"/>
    <w:rsid w:val="002C2C4C"/>
    <w:rsid w:val="002C655E"/>
    <w:rsid w:val="002D4A08"/>
    <w:rsid w:val="002D534F"/>
    <w:rsid w:val="002D6DF5"/>
    <w:rsid w:val="002E2C47"/>
    <w:rsid w:val="002E609E"/>
    <w:rsid w:val="00302125"/>
    <w:rsid w:val="00302A3D"/>
    <w:rsid w:val="0030420A"/>
    <w:rsid w:val="0032623B"/>
    <w:rsid w:val="003372ED"/>
    <w:rsid w:val="00351A77"/>
    <w:rsid w:val="00366F03"/>
    <w:rsid w:val="003710C9"/>
    <w:rsid w:val="003879F2"/>
    <w:rsid w:val="0039083A"/>
    <w:rsid w:val="00393788"/>
    <w:rsid w:val="003944B5"/>
    <w:rsid w:val="0039757B"/>
    <w:rsid w:val="003975AE"/>
    <w:rsid w:val="003A07F8"/>
    <w:rsid w:val="003A521E"/>
    <w:rsid w:val="003A6DFA"/>
    <w:rsid w:val="003B2195"/>
    <w:rsid w:val="003D2D7B"/>
    <w:rsid w:val="003E0E0E"/>
    <w:rsid w:val="003E194F"/>
    <w:rsid w:val="003E6A20"/>
    <w:rsid w:val="003E6AF9"/>
    <w:rsid w:val="003F4427"/>
    <w:rsid w:val="003F46D1"/>
    <w:rsid w:val="00403555"/>
    <w:rsid w:val="004314BD"/>
    <w:rsid w:val="0043156F"/>
    <w:rsid w:val="00435D7D"/>
    <w:rsid w:val="00437712"/>
    <w:rsid w:val="00447365"/>
    <w:rsid w:val="00450D9C"/>
    <w:rsid w:val="004547AA"/>
    <w:rsid w:val="004603FF"/>
    <w:rsid w:val="00463046"/>
    <w:rsid w:val="004654B4"/>
    <w:rsid w:val="00465857"/>
    <w:rsid w:val="004734AB"/>
    <w:rsid w:val="00473AAF"/>
    <w:rsid w:val="00494D7B"/>
    <w:rsid w:val="0049536B"/>
    <w:rsid w:val="004A3550"/>
    <w:rsid w:val="004B3CA3"/>
    <w:rsid w:val="004B5351"/>
    <w:rsid w:val="004C30BA"/>
    <w:rsid w:val="004D5287"/>
    <w:rsid w:val="004E49A0"/>
    <w:rsid w:val="004F321C"/>
    <w:rsid w:val="004F72B7"/>
    <w:rsid w:val="0050200E"/>
    <w:rsid w:val="00503641"/>
    <w:rsid w:val="005046C9"/>
    <w:rsid w:val="00520DFD"/>
    <w:rsid w:val="00524371"/>
    <w:rsid w:val="00541318"/>
    <w:rsid w:val="00550D49"/>
    <w:rsid w:val="00554D36"/>
    <w:rsid w:val="005602DF"/>
    <w:rsid w:val="0056239B"/>
    <w:rsid w:val="005635D9"/>
    <w:rsid w:val="005665B9"/>
    <w:rsid w:val="00575B63"/>
    <w:rsid w:val="005960A3"/>
    <w:rsid w:val="005B25C4"/>
    <w:rsid w:val="005C63FB"/>
    <w:rsid w:val="005C7E55"/>
    <w:rsid w:val="005E748C"/>
    <w:rsid w:val="005F1AD6"/>
    <w:rsid w:val="00600761"/>
    <w:rsid w:val="006064E6"/>
    <w:rsid w:val="006075DF"/>
    <w:rsid w:val="00612E42"/>
    <w:rsid w:val="0062012D"/>
    <w:rsid w:val="00636DB8"/>
    <w:rsid w:val="00646FA2"/>
    <w:rsid w:val="00663B88"/>
    <w:rsid w:val="006822A6"/>
    <w:rsid w:val="00686F58"/>
    <w:rsid w:val="006901AC"/>
    <w:rsid w:val="006A08F7"/>
    <w:rsid w:val="006A43DD"/>
    <w:rsid w:val="006B0909"/>
    <w:rsid w:val="006B21C1"/>
    <w:rsid w:val="006E6A30"/>
    <w:rsid w:val="006F040B"/>
    <w:rsid w:val="0070199D"/>
    <w:rsid w:val="007019C9"/>
    <w:rsid w:val="00716F0D"/>
    <w:rsid w:val="0072031D"/>
    <w:rsid w:val="007208C7"/>
    <w:rsid w:val="0073450B"/>
    <w:rsid w:val="00734575"/>
    <w:rsid w:val="00737734"/>
    <w:rsid w:val="00746851"/>
    <w:rsid w:val="00754127"/>
    <w:rsid w:val="00773E72"/>
    <w:rsid w:val="0078207F"/>
    <w:rsid w:val="00796035"/>
    <w:rsid w:val="00797860"/>
    <w:rsid w:val="007A300B"/>
    <w:rsid w:val="007A3454"/>
    <w:rsid w:val="007A3671"/>
    <w:rsid w:val="007B09A8"/>
    <w:rsid w:val="007B525F"/>
    <w:rsid w:val="007B7239"/>
    <w:rsid w:val="007C1DA5"/>
    <w:rsid w:val="007D795D"/>
    <w:rsid w:val="007E7D2B"/>
    <w:rsid w:val="007F0025"/>
    <w:rsid w:val="007F0E14"/>
    <w:rsid w:val="007F7858"/>
    <w:rsid w:val="00800CE3"/>
    <w:rsid w:val="00802E8B"/>
    <w:rsid w:val="00805C49"/>
    <w:rsid w:val="008150D0"/>
    <w:rsid w:val="00816885"/>
    <w:rsid w:val="00834150"/>
    <w:rsid w:val="008466F3"/>
    <w:rsid w:val="00856859"/>
    <w:rsid w:val="00857192"/>
    <w:rsid w:val="008617AD"/>
    <w:rsid w:val="00862622"/>
    <w:rsid w:val="008637D8"/>
    <w:rsid w:val="00864093"/>
    <w:rsid w:val="008700D5"/>
    <w:rsid w:val="00871B22"/>
    <w:rsid w:val="00873096"/>
    <w:rsid w:val="00873F08"/>
    <w:rsid w:val="00876745"/>
    <w:rsid w:val="00876B6E"/>
    <w:rsid w:val="00882D59"/>
    <w:rsid w:val="00885C26"/>
    <w:rsid w:val="008902F7"/>
    <w:rsid w:val="008A18D1"/>
    <w:rsid w:val="008A5E43"/>
    <w:rsid w:val="008A7D01"/>
    <w:rsid w:val="008B0EC3"/>
    <w:rsid w:val="008C22EA"/>
    <w:rsid w:val="008C73C8"/>
    <w:rsid w:val="008D2E16"/>
    <w:rsid w:val="008D5448"/>
    <w:rsid w:val="008D71F4"/>
    <w:rsid w:val="008E3FB3"/>
    <w:rsid w:val="008F2C1B"/>
    <w:rsid w:val="008F622A"/>
    <w:rsid w:val="00905EA8"/>
    <w:rsid w:val="00907562"/>
    <w:rsid w:val="009159A4"/>
    <w:rsid w:val="00916505"/>
    <w:rsid w:val="00927EE9"/>
    <w:rsid w:val="00942ECB"/>
    <w:rsid w:val="00944866"/>
    <w:rsid w:val="0094789E"/>
    <w:rsid w:val="00961A49"/>
    <w:rsid w:val="009853F0"/>
    <w:rsid w:val="0099178D"/>
    <w:rsid w:val="00994AE5"/>
    <w:rsid w:val="009A214C"/>
    <w:rsid w:val="009A7D18"/>
    <w:rsid w:val="009B2245"/>
    <w:rsid w:val="009B24BD"/>
    <w:rsid w:val="009B7602"/>
    <w:rsid w:val="009C1FDE"/>
    <w:rsid w:val="009C4046"/>
    <w:rsid w:val="009D374B"/>
    <w:rsid w:val="009E6DBE"/>
    <w:rsid w:val="00A07BD6"/>
    <w:rsid w:val="00A13D54"/>
    <w:rsid w:val="00A163FD"/>
    <w:rsid w:val="00A165EB"/>
    <w:rsid w:val="00A35253"/>
    <w:rsid w:val="00A40923"/>
    <w:rsid w:val="00A43B85"/>
    <w:rsid w:val="00A45AAD"/>
    <w:rsid w:val="00A532E0"/>
    <w:rsid w:val="00A53828"/>
    <w:rsid w:val="00A60CB4"/>
    <w:rsid w:val="00A62A32"/>
    <w:rsid w:val="00A67952"/>
    <w:rsid w:val="00A722C0"/>
    <w:rsid w:val="00A73EF8"/>
    <w:rsid w:val="00AA6ABC"/>
    <w:rsid w:val="00AB319C"/>
    <w:rsid w:val="00AC15F4"/>
    <w:rsid w:val="00AC77A8"/>
    <w:rsid w:val="00AD2AF9"/>
    <w:rsid w:val="00AD4FC6"/>
    <w:rsid w:val="00AD6AE4"/>
    <w:rsid w:val="00AE3176"/>
    <w:rsid w:val="00B12376"/>
    <w:rsid w:val="00B2561E"/>
    <w:rsid w:val="00B270CB"/>
    <w:rsid w:val="00B32019"/>
    <w:rsid w:val="00B40994"/>
    <w:rsid w:val="00B4369A"/>
    <w:rsid w:val="00B55D2A"/>
    <w:rsid w:val="00B70761"/>
    <w:rsid w:val="00B7745F"/>
    <w:rsid w:val="00B77969"/>
    <w:rsid w:val="00B77E46"/>
    <w:rsid w:val="00B8496F"/>
    <w:rsid w:val="00B86A8D"/>
    <w:rsid w:val="00B95BBD"/>
    <w:rsid w:val="00B95F6F"/>
    <w:rsid w:val="00B96031"/>
    <w:rsid w:val="00BA3D19"/>
    <w:rsid w:val="00BB03CD"/>
    <w:rsid w:val="00BB3B03"/>
    <w:rsid w:val="00BB3BB2"/>
    <w:rsid w:val="00BB42D8"/>
    <w:rsid w:val="00BD64AB"/>
    <w:rsid w:val="00BD72E8"/>
    <w:rsid w:val="00BE27EB"/>
    <w:rsid w:val="00BE7AED"/>
    <w:rsid w:val="00C0058E"/>
    <w:rsid w:val="00C01B87"/>
    <w:rsid w:val="00C02F9E"/>
    <w:rsid w:val="00C038E8"/>
    <w:rsid w:val="00C21F1D"/>
    <w:rsid w:val="00C24E69"/>
    <w:rsid w:val="00C46733"/>
    <w:rsid w:val="00C523C7"/>
    <w:rsid w:val="00C5378D"/>
    <w:rsid w:val="00C6650B"/>
    <w:rsid w:val="00C715B2"/>
    <w:rsid w:val="00C71B0F"/>
    <w:rsid w:val="00C7223C"/>
    <w:rsid w:val="00C742B8"/>
    <w:rsid w:val="00C75ABE"/>
    <w:rsid w:val="00C80E59"/>
    <w:rsid w:val="00CA04B8"/>
    <w:rsid w:val="00CA4E85"/>
    <w:rsid w:val="00CB09DE"/>
    <w:rsid w:val="00CB1B00"/>
    <w:rsid w:val="00CD443D"/>
    <w:rsid w:val="00CF7C9F"/>
    <w:rsid w:val="00D027C2"/>
    <w:rsid w:val="00D155B3"/>
    <w:rsid w:val="00D162EF"/>
    <w:rsid w:val="00D331F0"/>
    <w:rsid w:val="00D348FD"/>
    <w:rsid w:val="00D472A3"/>
    <w:rsid w:val="00D4732F"/>
    <w:rsid w:val="00D60BD0"/>
    <w:rsid w:val="00D71236"/>
    <w:rsid w:val="00D731EA"/>
    <w:rsid w:val="00D77B85"/>
    <w:rsid w:val="00D803AC"/>
    <w:rsid w:val="00D818CB"/>
    <w:rsid w:val="00D841A8"/>
    <w:rsid w:val="00D87FCA"/>
    <w:rsid w:val="00D966F1"/>
    <w:rsid w:val="00DA4597"/>
    <w:rsid w:val="00DB512A"/>
    <w:rsid w:val="00DC5918"/>
    <w:rsid w:val="00DD5CAA"/>
    <w:rsid w:val="00DE7CAD"/>
    <w:rsid w:val="00E0041F"/>
    <w:rsid w:val="00E00E4C"/>
    <w:rsid w:val="00E11B89"/>
    <w:rsid w:val="00E1657D"/>
    <w:rsid w:val="00E2215F"/>
    <w:rsid w:val="00E2771E"/>
    <w:rsid w:val="00E316D7"/>
    <w:rsid w:val="00E35BBD"/>
    <w:rsid w:val="00E379BB"/>
    <w:rsid w:val="00E437F4"/>
    <w:rsid w:val="00E67E81"/>
    <w:rsid w:val="00E71A86"/>
    <w:rsid w:val="00E75184"/>
    <w:rsid w:val="00E77AAE"/>
    <w:rsid w:val="00E80201"/>
    <w:rsid w:val="00E821C1"/>
    <w:rsid w:val="00E83D06"/>
    <w:rsid w:val="00E86E0E"/>
    <w:rsid w:val="00E935BB"/>
    <w:rsid w:val="00E9390C"/>
    <w:rsid w:val="00EA45B2"/>
    <w:rsid w:val="00EA59A1"/>
    <w:rsid w:val="00EA5F41"/>
    <w:rsid w:val="00EB67D2"/>
    <w:rsid w:val="00EC045C"/>
    <w:rsid w:val="00ED2E5F"/>
    <w:rsid w:val="00EE152C"/>
    <w:rsid w:val="00EE5B92"/>
    <w:rsid w:val="00EE7C0D"/>
    <w:rsid w:val="00EF2891"/>
    <w:rsid w:val="00F109FB"/>
    <w:rsid w:val="00F1343A"/>
    <w:rsid w:val="00F26499"/>
    <w:rsid w:val="00F26961"/>
    <w:rsid w:val="00F31D21"/>
    <w:rsid w:val="00F36EF5"/>
    <w:rsid w:val="00F4449B"/>
    <w:rsid w:val="00F5477F"/>
    <w:rsid w:val="00F74677"/>
    <w:rsid w:val="00F75710"/>
    <w:rsid w:val="00F822A6"/>
    <w:rsid w:val="00F84BAA"/>
    <w:rsid w:val="00F94AF3"/>
    <w:rsid w:val="00F97BC4"/>
    <w:rsid w:val="00FA5690"/>
    <w:rsid w:val="00FD6868"/>
    <w:rsid w:val="00FD7E37"/>
    <w:rsid w:val="00FE155D"/>
    <w:rsid w:val="00FF0255"/>
    <w:rsid w:val="00FF4827"/>
    <w:rsid w:val="00FF7F6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DC42"/>
  <w15:docId w15:val="{1BB3C1F8-BCA0-4571-B8B5-F6E398EE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020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3641"/>
    <w:rPr>
      <w:sz w:val="16"/>
      <w:szCs w:val="16"/>
    </w:rPr>
  </w:style>
  <w:style w:type="paragraph" w:styleId="CommentText">
    <w:name w:val="annotation text"/>
    <w:basedOn w:val="Normal"/>
    <w:link w:val="CommentTextChar"/>
    <w:uiPriority w:val="99"/>
    <w:semiHidden/>
    <w:unhideWhenUsed/>
    <w:rsid w:val="00503641"/>
    <w:pPr>
      <w:spacing w:line="240" w:lineRule="auto"/>
    </w:pPr>
    <w:rPr>
      <w:sz w:val="20"/>
      <w:szCs w:val="20"/>
    </w:rPr>
  </w:style>
  <w:style w:type="character" w:customStyle="1" w:styleId="CommentTextChar">
    <w:name w:val="Comment Text Char"/>
    <w:basedOn w:val="DefaultParagraphFont"/>
    <w:link w:val="CommentText"/>
    <w:uiPriority w:val="99"/>
    <w:semiHidden/>
    <w:rsid w:val="00503641"/>
    <w:rPr>
      <w:sz w:val="20"/>
      <w:szCs w:val="20"/>
    </w:rPr>
  </w:style>
  <w:style w:type="paragraph" w:styleId="CommentSubject">
    <w:name w:val="annotation subject"/>
    <w:basedOn w:val="CommentText"/>
    <w:next w:val="CommentText"/>
    <w:link w:val="CommentSubjectChar"/>
    <w:uiPriority w:val="99"/>
    <w:semiHidden/>
    <w:unhideWhenUsed/>
    <w:rsid w:val="00503641"/>
    <w:rPr>
      <w:b/>
      <w:bCs/>
    </w:rPr>
  </w:style>
  <w:style w:type="character" w:customStyle="1" w:styleId="CommentSubjectChar">
    <w:name w:val="Comment Subject Char"/>
    <w:basedOn w:val="CommentTextChar"/>
    <w:link w:val="CommentSubject"/>
    <w:uiPriority w:val="99"/>
    <w:semiHidden/>
    <w:rsid w:val="00503641"/>
    <w:rPr>
      <w:b/>
      <w:bCs/>
      <w:sz w:val="20"/>
      <w:szCs w:val="20"/>
    </w:rPr>
  </w:style>
  <w:style w:type="paragraph" w:styleId="BalloonText">
    <w:name w:val="Balloon Text"/>
    <w:basedOn w:val="Normal"/>
    <w:link w:val="BalloonTextChar"/>
    <w:uiPriority w:val="99"/>
    <w:semiHidden/>
    <w:unhideWhenUsed/>
    <w:rsid w:val="0050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641"/>
    <w:rPr>
      <w:rFonts w:ascii="Segoe UI" w:hAnsi="Segoe UI" w:cs="Segoe UI"/>
      <w:sz w:val="18"/>
      <w:szCs w:val="18"/>
    </w:rPr>
  </w:style>
  <w:style w:type="paragraph" w:styleId="Revision">
    <w:name w:val="Revision"/>
    <w:hidden/>
    <w:uiPriority w:val="99"/>
    <w:semiHidden/>
    <w:rsid w:val="00503641"/>
    <w:pPr>
      <w:spacing w:after="0" w:line="240" w:lineRule="auto"/>
    </w:pPr>
  </w:style>
  <w:style w:type="table" w:styleId="TableGrid">
    <w:name w:val="Table Grid"/>
    <w:basedOn w:val="TableNormal"/>
    <w:uiPriority w:val="39"/>
    <w:rsid w:val="0014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2D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E2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7EB"/>
    <w:rPr>
      <w:sz w:val="20"/>
      <w:szCs w:val="20"/>
    </w:rPr>
  </w:style>
  <w:style w:type="character" w:styleId="FootnoteReference">
    <w:name w:val="footnote reference"/>
    <w:basedOn w:val="DefaultParagraphFont"/>
    <w:uiPriority w:val="99"/>
    <w:semiHidden/>
    <w:unhideWhenUsed/>
    <w:rsid w:val="00BE27EB"/>
    <w:rPr>
      <w:vertAlign w:val="superscript"/>
    </w:rPr>
  </w:style>
  <w:style w:type="character" w:customStyle="1" w:styleId="Heading4Char">
    <w:name w:val="Heading 4 Char"/>
    <w:basedOn w:val="DefaultParagraphFont"/>
    <w:link w:val="Heading4"/>
    <w:uiPriority w:val="9"/>
    <w:rsid w:val="0050200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45AAD"/>
    <w:rPr>
      <w:color w:val="0563C1" w:themeColor="hyperlink"/>
      <w:u w:val="single"/>
    </w:rPr>
  </w:style>
  <w:style w:type="character" w:styleId="FollowedHyperlink">
    <w:name w:val="FollowedHyperlink"/>
    <w:basedOn w:val="DefaultParagraphFont"/>
    <w:uiPriority w:val="99"/>
    <w:semiHidden/>
    <w:unhideWhenUsed/>
    <w:rsid w:val="00A45AAD"/>
    <w:rPr>
      <w:color w:val="954F72" w:themeColor="followedHyperlink"/>
      <w:u w:val="single"/>
    </w:rPr>
  </w:style>
  <w:style w:type="paragraph" w:styleId="Header">
    <w:name w:val="header"/>
    <w:basedOn w:val="Normal"/>
    <w:link w:val="HeaderChar"/>
    <w:uiPriority w:val="99"/>
    <w:unhideWhenUsed/>
    <w:rsid w:val="00606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4E6"/>
  </w:style>
  <w:style w:type="paragraph" w:styleId="Footer">
    <w:name w:val="footer"/>
    <w:basedOn w:val="Normal"/>
    <w:link w:val="FooterChar"/>
    <w:uiPriority w:val="99"/>
    <w:unhideWhenUsed/>
    <w:rsid w:val="00606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4E6"/>
  </w:style>
  <w:style w:type="paragraph" w:styleId="ListParagraph">
    <w:name w:val="List Paragraph"/>
    <w:basedOn w:val="Normal"/>
    <w:uiPriority w:val="34"/>
    <w:qFormat/>
    <w:rsid w:val="009A2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3442">
      <w:bodyDiv w:val="1"/>
      <w:marLeft w:val="0"/>
      <w:marRight w:val="0"/>
      <w:marTop w:val="0"/>
      <w:marBottom w:val="0"/>
      <w:divBdr>
        <w:top w:val="none" w:sz="0" w:space="0" w:color="auto"/>
        <w:left w:val="none" w:sz="0" w:space="0" w:color="auto"/>
        <w:bottom w:val="none" w:sz="0" w:space="0" w:color="auto"/>
        <w:right w:val="none" w:sz="0" w:space="0" w:color="auto"/>
      </w:divBdr>
    </w:div>
    <w:div w:id="143009363">
      <w:bodyDiv w:val="1"/>
      <w:marLeft w:val="0"/>
      <w:marRight w:val="0"/>
      <w:marTop w:val="0"/>
      <w:marBottom w:val="0"/>
      <w:divBdr>
        <w:top w:val="none" w:sz="0" w:space="0" w:color="auto"/>
        <w:left w:val="none" w:sz="0" w:space="0" w:color="auto"/>
        <w:bottom w:val="none" w:sz="0" w:space="0" w:color="auto"/>
        <w:right w:val="none" w:sz="0" w:space="0" w:color="auto"/>
      </w:divBdr>
      <w:divsChild>
        <w:div w:id="1325939309">
          <w:marLeft w:val="0"/>
          <w:marRight w:val="0"/>
          <w:marTop w:val="0"/>
          <w:marBottom w:val="0"/>
          <w:divBdr>
            <w:top w:val="none" w:sz="0" w:space="0" w:color="auto"/>
            <w:left w:val="none" w:sz="0" w:space="0" w:color="auto"/>
            <w:bottom w:val="none" w:sz="0" w:space="0" w:color="auto"/>
            <w:right w:val="none" w:sz="0" w:space="0" w:color="auto"/>
          </w:divBdr>
        </w:div>
      </w:divsChild>
    </w:div>
    <w:div w:id="179393397">
      <w:bodyDiv w:val="1"/>
      <w:marLeft w:val="0"/>
      <w:marRight w:val="0"/>
      <w:marTop w:val="0"/>
      <w:marBottom w:val="0"/>
      <w:divBdr>
        <w:top w:val="none" w:sz="0" w:space="0" w:color="auto"/>
        <w:left w:val="none" w:sz="0" w:space="0" w:color="auto"/>
        <w:bottom w:val="none" w:sz="0" w:space="0" w:color="auto"/>
        <w:right w:val="none" w:sz="0" w:space="0" w:color="auto"/>
      </w:divBdr>
    </w:div>
    <w:div w:id="180748403">
      <w:bodyDiv w:val="1"/>
      <w:marLeft w:val="0"/>
      <w:marRight w:val="0"/>
      <w:marTop w:val="0"/>
      <w:marBottom w:val="0"/>
      <w:divBdr>
        <w:top w:val="none" w:sz="0" w:space="0" w:color="auto"/>
        <w:left w:val="none" w:sz="0" w:space="0" w:color="auto"/>
        <w:bottom w:val="none" w:sz="0" w:space="0" w:color="auto"/>
        <w:right w:val="none" w:sz="0" w:space="0" w:color="auto"/>
      </w:divBdr>
    </w:div>
    <w:div w:id="351228143">
      <w:bodyDiv w:val="1"/>
      <w:marLeft w:val="0"/>
      <w:marRight w:val="0"/>
      <w:marTop w:val="0"/>
      <w:marBottom w:val="0"/>
      <w:divBdr>
        <w:top w:val="none" w:sz="0" w:space="0" w:color="auto"/>
        <w:left w:val="none" w:sz="0" w:space="0" w:color="auto"/>
        <w:bottom w:val="none" w:sz="0" w:space="0" w:color="auto"/>
        <w:right w:val="none" w:sz="0" w:space="0" w:color="auto"/>
      </w:divBdr>
    </w:div>
    <w:div w:id="471873127">
      <w:bodyDiv w:val="1"/>
      <w:marLeft w:val="0"/>
      <w:marRight w:val="0"/>
      <w:marTop w:val="0"/>
      <w:marBottom w:val="0"/>
      <w:divBdr>
        <w:top w:val="none" w:sz="0" w:space="0" w:color="auto"/>
        <w:left w:val="none" w:sz="0" w:space="0" w:color="auto"/>
        <w:bottom w:val="none" w:sz="0" w:space="0" w:color="auto"/>
        <w:right w:val="none" w:sz="0" w:space="0" w:color="auto"/>
      </w:divBdr>
    </w:div>
    <w:div w:id="487745266">
      <w:bodyDiv w:val="1"/>
      <w:marLeft w:val="0"/>
      <w:marRight w:val="0"/>
      <w:marTop w:val="0"/>
      <w:marBottom w:val="0"/>
      <w:divBdr>
        <w:top w:val="none" w:sz="0" w:space="0" w:color="auto"/>
        <w:left w:val="none" w:sz="0" w:space="0" w:color="auto"/>
        <w:bottom w:val="none" w:sz="0" w:space="0" w:color="auto"/>
        <w:right w:val="none" w:sz="0" w:space="0" w:color="auto"/>
      </w:divBdr>
    </w:div>
    <w:div w:id="730621002">
      <w:bodyDiv w:val="1"/>
      <w:marLeft w:val="0"/>
      <w:marRight w:val="0"/>
      <w:marTop w:val="0"/>
      <w:marBottom w:val="0"/>
      <w:divBdr>
        <w:top w:val="none" w:sz="0" w:space="0" w:color="auto"/>
        <w:left w:val="none" w:sz="0" w:space="0" w:color="auto"/>
        <w:bottom w:val="none" w:sz="0" w:space="0" w:color="auto"/>
        <w:right w:val="none" w:sz="0" w:space="0" w:color="auto"/>
      </w:divBdr>
      <w:divsChild>
        <w:div w:id="256450326">
          <w:marLeft w:val="0"/>
          <w:marRight w:val="0"/>
          <w:marTop w:val="0"/>
          <w:marBottom w:val="0"/>
          <w:divBdr>
            <w:top w:val="none" w:sz="0" w:space="0" w:color="auto"/>
            <w:left w:val="none" w:sz="0" w:space="0" w:color="auto"/>
            <w:bottom w:val="none" w:sz="0" w:space="0" w:color="auto"/>
            <w:right w:val="none" w:sz="0" w:space="0" w:color="auto"/>
          </w:divBdr>
        </w:div>
      </w:divsChild>
    </w:div>
    <w:div w:id="823352315">
      <w:bodyDiv w:val="1"/>
      <w:marLeft w:val="0"/>
      <w:marRight w:val="0"/>
      <w:marTop w:val="0"/>
      <w:marBottom w:val="0"/>
      <w:divBdr>
        <w:top w:val="none" w:sz="0" w:space="0" w:color="auto"/>
        <w:left w:val="none" w:sz="0" w:space="0" w:color="auto"/>
        <w:bottom w:val="none" w:sz="0" w:space="0" w:color="auto"/>
        <w:right w:val="none" w:sz="0" w:space="0" w:color="auto"/>
      </w:divBdr>
    </w:div>
    <w:div w:id="1035812920">
      <w:bodyDiv w:val="1"/>
      <w:marLeft w:val="0"/>
      <w:marRight w:val="0"/>
      <w:marTop w:val="0"/>
      <w:marBottom w:val="0"/>
      <w:divBdr>
        <w:top w:val="none" w:sz="0" w:space="0" w:color="auto"/>
        <w:left w:val="none" w:sz="0" w:space="0" w:color="auto"/>
        <w:bottom w:val="none" w:sz="0" w:space="0" w:color="auto"/>
        <w:right w:val="none" w:sz="0" w:space="0" w:color="auto"/>
      </w:divBdr>
    </w:div>
    <w:div w:id="1086656335">
      <w:bodyDiv w:val="1"/>
      <w:marLeft w:val="0"/>
      <w:marRight w:val="0"/>
      <w:marTop w:val="0"/>
      <w:marBottom w:val="0"/>
      <w:divBdr>
        <w:top w:val="none" w:sz="0" w:space="0" w:color="auto"/>
        <w:left w:val="none" w:sz="0" w:space="0" w:color="auto"/>
        <w:bottom w:val="none" w:sz="0" w:space="0" w:color="auto"/>
        <w:right w:val="none" w:sz="0" w:space="0" w:color="auto"/>
      </w:divBdr>
    </w:div>
    <w:div w:id="1408723269">
      <w:bodyDiv w:val="1"/>
      <w:marLeft w:val="0"/>
      <w:marRight w:val="0"/>
      <w:marTop w:val="0"/>
      <w:marBottom w:val="0"/>
      <w:divBdr>
        <w:top w:val="none" w:sz="0" w:space="0" w:color="auto"/>
        <w:left w:val="none" w:sz="0" w:space="0" w:color="auto"/>
        <w:bottom w:val="none" w:sz="0" w:space="0" w:color="auto"/>
        <w:right w:val="none" w:sz="0" w:space="0" w:color="auto"/>
      </w:divBdr>
      <w:divsChild>
        <w:div w:id="1072193445">
          <w:marLeft w:val="0"/>
          <w:marRight w:val="0"/>
          <w:marTop w:val="0"/>
          <w:marBottom w:val="0"/>
          <w:divBdr>
            <w:top w:val="none" w:sz="0" w:space="0" w:color="auto"/>
            <w:left w:val="none" w:sz="0" w:space="0" w:color="auto"/>
            <w:bottom w:val="none" w:sz="0" w:space="0" w:color="auto"/>
            <w:right w:val="none" w:sz="0" w:space="0" w:color="auto"/>
          </w:divBdr>
        </w:div>
      </w:divsChild>
    </w:div>
    <w:div w:id="1475290936">
      <w:bodyDiv w:val="1"/>
      <w:marLeft w:val="0"/>
      <w:marRight w:val="0"/>
      <w:marTop w:val="0"/>
      <w:marBottom w:val="0"/>
      <w:divBdr>
        <w:top w:val="none" w:sz="0" w:space="0" w:color="auto"/>
        <w:left w:val="none" w:sz="0" w:space="0" w:color="auto"/>
        <w:bottom w:val="none" w:sz="0" w:space="0" w:color="auto"/>
        <w:right w:val="none" w:sz="0" w:space="0" w:color="auto"/>
      </w:divBdr>
      <w:divsChild>
        <w:div w:id="997883028">
          <w:marLeft w:val="0"/>
          <w:marRight w:val="0"/>
          <w:marTop w:val="0"/>
          <w:marBottom w:val="0"/>
          <w:divBdr>
            <w:top w:val="none" w:sz="0" w:space="0" w:color="auto"/>
            <w:left w:val="none" w:sz="0" w:space="0" w:color="auto"/>
            <w:bottom w:val="none" w:sz="0" w:space="0" w:color="auto"/>
            <w:right w:val="none" w:sz="0" w:space="0" w:color="auto"/>
          </w:divBdr>
        </w:div>
      </w:divsChild>
    </w:div>
    <w:div w:id="1734230096">
      <w:bodyDiv w:val="1"/>
      <w:marLeft w:val="0"/>
      <w:marRight w:val="0"/>
      <w:marTop w:val="0"/>
      <w:marBottom w:val="0"/>
      <w:divBdr>
        <w:top w:val="none" w:sz="0" w:space="0" w:color="auto"/>
        <w:left w:val="none" w:sz="0" w:space="0" w:color="auto"/>
        <w:bottom w:val="none" w:sz="0" w:space="0" w:color="auto"/>
        <w:right w:val="none" w:sz="0" w:space="0" w:color="auto"/>
      </w:divBdr>
      <w:divsChild>
        <w:div w:id="1724021988">
          <w:marLeft w:val="0"/>
          <w:marRight w:val="0"/>
          <w:marTop w:val="0"/>
          <w:marBottom w:val="0"/>
          <w:divBdr>
            <w:top w:val="none" w:sz="0" w:space="0" w:color="auto"/>
            <w:left w:val="none" w:sz="0" w:space="0" w:color="auto"/>
            <w:bottom w:val="none" w:sz="0" w:space="0" w:color="auto"/>
            <w:right w:val="none" w:sz="0" w:space="0" w:color="auto"/>
          </w:divBdr>
        </w:div>
      </w:divsChild>
    </w:div>
    <w:div w:id="1744139955">
      <w:bodyDiv w:val="1"/>
      <w:marLeft w:val="0"/>
      <w:marRight w:val="0"/>
      <w:marTop w:val="0"/>
      <w:marBottom w:val="0"/>
      <w:divBdr>
        <w:top w:val="none" w:sz="0" w:space="0" w:color="auto"/>
        <w:left w:val="none" w:sz="0" w:space="0" w:color="auto"/>
        <w:bottom w:val="none" w:sz="0" w:space="0" w:color="auto"/>
        <w:right w:val="none" w:sz="0" w:space="0" w:color="auto"/>
      </w:divBdr>
      <w:divsChild>
        <w:div w:id="730077543">
          <w:marLeft w:val="0"/>
          <w:marRight w:val="0"/>
          <w:marTop w:val="0"/>
          <w:marBottom w:val="0"/>
          <w:divBdr>
            <w:top w:val="none" w:sz="0" w:space="0" w:color="auto"/>
            <w:left w:val="none" w:sz="0" w:space="0" w:color="auto"/>
            <w:bottom w:val="none" w:sz="0" w:space="0" w:color="auto"/>
            <w:right w:val="none" w:sz="0" w:space="0" w:color="auto"/>
          </w:divBdr>
        </w:div>
      </w:divsChild>
    </w:div>
    <w:div w:id="1803307537">
      <w:bodyDiv w:val="1"/>
      <w:marLeft w:val="0"/>
      <w:marRight w:val="0"/>
      <w:marTop w:val="0"/>
      <w:marBottom w:val="0"/>
      <w:divBdr>
        <w:top w:val="none" w:sz="0" w:space="0" w:color="auto"/>
        <w:left w:val="none" w:sz="0" w:space="0" w:color="auto"/>
        <w:bottom w:val="none" w:sz="0" w:space="0" w:color="auto"/>
        <w:right w:val="none" w:sz="0" w:space="0" w:color="auto"/>
      </w:divBdr>
      <w:divsChild>
        <w:div w:id="714625653">
          <w:marLeft w:val="0"/>
          <w:marRight w:val="0"/>
          <w:marTop w:val="0"/>
          <w:marBottom w:val="0"/>
          <w:divBdr>
            <w:top w:val="none" w:sz="0" w:space="0" w:color="auto"/>
            <w:left w:val="none" w:sz="0" w:space="0" w:color="auto"/>
            <w:bottom w:val="none" w:sz="0" w:space="0" w:color="auto"/>
            <w:right w:val="none" w:sz="0" w:space="0" w:color="auto"/>
          </w:divBdr>
        </w:div>
      </w:divsChild>
    </w:div>
    <w:div w:id="2096704287">
      <w:bodyDiv w:val="1"/>
      <w:marLeft w:val="0"/>
      <w:marRight w:val="0"/>
      <w:marTop w:val="0"/>
      <w:marBottom w:val="0"/>
      <w:divBdr>
        <w:top w:val="none" w:sz="0" w:space="0" w:color="auto"/>
        <w:left w:val="none" w:sz="0" w:space="0" w:color="auto"/>
        <w:bottom w:val="none" w:sz="0" w:space="0" w:color="auto"/>
        <w:right w:val="none" w:sz="0" w:space="0" w:color="auto"/>
      </w:divBdr>
      <w:divsChild>
        <w:div w:id="1197627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ubmed/27276440" TargetMode="External"/><Relationship Id="rId3" Type="http://schemas.openxmlformats.org/officeDocument/2006/relationships/hyperlink" Target="https://www.sciencedirect.com/science/article/pii/S1352231013003063" TargetMode="External"/><Relationship Id="rId7" Type="http://schemas.openxmlformats.org/officeDocument/2006/relationships/hyperlink" Target="https://www.sciencedirect.com/science/article/pii/S0306261916303580" TargetMode="External"/><Relationship Id="rId2" Type="http://schemas.openxmlformats.org/officeDocument/2006/relationships/hyperlink" Target="https://www.ipcc.ch/news_and_events/PR-AR6_nominations.shtml" TargetMode="External"/><Relationship Id="rId1" Type="http://schemas.openxmlformats.org/officeDocument/2006/relationships/hyperlink" Target="https://www.nature.com/articles/nclimate2782" TargetMode="External"/><Relationship Id="rId6" Type="http://schemas.openxmlformats.org/officeDocument/2006/relationships/hyperlink" Target="https://www.sciencedirect.com/science/article/pii/S1876610217344995" TargetMode="External"/><Relationship Id="rId11" Type="http://schemas.openxmlformats.org/officeDocument/2006/relationships/hyperlink" Target="https://www.sciencedirect.com/science/article/pii/S161886671730523X?via%3Dihub" TargetMode="External"/><Relationship Id="rId5" Type="http://schemas.openxmlformats.org/officeDocument/2006/relationships/hyperlink" Target="https://www.sciencedirect.com/science/article/pii/S0301421509007277" TargetMode="External"/><Relationship Id="rId10" Type="http://schemas.openxmlformats.org/officeDocument/2006/relationships/hyperlink" Target="https://www.sciencedirect.com/science/article/pii/S1618866717302479?via%3Dihub" TargetMode="External"/><Relationship Id="rId4" Type="http://schemas.openxmlformats.org/officeDocument/2006/relationships/hyperlink" Target="https://www.sciencedirect.com/science/article/pii/S2212095515300183" TargetMode="External"/><Relationship Id="rId9" Type="http://schemas.openxmlformats.org/officeDocument/2006/relationships/hyperlink" Target="https://www.sciencedirect.com/science/article/pii/S2214629617304516?via%3Dihu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0CD63-9989-46D6-B66E-E1FE66BE4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12830</Words>
  <Characters>73137</Characters>
  <Application>Microsoft Office Word</Application>
  <DocSecurity>0</DocSecurity>
  <Lines>609</Lines>
  <Paragraphs>171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Creutzig</dc:creator>
  <cp:lastModifiedBy>William Lamb</cp:lastModifiedBy>
  <cp:revision>30</cp:revision>
  <dcterms:created xsi:type="dcterms:W3CDTF">2018-03-15T08:45:00Z</dcterms:created>
  <dcterms:modified xsi:type="dcterms:W3CDTF">2018-04-05T15:11:00Z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