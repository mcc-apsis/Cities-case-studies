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pPr>
        <w:rPr>
          <w:rFonts w:ascii="Calibri" w:eastAsia="Calibri" w:hAnsi="Calibri" w:cs="Calibri"/>
          <w:b/>
        </w:rPr>
      </w:pPr>
      <w:bookmarkStart w:id="0" w:name="_GoBack"/>
      <w:bookmarkEnd w:id="0"/>
      <w:r>
        <w:rPr>
          <w:rFonts w:ascii="Calibri" w:eastAsia="Calibri" w:hAnsi="Calibri" w:cs="Calibri"/>
          <w:b/>
        </w:rPr>
        <w:t>Learning about urban mitigation solutions</w:t>
      </w:r>
    </w:p>
    <w:p w14:paraId="01095423" w14:textId="7F4E6AB8" w:rsidR="008F2C1B" w:rsidRDefault="00351A77">
      <w:pPr>
        <w:rPr>
          <w:rFonts w:ascii="Calibri" w:eastAsia="Calibri" w:hAnsi="Calibri" w:cs="Calibri"/>
        </w:rPr>
      </w:pPr>
      <w:r>
        <w:rPr>
          <w:rFonts w:ascii="Calibri" w:eastAsia="Calibri" w:hAnsi="Calibri" w:cs="Calibri"/>
        </w:rPr>
        <w:t>William F. Lamb, Felix Creutzig, Jan C. Minx</w:t>
      </w:r>
      <w:r w:rsidR="00CA04B8">
        <w:rPr>
          <w:rFonts w:ascii="Calibri" w:eastAsia="Calibri" w:hAnsi="Calibri" w:cs="Calibri"/>
        </w:rPr>
        <w:t>, Max C. Callaghan</w:t>
      </w:r>
    </w:p>
    <w:p w14:paraId="44B3AEF9" w14:textId="030CDEAA" w:rsidR="002827D1" w:rsidRDefault="002827D1">
      <w:pPr>
        <w:rPr>
          <w:rFonts w:ascii="Calibri" w:eastAsia="Calibri" w:hAnsi="Calibri" w:cs="Calibri"/>
        </w:rPr>
      </w:pPr>
    </w:p>
    <w:p w14:paraId="63F1F23F" w14:textId="4FFFCC6B" w:rsidR="00EE152C" w:rsidRDefault="00796035" w:rsidP="008D71F4">
      <w:pPr>
        <w:rPr>
          <w:rFonts w:ascii="Calibri" w:eastAsia="Calibri" w:hAnsi="Calibri" w:cs="Calibri"/>
          <w:b/>
        </w:rPr>
      </w:pPr>
      <w:del w:id="1" w:author="Felix Creutzig" w:date="2018-03-28T13:28:00Z">
        <w:r w:rsidDel="008D71F4">
          <w:rPr>
            <w:rFonts w:ascii="Calibri" w:eastAsia="Calibri" w:hAnsi="Calibri" w:cs="Calibri"/>
            <w:b/>
          </w:rPr>
          <w:delText>It is often remarked that</w:delText>
        </w:r>
      </w:del>
      <w:ins w:id="2" w:author="Felix Creutzig" w:date="2018-03-28T13:28:00Z">
        <w:r w:rsidR="008D71F4">
          <w:rPr>
            <w:rFonts w:ascii="Calibri" w:eastAsia="Calibri" w:hAnsi="Calibri" w:cs="Calibri"/>
            <w:b/>
          </w:rPr>
          <w:t>The IPCC and related communities put increasing emphasis on cities, suggesting that</w:t>
        </w:r>
      </w:ins>
      <w:r>
        <w:rPr>
          <w:rFonts w:ascii="Calibri" w:eastAsia="Calibri" w:hAnsi="Calibri" w:cs="Calibri"/>
          <w:b/>
        </w:rPr>
        <w:t xml:space="preserve"> </w:t>
      </w:r>
      <w:del w:id="3" w:author="Felix Creutzig" w:date="2018-03-28T13:29:00Z">
        <w:r w:rsidDel="008D71F4">
          <w:rPr>
            <w:rFonts w:ascii="Calibri" w:eastAsia="Calibri" w:hAnsi="Calibri" w:cs="Calibri"/>
            <w:b/>
          </w:rPr>
          <w:delText xml:space="preserve">cities </w:delText>
        </w:r>
      </w:del>
      <w:ins w:id="4" w:author="Felix Creutzig" w:date="2018-03-28T13:29:00Z">
        <w:r w:rsidR="008D71F4">
          <w:rPr>
            <w:rFonts w:ascii="Calibri" w:eastAsia="Calibri" w:hAnsi="Calibri" w:cs="Calibri"/>
            <w:b/>
          </w:rPr>
          <w:t xml:space="preserve">urban settlements </w:t>
        </w:r>
      </w:ins>
      <w:r w:rsidR="00E0041F">
        <w:rPr>
          <w:rFonts w:ascii="Calibri" w:eastAsia="Calibri" w:hAnsi="Calibri" w:cs="Calibri"/>
          <w:b/>
        </w:rPr>
        <w:t xml:space="preserve">could lead </w:t>
      </w:r>
      <w:r w:rsidR="00D348FD">
        <w:rPr>
          <w:rFonts w:ascii="Calibri" w:eastAsia="Calibri" w:hAnsi="Calibri" w:cs="Calibri"/>
          <w:b/>
        </w:rPr>
        <w:t>the way in climate change mitigation</w:t>
      </w:r>
      <w:r w:rsidR="00E0041F">
        <w:rPr>
          <w:rFonts w:ascii="Calibri" w:eastAsia="Calibri" w:hAnsi="Calibri" w:cs="Calibri"/>
          <w:b/>
        </w:rPr>
        <w:t xml:space="preserve"> and provide</w:t>
      </w:r>
      <w:r>
        <w:rPr>
          <w:rFonts w:ascii="Calibri" w:eastAsia="Calibri" w:hAnsi="Calibri" w:cs="Calibri"/>
          <w:b/>
        </w:rPr>
        <w:t xml:space="preserve"> a test-bed for policy experiments and social</w:t>
      </w:r>
      <w:r w:rsidR="00D348FD">
        <w:rPr>
          <w:rFonts w:ascii="Calibri" w:eastAsia="Calibri" w:hAnsi="Calibri" w:cs="Calibri"/>
          <w:b/>
        </w:rPr>
        <w:t xml:space="preserve"> change</w:t>
      </w:r>
      <w:r>
        <w:rPr>
          <w:rFonts w:ascii="Calibri" w:eastAsia="Calibri" w:hAnsi="Calibri" w:cs="Calibri"/>
          <w:b/>
        </w:rPr>
        <w:t xml:space="preserve">. </w:t>
      </w:r>
      <w:ins w:id="5" w:author="Felix Creutzig" w:date="2018-03-28T13:29:00Z">
        <w:r w:rsidR="008D71F4">
          <w:rPr>
            <w:rFonts w:ascii="Calibri" w:eastAsia="Calibri" w:hAnsi="Calibri" w:cs="Calibri"/>
            <w:b/>
          </w:rPr>
          <w:t>While an underlying coherent understanding of solutions and opportunit</w:t>
        </w:r>
      </w:ins>
      <w:ins w:id="6" w:author="Felix Creutzig" w:date="2018-03-28T13:30:00Z">
        <w:r w:rsidR="008D71F4">
          <w:rPr>
            <w:rFonts w:ascii="Calibri" w:eastAsia="Calibri" w:hAnsi="Calibri" w:cs="Calibri"/>
            <w:b/>
          </w:rPr>
          <w:t xml:space="preserve">ies remains fragmented, </w:t>
        </w:r>
      </w:ins>
      <w:del w:id="7" w:author="Felix Creutzig" w:date="2018-03-28T13:30:00Z">
        <w:r w:rsidDel="008D71F4">
          <w:rPr>
            <w:rFonts w:ascii="Calibri" w:eastAsia="Calibri" w:hAnsi="Calibri" w:cs="Calibri"/>
            <w:b/>
          </w:rPr>
          <w:delText xml:space="preserve">In this regard </w:delText>
        </w:r>
      </w:del>
      <w:r>
        <w:rPr>
          <w:rFonts w:ascii="Calibri" w:eastAsia="Calibri" w:hAnsi="Calibri" w:cs="Calibri"/>
          <w:b/>
        </w:rPr>
        <w:t>there is already a large body of case stud</w:t>
      </w:r>
      <w:ins w:id="8" w:author="Felix Creutzig" w:date="2018-03-28T13:30:00Z">
        <w:r w:rsidR="008D71F4">
          <w:rPr>
            <w:rFonts w:ascii="Calibri" w:eastAsia="Calibri" w:hAnsi="Calibri" w:cs="Calibri"/>
            <w:b/>
          </w:rPr>
          <w:t>ies</w:t>
        </w:r>
      </w:ins>
      <w:del w:id="9" w:author="Felix Creutzig" w:date="2018-03-28T13:30:00Z">
        <w:r w:rsidDel="008D71F4">
          <w:rPr>
            <w:rFonts w:ascii="Calibri" w:eastAsia="Calibri" w:hAnsi="Calibri" w:cs="Calibri"/>
            <w:b/>
          </w:rPr>
          <w:delText>y literature</w:delText>
        </w:r>
      </w:del>
      <w:r>
        <w:rPr>
          <w:rFonts w:ascii="Calibri" w:eastAsia="Calibri" w:hAnsi="Calibri" w:cs="Calibri"/>
          <w:b/>
        </w:rPr>
        <w:t xml:space="preserve"> to learn from</w:t>
      </w:r>
      <w:r w:rsidR="00E0041F">
        <w:rPr>
          <w:rFonts w:ascii="Calibri" w:eastAsia="Calibri" w:hAnsi="Calibri" w:cs="Calibri"/>
          <w:b/>
        </w:rPr>
        <w:t xml:space="preserve"> and translate into different urban contexts </w:t>
      </w:r>
      <w:r w:rsidR="00E0041F" w:rsidRPr="00BB42D8">
        <w:rPr>
          <w:rFonts w:ascii="Calibri" w:eastAsia="Calibri" w:hAnsi="Calibri" w:cs="Calibri"/>
          <w:b/>
        </w:rPr>
        <w:fldChar w:fldCharType="begin" w:fldLock="1"/>
      </w:r>
      <w:r w:rsidR="00E0041F">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E0041F" w:rsidRPr="00BB42D8">
        <w:rPr>
          <w:rFonts w:ascii="Calibri" w:eastAsia="Calibri" w:hAnsi="Calibri" w:cs="Calibri"/>
          <w:b/>
        </w:rPr>
        <w:fldChar w:fldCharType="separate"/>
      </w:r>
      <w:r w:rsidR="00E0041F" w:rsidRPr="00876745">
        <w:rPr>
          <w:rFonts w:ascii="Calibri" w:eastAsia="Calibri" w:hAnsi="Calibri" w:cs="Calibri"/>
          <w:noProof/>
          <w:vertAlign w:val="superscript"/>
        </w:rPr>
        <w:t>1</w:t>
      </w:r>
      <w:r w:rsidR="00E0041F"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00166C51" w:rsidRPr="00BB42D8">
        <w:rPr>
          <w:rFonts w:ascii="Calibri" w:eastAsia="Calibri" w:hAnsi="Calibri" w:cs="Calibri"/>
          <w:b/>
        </w:rPr>
        <w:t xml:space="preserve">However, </w:t>
      </w:r>
      <w:r w:rsidR="00BD72E8" w:rsidRPr="00BB42D8">
        <w:rPr>
          <w:rFonts w:ascii="Calibri" w:eastAsia="Calibri" w:hAnsi="Calibri" w:cs="Calibri"/>
          <w:b/>
        </w:rPr>
        <w:t xml:space="preserve">a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stand in the way</w:t>
      </w:r>
      <w:r w:rsidR="008A5E43">
        <w:rPr>
          <w:rFonts w:ascii="Calibri" w:eastAsia="Calibri" w:hAnsi="Calibri" w:cs="Calibri"/>
          <w:b/>
        </w:rPr>
        <w:t>.</w:t>
      </w:r>
      <w:r w:rsidR="00D348FD">
        <w:rPr>
          <w:rFonts w:ascii="Calibri" w:eastAsia="Calibri" w:hAnsi="Calibri" w:cs="Calibri"/>
          <w:b/>
        </w:rPr>
        <w:t xml:space="preserve"> First</w:t>
      </w:r>
      <w:r w:rsidR="00636DB8">
        <w:rPr>
          <w:rFonts w:ascii="Calibri" w:eastAsia="Calibri" w:hAnsi="Calibri" w:cs="Calibri"/>
          <w:b/>
        </w:rPr>
        <w:t xml:space="preserve">, </w:t>
      </w:r>
      <w:r w:rsidR="00876745">
        <w:rPr>
          <w:rFonts w:ascii="Calibri" w:eastAsia="Calibri" w:hAnsi="Calibri" w:cs="Calibri"/>
          <w:b/>
        </w:rPr>
        <w:t xml:space="preserve">the literature tends to focus on </w:t>
      </w:r>
      <w:r w:rsidR="00D348FD">
        <w:rPr>
          <w:rFonts w:ascii="Calibri" w:eastAsia="Calibri" w:hAnsi="Calibri" w:cs="Calibri"/>
          <w:b/>
        </w:rPr>
        <w:t xml:space="preserve">cases in </w:t>
      </w:r>
      <w:r w:rsidR="00876745">
        <w:rPr>
          <w:rFonts w:ascii="Calibri" w:eastAsia="Calibri" w:hAnsi="Calibri" w:cs="Calibri"/>
          <w:b/>
        </w:rPr>
        <w:t xml:space="preserve">large, wealthy and </w:t>
      </w:r>
      <w:commentRangeStart w:id="10"/>
      <w:r w:rsidR="00876745">
        <w:rPr>
          <w:rFonts w:ascii="Calibri" w:eastAsia="Calibri" w:hAnsi="Calibri" w:cs="Calibri"/>
          <w:b/>
        </w:rPr>
        <w:t xml:space="preserve">globally connected </w:t>
      </w:r>
      <w:commentRangeEnd w:id="10"/>
      <w:r w:rsidR="002006A1">
        <w:rPr>
          <w:rStyle w:val="CommentReference"/>
        </w:rPr>
        <w:commentReference w:id="10"/>
      </w:r>
      <w:r w:rsidR="00876745">
        <w:rPr>
          <w:rFonts w:ascii="Calibri" w:eastAsia="Calibri" w:hAnsi="Calibri" w:cs="Calibri"/>
          <w:b/>
        </w:rPr>
        <w:t>cities, despite the majority of the global population residing in much smaller agglomerations.</w:t>
      </w:r>
      <w:r w:rsidR="00D348FD">
        <w:rPr>
          <w:rFonts w:ascii="Calibri" w:eastAsia="Calibri" w:hAnsi="Calibri" w:cs="Calibri"/>
          <w:b/>
        </w:rPr>
        <w:t xml:space="preserve"> Second, a comprehensive overview of which mitigation topics have been researched for what cities is</w:t>
      </w:r>
      <w:del w:id="11" w:author="Felix Creutzig" w:date="2018-03-28T13:30:00Z">
        <w:r w:rsidR="00D348FD" w:rsidDel="008D71F4">
          <w:rPr>
            <w:rFonts w:ascii="Calibri" w:eastAsia="Calibri" w:hAnsi="Calibri" w:cs="Calibri"/>
            <w:b/>
          </w:rPr>
          <w:delText xml:space="preserve"> currently</w:delText>
        </w:r>
      </w:del>
      <w:r w:rsidR="00D348FD">
        <w:rPr>
          <w:rFonts w:ascii="Calibri" w:eastAsia="Calibri" w:hAnsi="Calibri" w:cs="Calibri"/>
          <w:b/>
        </w:rPr>
        <w:t xml:space="preserve"> lacking. </w:t>
      </w:r>
      <w:r w:rsidR="00166C51" w:rsidRPr="00BB42D8">
        <w:rPr>
          <w:rFonts w:ascii="Calibri" w:eastAsia="Calibri" w:hAnsi="Calibri" w:cs="Calibri"/>
          <w:b/>
        </w:rPr>
        <w:t xml:space="preserve">Third, </w:t>
      </w:r>
      <w:r w:rsidR="00816885">
        <w:rPr>
          <w:rFonts w:ascii="Calibri" w:eastAsia="Calibri" w:hAnsi="Calibri" w:cs="Calibri"/>
          <w:b/>
        </w:rPr>
        <w:t xml:space="preserve">secondary analysis of the case study literature is extremely sparse and does not employ structured methods. </w:t>
      </w:r>
      <w:ins w:id="12" w:author="Felix Creutzig" w:date="2018-03-28T13:31:00Z">
        <w:r w:rsidR="008D71F4">
          <w:rPr>
            <w:rFonts w:ascii="Calibri" w:eastAsia="Calibri" w:hAnsi="Calibri" w:cs="Calibri"/>
            <w:b/>
          </w:rPr>
          <w:t xml:space="preserve">Here we perform a meta-analysis of the literature landscape of case studies on climate mitigation solutions in cities. </w:t>
        </w:r>
      </w:ins>
      <w:ins w:id="13" w:author="Felix Creutzig" w:date="2018-03-28T13:32:00Z">
        <w:r w:rsidR="008D71F4" w:rsidRPr="008D71F4">
          <w:rPr>
            <w:rFonts w:ascii="Calibri" w:eastAsia="Calibri" w:hAnsi="Calibri" w:cs="Calibri"/>
            <w:b/>
            <w:highlight w:val="yellow"/>
            <w:rPrChange w:id="14" w:author="Felix Creutzig" w:date="2018-03-28T13:32:00Z">
              <w:rPr>
                <w:rFonts w:ascii="Calibri" w:eastAsia="Calibri" w:hAnsi="Calibri" w:cs="Calibri"/>
                <w:b/>
              </w:rPr>
            </w:rPrChange>
          </w:rPr>
          <w:t>We find that …</w:t>
        </w:r>
        <w:r w:rsidR="008D71F4">
          <w:rPr>
            <w:rFonts w:ascii="Calibri" w:eastAsia="Calibri" w:hAnsi="Calibri" w:cs="Calibri"/>
            <w:b/>
          </w:rPr>
          <w:t xml:space="preserve"> </w:t>
        </w:r>
      </w:ins>
      <w:r w:rsidR="00816885">
        <w:rPr>
          <w:rFonts w:ascii="Calibri" w:eastAsia="Calibri" w:hAnsi="Calibri" w:cs="Calibri"/>
          <w:b/>
        </w:rPr>
        <w:t>Learning about urban mitigation solutions requires</w:t>
      </w:r>
      <w:ins w:id="15" w:author="Felix Creutzig" w:date="2018-03-28T13:33:00Z">
        <w:r w:rsidR="008D71F4">
          <w:rPr>
            <w:rFonts w:ascii="Calibri" w:eastAsia="Calibri" w:hAnsi="Calibri" w:cs="Calibri"/>
            <w:b/>
          </w:rPr>
          <w:t xml:space="preserve"> more efforts in </w:t>
        </w:r>
      </w:ins>
      <w:ins w:id="16" w:author="Felix Creutzig" w:date="2018-03-28T13:34:00Z">
        <w:r w:rsidR="008D71F4">
          <w:rPr>
            <w:rFonts w:ascii="Calibri" w:eastAsia="Calibri" w:hAnsi="Calibri" w:cs="Calibri"/>
            <w:b/>
          </w:rPr>
          <w:t>performing transparent systematic review on generalizable topics, such as spatial scalability, from individual cities and issues to comparative reviews on large set of cities with multiple entangled climate mit</w:t>
        </w:r>
      </w:ins>
      <w:ins w:id="17" w:author="Felix Creutzig" w:date="2018-03-28T13:35:00Z">
        <w:r w:rsidR="008D71F4">
          <w:rPr>
            <w:rFonts w:ascii="Calibri" w:eastAsia="Calibri" w:hAnsi="Calibri" w:cs="Calibri"/>
            <w:b/>
          </w:rPr>
          <w:t xml:space="preserve">igation strategies. </w:t>
        </w:r>
      </w:ins>
      <w:del w:id="18" w:author="Felix Creutzig" w:date="2018-03-28T13:33:00Z">
        <w:r w:rsidR="007B7239" w:rsidDel="008D71F4">
          <w:rPr>
            <w:rFonts w:ascii="Calibri" w:eastAsia="Calibri" w:hAnsi="Calibri" w:cs="Calibri"/>
            <w:b/>
          </w:rPr>
          <w:delText xml:space="preserve"> (</w:delText>
        </w:r>
        <w:r w:rsidR="00E86E0E" w:rsidDel="008D71F4">
          <w:rPr>
            <w:rFonts w:ascii="Calibri" w:eastAsia="Calibri" w:hAnsi="Calibri" w:cs="Calibri"/>
            <w:b/>
          </w:rPr>
          <w:delText>…</w:delText>
        </w:r>
        <w:r w:rsidR="007B7239" w:rsidDel="008D71F4">
          <w:rPr>
            <w:rFonts w:ascii="Calibri" w:eastAsia="Calibri" w:hAnsi="Calibri" w:cs="Calibri"/>
            <w:b/>
          </w:rPr>
          <w:delText>)</w:delText>
        </w:r>
      </w:del>
    </w:p>
    <w:p w14:paraId="0F7465E1" w14:textId="282A5814" w:rsidR="009C4046" w:rsidRDefault="00EB67D2" w:rsidP="00166C51">
      <w:pPr>
        <w:rPr>
          <w:rFonts w:ascii="Calibri" w:eastAsia="Calibri" w:hAnsi="Calibri" w:cs="Calibri"/>
        </w:rPr>
      </w:pPr>
      <w:r w:rsidRPr="00EB67D2">
        <w:rPr>
          <w:rFonts w:ascii="Calibri" w:eastAsia="Calibri" w:hAnsi="Calibri" w:cs="Calibri"/>
        </w:rPr>
        <w:t>C</w:t>
      </w:r>
      <w:r w:rsidR="003975AE" w:rsidRPr="00EB67D2">
        <w:rPr>
          <w:rFonts w:ascii="Calibri" w:eastAsia="Calibri" w:hAnsi="Calibri" w:cs="Calibri"/>
        </w:rPr>
        <w:t xml:space="preserve">ities experience similar dynamics of urbanisation and agglomeration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2</w:t>
      </w:r>
      <w:r w:rsidR="003975AE" w:rsidRPr="00EB67D2">
        <w:rPr>
          <w:rFonts w:ascii="Calibri" w:eastAsia="Calibri" w:hAnsi="Calibri" w:cs="Calibri"/>
        </w:rPr>
        <w:fldChar w:fldCharType="end"/>
      </w:r>
      <w:r w:rsidR="003975AE" w:rsidRPr="00EB67D2">
        <w:rPr>
          <w:rFonts w:ascii="Calibri" w:eastAsia="Calibri" w:hAnsi="Calibri" w:cs="Calibri"/>
        </w:rPr>
        <w:t xml:space="preserve">, are faced with structurally comparable decarbonisation challenges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"&lt;sup&gt;3&lt;/sup&gt;"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3</w:t>
      </w:r>
      <w:r w:rsidR="003975AE" w:rsidRPr="00EB67D2">
        <w:rPr>
          <w:rFonts w:ascii="Calibri" w:eastAsia="Calibri" w:hAnsi="Calibri" w:cs="Calibri"/>
        </w:rPr>
        <w:fldChar w:fldCharType="end"/>
      </w:r>
      <w:r w:rsidR="003975AE" w:rsidRPr="00EB67D2">
        <w:rPr>
          <w:rFonts w:ascii="Calibri" w:eastAsia="Calibri" w:hAnsi="Calibri" w:cs="Calibri"/>
        </w:rPr>
        <w:t xml:space="preserve">, and are increasingly interconnected through trade, globalisation, and </w:t>
      </w:r>
      <w:r w:rsidR="009C4046">
        <w:rPr>
          <w:rFonts w:ascii="Calibri" w:eastAsia="Calibri" w:hAnsi="Calibri" w:cs="Calibri"/>
        </w:rPr>
        <w:t xml:space="preserve">coordinated </w:t>
      </w:r>
      <w:r w:rsidR="003975AE" w:rsidRPr="00EB67D2">
        <w:rPr>
          <w:rFonts w:ascii="Calibri" w:eastAsia="Calibri" w:hAnsi="Calibri" w:cs="Calibri"/>
        </w:rPr>
        <w:t xml:space="preserve">social or political movements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"&lt;sup&gt;4,5&lt;/sup&gt;", "plainTextFormattedCitation" : "4,5", "previouslyFormattedCitation" : "&lt;sup&gt;4,5&lt;/sup&gt;"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4,5</w:t>
      </w:r>
      <w:r w:rsidR="003975AE" w:rsidRPr="00EB67D2">
        <w:rPr>
          <w:rFonts w:ascii="Calibri" w:eastAsia="Calibri" w:hAnsi="Calibri" w:cs="Calibri"/>
        </w:rPr>
        <w:fldChar w:fldCharType="end"/>
      </w:r>
      <w:r w:rsidR="003975AE" w:rsidRPr="00EB67D2">
        <w:rPr>
          <w:rFonts w:ascii="Calibri" w:eastAsia="Calibri" w:hAnsi="Calibri" w:cs="Calibri"/>
        </w:rPr>
        <w:t>.</w:t>
      </w:r>
      <w:r>
        <w:rPr>
          <w:rFonts w:ascii="Calibri" w:eastAsia="Calibri" w:hAnsi="Calibri" w:cs="Calibri"/>
        </w:rPr>
        <w:t xml:space="preserve"> </w:t>
      </w:r>
      <w:r w:rsidR="00796035">
        <w:rPr>
          <w:rFonts w:ascii="Calibri" w:eastAsia="Calibri" w:hAnsi="Calibri" w:cs="Calibri"/>
        </w:rPr>
        <w:t xml:space="preserve">The opportunities for comparative research </w:t>
      </w:r>
      <w:r w:rsidR="00D348FD">
        <w:rPr>
          <w:rFonts w:ascii="Calibri" w:eastAsia="Calibri" w:hAnsi="Calibri" w:cs="Calibri"/>
        </w:rPr>
        <w:t xml:space="preserve">across cities </w:t>
      </w:r>
      <w:r w:rsidR="00796035">
        <w:rPr>
          <w:rFonts w:ascii="Calibri" w:eastAsia="Calibri" w:hAnsi="Calibri" w:cs="Calibri"/>
        </w:rPr>
        <w:t xml:space="preserve">are </w:t>
      </w:r>
      <w:r w:rsidR="00D348FD">
        <w:rPr>
          <w:rFonts w:ascii="Calibri" w:eastAsia="Calibri" w:hAnsi="Calibri" w:cs="Calibri"/>
        </w:rPr>
        <w:t xml:space="preserve">therefore </w:t>
      </w:r>
      <w:r w:rsidR="00796035">
        <w:rPr>
          <w:rFonts w:ascii="Calibri" w:eastAsia="Calibri" w:hAnsi="Calibri" w:cs="Calibri"/>
        </w:rPr>
        <w:t>widely discussed</w:t>
      </w:r>
      <w:r w:rsidR="009C4046">
        <w:rPr>
          <w:rFonts w:ascii="Calibri" w:eastAsia="Calibri" w:hAnsi="Calibri" w:cs="Calibri"/>
        </w:rPr>
        <w:t xml:space="preserve"> </w:t>
      </w:r>
      <w:r w:rsidR="009C4046">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"&lt;sup&gt;6,7&lt;/sup&gt;", "plainTextFormattedCitation" : "6,7", "previouslyFormattedCitation" : "&lt;sup&gt;6,7&lt;/sup&gt;" }, "properties" : {  }, "schema" : "https://github.com/citation-style-language/schema/raw/master/csl-citation.json" }</w:instrText>
      </w:r>
      <w:r w:rsidR="009C4046">
        <w:rPr>
          <w:rFonts w:ascii="Calibri" w:eastAsia="Calibri" w:hAnsi="Calibri" w:cs="Calibri"/>
        </w:rPr>
        <w:fldChar w:fldCharType="separate"/>
      </w:r>
      <w:r w:rsidR="00862622" w:rsidRPr="00862622">
        <w:rPr>
          <w:rFonts w:ascii="Calibri" w:eastAsia="Calibri" w:hAnsi="Calibri" w:cs="Calibri"/>
          <w:noProof/>
          <w:vertAlign w:val="superscript"/>
        </w:rPr>
        <w:t>6,7</w:t>
      </w:r>
      <w:r w:rsidR="009C4046">
        <w:rPr>
          <w:rFonts w:ascii="Calibri" w:eastAsia="Calibri" w:hAnsi="Calibri" w:cs="Calibri"/>
        </w:rPr>
        <w:fldChar w:fldCharType="end"/>
      </w:r>
      <w:r w:rsidR="009C4046">
        <w:rPr>
          <w:rFonts w:ascii="Calibri" w:eastAsia="Calibri" w:hAnsi="Calibri" w:cs="Calibri"/>
        </w:rPr>
        <w:t xml:space="preserve">, with much of the urban climate change mitigation literature </w:t>
      </w:r>
      <w:r w:rsidR="005E748C">
        <w:rPr>
          <w:rFonts w:ascii="Calibri" w:eastAsia="Calibri" w:hAnsi="Calibri" w:cs="Calibri"/>
        </w:rPr>
        <w:t>dedicated to case studies</w:t>
      </w:r>
      <w:r w:rsidR="00F94AF3">
        <w:rPr>
          <w:rFonts w:ascii="Calibri" w:eastAsia="Calibri" w:hAnsi="Calibri" w:cs="Calibri"/>
        </w:rPr>
        <w:t xml:space="preserve"> of</w:t>
      </w:r>
      <w:r w:rsidR="00C24E69">
        <w:rPr>
          <w:rFonts w:ascii="Calibri" w:eastAsia="Calibri" w:hAnsi="Calibri" w:cs="Calibri"/>
        </w:rPr>
        <w:t xml:space="preserve"> local mitigation actions</w:t>
      </w:r>
      <w:r w:rsidR="00F94AF3">
        <w:rPr>
          <w:rFonts w:ascii="Calibri" w:eastAsia="Calibri" w:hAnsi="Calibri" w:cs="Calibri"/>
        </w:rPr>
        <w:t xml:space="preserve">, or </w:t>
      </w:r>
      <w:r w:rsidR="00796035">
        <w:rPr>
          <w:rFonts w:ascii="Calibri" w:eastAsia="Calibri" w:hAnsi="Calibri" w:cs="Calibri"/>
        </w:rPr>
        <w:t>horizontal comparisons</w:t>
      </w:r>
      <w:r w:rsidR="00D71236">
        <w:rPr>
          <w:rFonts w:ascii="Calibri" w:eastAsia="Calibri" w:hAnsi="Calibri" w:cs="Calibri"/>
        </w:rPr>
        <w:t xml:space="preserve"> of actions</w:t>
      </w:r>
      <w:r w:rsidR="00F94AF3">
        <w:rPr>
          <w:rFonts w:ascii="Calibri" w:eastAsia="Calibri" w:hAnsi="Calibri" w:cs="Calibri"/>
        </w:rPr>
        <w:t xml:space="preserve"> across a small number of cities.</w:t>
      </w:r>
      <w:r w:rsidR="00AC15F4">
        <w:rPr>
          <w:rFonts w:ascii="Calibri" w:eastAsia="Calibri" w:hAnsi="Calibri" w:cs="Calibri"/>
        </w:rPr>
        <w:t xml:space="preserve"> </w:t>
      </w:r>
      <w:r w:rsidR="00C24E69">
        <w:rPr>
          <w:rFonts w:ascii="Calibri" w:eastAsia="Calibri" w:hAnsi="Calibri" w:cs="Calibri"/>
        </w:rPr>
        <w:t>L</w:t>
      </w:r>
      <w:r w:rsidR="00AC15F4">
        <w:rPr>
          <w:rFonts w:ascii="Calibri" w:eastAsia="Calibri" w:hAnsi="Calibri" w:cs="Calibri"/>
        </w:rPr>
        <w:t xml:space="preserve">earning from these </w:t>
      </w:r>
      <w:r w:rsidR="00C24E69">
        <w:rPr>
          <w:rFonts w:ascii="Calibri" w:eastAsia="Calibri" w:hAnsi="Calibri" w:cs="Calibri"/>
        </w:rPr>
        <w:t xml:space="preserve">studies </w:t>
      </w:r>
      <w:r w:rsidR="008F622A">
        <w:rPr>
          <w:rFonts w:ascii="Calibri" w:eastAsia="Calibri" w:hAnsi="Calibri" w:cs="Calibri"/>
        </w:rPr>
        <w:t xml:space="preserve">is important to satisfy increasing demands for a solutions orientation in the field </w:t>
      </w:r>
      <w:r w:rsidR="008F622A">
        <w:rPr>
          <w:rFonts w:ascii="Calibri" w:eastAsia="Calibri" w:hAnsi="Calibri" w:cs="Calibri"/>
        </w:rPr>
        <w:fldChar w:fldCharType="begin" w:fldLock="1"/>
      </w:r>
      <w:r w:rsidR="008F622A">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"&lt;sup&gt;8&lt;/sup&gt;", "plainTextFormattedCitation" : "8", "previouslyFormattedCitation" : "&lt;sup&gt;8&lt;/sup&gt;" }, "properties" : {  }, "schema" : "https://github.com/citation-style-language/schema/raw/master/csl-citation.json" }</w:instrText>
      </w:r>
      <w:r w:rsidR="008F622A">
        <w:rPr>
          <w:rFonts w:ascii="Calibri" w:eastAsia="Calibri" w:hAnsi="Calibri" w:cs="Calibri"/>
        </w:rPr>
        <w:fldChar w:fldCharType="separate"/>
      </w:r>
      <w:r w:rsidR="008F622A" w:rsidRPr="008F622A">
        <w:rPr>
          <w:rFonts w:ascii="Calibri" w:eastAsia="Calibri" w:hAnsi="Calibri" w:cs="Calibri"/>
          <w:noProof/>
          <w:vertAlign w:val="superscript"/>
        </w:rPr>
        <w:t>8</w:t>
      </w:r>
      <w:r w:rsidR="008F622A">
        <w:rPr>
          <w:rFonts w:ascii="Calibri" w:eastAsia="Calibri" w:hAnsi="Calibri" w:cs="Calibri"/>
        </w:rPr>
        <w:fldChar w:fldCharType="end"/>
      </w:r>
      <w:r w:rsidR="008F622A">
        <w:rPr>
          <w:rFonts w:ascii="Calibri" w:eastAsia="Calibri" w:hAnsi="Calibri" w:cs="Calibri"/>
        </w:rPr>
        <w:t xml:space="preserve"> and to support the urgent upscaling of effort</w:t>
      </w:r>
      <w:r w:rsidR="00FD6868">
        <w:rPr>
          <w:rFonts w:ascii="Calibri" w:eastAsia="Calibri" w:hAnsi="Calibri" w:cs="Calibri"/>
        </w:rPr>
        <w:t>s</w:t>
      </w:r>
      <w:r w:rsidR="008F622A">
        <w:rPr>
          <w:rFonts w:ascii="Calibri" w:eastAsia="Calibri" w:hAnsi="Calibri" w:cs="Calibri"/>
        </w:rPr>
        <w:t xml:space="preserve"> required to keep global warming below 1.5°C or 2°C </w:t>
      </w:r>
      <w:r w:rsidR="008F622A">
        <w:rPr>
          <w:rFonts w:ascii="Calibri" w:eastAsia="Calibri" w:hAnsi="Calibri" w:cs="Calibri"/>
        </w:rPr>
        <w:fldChar w:fldCharType="begin" w:fldLock="1"/>
      </w:r>
      <w:r w:rsidR="008F622A">
        <w:rPr>
          <w:rFonts w:ascii="Calibri" w:eastAsia="Calibri" w:hAnsi="Calibri" w:cs="Calibri"/>
        </w:rPr>
        <w:instrText>ADDIN CSL_CITATION { "citationItems" : [ { "id" : "ITEM-1", "itemData" : { "DOI" : "10.1038/s41558-018-0101-5", "author" : [ { "dropping-particle" : "", "family" : "Solecki", "given" : "William", "non-dropping-particle" : "", "parse-names" : false, "suffix" : "" }, { "dropping-particle" : "", "family" : "Rosenzweig", "given" : "Cynthia", "non-dropping-particle" : "", "parse-names" : false, "suffix" : "" }, { "dropping-particle" : "", "family" : "Dhakal", "given" : "Shobhakar", "non-dropping-particle" : "", "parse-names" : false, "suffix" : "" }, { "dropping-particle" : "", "family" : "Roberts", "given" : "Debra", "non-dropping-particle" : "", "parse-names" : false, "suffix" : "" }, { "dropping-particle" : "", "family" : "Barau", "given" : "Aliyu Salisu", "non-dropping-particle" : "", "parse-names" : false, "suffix" : "" }, { "dropping-particle" : "", "family" : "Schultz", "given" : "Seth", "non-dropping-particle" : "", "parse-names" : false, "suffix" : "" }, { "dropping-particle" : "", "family" : "\u00dcrge-vorsatz", "given" : "Diana", "non-dropping-particle" : "", "parse-names" : false, "suffix" : "" } ], "container-title" : "Nature Climate Change", "id" : "ITEM-1", "issue" : "March", "issued" : { "date-parts" : [ [ "2018" ] ] }, "page" : "175-185", "title" : "City transformations in a 1.5\u00b0C warmer world", "type" : "article-journal", "volume" : "8" }, "uris" : [ "http://www.mendeley.com/documents/?uuid=a332f281-e4b5-4fe7-b5c4-765d73ca5955" ] } ], "mendeley" : { "formattedCitation" : "&lt;sup&gt;9&lt;/sup&gt;", "plainTextFormattedCitation" : "9", "previouslyFormattedCitation" : "&lt;sup&gt;9&lt;/sup&gt;" }, "properties" : {  }, "schema" : "https://github.com/citation-style-language/schema/raw/master/csl-citation.json" }</w:instrText>
      </w:r>
      <w:r w:rsidR="008F622A">
        <w:rPr>
          <w:rFonts w:ascii="Calibri" w:eastAsia="Calibri" w:hAnsi="Calibri" w:cs="Calibri"/>
        </w:rPr>
        <w:fldChar w:fldCharType="separate"/>
      </w:r>
      <w:r w:rsidR="008F622A" w:rsidRPr="008F622A">
        <w:rPr>
          <w:rFonts w:ascii="Calibri" w:eastAsia="Calibri" w:hAnsi="Calibri" w:cs="Calibri"/>
          <w:noProof/>
          <w:vertAlign w:val="superscript"/>
        </w:rPr>
        <w:t>9</w:t>
      </w:r>
      <w:r w:rsidR="008F622A">
        <w:rPr>
          <w:rFonts w:ascii="Calibri" w:eastAsia="Calibri" w:hAnsi="Calibri" w:cs="Calibri"/>
        </w:rPr>
        <w:fldChar w:fldCharType="end"/>
      </w:r>
      <w:r w:rsidR="008F622A">
        <w:rPr>
          <w:rFonts w:ascii="Calibri" w:eastAsia="Calibri" w:hAnsi="Calibri" w:cs="Calibri"/>
        </w:rPr>
        <w:t>.</w:t>
      </w:r>
    </w:p>
    <w:p w14:paraId="50CEDF3B" w14:textId="655A79E7" w:rsidR="00134659" w:rsidRDefault="008F622A" w:rsidP="002C231D">
      <w:r>
        <w:rPr>
          <w:rFonts w:ascii="Calibri" w:eastAsia="Calibri" w:hAnsi="Calibri" w:cs="Calibri"/>
        </w:rPr>
        <w:t>T</w:t>
      </w:r>
      <w:r w:rsidR="00C80E59">
        <w:rPr>
          <w:rFonts w:ascii="Calibri" w:eastAsia="Calibri" w:hAnsi="Calibri" w:cs="Calibri"/>
        </w:rPr>
        <w:t>he 6</w:t>
      </w:r>
      <w:r w:rsidR="00C80E59" w:rsidRPr="00C80E59">
        <w:rPr>
          <w:rFonts w:ascii="Calibri" w:eastAsia="Calibri" w:hAnsi="Calibri" w:cs="Calibri"/>
          <w:vertAlign w:val="superscript"/>
        </w:rPr>
        <w:t>th</w:t>
      </w:r>
      <w:r w:rsidR="00C80E59">
        <w:rPr>
          <w:rFonts w:ascii="Calibri" w:eastAsia="Calibri" w:hAnsi="Calibri" w:cs="Calibri"/>
        </w:rPr>
        <w:t xml:space="preserve"> Assessment Cycle will </w:t>
      </w:r>
      <w:r>
        <w:rPr>
          <w:rFonts w:ascii="Calibri" w:eastAsia="Calibri" w:hAnsi="Calibri" w:cs="Calibri"/>
        </w:rPr>
        <w:t xml:space="preserve">again </w:t>
      </w:r>
      <w:r w:rsidR="00C80E59">
        <w:rPr>
          <w:rFonts w:ascii="Calibri" w:eastAsia="Calibri" w:hAnsi="Calibri" w:cs="Calibri"/>
        </w:rPr>
        <w:t>include dedi</w:t>
      </w:r>
      <w:r w:rsidR="002D4A08">
        <w:rPr>
          <w:rFonts w:ascii="Calibri" w:eastAsia="Calibri" w:hAnsi="Calibri" w:cs="Calibri"/>
        </w:rPr>
        <w:t>cated chapter</w:t>
      </w:r>
      <w:r>
        <w:rPr>
          <w:rFonts w:ascii="Calibri" w:eastAsia="Calibri" w:hAnsi="Calibri" w:cs="Calibri"/>
        </w:rPr>
        <w:t>s</w:t>
      </w:r>
      <w:r w:rsidR="002D4A08">
        <w:rPr>
          <w:rFonts w:ascii="Calibri" w:eastAsia="Calibri" w:hAnsi="Calibri" w:cs="Calibri"/>
        </w:rPr>
        <w:t xml:space="preserve"> on urban systems</w:t>
      </w:r>
      <w:r w:rsidR="00243CA7">
        <w:rPr>
          <w:rFonts w:ascii="Calibri" w:eastAsia="Calibri" w:hAnsi="Calibri" w:cs="Calibri"/>
        </w:rPr>
        <w:t>, in both Working Gr</w:t>
      </w:r>
      <w:r w:rsidR="00AC15F4">
        <w:rPr>
          <w:rFonts w:ascii="Calibri" w:eastAsia="Calibri" w:hAnsi="Calibri" w:cs="Calibri"/>
        </w:rPr>
        <w:t>oup</w:t>
      </w:r>
      <w:r>
        <w:rPr>
          <w:rFonts w:ascii="Calibri" w:eastAsia="Calibri" w:hAnsi="Calibri" w:cs="Calibri"/>
        </w:rPr>
        <w:t>s</w:t>
      </w:r>
      <w:r w:rsidR="00AC15F4">
        <w:rPr>
          <w:rFonts w:ascii="Calibri" w:eastAsia="Calibri" w:hAnsi="Calibri" w:cs="Calibri"/>
        </w:rPr>
        <w:t xml:space="preserve"> II and III.</w:t>
      </w:r>
      <w:r w:rsidR="002D4A08">
        <w:rPr>
          <w:rFonts w:ascii="Calibri" w:eastAsia="Calibri" w:hAnsi="Calibri" w:cs="Calibri"/>
        </w:rPr>
        <w:t xml:space="preserve"> </w:t>
      </w:r>
      <w:r w:rsidR="00C24E69">
        <w:rPr>
          <w:rFonts w:ascii="Calibri" w:eastAsia="Calibri" w:hAnsi="Calibri" w:cs="Calibri"/>
        </w:rPr>
        <w:t>Urban assessments and research networks are in their infancy, but gaining momentum</w:t>
      </w:r>
      <w:ins w:id="19" w:author="Felix Creutzig" w:date="2018-03-28T13:36:00Z">
        <w:r w:rsidR="00DA4597">
          <w:rPr>
            <w:rFonts w:ascii="Calibri" w:eastAsia="Calibri" w:hAnsi="Calibri" w:cs="Calibri"/>
          </w:rPr>
          <w:t>, as exemplified by the Urban Climate Change Research Network</w:t>
        </w:r>
      </w:ins>
      <w:r w:rsidR="00C24E69">
        <w:rPr>
          <w:rFonts w:ascii="Calibri" w:eastAsia="Calibri" w:hAnsi="Calibri" w:cs="Calibri"/>
        </w:rPr>
        <w:t xml:space="preserve"> (UCCRN</w:t>
      </w:r>
      <w:del w:id="20" w:author="Felix Creutzig" w:date="2018-03-28T13:36:00Z">
        <w:r w:rsidR="00C24E69" w:rsidDel="00DA4597">
          <w:rPr>
            <w:rFonts w:ascii="Calibri" w:eastAsia="Calibri" w:hAnsi="Calibri" w:cs="Calibri"/>
          </w:rPr>
          <w:delText>, ICLEI</w:delText>
        </w:r>
      </w:del>
      <w:r w:rsidR="00C24E69">
        <w:rPr>
          <w:rFonts w:ascii="Calibri" w:eastAsia="Calibri" w:hAnsi="Calibri" w:cs="Calibri"/>
        </w:rPr>
        <w:t>)</w:t>
      </w:r>
      <w:ins w:id="21" w:author="Felix Creutzig" w:date="2018-03-28T13:36:00Z">
        <w:r w:rsidR="00DA4597">
          <w:rPr>
            <w:rFonts w:ascii="Calibri" w:eastAsia="Calibri" w:hAnsi="Calibri" w:cs="Calibri"/>
          </w:rPr>
          <w:t xml:space="preserve">, and renewed efforts to </w:t>
        </w:r>
      </w:ins>
      <w:ins w:id="22" w:author="Felix Creutzig" w:date="2018-03-28T13:38:00Z">
        <w:r w:rsidR="00DA4597">
          <w:rPr>
            <w:rFonts w:ascii="Calibri" w:eastAsia="Calibri" w:hAnsi="Calibri" w:cs="Calibri"/>
          </w:rPr>
          <w:t>foster</w:t>
        </w:r>
      </w:ins>
      <w:ins w:id="23" w:author="Felix Creutzig" w:date="2018-03-28T13:36:00Z">
        <w:r w:rsidR="00DA4597">
          <w:rPr>
            <w:rFonts w:ascii="Calibri" w:eastAsia="Calibri" w:hAnsi="Calibri" w:cs="Calibri"/>
          </w:rPr>
          <w:t xml:space="preserve"> global urban </w:t>
        </w:r>
      </w:ins>
      <w:commentRangeStart w:id="24"/>
      <w:ins w:id="25" w:author="Felix Creutzig" w:date="2018-03-28T13:37:00Z">
        <w:r w:rsidR="00DA4597">
          <w:rPr>
            <w:rFonts w:ascii="Calibri" w:eastAsia="Calibri" w:hAnsi="Calibri" w:cs="Calibri"/>
          </w:rPr>
          <w:t>science</w:t>
        </w:r>
      </w:ins>
      <w:commentRangeEnd w:id="24"/>
      <w:ins w:id="26" w:author="Felix Creutzig" w:date="2018-03-28T13:38:00Z">
        <w:r w:rsidR="00DA4597">
          <w:rPr>
            <w:rStyle w:val="CommentReference"/>
          </w:rPr>
          <w:commentReference w:id="24"/>
        </w:r>
        <w:r w:rsidR="00DA4597">
          <w:rPr>
            <w:rFonts w:ascii="Calibri" w:eastAsia="Calibri" w:hAnsi="Calibri" w:cs="Calibri"/>
          </w:rPr>
          <w:t xml:space="preserve"> </w:t>
        </w:r>
      </w:ins>
      <w:r w:rsidR="00C24E69">
        <w:rPr>
          <w:rFonts w:ascii="Calibri" w:eastAsia="Calibri" w:hAnsi="Calibri" w:cs="Calibri"/>
        </w:rPr>
        <w:t xml:space="preserve">. </w:t>
      </w:r>
      <w:r w:rsidR="00465857">
        <w:rPr>
          <w:rFonts w:ascii="Calibri" w:eastAsia="Calibri" w:hAnsi="Calibri" w:cs="Calibri"/>
        </w:rPr>
        <w:t xml:space="preserve">Case studies are prominent in these assessments: </w:t>
      </w:r>
      <w:r w:rsidR="00134659">
        <w:rPr>
          <w:rFonts w:ascii="Calibri" w:eastAsia="Calibri" w:hAnsi="Calibri" w:cs="Calibri"/>
        </w:rPr>
        <w:t xml:space="preserve">often they are presented </w:t>
      </w:r>
      <w:r w:rsidR="00465857">
        <w:rPr>
          <w:rFonts w:ascii="Calibri" w:eastAsia="Calibri" w:hAnsi="Calibri" w:cs="Calibri"/>
        </w:rPr>
        <w:t>in dedicated boxed sections (IPCC, ARC3.2)</w:t>
      </w:r>
      <w:r w:rsidR="00134659">
        <w:rPr>
          <w:rFonts w:ascii="Calibri" w:eastAsia="Calibri" w:hAnsi="Calibri" w:cs="Calibri"/>
        </w:rPr>
        <w:t xml:space="preserve">, are </w:t>
      </w:r>
      <w:r w:rsidR="00465857">
        <w:rPr>
          <w:rFonts w:ascii="Calibri" w:eastAsia="Calibri" w:hAnsi="Calibri" w:cs="Calibri"/>
        </w:rPr>
        <w:t>curated in libraries of urban initiatives (ICLEI)</w:t>
      </w:r>
      <w:r w:rsidR="00134659">
        <w:rPr>
          <w:rFonts w:ascii="Calibri" w:eastAsia="Calibri" w:hAnsi="Calibri" w:cs="Calibri"/>
        </w:rPr>
        <w:t>, or are simply placed in the text as examples of policies and actions. But despite their importance to narrative flow and showcasing feasible actions, individual cases can have an ambiguous scientific role –</w:t>
      </w:r>
      <w:r w:rsidR="008700D5">
        <w:rPr>
          <w:rFonts w:ascii="Calibri" w:eastAsia="Calibri" w:hAnsi="Calibri" w:cs="Calibri"/>
        </w:rPr>
        <w:t xml:space="preserve"> often they </w:t>
      </w:r>
      <w:r w:rsidR="00134659">
        <w:rPr>
          <w:rFonts w:ascii="Calibri" w:eastAsia="Calibri" w:hAnsi="Calibri" w:cs="Calibri"/>
        </w:rPr>
        <w:t xml:space="preserve">tend towards </w:t>
      </w:r>
      <w:r w:rsidR="0030420A">
        <w:t>‘success stories’ rather than failures</w:t>
      </w:r>
      <w:r w:rsidR="00FD6868">
        <w:t>,</w:t>
      </w:r>
      <w:r w:rsidR="00134659">
        <w:t xml:space="preserve"> </w:t>
      </w:r>
      <w:r w:rsidR="00E86E0E">
        <w:t xml:space="preserve">favour </w:t>
      </w:r>
      <w:r w:rsidR="00134659">
        <w:t>description over analysis, and</w:t>
      </w:r>
      <w:r w:rsidR="00E86E0E">
        <w:t xml:space="preserve"> lack</w:t>
      </w:r>
      <w:r w:rsidR="00134659">
        <w:t xml:space="preserve"> claims of generalisability.</w:t>
      </w:r>
      <w:r w:rsidR="00A62A32">
        <w:t xml:space="preserve"> There is little evidence that we are learning from these studies and applying their lessons to other contexts.</w:t>
      </w:r>
    </w:p>
    <w:p w14:paraId="6FD78C9D" w14:textId="239C5B4F" w:rsidR="004F321C" w:rsidRDefault="00AB319C">
      <w:pPr>
        <w:rPr>
          <w:rFonts w:ascii="Calibri" w:eastAsia="Calibri" w:hAnsi="Calibri" w:cs="Calibri"/>
        </w:rPr>
      </w:pPr>
      <w:r>
        <w:t xml:space="preserve">Multiple issues </w:t>
      </w:r>
      <w:r w:rsidR="002C231D">
        <w:t xml:space="preserve">in the underlying literature </w:t>
      </w:r>
      <w:r>
        <w:t xml:space="preserve">confound learning about urban mitigation solutions. </w:t>
      </w:r>
      <w:r w:rsidR="002C231D">
        <w:t xml:space="preserve">First, cities are known for their conceptual challenges, including how to systematise </w:t>
      </w:r>
      <w:r>
        <w:rPr>
          <w:rFonts w:ascii="Calibri" w:eastAsia="Calibri" w:hAnsi="Calibri" w:cs="Calibri"/>
        </w:rPr>
        <w:t xml:space="preserve">urban physical boundaries for comparison </w:t>
      </w:r>
      <w:commentRangeStart w:id="27"/>
      <w:r>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"10.1162/jie.2007.1296", "ISBN" : "10881980 (ISSN)", "ISSN" : "10881980", "PMID" : "3496067", "abstract" : "Cities are open systems and depend on the outsideworld to provide raw materials and assimilate waste to sus- tain their function. The input side of metabolism analysis involves charac- terization of various mate- rial and resource demands by a city. The output side looks at the by-products of the various urban functions and processes, and green- house gas (GHG) emis- sions are a prominent ex- ample. There is yet a third aspect or dimension that is important in the metabolism of cities: the processes and mechanisms that shape, regulate, and govern the various flows.", "author" : [ { "dropping-particle" : "", "family" : "Bai", "given" : "Xuemei", "non-dropping-particle" : "", "parse-names" : false, "suffix" : "" } ], "container-title" : "Journal of Industrial Ecology", "id" : "ITEM-1", "issue" : "2", "issued" : { "date-parts" : [ [ "2007" ] ] }, "page" : "1-6", "title" : "Industrial Ecology and the Global Impacts of Cities", "type" : "article-journal", "volume" : "11" }, "uris" : [ "http://www.mendeley.com/documents/?uuid=c86f54a8-62dd-4836-9b24-20e43a48ac75" ] } ], "mendeley" : { "formattedCitation" : "&lt;sup&gt;10&lt;/sup&gt;", "plainTextFormattedCitation" : "10", "previouslyFormattedCitation" : "&lt;sup&gt;10&lt;/sup&gt;" }, "properties" : {  }, "schema" : "https://github.com/citation-style-language/schema/raw/master/csl-citation.json" }</w:instrText>
      </w:r>
      <w:r>
        <w:rPr>
          <w:rFonts w:ascii="Calibri" w:eastAsia="Calibri" w:hAnsi="Calibri" w:cs="Calibri"/>
        </w:rPr>
        <w:fldChar w:fldCharType="separate"/>
      </w:r>
      <w:r w:rsidR="00FF7F6B" w:rsidRPr="00FF7F6B">
        <w:rPr>
          <w:rFonts w:ascii="Calibri" w:eastAsia="Calibri" w:hAnsi="Calibri" w:cs="Calibri"/>
          <w:noProof/>
          <w:vertAlign w:val="superscript"/>
        </w:rPr>
        <w:t>10</w:t>
      </w:r>
      <w:r>
        <w:rPr>
          <w:rFonts w:ascii="Calibri" w:eastAsia="Calibri" w:hAnsi="Calibri" w:cs="Calibri"/>
        </w:rPr>
        <w:fldChar w:fldCharType="end"/>
      </w:r>
      <w:commentRangeEnd w:id="27"/>
      <w:r>
        <w:rPr>
          <w:rStyle w:val="CommentReference"/>
        </w:rPr>
        <w:commentReference w:id="27"/>
      </w:r>
      <w:r w:rsidR="002C231D">
        <w:rPr>
          <w:rFonts w:ascii="Calibri" w:eastAsia="Calibri" w:hAnsi="Calibri" w:cs="Calibri"/>
        </w:rPr>
        <w:t>, or select</w:t>
      </w:r>
      <w:r>
        <w:rPr>
          <w:rFonts w:ascii="Calibri" w:eastAsia="Calibri" w:hAnsi="Calibri" w:cs="Calibri"/>
        </w:rPr>
        <w:t xml:space="preserve"> topics that are ‘urban’ and not simply general social or global processes </w:t>
      </w:r>
      <w:r>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Pr>
          <w:rFonts w:ascii="Calibri" w:eastAsia="Calibri" w:hAnsi="Calibri" w:cs="Calibri"/>
        </w:rPr>
        <w:fldChar w:fldCharType="separate"/>
      </w:r>
      <w:r w:rsidRPr="00862622">
        <w:rPr>
          <w:rFonts w:ascii="Calibri" w:eastAsia="Calibri" w:hAnsi="Calibri" w:cs="Calibri"/>
          <w:noProof/>
          <w:vertAlign w:val="superscript"/>
        </w:rPr>
        <w:t>2</w:t>
      </w:r>
      <w:r>
        <w:rPr>
          <w:rFonts w:ascii="Calibri" w:eastAsia="Calibri" w:hAnsi="Calibri" w:cs="Calibri"/>
        </w:rPr>
        <w:fldChar w:fldCharType="end"/>
      </w:r>
      <w:r>
        <w:rPr>
          <w:rFonts w:ascii="Calibri" w:eastAsia="Calibri" w:hAnsi="Calibri" w:cs="Calibri"/>
        </w:rPr>
        <w:t xml:space="preserve">. </w:t>
      </w:r>
      <w:r w:rsidR="002C231D">
        <w:rPr>
          <w:rFonts w:ascii="Calibri" w:eastAsia="Calibri" w:hAnsi="Calibri" w:cs="Calibri"/>
        </w:rPr>
        <w:t xml:space="preserve">Second, there is an acknowledged bias towards conducting cases in the global North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2C231D">
        <w:rPr>
          <w:rFonts w:ascii="Calibri" w:eastAsia="Calibri" w:hAnsi="Calibri" w:cs="Calibri"/>
        </w:rPr>
        <w:fldChar w:fldCharType="separate"/>
      </w:r>
      <w:r w:rsidR="002C231D" w:rsidRPr="002C231D">
        <w:rPr>
          <w:rFonts w:ascii="Calibri" w:eastAsia="Calibri" w:hAnsi="Calibri" w:cs="Calibri"/>
          <w:noProof/>
          <w:vertAlign w:val="superscript"/>
        </w:rPr>
        <w:t>2</w:t>
      </w:r>
      <w:r w:rsidR="002C231D">
        <w:rPr>
          <w:rFonts w:ascii="Calibri" w:eastAsia="Calibri" w:hAnsi="Calibri" w:cs="Calibri"/>
        </w:rPr>
        <w:fldChar w:fldCharType="end"/>
      </w:r>
      <w:r w:rsidR="002C231D">
        <w:rPr>
          <w:rFonts w:ascii="Calibri" w:eastAsia="Calibri" w:hAnsi="Calibri" w:cs="Calibri"/>
        </w:rPr>
        <w:t xml:space="preserve">. Third, </w:t>
      </w:r>
      <w:r w:rsidR="002C231D">
        <w:t>the published literature</w:t>
      </w:r>
      <w:r w:rsidR="002C231D">
        <w:rPr>
          <w:rFonts w:ascii="Calibri" w:eastAsia="Calibri" w:hAnsi="Calibri" w:cs="Calibri"/>
        </w:rPr>
        <w:t xml:space="preserve"> on climate change is following an exponential growth trend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"&lt;sup&gt;8&lt;/sup&gt;", "plainTextFormattedCitation" : "8", "previouslyFormattedCitation" : "&lt;sup&gt;8&lt;/sup&gt;" }, "properties" : {  }, "schema" : "https://github.com/citation-style-language/schema/raw/master/csl-citation.json" }</w:instrText>
      </w:r>
      <w:r w:rsidR="002C231D">
        <w:rPr>
          <w:rFonts w:ascii="Calibri" w:eastAsia="Calibri" w:hAnsi="Calibri" w:cs="Calibri"/>
        </w:rPr>
        <w:fldChar w:fldCharType="separate"/>
      </w:r>
      <w:r w:rsidR="002C231D" w:rsidRPr="008F622A">
        <w:rPr>
          <w:rFonts w:ascii="Calibri" w:eastAsia="Calibri" w:hAnsi="Calibri" w:cs="Calibri"/>
          <w:noProof/>
          <w:vertAlign w:val="superscript"/>
        </w:rPr>
        <w:t>8</w:t>
      </w:r>
      <w:r w:rsidR="002C231D">
        <w:rPr>
          <w:rFonts w:ascii="Calibri" w:eastAsia="Calibri" w:hAnsi="Calibri" w:cs="Calibri"/>
        </w:rPr>
        <w:fldChar w:fldCharType="end"/>
      </w:r>
      <w:r w:rsidR="002C231D">
        <w:rPr>
          <w:rFonts w:ascii="Calibri" w:eastAsia="Calibri" w:hAnsi="Calibri" w:cs="Calibri"/>
        </w:rPr>
        <w:t xml:space="preserve"> and the urban mitigation field is no exception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2C231D">
        <w:rPr>
          <w:rFonts w:ascii="Calibri" w:eastAsia="Calibri" w:hAnsi="Calibri" w:cs="Calibri"/>
        </w:rPr>
        <w:fldChar w:fldCharType="separate"/>
      </w:r>
      <w:r w:rsidR="002C231D" w:rsidRPr="00503641">
        <w:rPr>
          <w:rFonts w:ascii="Calibri" w:eastAsia="Calibri" w:hAnsi="Calibri" w:cs="Calibri"/>
          <w:noProof/>
          <w:vertAlign w:val="superscript"/>
        </w:rPr>
        <w:t>1</w:t>
      </w:r>
      <w:r w:rsidR="002C231D">
        <w:rPr>
          <w:rFonts w:ascii="Calibri" w:eastAsia="Calibri" w:hAnsi="Calibri" w:cs="Calibri"/>
        </w:rPr>
        <w:fldChar w:fldCharType="end"/>
      </w:r>
      <w:r w:rsidR="002C231D">
        <w:rPr>
          <w:rFonts w:ascii="Calibri" w:eastAsia="Calibri" w:hAnsi="Calibri" w:cs="Calibri"/>
        </w:rPr>
        <w:t xml:space="preserve">. This raises the risk that attention will only be paid to highly visible, contentious, or successful examples of urban climate change mitigation – overlooking failures and their opportunities for learning, </w:t>
      </w:r>
      <w:r w:rsidR="008700D5">
        <w:rPr>
          <w:rFonts w:ascii="Calibri" w:eastAsia="Calibri" w:hAnsi="Calibri" w:cs="Calibri"/>
        </w:rPr>
        <w:t>or</w:t>
      </w:r>
      <w:r w:rsidR="00A62A32">
        <w:rPr>
          <w:rFonts w:ascii="Calibri" w:eastAsia="Calibri" w:hAnsi="Calibri" w:cs="Calibri"/>
        </w:rPr>
        <w:t xml:space="preserve"> studies situated in the global South. Finally, the </w:t>
      </w:r>
      <w:r w:rsidR="002C231D">
        <w:rPr>
          <w:rFonts w:ascii="Calibri" w:eastAsia="Calibri" w:hAnsi="Calibri" w:cs="Calibri"/>
        </w:rPr>
        <w:t>case study format itself</w:t>
      </w:r>
      <w:r w:rsidR="00A62A32">
        <w:rPr>
          <w:rFonts w:ascii="Calibri" w:eastAsia="Calibri" w:hAnsi="Calibri" w:cs="Calibri"/>
        </w:rPr>
        <w:t xml:space="preserve"> is</w:t>
      </w:r>
      <w:r w:rsidR="002C231D">
        <w:rPr>
          <w:rFonts w:ascii="Calibri" w:eastAsia="Calibri" w:hAnsi="Calibri" w:cs="Calibri"/>
        </w:rPr>
        <w:t xml:space="preserve"> open to questions of </w:t>
      </w:r>
      <w:r>
        <w:rPr>
          <w:rFonts w:ascii="Calibri" w:eastAsia="Calibri" w:hAnsi="Calibri" w:cs="Calibri"/>
        </w:rPr>
        <w:t xml:space="preserve">academic rigour and </w:t>
      </w:r>
      <w:r w:rsidR="004F321C">
        <w:rPr>
          <w:rFonts w:ascii="Calibri" w:eastAsia="Calibri" w:hAnsi="Calibri" w:cs="Calibri"/>
        </w:rPr>
        <w:t>a</w:t>
      </w:r>
      <w:r>
        <w:rPr>
          <w:rFonts w:ascii="Calibri" w:eastAsia="Calibri" w:hAnsi="Calibri" w:cs="Calibri"/>
        </w:rPr>
        <w:t xml:space="preserve"> perceived lack of generalisability</w:t>
      </w:r>
      <w:r w:rsidR="00A62A32">
        <w:rPr>
          <w:rFonts w:ascii="Calibri" w:eastAsia="Calibri" w:hAnsi="Calibri" w:cs="Calibri"/>
        </w:rPr>
        <w:t xml:space="preserve">, despite its potential for </w:t>
      </w:r>
      <w:r w:rsidR="008700D5">
        <w:rPr>
          <w:rFonts w:ascii="Calibri" w:eastAsia="Calibri" w:hAnsi="Calibri" w:cs="Calibri"/>
        </w:rPr>
        <w:t xml:space="preserve">explanatory power and </w:t>
      </w:r>
      <w:r w:rsidR="00A62A32">
        <w:rPr>
          <w:rFonts w:ascii="Calibri" w:eastAsia="Calibri" w:hAnsi="Calibri" w:cs="Calibri"/>
        </w:rPr>
        <w:t>empirical richness</w:t>
      </w:r>
      <w:r>
        <w:rPr>
          <w:rFonts w:ascii="Calibri" w:eastAsia="Calibri" w:hAnsi="Calibri" w:cs="Calibri"/>
        </w:rPr>
        <w:t xml:space="preserve"> </w:t>
      </w:r>
      <w:r>
        <w:fldChar w:fldCharType="begin" w:fldLock="1"/>
      </w:r>
      <w:r w:rsidR="002C231D">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"&lt;sup&gt;11&lt;/sup&gt;", "plainTextFormattedCitation" : "11", "previouslyFormattedCitation" : "&lt;sup&gt;11&lt;/sup&gt;" }, "properties" : {  }, "schema" : "https://github.com/citation-style-language/schema/raw/master/csl-citation.json" }</w:instrText>
      </w:r>
      <w:r>
        <w:fldChar w:fldCharType="separate"/>
      </w:r>
      <w:r w:rsidR="00FF7F6B" w:rsidRPr="00FF7F6B">
        <w:rPr>
          <w:noProof/>
          <w:vertAlign w:val="superscript"/>
        </w:rPr>
        <w:t>11</w:t>
      </w:r>
      <w:r>
        <w:fldChar w:fldCharType="end"/>
      </w:r>
      <w:r>
        <w:t>.</w:t>
      </w:r>
    </w:p>
    <w:p w14:paraId="155C8A46" w14:textId="4D103F8D" w:rsidR="00A165EB" w:rsidRDefault="00BE27EB" w:rsidP="002620FF">
      <w:del w:id="28" w:author="Felix Creutzig" w:date="2018-03-28T13:40:00Z">
        <w:r w:rsidDel="006901AC">
          <w:rPr>
            <w:rFonts w:ascii="Calibri" w:eastAsia="Calibri" w:hAnsi="Calibri" w:cs="Calibri"/>
          </w:rPr>
          <w:lastRenderedPageBreak/>
          <w:delText>In this paper</w:delText>
        </w:r>
      </w:del>
      <w:ins w:id="29" w:author="Felix Creutzig" w:date="2018-03-28T13:40:00Z">
        <w:r w:rsidR="006901AC">
          <w:rPr>
            <w:rFonts w:ascii="Calibri" w:eastAsia="Calibri" w:hAnsi="Calibri" w:cs="Calibri"/>
          </w:rPr>
          <w:t>Here</w:t>
        </w:r>
      </w:ins>
      <w:r>
        <w:rPr>
          <w:rFonts w:ascii="Calibri" w:eastAsia="Calibri" w:hAnsi="Calibri" w:cs="Calibri"/>
        </w:rPr>
        <w:t xml:space="preserve"> we </w:t>
      </w:r>
      <w:r w:rsidR="002620FF">
        <w:rPr>
          <w:rFonts w:ascii="Calibri" w:eastAsia="Calibri" w:hAnsi="Calibri" w:cs="Calibri"/>
        </w:rPr>
        <w:t xml:space="preserve">take stock of </w:t>
      </w:r>
      <w:r w:rsidR="00E0041F">
        <w:rPr>
          <w:rFonts w:ascii="Calibri" w:eastAsia="Calibri" w:hAnsi="Calibri" w:cs="Calibri"/>
        </w:rPr>
        <w:t xml:space="preserve">the </w:t>
      </w:r>
      <w:r w:rsidR="00873096">
        <w:rPr>
          <w:rFonts w:ascii="Calibri" w:eastAsia="Calibri" w:hAnsi="Calibri" w:cs="Calibri"/>
        </w:rPr>
        <w:t xml:space="preserve">case study </w:t>
      </w:r>
      <w:r>
        <w:rPr>
          <w:rFonts w:ascii="Calibri" w:eastAsia="Calibri" w:hAnsi="Calibri" w:cs="Calibri"/>
        </w:rPr>
        <w:t>research</w:t>
      </w:r>
      <w:r w:rsidR="00E0041F">
        <w:rPr>
          <w:rFonts w:ascii="Calibri" w:eastAsia="Calibri" w:hAnsi="Calibri" w:cs="Calibri"/>
        </w:rPr>
        <w:t xml:space="preserve"> </w:t>
      </w:r>
      <w:r w:rsidR="00873096">
        <w:rPr>
          <w:rFonts w:ascii="Calibri" w:eastAsia="Calibri" w:hAnsi="Calibri" w:cs="Calibri"/>
        </w:rPr>
        <w:t xml:space="preserve">on urban mitigation </w:t>
      </w:r>
      <w:r w:rsidR="00E0041F">
        <w:rPr>
          <w:rFonts w:ascii="Calibri" w:eastAsia="Calibri" w:hAnsi="Calibri" w:cs="Calibri"/>
        </w:rPr>
        <w:t>so far</w:t>
      </w:r>
      <w:r>
        <w:rPr>
          <w:rFonts w:ascii="Calibri" w:eastAsia="Calibri" w:hAnsi="Calibri" w:cs="Calibri"/>
        </w:rPr>
        <w:t xml:space="preserve">, </w:t>
      </w:r>
      <w:r w:rsidR="002620FF">
        <w:rPr>
          <w:rFonts w:ascii="Calibri" w:eastAsia="Calibri" w:hAnsi="Calibri" w:cs="Calibri"/>
        </w:rPr>
        <w:t>assess</w:t>
      </w:r>
      <w:r w:rsidR="00E0041F">
        <w:rPr>
          <w:rFonts w:ascii="Calibri" w:eastAsia="Calibri" w:hAnsi="Calibri" w:cs="Calibri"/>
        </w:rPr>
        <w:t>ing</w:t>
      </w:r>
      <w:r w:rsidR="002620FF">
        <w:rPr>
          <w:rFonts w:ascii="Calibri" w:eastAsia="Calibri" w:hAnsi="Calibri" w:cs="Calibri"/>
        </w:rPr>
        <w:t xml:space="preserve"> the extent to which these issues remain</w:t>
      </w:r>
      <w:r w:rsidR="00B70761">
        <w:rPr>
          <w:rFonts w:ascii="Calibri" w:eastAsia="Calibri" w:hAnsi="Calibri" w:cs="Calibri"/>
        </w:rPr>
        <w:t xml:space="preserve"> unresolved</w:t>
      </w:r>
      <w:r>
        <w:rPr>
          <w:rFonts w:ascii="Calibri" w:eastAsia="Calibri" w:hAnsi="Calibri" w:cs="Calibri"/>
        </w:rPr>
        <w:t xml:space="preserve"> and suggest ways forward</w:t>
      </w:r>
      <w:r w:rsidR="002620FF">
        <w:rPr>
          <w:rFonts w:ascii="Calibri" w:eastAsia="Calibri" w:hAnsi="Calibri" w:cs="Calibri"/>
        </w:rPr>
        <w:t xml:space="preserve">. </w:t>
      </w:r>
      <w:r w:rsidR="00A62A32">
        <w:rPr>
          <w:rFonts w:ascii="Calibri" w:eastAsia="Calibri" w:hAnsi="Calibri" w:cs="Calibri"/>
        </w:rPr>
        <w:t xml:space="preserve">Our analysis focuses on three questions: (1) which types of cities do we know about, in terms of population size and global region? (2) What mitigation topics do we know about, for which cities? </w:t>
      </w:r>
      <w:ins w:id="30" w:author="Felix Creutzig" w:date="2018-03-28T13:40:00Z">
        <w:r w:rsidR="006901AC">
          <w:rPr>
            <w:rFonts w:ascii="Calibri" w:eastAsia="Calibri" w:hAnsi="Calibri" w:cs="Calibri"/>
          </w:rPr>
          <w:t xml:space="preserve">And </w:t>
        </w:r>
      </w:ins>
      <w:r w:rsidR="00A62A32">
        <w:rPr>
          <w:rFonts w:ascii="Calibri" w:eastAsia="Calibri" w:hAnsi="Calibri" w:cs="Calibri"/>
        </w:rPr>
        <w:t xml:space="preserve">(3) </w:t>
      </w:r>
      <w:r w:rsidR="00A165EB">
        <w:t>What secondary analysis is there of the urban case study research?</w:t>
      </w:r>
      <w:r w:rsidR="00E379BB">
        <w:t xml:space="preserve"> We identify a rich and varied literature of urban case studies, </w:t>
      </w:r>
      <w:r w:rsidR="008700D5">
        <w:t>albeit one with regional and topic biases, and highlight the lack of secondary analysis and learning on these studies.</w:t>
      </w:r>
    </w:p>
    <w:p w14:paraId="471092A0" w14:textId="049A8D8B" w:rsidR="00873096" w:rsidRDefault="00DE7CAD" w:rsidP="002620FF">
      <w:pPr>
        <w:rPr>
          <w:rFonts w:ascii="Calibri" w:eastAsia="Calibri" w:hAnsi="Calibri" w:cs="Calibri"/>
        </w:rPr>
      </w:pPr>
      <w:r>
        <w:rPr>
          <w:rFonts w:ascii="Calibri" w:eastAsia="Calibri" w:hAnsi="Calibri" w:cs="Calibri"/>
        </w:rPr>
        <w:t>W</w:t>
      </w:r>
      <w:r w:rsidR="002620FF">
        <w:rPr>
          <w:rFonts w:ascii="Calibri" w:eastAsia="Calibri" w:hAnsi="Calibri" w:cs="Calibri"/>
        </w:rPr>
        <w:t>e obtain a sample of</w:t>
      </w:r>
      <w:r>
        <w:rPr>
          <w:rFonts w:ascii="Calibri" w:eastAsia="Calibri" w:hAnsi="Calibri" w:cs="Calibri"/>
        </w:rPr>
        <w:t xml:space="preserve"> urban mitigation</w:t>
      </w:r>
      <w:r w:rsidR="002620FF">
        <w:rPr>
          <w:rFonts w:ascii="Calibri" w:eastAsia="Calibri" w:hAnsi="Calibri" w:cs="Calibri"/>
        </w:rPr>
        <w:t xml:space="preserve"> </w:t>
      </w:r>
      <w:r w:rsidR="00BE27EB">
        <w:rPr>
          <w:rFonts w:ascii="Calibri" w:eastAsia="Calibri" w:hAnsi="Calibri" w:cs="Calibri"/>
        </w:rPr>
        <w:t xml:space="preserve">articles </w:t>
      </w:r>
      <w:r w:rsidR="00B70761">
        <w:rPr>
          <w:rFonts w:ascii="Calibri" w:eastAsia="Calibri" w:hAnsi="Calibri" w:cs="Calibri"/>
        </w:rPr>
        <w:t>using a</w:t>
      </w:r>
      <w:r w:rsidR="002620FF">
        <w:rPr>
          <w:rFonts w:ascii="Calibri" w:eastAsia="Calibri" w:hAnsi="Calibri" w:cs="Calibri"/>
        </w:rPr>
        <w:t xml:space="preserve"> search query</w:t>
      </w:r>
      <w:r w:rsidR="00B70761">
        <w:rPr>
          <w:rFonts w:ascii="Calibri" w:eastAsia="Calibri" w:hAnsi="Calibri" w:cs="Calibri"/>
        </w:rPr>
        <w:t xml:space="preserve"> that combines synonyms for “</w:t>
      </w:r>
      <w:r w:rsidR="00873096">
        <w:rPr>
          <w:rFonts w:ascii="Calibri" w:eastAsia="Calibri" w:hAnsi="Calibri" w:cs="Calibri"/>
        </w:rPr>
        <w:t>urban</w:t>
      </w:r>
      <w:r w:rsidR="00B70761">
        <w:rPr>
          <w:rFonts w:ascii="Calibri" w:eastAsia="Calibri" w:hAnsi="Calibri" w:cs="Calibri"/>
        </w:rPr>
        <w:t>” and “mitigation”</w:t>
      </w:r>
      <w:r w:rsidR="002620FF">
        <w:rPr>
          <w:rFonts w:ascii="Calibri" w:eastAsia="Calibri" w:hAnsi="Calibri" w:cs="Calibri"/>
        </w:rPr>
        <w:t xml:space="preserve"> </w:t>
      </w:r>
      <w:r w:rsidR="00BD64AB">
        <w:rPr>
          <w:rFonts w:ascii="Calibri" w:eastAsia="Calibri" w:hAnsi="Calibri" w:cs="Calibri"/>
        </w:rPr>
        <w:t>in</w:t>
      </w:r>
      <w:r w:rsidR="00B70761">
        <w:rPr>
          <w:rFonts w:ascii="Calibri" w:eastAsia="Calibri" w:hAnsi="Calibri" w:cs="Calibri"/>
        </w:rPr>
        <w:t xml:space="preserve"> </w:t>
      </w:r>
      <w:r w:rsidR="002620FF">
        <w:rPr>
          <w:rFonts w:ascii="Calibri" w:eastAsia="Calibri" w:hAnsi="Calibri" w:cs="Calibri"/>
        </w:rPr>
        <w:t>the Web of Science</w:t>
      </w:r>
      <w:r w:rsidR="00A165EB">
        <w:rPr>
          <w:rFonts w:ascii="Calibri" w:eastAsia="Calibri" w:hAnsi="Calibri" w:cs="Calibri"/>
        </w:rPr>
        <w:t xml:space="preserve"> and Scopus</w:t>
      </w:r>
      <w:r w:rsidR="002620FF">
        <w:rPr>
          <w:rFonts w:ascii="Calibri" w:eastAsia="Calibri" w:hAnsi="Calibri" w:cs="Calibri"/>
        </w:rPr>
        <w:t xml:space="preserve"> </w:t>
      </w:r>
      <w:r w:rsidR="00B70761">
        <w:rPr>
          <w:rFonts w:ascii="Calibri" w:eastAsia="Calibri" w:hAnsi="Calibri" w:cs="Calibri"/>
        </w:rPr>
        <w:t>literature database</w:t>
      </w:r>
      <w:r w:rsidR="00A165EB">
        <w:rPr>
          <w:rFonts w:ascii="Calibri" w:eastAsia="Calibri" w:hAnsi="Calibri" w:cs="Calibri"/>
        </w:rPr>
        <w:t>s</w:t>
      </w:r>
      <w:r w:rsidR="00B70761">
        <w:rPr>
          <w:rFonts w:ascii="Calibri" w:eastAsia="Calibri" w:hAnsi="Calibri" w:cs="Calibri"/>
        </w:rPr>
        <w:t xml:space="preserve"> (Table 1). </w:t>
      </w:r>
      <w:r w:rsidR="00873096">
        <w:rPr>
          <w:rFonts w:ascii="Calibri" w:eastAsia="Calibri" w:hAnsi="Calibri" w:cs="Calibri"/>
        </w:rPr>
        <w:t xml:space="preserve">Our interpretation of case study research is </w:t>
      </w:r>
      <w:commentRangeStart w:id="31"/>
      <w:r w:rsidR="00873096">
        <w:rPr>
          <w:rFonts w:ascii="Calibri" w:eastAsia="Calibri" w:hAnsi="Calibri" w:cs="Calibri"/>
        </w:rPr>
        <w:t>straightforward</w:t>
      </w:r>
      <w:commentRangeEnd w:id="31"/>
      <w:r w:rsidR="000A1837">
        <w:rPr>
          <w:rStyle w:val="CommentReference"/>
        </w:rPr>
        <w:commentReference w:id="31"/>
      </w:r>
      <w:r w:rsidR="00873096">
        <w:rPr>
          <w:rFonts w:ascii="Calibri" w:eastAsia="Calibri" w:hAnsi="Calibri" w:cs="Calibri"/>
        </w:rPr>
        <w:t xml:space="preserve">: if an article mentions a city name in the abstract or title, we assume it is a case study </w:t>
      </w:r>
      <w:r w:rsidR="00F74677">
        <w:rPr>
          <w:rFonts w:ascii="Calibri" w:eastAsia="Calibri" w:hAnsi="Calibri" w:cs="Calibri"/>
        </w:rPr>
        <w:t>located in</w:t>
      </w:r>
      <w:r w:rsidR="00873096">
        <w:rPr>
          <w:rFonts w:ascii="Calibri" w:eastAsia="Calibri" w:hAnsi="Calibri" w:cs="Calibri"/>
        </w:rPr>
        <w:t xml:space="preserve"> the city (or cities) mentioned.</w:t>
      </w:r>
      <w:r w:rsidR="00BB3B03">
        <w:rPr>
          <w:rFonts w:ascii="Calibri" w:eastAsia="Calibri" w:hAnsi="Calibri" w:cs="Calibri"/>
        </w:rPr>
        <w:t xml:space="preserve"> We use the Geonames database of </w:t>
      </w:r>
      <w:r w:rsidR="00F74677">
        <w:rPr>
          <w:rFonts w:ascii="Calibri" w:eastAsia="Calibri" w:hAnsi="Calibri" w:cs="Calibri"/>
        </w:rPr>
        <w:t>geographic</w:t>
      </w:r>
      <w:r w:rsidR="00BB3B03">
        <w:rPr>
          <w:rFonts w:ascii="Calibri" w:eastAsia="Calibri" w:hAnsi="Calibri" w:cs="Calibri"/>
        </w:rPr>
        <w:t xml:space="preserve"> locations to identify </w:t>
      </w:r>
      <w:r w:rsidR="00F74677">
        <w:rPr>
          <w:rFonts w:ascii="Calibri" w:eastAsia="Calibri" w:hAnsi="Calibri" w:cs="Calibri"/>
        </w:rPr>
        <w:t>city</w:t>
      </w:r>
      <w:r w:rsidR="00BB3B03">
        <w:rPr>
          <w:rFonts w:ascii="Calibri" w:eastAsia="Calibri" w:hAnsi="Calibri" w:cs="Calibri"/>
        </w:rPr>
        <w:t xml:space="preserve"> names.</w:t>
      </w:r>
      <w:r w:rsidR="00873096">
        <w:rPr>
          <w:rFonts w:ascii="Calibri" w:eastAsia="Calibri" w:hAnsi="Calibri" w:cs="Calibri"/>
        </w:rPr>
        <w:t xml:space="preserve"> </w:t>
      </w:r>
      <w:r w:rsidR="003E0E0E">
        <w:rPr>
          <w:rFonts w:ascii="Calibri" w:eastAsia="Calibri" w:hAnsi="Calibri" w:cs="Calibri"/>
        </w:rPr>
        <w:t xml:space="preserve">Of the approximately </w:t>
      </w:r>
      <w:r>
        <w:rPr>
          <w:rFonts w:ascii="Calibri" w:eastAsia="Calibri" w:hAnsi="Calibri" w:cs="Calibri"/>
        </w:rPr>
        <w:t>12,918</w:t>
      </w:r>
      <w:r w:rsidR="003E0E0E">
        <w:rPr>
          <w:rFonts w:ascii="Calibri" w:eastAsia="Calibri" w:hAnsi="Calibri" w:cs="Calibri"/>
        </w:rPr>
        <w:t xml:space="preserve"> articles identified in WOS </w:t>
      </w:r>
      <w:r>
        <w:rPr>
          <w:rFonts w:ascii="Calibri" w:eastAsia="Calibri" w:hAnsi="Calibri" w:cs="Calibri"/>
        </w:rPr>
        <w:t xml:space="preserve">and Scopus </w:t>
      </w:r>
      <w:r w:rsidR="003E0E0E">
        <w:rPr>
          <w:rFonts w:ascii="Calibri" w:eastAsia="Calibri" w:hAnsi="Calibri" w:cs="Calibri"/>
        </w:rPr>
        <w:t xml:space="preserve">using our query, </w:t>
      </w:r>
      <w:r>
        <w:rPr>
          <w:rFonts w:ascii="Calibri" w:eastAsia="Calibri" w:hAnsi="Calibri" w:cs="Calibri"/>
        </w:rPr>
        <w:t>3,4</w:t>
      </w:r>
      <w:r w:rsidR="002732EE">
        <w:rPr>
          <w:rFonts w:ascii="Calibri" w:eastAsia="Calibri" w:hAnsi="Calibri" w:cs="Calibri"/>
        </w:rPr>
        <w:t>40</w:t>
      </w:r>
      <w:r w:rsidR="003E0E0E">
        <w:rPr>
          <w:rFonts w:ascii="Calibri" w:eastAsia="Calibri" w:hAnsi="Calibri" w:cs="Calibri"/>
        </w:rPr>
        <w:t xml:space="preserve"> directly refer to a </w:t>
      </w:r>
      <w:r w:rsidR="00F74677">
        <w:rPr>
          <w:rFonts w:ascii="Calibri" w:eastAsia="Calibri" w:hAnsi="Calibri" w:cs="Calibri"/>
        </w:rPr>
        <w:t>city</w:t>
      </w:r>
      <w:r w:rsidR="003E0E0E">
        <w:rPr>
          <w:rFonts w:ascii="Calibri" w:eastAsia="Calibri" w:hAnsi="Calibri" w:cs="Calibri"/>
        </w:rPr>
        <w:t xml:space="preserve"> in the abstract or title. Double counting where an article mentions multiple cities, we obtain </w:t>
      </w:r>
      <w:r>
        <w:rPr>
          <w:rFonts w:ascii="Calibri" w:eastAsia="Calibri" w:hAnsi="Calibri" w:cs="Calibri"/>
        </w:rPr>
        <w:t>4,</w:t>
      </w:r>
      <w:r w:rsidR="00927EE9">
        <w:rPr>
          <w:rFonts w:ascii="Calibri" w:eastAsia="Calibri" w:hAnsi="Calibri" w:cs="Calibri"/>
        </w:rPr>
        <w:t>730</w:t>
      </w:r>
      <w:r w:rsidR="003E0E0E">
        <w:rPr>
          <w:rFonts w:ascii="Calibri" w:eastAsia="Calibri" w:hAnsi="Calibri" w:cs="Calibri"/>
        </w:rPr>
        <w:t xml:space="preserve"> case studies.</w:t>
      </w:r>
      <w:r w:rsidR="00F74677">
        <w:rPr>
          <w:rFonts w:ascii="Calibri" w:eastAsia="Calibri" w:hAnsi="Calibri" w:cs="Calibri"/>
        </w:rPr>
        <w:t xml:space="preserve"> </w:t>
      </w:r>
      <w:r w:rsidR="00B12376">
        <w:rPr>
          <w:rFonts w:ascii="Calibri" w:eastAsia="Calibri" w:hAnsi="Calibri" w:cs="Calibri"/>
        </w:rPr>
        <w:t>We extract citation information from these databases, in order to observe which types of cities are well referenced in the literature. We divide citations equally among cities in double-counted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DE7CAD" w14:paraId="418A0A30" w14:textId="77777777" w:rsidTr="00DE7CAD">
        <w:tc>
          <w:tcPr>
            <w:tcW w:w="2972" w:type="dxa"/>
            <w:tcBorders>
              <w:top w:val="single" w:sz="4" w:space="0" w:color="auto"/>
              <w:bottom w:val="single" w:sz="4" w:space="0" w:color="auto"/>
            </w:tcBorders>
          </w:tcPr>
          <w:p w14:paraId="40355A2B" w14:textId="502DF4B7" w:rsidR="00DE7CAD" w:rsidRDefault="00DE7CAD" w:rsidP="00DE7CAD">
            <w:r>
              <w:t>Urban synonyms</w:t>
            </w:r>
          </w:p>
        </w:tc>
        <w:tc>
          <w:tcPr>
            <w:tcW w:w="6090" w:type="dxa"/>
            <w:tcBorders>
              <w:top w:val="single" w:sz="4" w:space="0" w:color="auto"/>
              <w:bottom w:val="single" w:sz="4" w:space="0" w:color="auto"/>
            </w:tcBorders>
          </w:tcPr>
          <w:p w14:paraId="59D0FD16" w14:textId="0E11E800" w:rsidR="00DE7CAD" w:rsidRDefault="00DE7CAD" w:rsidP="00DE7CAD">
            <w:r>
              <w:t>Mitigation synonyms</w:t>
            </w:r>
          </w:p>
        </w:tc>
      </w:tr>
      <w:tr w:rsidR="00DE7CAD" w14:paraId="62898130" w14:textId="77777777" w:rsidTr="00DE7CAD">
        <w:trPr>
          <w:trHeight w:val="881"/>
        </w:trPr>
        <w:tc>
          <w:tcPr>
            <w:tcW w:w="2972" w:type="dxa"/>
            <w:tcBorders>
              <w:top w:val="single" w:sz="4" w:space="0" w:color="auto"/>
              <w:bottom w:val="single" w:sz="4" w:space="0" w:color="auto"/>
            </w:tcBorders>
          </w:tcPr>
          <w:p w14:paraId="67B59B11" w14:textId="2EEF28EB" w:rsidR="00DE7CAD" w:rsidRDefault="00DE7CAD" w:rsidP="00DE7CAD">
            <w:r w:rsidRPr="00E0041F">
              <w:rPr>
                <w:rFonts w:ascii="Calibri" w:eastAsia="Calibri" w:hAnsi="Calibri" w:cs="Calibri"/>
              </w:rPr>
              <w:t>("urban*" OR "municipal" OR "city" OR "cities" OR "metropolitan")</w:t>
            </w:r>
          </w:p>
        </w:tc>
        <w:tc>
          <w:tcPr>
            <w:tcW w:w="6090" w:type="dxa"/>
            <w:tcBorders>
              <w:top w:val="single" w:sz="4" w:space="0" w:color="auto"/>
              <w:bottom w:val="single" w:sz="4" w:space="0" w:color="auto"/>
            </w:tcBorders>
          </w:tcPr>
          <w:p w14:paraId="3D0ACDE4" w14:textId="470C4577" w:rsidR="00DE7CAD" w:rsidRDefault="00DE7CAD" w:rsidP="00DE7CAD">
            <w:r w:rsidRPr="00E0041F">
              <w:rPr>
                <w:rFonts w:ascii="Calibri" w:eastAsia="Calibri" w:hAnsi="Calibri" w:cs="Calibri"/>
              </w:rPr>
              <w:t>(“low carbon” OR "decarboni*ation" OR (“energy” OR “carbon” OR “CO2” OR “GHG” OR “greenhouse gas” OR “climat*”) NEAR/3 ("mitigation" OR "reduc*" OR "polic*" OR "governance"))</w:t>
            </w:r>
          </w:p>
        </w:tc>
      </w:tr>
    </w:tbl>
    <w:p w14:paraId="23E03E72" w14:textId="16546BEF" w:rsidR="005602DF" w:rsidRDefault="005602DF" w:rsidP="005602DF">
      <w:pPr>
        <w:pStyle w:val="Caption"/>
      </w:pPr>
      <w:r>
        <w:t xml:space="preserve">Table </w:t>
      </w:r>
      <w:r w:rsidR="00146F18">
        <w:fldChar w:fldCharType="begin"/>
      </w:r>
      <w:r w:rsidR="00146F18">
        <w:instrText xml:space="preserve"> SEQ Table \* ARABIC </w:instrText>
      </w:r>
      <w:r w:rsidR="00146F18">
        <w:fldChar w:fldCharType="separate"/>
      </w:r>
      <w:r>
        <w:rPr>
          <w:noProof/>
        </w:rPr>
        <w:t>1</w:t>
      </w:r>
      <w:r w:rsidR="00146F18">
        <w:rPr>
          <w:noProof/>
        </w:rPr>
        <w:fldChar w:fldCharType="end"/>
      </w:r>
      <w:r>
        <w:t xml:space="preserve">: Search query for urban climate mitigation literature. The two strings are combined </w:t>
      </w:r>
      <w:r w:rsidR="00DE7CAD">
        <w:t xml:space="preserve">with an ‘AND’ operator </w:t>
      </w:r>
      <w:r>
        <w:t xml:space="preserve">and entered </w:t>
      </w:r>
      <w:r w:rsidR="00DE7CAD">
        <w:t xml:space="preserve">as a topic search </w:t>
      </w:r>
      <w:r>
        <w:t xml:space="preserve">in the Web of </w:t>
      </w:r>
      <w:r w:rsidR="00DE7CAD">
        <w:t>Science, and a title-abstract-keyword search in Scopus</w:t>
      </w:r>
      <w:r>
        <w:t>.</w:t>
      </w:r>
    </w:p>
    <w:p w14:paraId="5E2A129B" w14:textId="642AA4A0" w:rsidR="00FF4827" w:rsidRPr="00FF4827" w:rsidRDefault="002B274F" w:rsidP="00FF4827">
      <w:pPr>
        <w:rPr>
          <w:b/>
        </w:rPr>
      </w:pPr>
      <w:del w:id="32" w:author="Felix Creutzig" w:date="2018-03-28T14:45:00Z">
        <w:r w:rsidDel="00AD2AF9">
          <w:rPr>
            <w:b/>
          </w:rPr>
          <w:delText>Which cities do we know about?</w:delText>
        </w:r>
      </w:del>
      <w:ins w:id="33" w:author="Felix Creutzig" w:date="2018-03-28T14:45:00Z">
        <w:r w:rsidR="00AD2AF9">
          <w:rPr>
            <w:b/>
          </w:rPr>
          <w:t>Bias in urban case study literature</w:t>
        </w:r>
      </w:ins>
    </w:p>
    <w:p w14:paraId="39A03D11" w14:textId="2C198727" w:rsidR="004C30BA" w:rsidRDefault="00F74677" w:rsidP="007B7239">
      <w:pPr>
        <w:rPr>
          <w:rFonts w:ascii="Calibri" w:eastAsia="Calibri" w:hAnsi="Calibri" w:cs="Calibri"/>
        </w:rPr>
      </w:pPr>
      <w:r>
        <w:rPr>
          <w:rFonts w:ascii="Calibri" w:eastAsia="Calibri" w:hAnsi="Calibri" w:cs="Calibri"/>
        </w:rPr>
        <w:t xml:space="preserve">Urban population size is a useful denominator of city type: it distinguishes between a small number of familiar ‘mega-cities’ (over 10m inhabitants), dozens of smaller national and regional capital cities (5-10m, 1-5m), and hundreds of yet smaller agglomerations. </w:t>
      </w:r>
      <w:r w:rsidR="003E0E0E">
        <w:rPr>
          <w:rFonts w:ascii="Calibri" w:eastAsia="Calibri" w:hAnsi="Calibri" w:cs="Calibri"/>
        </w:rPr>
        <w:t xml:space="preserve">Figure 1 shows a spread of </w:t>
      </w:r>
      <w:r w:rsidR="00BD64AB">
        <w:rPr>
          <w:rFonts w:ascii="Calibri" w:eastAsia="Calibri" w:hAnsi="Calibri" w:cs="Calibri"/>
        </w:rPr>
        <w:t xml:space="preserve">case study research across </w:t>
      </w:r>
      <w:r w:rsidR="00463046">
        <w:rPr>
          <w:rFonts w:ascii="Calibri" w:eastAsia="Calibri" w:hAnsi="Calibri" w:cs="Calibri"/>
        </w:rPr>
        <w:t xml:space="preserve">these </w:t>
      </w:r>
      <w:r w:rsidR="00BD64AB">
        <w:rPr>
          <w:rFonts w:ascii="Calibri" w:eastAsia="Calibri" w:hAnsi="Calibri" w:cs="Calibri"/>
        </w:rPr>
        <w:t>different city types</w:t>
      </w:r>
      <w:r w:rsidR="003879F2">
        <w:rPr>
          <w:rFonts w:ascii="Calibri" w:eastAsia="Calibri" w:hAnsi="Calibri" w:cs="Calibri"/>
        </w:rPr>
        <w:t>.</w:t>
      </w:r>
      <w:r w:rsidR="00463046">
        <w:rPr>
          <w:rFonts w:ascii="Calibri" w:eastAsia="Calibri" w:hAnsi="Calibri" w:cs="Calibri"/>
        </w:rPr>
        <w:t xml:space="preserve"> </w:t>
      </w:r>
      <w:r w:rsidR="009C1FDE">
        <w:rPr>
          <w:rFonts w:ascii="Calibri" w:eastAsia="Calibri" w:hAnsi="Calibri" w:cs="Calibri"/>
        </w:rPr>
        <w:t>The majority of research focuses on medium and large cities, with a small number of mega-cities receiving particular attention: Beijing (28</w:t>
      </w:r>
      <w:r w:rsidR="0072031D">
        <w:rPr>
          <w:rFonts w:ascii="Calibri" w:eastAsia="Calibri" w:hAnsi="Calibri" w:cs="Calibri"/>
        </w:rPr>
        <w:t>4</w:t>
      </w:r>
      <w:r w:rsidR="009C1FDE">
        <w:rPr>
          <w:rFonts w:ascii="Calibri" w:eastAsia="Calibri" w:hAnsi="Calibri" w:cs="Calibri"/>
        </w:rPr>
        <w:t xml:space="preserve"> articles), New York (14</w:t>
      </w:r>
      <w:r w:rsidR="0072031D">
        <w:rPr>
          <w:rFonts w:ascii="Calibri" w:eastAsia="Calibri" w:hAnsi="Calibri" w:cs="Calibri"/>
        </w:rPr>
        <w:t>6</w:t>
      </w:r>
      <w:r w:rsidR="009C1FDE">
        <w:rPr>
          <w:rFonts w:ascii="Calibri" w:eastAsia="Calibri" w:hAnsi="Calibri" w:cs="Calibri"/>
        </w:rPr>
        <w:t>), Shanghai (14</w:t>
      </w:r>
      <w:r w:rsidR="0072031D">
        <w:rPr>
          <w:rFonts w:ascii="Calibri" w:eastAsia="Calibri" w:hAnsi="Calibri" w:cs="Calibri"/>
        </w:rPr>
        <w:t>0</w:t>
      </w:r>
      <w:r w:rsidR="009C1FDE">
        <w:rPr>
          <w:rFonts w:ascii="Calibri" w:eastAsia="Calibri" w:hAnsi="Calibri" w:cs="Calibri"/>
        </w:rPr>
        <w:t>) and London (117). Other cities are mentioned in fewer than 100 articles each.</w:t>
      </w:r>
    </w:p>
    <w:p w14:paraId="3BCFFF68" w14:textId="77A57A92" w:rsidR="00BD64AB" w:rsidRDefault="009C1FDE" w:rsidP="00BD64AB">
      <w:pPr>
        <w:keepNext/>
      </w:pPr>
      <w:r>
        <w:rPr>
          <w:noProof/>
        </w:rPr>
        <w:lastRenderedPageBreak/>
        <w:drawing>
          <wp:inline distT="0" distB="0" distL="0" distR="0" wp14:anchorId="1B1275EF" wp14:editId="2E770AAD">
            <wp:extent cx="4293117" cy="31181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articles_v_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3117" cy="3118110"/>
                    </a:xfrm>
                    <a:prstGeom prst="rect">
                      <a:avLst/>
                    </a:prstGeom>
                  </pic:spPr>
                </pic:pic>
              </a:graphicData>
            </a:graphic>
          </wp:inline>
        </w:drawing>
      </w:r>
    </w:p>
    <w:p w14:paraId="0AAEC693" w14:textId="695920F5" w:rsidR="00BD64AB" w:rsidRDefault="00BD64AB" w:rsidP="00BD64AB">
      <w:pPr>
        <w:pStyle w:val="Caption"/>
        <w:rPr>
          <w:rFonts w:ascii="Calibri" w:eastAsia="Calibri" w:hAnsi="Calibri" w:cs="Calibri"/>
        </w:rPr>
      </w:pPr>
      <w:r>
        <w:t xml:space="preserve">Figure </w:t>
      </w:r>
      <w:r w:rsidR="00146F18">
        <w:fldChar w:fldCharType="begin"/>
      </w:r>
      <w:r w:rsidR="00146F18">
        <w:instrText xml:space="preserve"> SEQ Figure \* ARABIC </w:instrText>
      </w:r>
      <w:r w:rsidR="00146F18">
        <w:fldChar w:fldCharType="separate"/>
      </w:r>
      <w:r w:rsidR="008637D8">
        <w:rPr>
          <w:noProof/>
        </w:rPr>
        <w:t>1</w:t>
      </w:r>
      <w:r w:rsidR="00146F18">
        <w:rPr>
          <w:noProof/>
        </w:rPr>
        <w:fldChar w:fldCharType="end"/>
      </w:r>
      <w:r>
        <w:t xml:space="preserve">: </w:t>
      </w:r>
      <w:r w:rsidR="009C1FDE">
        <w:t xml:space="preserve">Summed urban </w:t>
      </w:r>
      <w:r>
        <w:t>climate mitigation articles,</w:t>
      </w:r>
      <w:r w:rsidR="009C1FDE">
        <w:t xml:space="preserve"> grouped according to</w:t>
      </w:r>
      <w:r w:rsidR="00BB03CD">
        <w:t xml:space="preserve"> city size. </w:t>
      </w:r>
      <w:r w:rsidR="009C1FDE">
        <w:t>Where available, urban agglomeration data is used. Cities with more than 40 articles are identified.</w:t>
      </w:r>
    </w:p>
    <w:p w14:paraId="1E8F6C3E" w14:textId="19270147" w:rsidR="00BB03CD" w:rsidRDefault="004C30BA">
      <w:pPr>
        <w:rPr>
          <w:rFonts w:ascii="Calibri" w:eastAsia="Calibri" w:hAnsi="Calibri" w:cs="Calibri"/>
        </w:rPr>
      </w:pPr>
      <w:r>
        <w:rPr>
          <w:rFonts w:ascii="Calibri" w:eastAsia="Calibri" w:hAnsi="Calibri" w:cs="Calibri"/>
        </w:rPr>
        <w:t>Considering the global population distribution across</w:t>
      </w:r>
      <w:r w:rsidR="007E7D2B">
        <w:rPr>
          <w:rFonts w:ascii="Calibri" w:eastAsia="Calibri" w:hAnsi="Calibri" w:cs="Calibri"/>
        </w:rPr>
        <w:t xml:space="preserve"> these</w:t>
      </w:r>
      <w:r>
        <w:rPr>
          <w:rFonts w:ascii="Calibri" w:eastAsia="Calibri" w:hAnsi="Calibri" w:cs="Calibri"/>
        </w:rPr>
        <w:t xml:space="preserve"> different city types, is the current focus of research justified?</w:t>
      </w:r>
      <w:r w:rsidR="007D795D">
        <w:rPr>
          <w:rFonts w:ascii="Calibri" w:eastAsia="Calibri" w:hAnsi="Calibri" w:cs="Calibri"/>
        </w:rPr>
        <w:t xml:space="preserve"> </w:t>
      </w:r>
      <w:r w:rsidR="007C1DA5">
        <w:rPr>
          <w:rFonts w:ascii="Calibri" w:eastAsia="Calibri" w:hAnsi="Calibri" w:cs="Calibri"/>
        </w:rPr>
        <w:t>Figure 2 shows, by region, the proportion of</w:t>
      </w:r>
      <w:r w:rsidR="003A07F8">
        <w:rPr>
          <w:rFonts w:ascii="Calibri" w:eastAsia="Calibri" w:hAnsi="Calibri" w:cs="Calibri"/>
        </w:rPr>
        <w:t xml:space="preserve"> articles, article </w:t>
      </w:r>
      <w:r w:rsidR="007C1DA5">
        <w:rPr>
          <w:rFonts w:ascii="Calibri" w:eastAsia="Calibri" w:hAnsi="Calibri" w:cs="Calibri"/>
        </w:rPr>
        <w:t xml:space="preserve">citations and inhabitants </w:t>
      </w:r>
      <w:r w:rsidR="00EA5F41">
        <w:rPr>
          <w:rFonts w:ascii="Calibri" w:eastAsia="Calibri" w:hAnsi="Calibri" w:cs="Calibri"/>
        </w:rPr>
        <w:t>for each</w:t>
      </w:r>
      <w:r w:rsidR="007C1DA5">
        <w:rPr>
          <w:rFonts w:ascii="Calibri" w:eastAsia="Calibri" w:hAnsi="Calibri" w:cs="Calibri"/>
        </w:rPr>
        <w:t xml:space="preserve"> size</w:t>
      </w:r>
      <w:r w:rsidR="007E7D2B">
        <w:rPr>
          <w:rFonts w:ascii="Calibri" w:eastAsia="Calibri" w:hAnsi="Calibri" w:cs="Calibri"/>
        </w:rPr>
        <w:t xml:space="preserve"> of city</w:t>
      </w:r>
      <w:r w:rsidR="007C1DA5">
        <w:rPr>
          <w:rFonts w:ascii="Calibri" w:eastAsia="Calibri" w:hAnsi="Calibri" w:cs="Calibri"/>
        </w:rPr>
        <w:t xml:space="preserve">. </w:t>
      </w:r>
      <w:r w:rsidR="003879F2">
        <w:rPr>
          <w:rFonts w:ascii="Calibri" w:eastAsia="Calibri" w:hAnsi="Calibri" w:cs="Calibri"/>
        </w:rPr>
        <w:t xml:space="preserve">Worldwide, we observe a bias towards research on larger cities over smaller cities. </w:t>
      </w:r>
      <w:r w:rsidR="007E7D2B">
        <w:rPr>
          <w:rFonts w:ascii="Calibri" w:eastAsia="Calibri" w:hAnsi="Calibri" w:cs="Calibri"/>
        </w:rPr>
        <w:t xml:space="preserve">These results are most stark in Asia, where </w:t>
      </w:r>
      <w:r w:rsidR="00B12376">
        <w:rPr>
          <w:rFonts w:ascii="Calibri" w:eastAsia="Calibri" w:hAnsi="Calibri" w:cs="Calibri"/>
        </w:rPr>
        <w:t>articles</w:t>
      </w:r>
      <w:r w:rsidR="007E7D2B">
        <w:rPr>
          <w:rFonts w:ascii="Calibri" w:eastAsia="Calibri" w:hAnsi="Calibri" w:cs="Calibri"/>
        </w:rPr>
        <w:t xml:space="preserve"> on mega-cities</w:t>
      </w:r>
      <w:r w:rsidR="00B12376">
        <w:rPr>
          <w:rFonts w:ascii="Calibri" w:eastAsia="Calibri" w:hAnsi="Calibri" w:cs="Calibri"/>
        </w:rPr>
        <w:t xml:space="preserve"> account</w:t>
      </w:r>
      <w:r w:rsidR="007E7D2B">
        <w:rPr>
          <w:rFonts w:ascii="Calibri" w:eastAsia="Calibri" w:hAnsi="Calibri" w:cs="Calibri"/>
        </w:rPr>
        <w:t xml:space="preserve"> for almost </w:t>
      </w:r>
      <w:r w:rsidR="00B12376">
        <w:rPr>
          <w:rFonts w:ascii="Calibri" w:eastAsia="Calibri" w:hAnsi="Calibri" w:cs="Calibri"/>
        </w:rPr>
        <w:t>x%</w:t>
      </w:r>
      <w:r w:rsidR="007E7D2B">
        <w:rPr>
          <w:rFonts w:ascii="Calibri" w:eastAsia="Calibri" w:hAnsi="Calibri" w:cs="Calibri"/>
        </w:rPr>
        <w:t xml:space="preserve"> of all studies</w:t>
      </w:r>
      <w:r w:rsidR="00B12376">
        <w:rPr>
          <w:rFonts w:ascii="Calibri" w:eastAsia="Calibri" w:hAnsi="Calibri" w:cs="Calibri"/>
        </w:rPr>
        <w:t xml:space="preserve"> and gather x% of citations, relative to smaller cities. </w:t>
      </w:r>
      <w:r w:rsidR="007B525F">
        <w:rPr>
          <w:rFonts w:ascii="Calibri" w:eastAsia="Calibri" w:hAnsi="Calibri" w:cs="Calibri"/>
        </w:rPr>
        <w:t>I</w:t>
      </w:r>
      <w:r w:rsidR="007C1DA5">
        <w:rPr>
          <w:rFonts w:ascii="Calibri" w:eastAsia="Calibri" w:hAnsi="Calibri" w:cs="Calibri"/>
        </w:rPr>
        <w:t>n stark contrast</w:t>
      </w:r>
      <w:r w:rsidR="00B12376">
        <w:rPr>
          <w:rFonts w:ascii="Calibri" w:eastAsia="Calibri" w:hAnsi="Calibri" w:cs="Calibri"/>
        </w:rPr>
        <w:t xml:space="preserve"> to the predominant focus of research</w:t>
      </w:r>
      <w:r w:rsidR="007B525F">
        <w:rPr>
          <w:rFonts w:ascii="Calibri" w:eastAsia="Calibri" w:hAnsi="Calibri" w:cs="Calibri"/>
        </w:rPr>
        <w:t xml:space="preserve">, Asia has a </w:t>
      </w:r>
      <w:del w:id="34" w:author="Felix Creutzig" w:date="2018-03-28T14:14:00Z">
        <w:r w:rsidR="007B525F" w:rsidDel="0062012D">
          <w:rPr>
            <w:rFonts w:ascii="Calibri" w:eastAsia="Calibri" w:hAnsi="Calibri" w:cs="Calibri"/>
          </w:rPr>
          <w:delText xml:space="preserve">very </w:delText>
        </w:r>
      </w:del>
      <w:ins w:id="35" w:author="Felix Creutzig" w:date="2018-03-28T14:14:00Z">
        <w:r w:rsidR="0062012D">
          <w:rPr>
            <w:rFonts w:ascii="Calibri" w:eastAsia="Calibri" w:hAnsi="Calibri" w:cs="Calibri"/>
          </w:rPr>
          <w:t xml:space="preserve">comparativley </w:t>
        </w:r>
      </w:ins>
      <w:r w:rsidR="007C1DA5">
        <w:rPr>
          <w:rFonts w:ascii="Calibri" w:eastAsia="Calibri" w:hAnsi="Calibri" w:cs="Calibri"/>
        </w:rPr>
        <w:t>low proportion of mega-city i</w:t>
      </w:r>
      <w:r w:rsidR="003A07F8">
        <w:rPr>
          <w:rFonts w:ascii="Calibri" w:eastAsia="Calibri" w:hAnsi="Calibri" w:cs="Calibri"/>
        </w:rPr>
        <w:t xml:space="preserve">nhabitants (10%), and </w:t>
      </w:r>
      <w:r w:rsidR="007B525F">
        <w:rPr>
          <w:rFonts w:ascii="Calibri" w:eastAsia="Calibri" w:hAnsi="Calibri" w:cs="Calibri"/>
        </w:rPr>
        <w:t xml:space="preserve">a </w:t>
      </w:r>
      <w:r w:rsidR="003A07F8">
        <w:rPr>
          <w:rFonts w:ascii="Calibri" w:eastAsia="Calibri" w:hAnsi="Calibri" w:cs="Calibri"/>
        </w:rPr>
        <w:t xml:space="preserve">high proportion of inhabitants </w:t>
      </w:r>
      <w:r w:rsidR="007B525F">
        <w:rPr>
          <w:rFonts w:ascii="Calibri" w:eastAsia="Calibri" w:hAnsi="Calibri" w:cs="Calibri"/>
        </w:rPr>
        <w:t xml:space="preserve">living in </w:t>
      </w:r>
      <w:r w:rsidR="003A07F8">
        <w:rPr>
          <w:rFonts w:ascii="Calibri" w:eastAsia="Calibri" w:hAnsi="Calibri" w:cs="Calibri"/>
        </w:rPr>
        <w:t xml:space="preserve">small </w:t>
      </w:r>
      <w:r w:rsidR="007019C9">
        <w:rPr>
          <w:rFonts w:ascii="Calibri" w:eastAsia="Calibri" w:hAnsi="Calibri" w:cs="Calibri"/>
        </w:rPr>
        <w:t>agglomerations</w:t>
      </w:r>
      <w:r w:rsidR="00EA5F41">
        <w:rPr>
          <w:rFonts w:ascii="Calibri" w:eastAsia="Calibri" w:hAnsi="Calibri" w:cs="Calibri"/>
        </w:rPr>
        <w:t xml:space="preserve"> of less than </w:t>
      </w:r>
      <w:r w:rsidR="003879F2">
        <w:rPr>
          <w:rFonts w:ascii="Calibri" w:eastAsia="Calibri" w:hAnsi="Calibri" w:cs="Calibri"/>
        </w:rPr>
        <w:t>0.3m</w:t>
      </w:r>
      <w:r w:rsidR="00EA5F41">
        <w:rPr>
          <w:rFonts w:ascii="Calibri" w:eastAsia="Calibri" w:hAnsi="Calibri" w:cs="Calibri"/>
        </w:rPr>
        <w:t xml:space="preserve"> persons</w:t>
      </w:r>
      <w:r w:rsidR="007019C9">
        <w:rPr>
          <w:rFonts w:ascii="Calibri" w:eastAsia="Calibri" w:hAnsi="Calibri" w:cs="Calibri"/>
        </w:rPr>
        <w:t xml:space="preserve"> </w:t>
      </w:r>
      <w:r w:rsidR="003A07F8">
        <w:rPr>
          <w:rFonts w:ascii="Calibri" w:eastAsia="Calibri" w:hAnsi="Calibri" w:cs="Calibri"/>
        </w:rPr>
        <w:t>(33%). Similar mismatches can be seen in Europe, Latin America</w:t>
      </w:r>
      <w:r w:rsidR="003879F2">
        <w:rPr>
          <w:rFonts w:ascii="Calibri" w:eastAsia="Calibri" w:hAnsi="Calibri" w:cs="Calibri"/>
        </w:rPr>
        <w:t xml:space="preserve">, </w:t>
      </w:r>
      <w:r w:rsidR="003A07F8">
        <w:rPr>
          <w:rFonts w:ascii="Calibri" w:eastAsia="Calibri" w:hAnsi="Calibri" w:cs="Calibri"/>
        </w:rPr>
        <w:t>North America</w:t>
      </w:r>
      <w:r w:rsidR="003879F2">
        <w:rPr>
          <w:rFonts w:ascii="Calibri" w:eastAsia="Calibri" w:hAnsi="Calibri" w:cs="Calibri"/>
        </w:rPr>
        <w:t xml:space="preserve"> and Oceania</w:t>
      </w:r>
      <w:r w:rsidR="003A07F8">
        <w:rPr>
          <w:rFonts w:ascii="Calibri" w:eastAsia="Calibri" w:hAnsi="Calibri" w:cs="Calibri"/>
        </w:rPr>
        <w:t xml:space="preserve">. </w:t>
      </w:r>
      <w:r w:rsidR="003879F2">
        <w:rPr>
          <w:rFonts w:ascii="Calibri" w:eastAsia="Calibri" w:hAnsi="Calibri" w:cs="Calibri"/>
        </w:rPr>
        <w:t>Moreover,</w:t>
      </w:r>
      <w:ins w:id="36" w:author="Max Callaghan" w:date="2018-03-29T09:55:00Z">
        <w:r w:rsidR="00AE3176">
          <w:rPr>
            <w:rFonts w:ascii="Calibri" w:eastAsia="Calibri" w:hAnsi="Calibri" w:cs="Calibri"/>
          </w:rPr>
          <w:t xml:space="preserve"> in some cases</w:t>
        </w:r>
      </w:ins>
      <w:r w:rsidR="003879F2">
        <w:rPr>
          <w:rFonts w:ascii="Calibri" w:eastAsia="Calibri" w:hAnsi="Calibri" w:cs="Calibri"/>
        </w:rPr>
        <w:t xml:space="preserve"> </w:t>
      </w:r>
      <w:r w:rsidR="003A07F8">
        <w:rPr>
          <w:rFonts w:ascii="Calibri" w:eastAsia="Calibri" w:hAnsi="Calibri" w:cs="Calibri"/>
        </w:rPr>
        <w:t xml:space="preserve">citations patterns </w:t>
      </w:r>
      <w:r w:rsidR="007019C9">
        <w:rPr>
          <w:rFonts w:ascii="Calibri" w:eastAsia="Calibri" w:hAnsi="Calibri" w:cs="Calibri"/>
        </w:rPr>
        <w:t xml:space="preserve">can </w:t>
      </w:r>
      <w:r w:rsidR="003A07F8">
        <w:rPr>
          <w:rFonts w:ascii="Calibri" w:eastAsia="Calibri" w:hAnsi="Calibri" w:cs="Calibri"/>
        </w:rPr>
        <w:t xml:space="preserve">exacerbate the literature bias – </w:t>
      </w:r>
      <w:r w:rsidR="003879F2">
        <w:rPr>
          <w:rFonts w:ascii="Calibri" w:eastAsia="Calibri" w:hAnsi="Calibri" w:cs="Calibri"/>
        </w:rPr>
        <w:t xml:space="preserve">exaggerating the influence of studies </w:t>
      </w:r>
      <w:r w:rsidR="00B12376">
        <w:rPr>
          <w:rFonts w:ascii="Calibri" w:eastAsia="Calibri" w:hAnsi="Calibri" w:cs="Calibri"/>
        </w:rPr>
        <w:t xml:space="preserve">on large cities </w:t>
      </w:r>
      <w:r w:rsidR="003879F2">
        <w:rPr>
          <w:rFonts w:ascii="Calibri" w:eastAsia="Calibri" w:hAnsi="Calibri" w:cs="Calibri"/>
        </w:rPr>
        <w:t xml:space="preserve">and </w:t>
      </w:r>
      <w:r w:rsidR="003A07F8">
        <w:rPr>
          <w:rFonts w:ascii="Calibri" w:eastAsia="Calibri" w:hAnsi="Calibri" w:cs="Calibri"/>
        </w:rPr>
        <w:t>downplaying the importance of small cities</w:t>
      </w:r>
      <w:r w:rsidR="003879F2">
        <w:rPr>
          <w:rFonts w:ascii="Calibri" w:eastAsia="Calibri" w:hAnsi="Calibri" w:cs="Calibri"/>
        </w:rPr>
        <w:t>,</w:t>
      </w:r>
      <w:r w:rsidR="003A07F8">
        <w:rPr>
          <w:rFonts w:ascii="Calibri" w:eastAsia="Calibri" w:hAnsi="Calibri" w:cs="Calibri"/>
        </w:rPr>
        <w:t xml:space="preserve"> even where the literature is </w:t>
      </w:r>
      <w:commentRangeStart w:id="37"/>
      <w:r w:rsidR="003A07F8">
        <w:rPr>
          <w:rFonts w:ascii="Calibri" w:eastAsia="Calibri" w:hAnsi="Calibri" w:cs="Calibri"/>
        </w:rPr>
        <w:t>available</w:t>
      </w:r>
      <w:r w:rsidR="003879F2">
        <w:rPr>
          <w:rFonts w:ascii="Calibri" w:eastAsia="Calibri" w:hAnsi="Calibri" w:cs="Calibri"/>
        </w:rPr>
        <w:t xml:space="preserve"> (</w:t>
      </w:r>
      <w:r w:rsidR="00B12376">
        <w:rPr>
          <w:rFonts w:ascii="Calibri" w:eastAsia="Calibri" w:hAnsi="Calibri" w:cs="Calibri"/>
        </w:rPr>
        <w:t xml:space="preserve">for instance in </w:t>
      </w:r>
      <w:r w:rsidR="003879F2">
        <w:rPr>
          <w:rFonts w:ascii="Calibri" w:eastAsia="Calibri" w:hAnsi="Calibri" w:cs="Calibri"/>
        </w:rPr>
        <w:t>Europe</w:t>
      </w:r>
      <w:r w:rsidR="00B12376">
        <w:rPr>
          <w:rFonts w:ascii="Calibri" w:eastAsia="Calibri" w:hAnsi="Calibri" w:cs="Calibri"/>
        </w:rPr>
        <w:t>, where x% of articles refer to small cities, but receive only x% of citations in the region</w:t>
      </w:r>
      <w:r w:rsidR="003879F2">
        <w:rPr>
          <w:rFonts w:ascii="Calibri" w:eastAsia="Calibri" w:hAnsi="Calibri" w:cs="Calibri"/>
        </w:rPr>
        <w:t>)</w:t>
      </w:r>
      <w:r w:rsidR="003A07F8">
        <w:rPr>
          <w:rFonts w:ascii="Calibri" w:eastAsia="Calibri" w:hAnsi="Calibri" w:cs="Calibri"/>
        </w:rPr>
        <w:t>.</w:t>
      </w:r>
      <w:commentRangeEnd w:id="37"/>
      <w:r w:rsidR="00AE3176">
        <w:rPr>
          <w:rStyle w:val="CommentReference"/>
        </w:rPr>
        <w:commentReference w:id="37"/>
      </w:r>
    </w:p>
    <w:p w14:paraId="091701B2" w14:textId="77777777" w:rsidR="00D87FCA" w:rsidRDefault="00205647" w:rsidP="00D87FCA">
      <w:pPr>
        <w:keepNext/>
      </w:pPr>
      <w:commentRangeStart w:id="38"/>
      <w:r>
        <w:rPr>
          <w:rFonts w:ascii="Calibri" w:eastAsia="Calibri" w:hAnsi="Calibri" w:cs="Calibri"/>
          <w:noProof/>
        </w:rPr>
        <w:drawing>
          <wp:inline distT="0" distB="0" distL="0" distR="0" wp14:anchorId="1C03F6D1" wp14:editId="5F0B7696">
            <wp:extent cx="5760720" cy="250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_fractions_city_s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09520"/>
                    </a:xfrm>
                    <a:prstGeom prst="rect">
                      <a:avLst/>
                    </a:prstGeom>
                  </pic:spPr>
                </pic:pic>
              </a:graphicData>
            </a:graphic>
          </wp:inline>
        </w:drawing>
      </w:r>
      <w:commentRangeEnd w:id="38"/>
      <w:r w:rsidR="00E35BBD">
        <w:rPr>
          <w:rStyle w:val="CommentReference"/>
        </w:rPr>
        <w:commentReference w:id="38"/>
      </w:r>
    </w:p>
    <w:p w14:paraId="13C0F40F" w14:textId="40423D7B" w:rsidR="00205647" w:rsidRDefault="00D87FCA" w:rsidP="00D87FCA">
      <w:pPr>
        <w:pStyle w:val="Caption"/>
        <w:rPr>
          <w:rFonts w:ascii="Calibri" w:eastAsia="Calibri" w:hAnsi="Calibri" w:cs="Calibri"/>
        </w:rPr>
      </w:pPr>
      <w:r>
        <w:t xml:space="preserve">Figure </w:t>
      </w:r>
      <w:r w:rsidR="00146F18">
        <w:fldChar w:fldCharType="begin"/>
      </w:r>
      <w:r w:rsidR="00146F18">
        <w:instrText xml:space="preserve"> SEQ Figure \* ARABIC </w:instrText>
      </w:r>
      <w:r w:rsidR="00146F18">
        <w:fldChar w:fldCharType="separate"/>
      </w:r>
      <w:r w:rsidR="008637D8">
        <w:rPr>
          <w:noProof/>
        </w:rPr>
        <w:t>2</w:t>
      </w:r>
      <w:r w:rsidR="00146F18">
        <w:rPr>
          <w:noProof/>
        </w:rPr>
        <w:fldChar w:fldCharType="end"/>
      </w:r>
      <w:r>
        <w:t xml:space="preserve">: Regional size </w:t>
      </w:r>
      <w:r w:rsidR="00B12376">
        <w:t xml:space="preserve">and citation </w:t>
      </w:r>
      <w:r>
        <w:t xml:space="preserve">biases in urban mitigation </w:t>
      </w:r>
      <w:r w:rsidR="00B12376">
        <w:t xml:space="preserve">case study </w:t>
      </w:r>
      <w:r>
        <w:t>research</w:t>
      </w:r>
    </w:p>
    <w:p w14:paraId="2000F6B7" w14:textId="1EDAF072" w:rsidR="008637D8" w:rsidRDefault="003879F2">
      <w:pPr>
        <w:rPr>
          <w:rFonts w:ascii="Calibri" w:eastAsia="Calibri" w:hAnsi="Calibri" w:cs="Calibri"/>
        </w:rPr>
      </w:pPr>
      <w:r>
        <w:rPr>
          <w:rFonts w:ascii="Calibri" w:eastAsia="Calibri" w:hAnsi="Calibri" w:cs="Calibri"/>
        </w:rPr>
        <w:lastRenderedPageBreak/>
        <w:t>Regionally, t</w:t>
      </w:r>
      <w:r w:rsidR="008637D8">
        <w:rPr>
          <w:rFonts w:ascii="Calibri" w:eastAsia="Calibri" w:hAnsi="Calibri" w:cs="Calibri"/>
        </w:rPr>
        <w:t xml:space="preserve">here is a clear bias towards </w:t>
      </w:r>
      <w:r>
        <w:rPr>
          <w:rFonts w:ascii="Calibri" w:eastAsia="Calibri" w:hAnsi="Calibri" w:cs="Calibri"/>
        </w:rPr>
        <w:t>Europe and North America, which receive an outsized share of articles and an even greater share of citatio</w:t>
      </w:r>
      <w:r w:rsidR="00C5378D">
        <w:rPr>
          <w:rFonts w:ascii="Calibri" w:eastAsia="Calibri" w:hAnsi="Calibri" w:cs="Calibri"/>
        </w:rPr>
        <w:t>ns relative to their small proportion</w:t>
      </w:r>
      <w:r>
        <w:rPr>
          <w:rFonts w:ascii="Calibri" w:eastAsia="Calibri" w:hAnsi="Calibri" w:cs="Calibri"/>
        </w:rPr>
        <w:t xml:space="preserve"> of the global urban population (SI Text Fig </w:t>
      </w:r>
      <w:r w:rsidR="00C5378D">
        <w:rPr>
          <w:rFonts w:ascii="Calibri" w:eastAsia="Calibri" w:hAnsi="Calibri" w:cs="Calibri"/>
        </w:rPr>
        <w:t>1</w:t>
      </w:r>
      <w:r>
        <w:rPr>
          <w:rFonts w:ascii="Calibri" w:eastAsia="Calibri" w:hAnsi="Calibri" w:cs="Calibri"/>
        </w:rPr>
        <w:t>).</w:t>
      </w:r>
      <w:r w:rsidR="00EE7C0D">
        <w:rPr>
          <w:rFonts w:ascii="Calibri" w:eastAsia="Calibri" w:hAnsi="Calibri" w:cs="Calibri"/>
        </w:rPr>
        <w:t xml:space="preserve"> The opposite trends prevail in Asia, Latin America and Africa, which are </w:t>
      </w:r>
      <w:r w:rsidR="00C5378D">
        <w:rPr>
          <w:rFonts w:ascii="Calibri" w:eastAsia="Calibri" w:hAnsi="Calibri" w:cs="Calibri"/>
        </w:rPr>
        <w:t xml:space="preserve">systematically under-studied and </w:t>
      </w:r>
      <w:r w:rsidR="00EE7C0D">
        <w:rPr>
          <w:rFonts w:ascii="Calibri" w:eastAsia="Calibri" w:hAnsi="Calibri" w:cs="Calibri"/>
        </w:rPr>
        <w:t>under-cit</w:t>
      </w:r>
      <w:del w:id="39" w:author="Felix Creutzig" w:date="2018-03-28T14:43:00Z">
        <w:r w:rsidR="00EE7C0D" w:rsidDel="00AD2AF9">
          <w:rPr>
            <w:rFonts w:ascii="Calibri" w:eastAsia="Calibri" w:hAnsi="Calibri" w:cs="Calibri"/>
          </w:rPr>
          <w:delText>i</w:delText>
        </w:r>
      </w:del>
      <w:r w:rsidR="00EE7C0D">
        <w:rPr>
          <w:rFonts w:ascii="Calibri" w:eastAsia="Calibri" w:hAnsi="Calibri" w:cs="Calibri"/>
        </w:rPr>
        <w:t>ed in the</w:t>
      </w:r>
      <w:r w:rsidR="007B525F">
        <w:rPr>
          <w:rFonts w:ascii="Calibri" w:eastAsia="Calibri" w:hAnsi="Calibri" w:cs="Calibri"/>
        </w:rPr>
        <w:t xml:space="preserve"> </w:t>
      </w:r>
      <w:commentRangeStart w:id="40"/>
      <w:r w:rsidR="007B525F">
        <w:rPr>
          <w:rFonts w:ascii="Calibri" w:eastAsia="Calibri" w:hAnsi="Calibri" w:cs="Calibri"/>
        </w:rPr>
        <w:t>literature</w:t>
      </w:r>
      <w:commentRangeEnd w:id="40"/>
      <w:r w:rsidR="00AE3176">
        <w:rPr>
          <w:rStyle w:val="CommentReference"/>
        </w:rPr>
        <w:commentReference w:id="40"/>
      </w:r>
      <w:r w:rsidR="00EE7C0D">
        <w:rPr>
          <w:rFonts w:ascii="Calibri" w:eastAsia="Calibri" w:hAnsi="Calibri" w:cs="Calibri"/>
        </w:rPr>
        <w:t>.</w:t>
      </w:r>
    </w:p>
    <w:p w14:paraId="31C7440D" w14:textId="124C2321" w:rsidR="00885C26" w:rsidRDefault="00AD4FC6">
      <w:pPr>
        <w:rPr>
          <w:rFonts w:ascii="Calibri" w:eastAsia="Calibri" w:hAnsi="Calibri" w:cs="Calibri"/>
        </w:rPr>
      </w:pPr>
      <w:del w:id="41" w:author="Felix Creutzig" w:date="2018-03-28T14:44:00Z">
        <w:r w:rsidDel="00AD2AF9">
          <w:rPr>
            <w:rFonts w:ascii="Calibri" w:eastAsia="Calibri" w:hAnsi="Calibri" w:cs="Calibri"/>
          </w:rPr>
          <w:delText xml:space="preserve">In sum </w:delText>
        </w:r>
        <w:r w:rsidR="007B525F" w:rsidDel="00AD2AF9">
          <w:rPr>
            <w:rFonts w:ascii="Calibri" w:eastAsia="Calibri" w:hAnsi="Calibri" w:cs="Calibri"/>
          </w:rPr>
          <w:delText xml:space="preserve">we </w:delText>
        </w:r>
        <w:r w:rsidDel="00AD2AF9">
          <w:rPr>
            <w:rFonts w:ascii="Calibri" w:eastAsia="Calibri" w:hAnsi="Calibri" w:cs="Calibri"/>
          </w:rPr>
          <w:delText>demonstrate</w:delText>
        </w:r>
        <w:r w:rsidR="007B525F" w:rsidDel="00AD2AF9">
          <w:rPr>
            <w:rFonts w:ascii="Calibri" w:eastAsia="Calibri" w:hAnsi="Calibri" w:cs="Calibri"/>
          </w:rPr>
          <w:delText xml:space="preserve"> some</w:delText>
        </w:r>
      </w:del>
      <w:ins w:id="42" w:author="Felix Creutzig" w:date="2018-03-28T14:44:00Z">
        <w:r w:rsidR="00AD2AF9">
          <w:rPr>
            <w:rFonts w:ascii="Calibri" w:eastAsia="Calibri" w:hAnsi="Calibri" w:cs="Calibri"/>
          </w:rPr>
          <w:t>Our analysis reveals</w:t>
        </w:r>
      </w:ins>
      <w:r>
        <w:rPr>
          <w:rFonts w:ascii="Calibri" w:eastAsia="Calibri" w:hAnsi="Calibri" w:cs="Calibri"/>
        </w:rPr>
        <w:t xml:space="preserve"> clear biases</w:t>
      </w:r>
      <w:r w:rsidR="007B525F">
        <w:rPr>
          <w:rFonts w:ascii="Calibri" w:eastAsia="Calibri" w:hAnsi="Calibri" w:cs="Calibri"/>
        </w:rPr>
        <w:t xml:space="preserve"> in </w:t>
      </w:r>
      <w:r w:rsidR="00B12376">
        <w:rPr>
          <w:rFonts w:ascii="Calibri" w:eastAsia="Calibri" w:hAnsi="Calibri" w:cs="Calibri"/>
        </w:rPr>
        <w:t xml:space="preserve">the </w:t>
      </w:r>
      <w:r w:rsidR="007B525F">
        <w:rPr>
          <w:rFonts w:ascii="Calibri" w:eastAsia="Calibri" w:hAnsi="Calibri" w:cs="Calibri"/>
        </w:rPr>
        <w:t xml:space="preserve">urban </w:t>
      </w:r>
      <w:r w:rsidR="00B12376">
        <w:rPr>
          <w:rFonts w:ascii="Calibri" w:eastAsia="Calibri" w:hAnsi="Calibri" w:cs="Calibri"/>
        </w:rPr>
        <w:t xml:space="preserve">case study </w:t>
      </w:r>
      <w:r w:rsidR="007B525F">
        <w:rPr>
          <w:rFonts w:ascii="Calibri" w:eastAsia="Calibri" w:hAnsi="Calibri" w:cs="Calibri"/>
        </w:rPr>
        <w:t>research</w:t>
      </w:r>
      <w:r>
        <w:rPr>
          <w:rFonts w:ascii="Calibri" w:eastAsia="Calibri" w:hAnsi="Calibri" w:cs="Calibri"/>
        </w:rPr>
        <w:t xml:space="preserve">: larger cities in Europe and North America </w:t>
      </w:r>
      <w:r w:rsidR="004B3CA3">
        <w:rPr>
          <w:rFonts w:ascii="Calibri" w:eastAsia="Calibri" w:hAnsi="Calibri" w:cs="Calibri"/>
        </w:rPr>
        <w:t xml:space="preserve">tend to be favoured in </w:t>
      </w:r>
      <w:r w:rsidR="00B12376">
        <w:rPr>
          <w:rFonts w:ascii="Calibri" w:eastAsia="Calibri" w:hAnsi="Calibri" w:cs="Calibri"/>
        </w:rPr>
        <w:t>analysis</w:t>
      </w:r>
      <w:r w:rsidR="004B3CA3">
        <w:rPr>
          <w:rFonts w:ascii="Calibri" w:eastAsia="Calibri" w:hAnsi="Calibri" w:cs="Calibri"/>
        </w:rPr>
        <w:t xml:space="preserve">, as well as a small number of specific mega-cities. Citations follow suit and even exacerbate inter-city and inter-regional differences. </w:t>
      </w:r>
      <w:r w:rsidR="00885C26">
        <w:rPr>
          <w:rFonts w:ascii="Calibri" w:eastAsia="Calibri" w:hAnsi="Calibri" w:cs="Calibri"/>
        </w:rPr>
        <w:t>Our sample of studies captures some non-English language articles</w:t>
      </w:r>
      <w:r w:rsidR="004D5287">
        <w:rPr>
          <w:rFonts w:ascii="Calibri" w:eastAsia="Calibri" w:hAnsi="Calibri" w:cs="Calibri"/>
        </w:rPr>
        <w:t xml:space="preserve"> (180 in total)</w:t>
      </w:r>
      <w:r w:rsidR="00885C26">
        <w:rPr>
          <w:rFonts w:ascii="Calibri" w:eastAsia="Calibri" w:hAnsi="Calibri" w:cs="Calibri"/>
        </w:rPr>
        <w:t xml:space="preserve">, but certainly not all; nor does it capture grey literature such as NGO reports. Nonetheless, the results clearly reflect a global division of scientific labour and resonate with wider struggles to situate developing country authors and research in the IPCC </w:t>
      </w:r>
      <w:commentRangeStart w:id="43"/>
      <w:r w:rsidR="00885C26">
        <w:rPr>
          <w:rFonts w:ascii="Calibri" w:eastAsia="Calibri" w:hAnsi="Calibri" w:cs="Calibri"/>
        </w:rPr>
        <w:t>assessments</w:t>
      </w:r>
      <w:commentRangeEnd w:id="43"/>
      <w:r w:rsidR="00AE3176">
        <w:rPr>
          <w:rStyle w:val="CommentReference"/>
        </w:rPr>
        <w:commentReference w:id="43"/>
      </w:r>
      <w:r w:rsidR="00885C26">
        <w:rPr>
          <w:rFonts w:ascii="Calibri" w:eastAsia="Calibri" w:hAnsi="Calibri" w:cs="Calibri"/>
        </w:rPr>
        <w:t>.</w:t>
      </w:r>
    </w:p>
    <w:p w14:paraId="0227AA9E" w14:textId="7CDF075C" w:rsidR="00B12376" w:rsidRDefault="00885C26">
      <w:pPr>
        <w:rPr>
          <w:rFonts w:ascii="Calibri" w:eastAsia="Calibri" w:hAnsi="Calibri" w:cs="Calibri"/>
        </w:rPr>
      </w:pPr>
      <w:r>
        <w:rPr>
          <w:rFonts w:ascii="Calibri" w:eastAsia="Calibri" w:hAnsi="Calibri" w:cs="Calibri"/>
        </w:rPr>
        <w:t>Urban growth in the 21</w:t>
      </w:r>
      <w:r w:rsidRPr="007B7239">
        <w:rPr>
          <w:rFonts w:ascii="Calibri" w:eastAsia="Calibri" w:hAnsi="Calibri" w:cs="Calibri"/>
          <w:vertAlign w:val="superscript"/>
        </w:rPr>
        <w:t>st</w:t>
      </w:r>
      <w:r>
        <w:rPr>
          <w:rFonts w:ascii="Calibri" w:eastAsia="Calibri" w:hAnsi="Calibri" w:cs="Calibri"/>
        </w:rPr>
        <w:t xml:space="preserve"> century will take place in small and medium-sized cities </w:t>
      </w:r>
      <w:r w:rsidR="00C5378D">
        <w:rPr>
          <w:rFonts w:ascii="Calibri" w:eastAsia="Calibri" w:hAnsi="Calibri" w:cs="Calibri"/>
        </w:rPr>
        <w:t>in Asia and Africa (SI Text Fig 1</w:t>
      </w:r>
      <w:r>
        <w:rPr>
          <w:rFonts w:ascii="Calibri" w:eastAsia="Calibri" w:hAnsi="Calibri" w:cs="Calibri"/>
        </w:rPr>
        <w:t xml:space="preserve">; UN </w:t>
      </w:r>
      <w:commentRangeStart w:id="44"/>
      <w:r>
        <w:rPr>
          <w:rFonts w:ascii="Calibri" w:eastAsia="Calibri" w:hAnsi="Calibri" w:cs="Calibri"/>
        </w:rPr>
        <w:t>pr</w:t>
      </w:r>
      <w:r w:rsidR="004D5287">
        <w:rPr>
          <w:rFonts w:ascii="Calibri" w:eastAsia="Calibri" w:hAnsi="Calibri" w:cs="Calibri"/>
        </w:rPr>
        <w:t>oj</w:t>
      </w:r>
      <w:r>
        <w:rPr>
          <w:rFonts w:ascii="Calibri" w:eastAsia="Calibri" w:hAnsi="Calibri" w:cs="Calibri"/>
        </w:rPr>
        <w:t>ections</w:t>
      </w:r>
      <w:commentRangeEnd w:id="44"/>
      <w:r w:rsidR="0062012D">
        <w:rPr>
          <w:rStyle w:val="CommentReference"/>
        </w:rPr>
        <w:commentReference w:id="44"/>
      </w:r>
      <w:r w:rsidR="004D5287">
        <w:rPr>
          <w:rFonts w:ascii="Calibri" w:eastAsia="Calibri" w:hAnsi="Calibri" w:cs="Calibri"/>
        </w:rPr>
        <w:t xml:space="preserve">) – precisely the cities on which we lack research. Locating research efforts, stakeholder engagement and policy advocacy in these regions will be instrumental to avoiding lock-in and realising compact, low-carbon urban forms that can </w:t>
      </w:r>
      <w:r w:rsidR="007B7239">
        <w:rPr>
          <w:rFonts w:ascii="Calibri" w:eastAsia="Calibri" w:hAnsi="Calibri" w:cs="Calibri"/>
        </w:rPr>
        <w:t>tackle</w:t>
      </w:r>
      <w:r w:rsidR="004D5287">
        <w:rPr>
          <w:rFonts w:ascii="Calibri" w:eastAsia="Calibri" w:hAnsi="Calibri" w:cs="Calibri"/>
        </w:rPr>
        <w:t xml:space="preserve"> the coming mitigation challenge </w:t>
      </w:r>
      <w:r w:rsidR="00C5378D">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"&lt;sup&gt;12,13&lt;/sup&gt;", "plainTextFormattedCitation" : "12,13", "previouslyFormattedCitation" : "&lt;sup&gt;12,13&lt;/sup&gt;" }, "properties" : {  }, "schema" : "https://github.com/citation-style-language/schema/raw/master/csl-citation.json" }</w:instrText>
      </w:r>
      <w:r w:rsidR="00C5378D">
        <w:rPr>
          <w:rFonts w:ascii="Calibri" w:eastAsia="Calibri" w:hAnsi="Calibri" w:cs="Calibri"/>
        </w:rPr>
        <w:fldChar w:fldCharType="separate"/>
      </w:r>
      <w:r w:rsidR="00C5378D" w:rsidRPr="00C5378D">
        <w:rPr>
          <w:rFonts w:ascii="Calibri" w:eastAsia="Calibri" w:hAnsi="Calibri" w:cs="Calibri"/>
          <w:noProof/>
          <w:vertAlign w:val="superscript"/>
        </w:rPr>
        <w:t>12,13</w:t>
      </w:r>
      <w:r w:rsidR="00C5378D">
        <w:rPr>
          <w:rFonts w:ascii="Calibri" w:eastAsia="Calibri" w:hAnsi="Calibri" w:cs="Calibri"/>
        </w:rPr>
        <w:fldChar w:fldCharType="end"/>
      </w:r>
      <w:r w:rsidR="004D5287">
        <w:rPr>
          <w:rFonts w:ascii="Calibri" w:eastAsia="Calibri" w:hAnsi="Calibri" w:cs="Calibri"/>
        </w:rPr>
        <w:t>.</w:t>
      </w:r>
    </w:p>
    <w:p w14:paraId="1416BC16" w14:textId="77777777" w:rsidR="004B5351" w:rsidRDefault="002B274F" w:rsidP="00166C51">
      <w:pPr>
        <w:rPr>
          <w:rFonts w:ascii="Calibri" w:eastAsia="Calibri" w:hAnsi="Calibri" w:cs="Calibri"/>
          <w:b/>
        </w:rPr>
      </w:pPr>
      <w:commentRangeStart w:id="45"/>
      <w:r w:rsidRPr="002B274F">
        <w:rPr>
          <w:rFonts w:ascii="Calibri" w:eastAsia="Calibri" w:hAnsi="Calibri" w:cs="Calibri"/>
          <w:b/>
        </w:rPr>
        <w:t>What topics do we know about?</w:t>
      </w:r>
      <w:commentRangeEnd w:id="45"/>
      <w:r w:rsidR="00AD2AF9">
        <w:rPr>
          <w:rStyle w:val="CommentReference"/>
        </w:rPr>
        <w:commentReference w:id="45"/>
      </w:r>
    </w:p>
    <w:p w14:paraId="078B13DE" w14:textId="47FBA88A" w:rsidR="004B5351" w:rsidRDefault="007B7239">
      <w:pPr>
        <w:rPr>
          <w:rFonts w:ascii="Calibri" w:eastAsia="Calibri" w:hAnsi="Calibri" w:cs="Calibri"/>
        </w:rPr>
      </w:pPr>
      <w:r>
        <w:rPr>
          <w:rFonts w:ascii="Calibri" w:eastAsia="Calibri" w:hAnsi="Calibri" w:cs="Calibri"/>
        </w:rPr>
        <w:t>As the literature expands it becomes progressively more difficult to grasp the</w:t>
      </w:r>
      <w:r w:rsidR="00550D49">
        <w:rPr>
          <w:rFonts w:ascii="Calibri" w:eastAsia="Calibri" w:hAnsi="Calibri" w:cs="Calibri"/>
        </w:rPr>
        <w:t xml:space="preserve"> overall topic space of </w:t>
      </w:r>
      <w:r w:rsidR="009A7D18">
        <w:rPr>
          <w:rFonts w:ascii="Calibri" w:eastAsia="Calibri" w:hAnsi="Calibri" w:cs="Calibri"/>
        </w:rPr>
        <w:t xml:space="preserve">a </w:t>
      </w:r>
      <w:r w:rsidR="00550D49">
        <w:rPr>
          <w:rFonts w:ascii="Calibri" w:eastAsia="Calibri" w:hAnsi="Calibri" w:cs="Calibri"/>
        </w:rPr>
        <w:t xml:space="preserve">scientific field. This is particularly the case </w:t>
      </w:r>
      <w:r w:rsidR="00E77AAE">
        <w:rPr>
          <w:rFonts w:ascii="Calibri" w:eastAsia="Calibri" w:hAnsi="Calibri" w:cs="Calibri"/>
        </w:rPr>
        <w:t>for the urban studies</w:t>
      </w:r>
      <w:r w:rsidR="00D77B85">
        <w:rPr>
          <w:rFonts w:ascii="Calibri" w:eastAsia="Calibri" w:hAnsi="Calibri" w:cs="Calibri"/>
        </w:rPr>
        <w:t xml:space="preserve">, </w:t>
      </w:r>
      <w:r w:rsidR="00550D49">
        <w:rPr>
          <w:rFonts w:ascii="Calibri" w:eastAsia="Calibri" w:hAnsi="Calibri" w:cs="Calibri"/>
        </w:rPr>
        <w:t xml:space="preserve">where </w:t>
      </w:r>
      <w:r w:rsidR="00E77AAE">
        <w:rPr>
          <w:rFonts w:ascii="Calibri" w:eastAsia="Calibri" w:hAnsi="Calibri" w:cs="Calibri"/>
        </w:rPr>
        <w:t>a diverse</w:t>
      </w:r>
      <w:r w:rsidR="00D77B85">
        <w:rPr>
          <w:rFonts w:ascii="Calibri" w:eastAsia="Calibri" w:hAnsi="Calibri" w:cs="Calibri"/>
        </w:rPr>
        <w:t xml:space="preserve"> array of </w:t>
      </w:r>
      <w:r w:rsidR="00550D49">
        <w:rPr>
          <w:rFonts w:ascii="Calibri" w:eastAsia="Calibri" w:hAnsi="Calibri" w:cs="Calibri"/>
        </w:rPr>
        <w:t xml:space="preserve">topics are divided among </w:t>
      </w:r>
      <w:r w:rsidR="00E77AAE">
        <w:rPr>
          <w:rFonts w:ascii="Calibri" w:eastAsia="Calibri" w:hAnsi="Calibri" w:cs="Calibri"/>
        </w:rPr>
        <w:t>various</w:t>
      </w:r>
      <w:r w:rsidR="00550D49">
        <w:rPr>
          <w:rFonts w:ascii="Calibri" w:eastAsia="Calibri" w:hAnsi="Calibri" w:cs="Calibri"/>
        </w:rPr>
        <w:t xml:space="preserve"> epistemic communities </w:t>
      </w:r>
      <w:r w:rsidR="00550D49">
        <w:rPr>
          <w:rFonts w:ascii="Calibri" w:eastAsia="Calibri" w:hAnsi="Calibri" w:cs="Calibri"/>
        </w:rPr>
        <w:fldChar w:fldCharType="begin" w:fldLock="1"/>
      </w:r>
      <w:r w:rsidR="00550D49">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550D49">
        <w:rPr>
          <w:rFonts w:ascii="Calibri" w:eastAsia="Calibri" w:hAnsi="Calibri" w:cs="Calibri"/>
        </w:rPr>
        <w:fldChar w:fldCharType="separate"/>
      </w:r>
      <w:r w:rsidR="00550D49" w:rsidRPr="00550D49">
        <w:rPr>
          <w:rFonts w:ascii="Calibri" w:eastAsia="Calibri" w:hAnsi="Calibri" w:cs="Calibri"/>
          <w:noProof/>
          <w:vertAlign w:val="superscript"/>
        </w:rPr>
        <w:t>1</w:t>
      </w:r>
      <w:r w:rsidR="00550D49">
        <w:rPr>
          <w:rFonts w:ascii="Calibri" w:eastAsia="Calibri" w:hAnsi="Calibri" w:cs="Calibri"/>
        </w:rPr>
        <w:fldChar w:fldCharType="end"/>
      </w:r>
      <w:r w:rsidR="00550D49">
        <w:rPr>
          <w:rFonts w:ascii="Calibri" w:eastAsia="Calibri" w:hAnsi="Calibri" w:cs="Calibri"/>
        </w:rPr>
        <w:t>.</w:t>
      </w:r>
      <w:r w:rsidR="00D77B85">
        <w:rPr>
          <w:rFonts w:ascii="Calibri" w:eastAsia="Calibri" w:hAnsi="Calibri" w:cs="Calibri"/>
        </w:rPr>
        <w:t xml:space="preserve"> </w:t>
      </w:r>
      <w:r w:rsidR="006B0909">
        <w:rPr>
          <w:rFonts w:ascii="Calibri" w:eastAsia="Calibri" w:hAnsi="Calibri" w:cs="Calibri"/>
        </w:rPr>
        <w:t xml:space="preserve">We therefore turn to natural language processing methods to outline the scope of </w:t>
      </w:r>
      <w:r w:rsidR="00E77AAE">
        <w:rPr>
          <w:rFonts w:ascii="Calibri" w:eastAsia="Calibri" w:hAnsi="Calibri" w:cs="Calibri"/>
        </w:rPr>
        <w:t xml:space="preserve">mitigation </w:t>
      </w:r>
      <w:r w:rsidR="006B0909">
        <w:rPr>
          <w:rFonts w:ascii="Calibri" w:eastAsia="Calibri" w:hAnsi="Calibri" w:cs="Calibri"/>
        </w:rPr>
        <w:t xml:space="preserve">research being carried out on cities. </w:t>
      </w:r>
      <w:r w:rsidR="007B525F">
        <w:rPr>
          <w:rFonts w:ascii="Calibri" w:eastAsia="Calibri" w:hAnsi="Calibri" w:cs="Calibri"/>
        </w:rPr>
        <w:t>Using the identified case studies w</w:t>
      </w:r>
      <w:r w:rsidR="006B0909">
        <w:rPr>
          <w:rFonts w:ascii="Calibri" w:eastAsia="Calibri" w:hAnsi="Calibri" w:cs="Calibri"/>
        </w:rPr>
        <w:t xml:space="preserve">e construct a matrix of </w:t>
      </w:r>
      <w:r w:rsidR="00800CE3">
        <w:rPr>
          <w:rFonts w:ascii="Calibri" w:eastAsia="Calibri" w:hAnsi="Calibri" w:cs="Calibri"/>
        </w:rPr>
        <w:t xml:space="preserve">documents and the words they contain (abstracts only), factorising to obtain the </w:t>
      </w:r>
      <w:r w:rsidR="00864093">
        <w:rPr>
          <w:rFonts w:ascii="Calibri" w:eastAsia="Calibri" w:hAnsi="Calibri" w:cs="Calibri"/>
        </w:rPr>
        <w:t>‘</w:t>
      </w:r>
      <w:r w:rsidR="00800CE3">
        <w:rPr>
          <w:rFonts w:ascii="Calibri" w:eastAsia="Calibri" w:hAnsi="Calibri" w:cs="Calibri"/>
        </w:rPr>
        <w:t>topics</w:t>
      </w:r>
      <w:r w:rsidR="00864093">
        <w:rPr>
          <w:rFonts w:ascii="Calibri" w:eastAsia="Calibri" w:hAnsi="Calibri" w:cs="Calibri"/>
        </w:rPr>
        <w:t>’</w:t>
      </w:r>
      <w:r w:rsidR="00800CE3">
        <w:rPr>
          <w:rFonts w:ascii="Calibri" w:eastAsia="Calibri" w:hAnsi="Calibri" w:cs="Calibri"/>
        </w:rPr>
        <w:t xml:space="preserve"> that describe commonly co-occurring words across the document set</w:t>
      </w:r>
      <w:del w:id="46" w:author="Felix Creutzig" w:date="2018-03-28T14:46:00Z">
        <w:r w:rsidR="00800CE3" w:rsidDel="00AD2AF9">
          <w:rPr>
            <w:rFonts w:ascii="Calibri" w:eastAsia="Calibri" w:hAnsi="Calibri" w:cs="Calibri"/>
          </w:rPr>
          <w:delText xml:space="preserve"> (see methods)</w:delText>
        </w:r>
      </w:del>
      <w:r w:rsidR="00800CE3">
        <w:rPr>
          <w:rFonts w:ascii="Calibri" w:eastAsia="Calibri" w:hAnsi="Calibri" w:cs="Calibri"/>
        </w:rPr>
        <w:t>.</w:t>
      </w:r>
      <w:r w:rsidR="00D87FCA">
        <w:rPr>
          <w:rFonts w:ascii="Calibri" w:eastAsia="Calibri" w:hAnsi="Calibri" w:cs="Calibri"/>
        </w:rPr>
        <w:t xml:space="preserve"> In essence</w:t>
      </w:r>
      <w:r w:rsidR="00864093">
        <w:rPr>
          <w:rFonts w:ascii="Calibri" w:eastAsia="Calibri" w:hAnsi="Calibri" w:cs="Calibri"/>
        </w:rPr>
        <w:t>,</w:t>
      </w:r>
      <w:r w:rsidR="00D87FCA">
        <w:rPr>
          <w:rFonts w:ascii="Calibri" w:eastAsia="Calibri" w:hAnsi="Calibri" w:cs="Calibri"/>
        </w:rPr>
        <w:t xml:space="preserve"> machine reading software </w:t>
      </w:r>
      <w:r w:rsidR="00864093">
        <w:rPr>
          <w:rFonts w:ascii="Calibri" w:eastAsia="Calibri" w:hAnsi="Calibri" w:cs="Calibri"/>
        </w:rPr>
        <w:t>discovers the latent themes that permeate the document set and categorises each document accordingly</w:t>
      </w:r>
      <w:del w:id="47" w:author="Max Callaghan" w:date="2018-03-29T10:03:00Z">
        <w:r w:rsidR="00864093" w:rsidDel="002006A1">
          <w:rPr>
            <w:rFonts w:ascii="Calibri" w:eastAsia="Calibri" w:hAnsi="Calibri" w:cs="Calibri"/>
          </w:rPr>
          <w:delText>,</w:delText>
        </w:r>
      </w:del>
      <w:r w:rsidR="00864093">
        <w:rPr>
          <w:rFonts w:ascii="Calibri" w:eastAsia="Calibri" w:hAnsi="Calibri" w:cs="Calibri"/>
        </w:rPr>
        <w:t xml:space="preserve"> substituting </w:t>
      </w:r>
      <w:r w:rsidR="007A3671">
        <w:rPr>
          <w:rFonts w:ascii="Calibri" w:eastAsia="Calibri" w:hAnsi="Calibri" w:cs="Calibri"/>
        </w:rPr>
        <w:t xml:space="preserve">for the laborious task of reading and </w:t>
      </w:r>
      <w:r w:rsidR="00864093">
        <w:rPr>
          <w:rFonts w:ascii="Calibri" w:eastAsia="Calibri" w:hAnsi="Calibri" w:cs="Calibri"/>
        </w:rPr>
        <w:t xml:space="preserve">tagging </w:t>
      </w:r>
      <w:r w:rsidR="00E71A86">
        <w:rPr>
          <w:rFonts w:ascii="Calibri" w:eastAsia="Calibri" w:hAnsi="Calibri" w:cs="Calibri"/>
        </w:rPr>
        <w:t xml:space="preserve">each </w:t>
      </w:r>
      <w:r w:rsidR="00864093">
        <w:rPr>
          <w:rFonts w:ascii="Calibri" w:eastAsia="Calibri" w:hAnsi="Calibri" w:cs="Calibri"/>
        </w:rPr>
        <w:t>article</w:t>
      </w:r>
      <w:r w:rsidR="007A3671">
        <w:rPr>
          <w:rFonts w:ascii="Calibri" w:eastAsia="Calibri" w:hAnsi="Calibri" w:cs="Calibri"/>
        </w:rPr>
        <w:t xml:space="preserve"> by hand</w:t>
      </w:r>
      <w:ins w:id="48" w:author="Max Callaghan" w:date="2018-03-28T16:24:00Z">
        <w:r w:rsidR="00857192">
          <w:rPr>
            <w:rFonts w:ascii="Calibri" w:eastAsia="Calibri" w:hAnsi="Calibri" w:cs="Calibri"/>
          </w:rPr>
          <w:t xml:space="preserve">. Moreover, the </w:t>
        </w:r>
      </w:ins>
      <w:ins w:id="49" w:author="Max Callaghan" w:date="2018-03-28T16:27:00Z">
        <w:r w:rsidR="00857192">
          <w:rPr>
            <w:rFonts w:ascii="Calibri" w:eastAsia="Calibri" w:hAnsi="Calibri" w:cs="Calibri"/>
          </w:rPr>
          <w:t>unsupervised ‘learning</w:t>
        </w:r>
      </w:ins>
      <w:ins w:id="50" w:author="Max Callaghan" w:date="2018-03-28T16:28:00Z">
        <w:r w:rsidR="00857192">
          <w:rPr>
            <w:rFonts w:ascii="Calibri" w:eastAsia="Calibri" w:hAnsi="Calibri" w:cs="Calibri"/>
          </w:rPr>
          <w:t xml:space="preserve">’ of the topics reduces </w:t>
        </w:r>
      </w:ins>
      <w:ins w:id="51" w:author="Max Callaghan" w:date="2018-03-28T16:30:00Z">
        <w:r w:rsidR="00857192">
          <w:rPr>
            <w:rFonts w:ascii="Calibri" w:eastAsia="Calibri" w:hAnsi="Calibri" w:cs="Calibri"/>
          </w:rPr>
          <w:t>subjectivity in the choice of categories</w:t>
        </w:r>
      </w:ins>
      <w:ins w:id="52" w:author="Felix Creutzig" w:date="2018-03-28T14:46:00Z">
        <w:r w:rsidR="00AD2AF9">
          <w:rPr>
            <w:rFonts w:ascii="Calibri" w:eastAsia="Calibri" w:hAnsi="Calibri" w:cs="Calibri"/>
          </w:rPr>
          <w:t xml:space="preserve"> (see methods for details)</w:t>
        </w:r>
      </w:ins>
      <w:r w:rsidR="00D87FCA">
        <w:rPr>
          <w:rFonts w:ascii="Calibri" w:eastAsia="Calibri" w:hAnsi="Calibri" w:cs="Calibri"/>
        </w:rPr>
        <w:t>.</w:t>
      </w:r>
    </w:p>
    <w:p w14:paraId="7434F5AC" w14:textId="18574A35" w:rsidR="008637D8" w:rsidRDefault="00C7223C" w:rsidP="008637D8">
      <w:pPr>
        <w:keepNext/>
      </w:pPr>
      <w:r>
        <w:rPr>
          <w:noProof/>
        </w:rPr>
        <w:drawing>
          <wp:inline distT="0" distB="0" distL="0" distR="0" wp14:anchorId="67C6A346" wp14:editId="2F045282">
            <wp:extent cx="5760720"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6E99FCD2" w14:textId="626785F3" w:rsidR="00994AE5" w:rsidRDefault="008637D8" w:rsidP="008637D8">
      <w:pPr>
        <w:pStyle w:val="Caption"/>
        <w:rPr>
          <w:rFonts w:ascii="Calibri" w:eastAsia="Calibri" w:hAnsi="Calibri" w:cs="Calibri"/>
        </w:rPr>
      </w:pPr>
      <w:r>
        <w:t xml:space="preserve">Figure </w:t>
      </w:r>
      <w:r w:rsidR="00146F18">
        <w:fldChar w:fldCharType="begin"/>
      </w:r>
      <w:r w:rsidR="00146F18">
        <w:instrText xml:space="preserve"> SEQ Figure \* ARABIC </w:instrText>
      </w:r>
      <w:r w:rsidR="00146F18">
        <w:fldChar w:fldCharType="separate"/>
      </w:r>
      <w:r>
        <w:rPr>
          <w:noProof/>
        </w:rPr>
        <w:t>3</w:t>
      </w:r>
      <w:r w:rsidR="00146F18">
        <w:rPr>
          <w:noProof/>
        </w:rPr>
        <w:fldChar w:fldCharType="end"/>
      </w:r>
      <w:r>
        <w:t xml:space="preserve">: </w:t>
      </w:r>
      <w:r w:rsidR="00C7223C">
        <w:t>Urban c</w:t>
      </w:r>
      <w:r>
        <w:t>ase study</w:t>
      </w:r>
      <w:r w:rsidR="00C7223C">
        <w:t xml:space="preserve"> cities</w:t>
      </w:r>
      <w:r>
        <w:t xml:space="preserve"> and topics by region</w:t>
      </w:r>
    </w:p>
    <w:p w14:paraId="37BABABD" w14:textId="6C9B017F" w:rsidR="00085FD6" w:rsidRDefault="00E77AAE" w:rsidP="00C01B87">
      <w:pPr>
        <w:rPr>
          <w:rFonts w:ascii="Calibri" w:eastAsia="Calibri" w:hAnsi="Calibri" w:cs="Calibri"/>
        </w:rPr>
      </w:pPr>
      <w:r>
        <w:rPr>
          <w:rFonts w:ascii="Calibri" w:eastAsia="Calibri" w:hAnsi="Calibri" w:cs="Calibri"/>
        </w:rPr>
        <w:lastRenderedPageBreak/>
        <w:t xml:space="preserve">We isolate 17 broad topic areas in the set of case studies (SI Text Table 1). </w:t>
      </w:r>
      <w:r w:rsidR="0043156F">
        <w:rPr>
          <w:rFonts w:ascii="Calibri" w:eastAsia="Calibri" w:hAnsi="Calibri" w:cs="Calibri"/>
        </w:rPr>
        <w:t xml:space="preserve">As </w:t>
      </w:r>
      <w:r w:rsidR="00994AE5">
        <w:rPr>
          <w:rFonts w:ascii="Calibri" w:eastAsia="Calibri" w:hAnsi="Calibri" w:cs="Calibri"/>
        </w:rPr>
        <w:t xml:space="preserve">might </w:t>
      </w:r>
      <w:r w:rsidR="0043156F">
        <w:rPr>
          <w:rFonts w:ascii="Calibri" w:eastAsia="Calibri" w:hAnsi="Calibri" w:cs="Calibri"/>
        </w:rPr>
        <w:t xml:space="preserve">be expected this includes topics on urban governance, </w:t>
      </w:r>
      <w:r w:rsidR="001857F0">
        <w:rPr>
          <w:rFonts w:ascii="Calibri" w:eastAsia="Calibri" w:hAnsi="Calibri" w:cs="Calibri"/>
        </w:rPr>
        <w:t>urban form, energy consumption</w:t>
      </w:r>
      <w:r w:rsidR="0073450B">
        <w:rPr>
          <w:rFonts w:ascii="Calibri" w:eastAsia="Calibri" w:hAnsi="Calibri" w:cs="Calibri"/>
        </w:rPr>
        <w:t xml:space="preserve">, </w:t>
      </w:r>
      <w:r w:rsidR="001857F0">
        <w:rPr>
          <w:rFonts w:ascii="Calibri" w:eastAsia="Calibri" w:hAnsi="Calibri" w:cs="Calibri"/>
        </w:rPr>
        <w:t xml:space="preserve">and </w:t>
      </w:r>
      <w:r w:rsidR="0043156F">
        <w:rPr>
          <w:rFonts w:ascii="Calibri" w:eastAsia="Calibri" w:hAnsi="Calibri" w:cs="Calibri"/>
        </w:rPr>
        <w:t>CO</w:t>
      </w:r>
      <w:r w:rsidR="0043156F" w:rsidRPr="0043156F">
        <w:rPr>
          <w:rFonts w:ascii="Calibri" w:eastAsia="Calibri" w:hAnsi="Calibri" w:cs="Calibri"/>
          <w:vertAlign w:val="subscript"/>
        </w:rPr>
        <w:t>2</w:t>
      </w:r>
      <w:r w:rsidR="0073450B">
        <w:rPr>
          <w:rFonts w:ascii="Calibri" w:eastAsia="Calibri" w:hAnsi="Calibri" w:cs="Calibri"/>
        </w:rPr>
        <w:t xml:space="preserve"> emissions accounting in </w:t>
      </w:r>
      <w:r w:rsidR="0043156F">
        <w:rPr>
          <w:rFonts w:ascii="Calibri" w:eastAsia="Calibri" w:hAnsi="Calibri" w:cs="Calibri"/>
        </w:rPr>
        <w:t xml:space="preserve">cities. </w:t>
      </w:r>
      <w:r w:rsidR="007A3671">
        <w:rPr>
          <w:rFonts w:ascii="Calibri" w:eastAsia="Calibri" w:hAnsi="Calibri" w:cs="Calibri"/>
        </w:rPr>
        <w:t xml:space="preserve">A tendency towards demand-side climate mitigation topics can be observed, including transportation, waste management and end-use energy </w:t>
      </w:r>
      <w:r>
        <w:rPr>
          <w:rFonts w:ascii="Calibri" w:eastAsia="Calibri" w:hAnsi="Calibri" w:cs="Calibri"/>
        </w:rPr>
        <w:t xml:space="preserve">and heat </w:t>
      </w:r>
      <w:r w:rsidR="007A3671">
        <w:rPr>
          <w:rFonts w:ascii="Calibri" w:eastAsia="Calibri" w:hAnsi="Calibri" w:cs="Calibri"/>
        </w:rPr>
        <w:t xml:space="preserve">demand in buildings and households. </w:t>
      </w:r>
      <w:r w:rsidR="001857F0">
        <w:rPr>
          <w:rFonts w:ascii="Calibri" w:eastAsia="Calibri" w:hAnsi="Calibri" w:cs="Calibri"/>
        </w:rPr>
        <w:t xml:space="preserve">A single supply-side topic </w:t>
      </w:r>
      <w:r w:rsidR="00737734">
        <w:rPr>
          <w:rFonts w:ascii="Calibri" w:eastAsia="Calibri" w:hAnsi="Calibri" w:cs="Calibri"/>
        </w:rPr>
        <w:t>is present</w:t>
      </w:r>
      <w:r w:rsidR="00085FD6">
        <w:rPr>
          <w:rFonts w:ascii="Calibri" w:eastAsia="Calibri" w:hAnsi="Calibri" w:cs="Calibri"/>
        </w:rPr>
        <w:t xml:space="preserve">: on </w:t>
      </w:r>
      <w:r w:rsidR="001857F0">
        <w:rPr>
          <w:rFonts w:ascii="Calibri" w:eastAsia="Calibri" w:hAnsi="Calibri" w:cs="Calibri"/>
        </w:rPr>
        <w:t xml:space="preserve">solar PV. </w:t>
      </w:r>
      <w:r w:rsidR="0043156F">
        <w:rPr>
          <w:rFonts w:ascii="Calibri" w:eastAsia="Calibri" w:hAnsi="Calibri" w:cs="Calibri"/>
        </w:rPr>
        <w:t xml:space="preserve">The presence of topics on </w:t>
      </w:r>
      <w:r w:rsidR="0073450B">
        <w:rPr>
          <w:rFonts w:ascii="Calibri" w:eastAsia="Calibri" w:hAnsi="Calibri" w:cs="Calibri"/>
        </w:rPr>
        <w:t xml:space="preserve">air pollution, </w:t>
      </w:r>
      <w:r w:rsidR="0043156F">
        <w:rPr>
          <w:rFonts w:ascii="Calibri" w:eastAsia="Calibri" w:hAnsi="Calibri" w:cs="Calibri"/>
        </w:rPr>
        <w:t>water demand</w:t>
      </w:r>
      <w:r w:rsidR="00085FD6">
        <w:rPr>
          <w:rFonts w:ascii="Calibri" w:eastAsia="Calibri" w:hAnsi="Calibri" w:cs="Calibri"/>
        </w:rPr>
        <w:t xml:space="preserve">, </w:t>
      </w:r>
      <w:r>
        <w:rPr>
          <w:rFonts w:ascii="Calibri" w:eastAsia="Calibri" w:hAnsi="Calibri" w:cs="Calibri"/>
        </w:rPr>
        <w:t>urban ecology</w:t>
      </w:r>
      <w:r w:rsidR="00085FD6">
        <w:rPr>
          <w:rFonts w:ascii="Calibri" w:eastAsia="Calibri" w:hAnsi="Calibri" w:cs="Calibri"/>
        </w:rPr>
        <w:t xml:space="preserve"> and climate adaptation</w:t>
      </w:r>
      <w:r>
        <w:rPr>
          <w:rFonts w:ascii="Calibri" w:eastAsia="Calibri" w:hAnsi="Calibri" w:cs="Calibri"/>
        </w:rPr>
        <w:t xml:space="preserve"> </w:t>
      </w:r>
      <w:r w:rsidR="00E71A86">
        <w:rPr>
          <w:rFonts w:ascii="Calibri" w:eastAsia="Calibri" w:hAnsi="Calibri" w:cs="Calibri"/>
        </w:rPr>
        <w:t xml:space="preserve">highlights the integration of climate mitigation </w:t>
      </w:r>
      <w:r w:rsidR="00085FD6">
        <w:rPr>
          <w:rFonts w:ascii="Calibri" w:eastAsia="Calibri" w:hAnsi="Calibri" w:cs="Calibri"/>
        </w:rPr>
        <w:t xml:space="preserve">with </w:t>
      </w:r>
      <w:r w:rsidR="00E71A86">
        <w:rPr>
          <w:rFonts w:ascii="Calibri" w:eastAsia="Calibri" w:hAnsi="Calibri" w:cs="Calibri"/>
        </w:rPr>
        <w:t>wider sustainability issues in cities</w:t>
      </w:r>
      <w:r w:rsidR="00085FD6">
        <w:rPr>
          <w:rFonts w:ascii="Calibri" w:eastAsia="Calibri" w:hAnsi="Calibri" w:cs="Calibri"/>
        </w:rPr>
        <w:t xml:space="preserve">. </w:t>
      </w:r>
    </w:p>
    <w:p w14:paraId="0427CB69" w14:textId="30F93A6C" w:rsidR="00164543" w:rsidRDefault="00663B88" w:rsidP="00C01B87">
      <w:pPr>
        <w:rPr>
          <w:rFonts w:ascii="Calibri" w:eastAsia="Calibri" w:hAnsi="Calibri" w:cs="Calibri"/>
        </w:rPr>
      </w:pPr>
      <w:r>
        <w:rPr>
          <w:rFonts w:ascii="Calibri" w:eastAsia="Calibri" w:hAnsi="Calibri" w:cs="Calibri"/>
        </w:rPr>
        <w:t>Overall t</w:t>
      </w:r>
      <w:r w:rsidR="0073450B">
        <w:rPr>
          <w:rFonts w:ascii="Calibri" w:eastAsia="Calibri" w:hAnsi="Calibri" w:cs="Calibri"/>
        </w:rPr>
        <w:t xml:space="preserve">his topic space </w:t>
      </w:r>
      <w:r w:rsidR="00E71A86">
        <w:rPr>
          <w:rFonts w:ascii="Calibri" w:eastAsia="Calibri" w:hAnsi="Calibri" w:cs="Calibri"/>
        </w:rPr>
        <w:t>is well aligned to</w:t>
      </w:r>
      <w:r>
        <w:rPr>
          <w:rFonts w:ascii="Calibri" w:eastAsia="Calibri" w:hAnsi="Calibri" w:cs="Calibri"/>
        </w:rPr>
        <w:t xml:space="preserve"> discussions in the literature</w:t>
      </w:r>
      <w:r w:rsidR="00E71A86">
        <w:rPr>
          <w:rFonts w:ascii="Calibri" w:eastAsia="Calibri" w:hAnsi="Calibri" w:cs="Calibri"/>
        </w:rPr>
        <w:t>, situating</w:t>
      </w:r>
      <w:r w:rsidR="0073450B">
        <w:rPr>
          <w:rFonts w:ascii="Calibri" w:eastAsia="Calibri" w:hAnsi="Calibri" w:cs="Calibri"/>
        </w:rPr>
        <w:t xml:space="preserve"> the urban context as the site of</w:t>
      </w:r>
      <w:r w:rsidR="00C01B87">
        <w:rPr>
          <w:rFonts w:ascii="Calibri" w:eastAsia="Calibri" w:hAnsi="Calibri" w:cs="Calibri"/>
        </w:rPr>
        <w:t xml:space="preserve"> everyday energy use </w:t>
      </w:r>
      <w:r w:rsidR="00737734">
        <w:rPr>
          <w:rFonts w:ascii="Calibri" w:eastAsia="Calibri" w:hAnsi="Calibri" w:cs="Calibri"/>
        </w:rPr>
        <w:t xml:space="preserve">via </w:t>
      </w:r>
      <w:r w:rsidR="00C01B87">
        <w:rPr>
          <w:rFonts w:ascii="Calibri" w:eastAsia="Calibri" w:hAnsi="Calibri" w:cs="Calibri"/>
        </w:rPr>
        <w:t>behaviours, practices and infrastructure provisioning</w:t>
      </w:r>
      <w:r w:rsidR="00737734">
        <w:rPr>
          <w:rFonts w:ascii="Calibri" w:eastAsia="Calibri" w:hAnsi="Calibri" w:cs="Calibri"/>
        </w:rPr>
        <w:t xml:space="preserve"> –</w:t>
      </w:r>
      <w:r w:rsidR="00B2561E">
        <w:rPr>
          <w:rFonts w:ascii="Calibri" w:eastAsia="Calibri" w:hAnsi="Calibri" w:cs="Calibri"/>
        </w:rPr>
        <w:t xml:space="preserve"> and hence </w:t>
      </w:r>
      <w:r w:rsidR="00C01B87">
        <w:rPr>
          <w:rFonts w:ascii="Calibri" w:eastAsia="Calibri" w:hAnsi="Calibri" w:cs="Calibri"/>
        </w:rPr>
        <w:t>the locus of demand-side mitigation measures</w:t>
      </w:r>
      <w:r w:rsidR="003F4427">
        <w:rPr>
          <w:rFonts w:ascii="Calibri" w:eastAsia="Calibri" w:hAnsi="Calibri" w:cs="Calibri"/>
        </w:rPr>
        <w:t xml:space="preserve"> </w:t>
      </w:r>
      <w:r w:rsidR="003F4427">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 : "1", "issued" : { "date-parts" : [ [ "2016" ] ] }, "page" : "173-198", "title" : "Beyond Technology: Demand-Side Solutions for Climate Change Mitigation.", "type" : "article-journal", "volume" : "41" }, "uris" : [ "http://www.mendeley.com/documents/?uuid=b99c036c-6e7a-4d1a-94bd-e187ae514817" ] } ], "mendeley" : { "formattedCitation" : "&lt;sup&gt;14&lt;/sup&gt;", "plainTextFormattedCitation" : "14", "previouslyFormattedCitation" : "&lt;sup&gt;14&lt;/sup&gt;" }, "properties" : {  }, "schema" : "https://github.com/citation-style-language/schema/raw/master/csl-citation.json" }</w:instrText>
      </w:r>
      <w:r w:rsidR="003F4427">
        <w:rPr>
          <w:rFonts w:ascii="Calibri" w:eastAsia="Calibri" w:hAnsi="Calibri" w:cs="Calibri"/>
        </w:rPr>
        <w:fldChar w:fldCharType="separate"/>
      </w:r>
      <w:r w:rsidR="00C5378D" w:rsidRPr="00C5378D">
        <w:rPr>
          <w:rFonts w:ascii="Calibri" w:eastAsia="Calibri" w:hAnsi="Calibri" w:cs="Calibri"/>
          <w:noProof/>
          <w:vertAlign w:val="superscript"/>
        </w:rPr>
        <w:t>14</w:t>
      </w:r>
      <w:r w:rsidR="003F4427">
        <w:rPr>
          <w:rFonts w:ascii="Calibri" w:eastAsia="Calibri" w:hAnsi="Calibri" w:cs="Calibri"/>
        </w:rPr>
        <w:fldChar w:fldCharType="end"/>
      </w:r>
      <w:r w:rsidR="00E71A86">
        <w:rPr>
          <w:rFonts w:ascii="Calibri" w:eastAsia="Calibri" w:hAnsi="Calibri" w:cs="Calibri"/>
        </w:rPr>
        <w:t xml:space="preserve"> </w:t>
      </w:r>
      <w:r w:rsidR="003E6A20">
        <w:rPr>
          <w:rFonts w:ascii="Calibri" w:eastAsia="Calibri" w:hAnsi="Calibri" w:cs="Calibri"/>
        </w:rPr>
        <w:t>(</w:t>
      </w:r>
      <w:commentRangeStart w:id="53"/>
      <w:r w:rsidR="003F4427">
        <w:rPr>
          <w:rFonts w:ascii="Calibri" w:eastAsia="Calibri" w:hAnsi="Calibri" w:cs="Calibri"/>
        </w:rPr>
        <w:t>REF</w:t>
      </w:r>
      <w:commentRangeEnd w:id="53"/>
      <w:r w:rsidR="003F4427">
        <w:rPr>
          <w:rStyle w:val="CommentReference"/>
        </w:rPr>
        <w:commentReference w:id="53"/>
      </w:r>
      <w:r w:rsidR="003F4427">
        <w:rPr>
          <w:rFonts w:ascii="Calibri" w:eastAsia="Calibri" w:hAnsi="Calibri" w:cs="Calibri"/>
        </w:rPr>
        <w:t xml:space="preserve">). </w:t>
      </w:r>
      <w:r w:rsidR="00085FD6">
        <w:rPr>
          <w:rFonts w:ascii="Calibri" w:eastAsia="Calibri" w:hAnsi="Calibri" w:cs="Calibri"/>
        </w:rPr>
        <w:t xml:space="preserve">It also </w:t>
      </w:r>
      <w:r w:rsidR="00A45AAD">
        <w:rPr>
          <w:rFonts w:ascii="Calibri" w:eastAsia="Calibri" w:hAnsi="Calibri" w:cs="Calibri"/>
        </w:rPr>
        <w:t xml:space="preserve">confirms </w:t>
      </w:r>
      <w:r w:rsidR="00085FD6">
        <w:rPr>
          <w:rFonts w:ascii="Calibri" w:eastAsia="Calibri" w:hAnsi="Calibri" w:cs="Calibri"/>
        </w:rPr>
        <w:t>that the urban literature, and case studies more specifically, are directly addressing clusters of issues at the heart of the 2030 Agenda for Sustainable Development</w:t>
      </w:r>
      <w:r w:rsidR="00A45AAD">
        <w:rPr>
          <w:rFonts w:ascii="Calibri" w:eastAsia="Calibri" w:hAnsi="Calibri" w:cs="Calibri"/>
        </w:rPr>
        <w:t>,</w:t>
      </w:r>
      <w:r w:rsidR="00085FD6">
        <w:rPr>
          <w:rFonts w:ascii="Calibri" w:eastAsia="Calibri" w:hAnsi="Calibri" w:cs="Calibri"/>
        </w:rPr>
        <w:t xml:space="preserve"> e.g. on vehicle</w:t>
      </w:r>
      <w:r w:rsidR="00A45AAD">
        <w:rPr>
          <w:rFonts w:ascii="Calibri" w:eastAsia="Calibri" w:hAnsi="Calibri" w:cs="Calibri"/>
        </w:rPr>
        <w:t>s, mobility and human health (</w:t>
      </w:r>
      <w:commentRangeStart w:id="54"/>
      <w:r w:rsidR="00A45AAD">
        <w:rPr>
          <w:rFonts w:ascii="Calibri" w:eastAsia="Calibri" w:hAnsi="Calibri" w:cs="Calibri"/>
        </w:rPr>
        <w:t>REF</w:t>
      </w:r>
      <w:commentRangeEnd w:id="54"/>
      <w:r w:rsidR="00A45AAD">
        <w:rPr>
          <w:rStyle w:val="CommentReference"/>
        </w:rPr>
        <w:commentReference w:id="54"/>
      </w:r>
      <w:r w:rsidR="00A45AAD">
        <w:rPr>
          <w:rFonts w:ascii="Calibri" w:eastAsia="Calibri" w:hAnsi="Calibri" w:cs="Calibri"/>
        </w:rPr>
        <w:t>);</w:t>
      </w:r>
      <w:r w:rsidR="00085FD6">
        <w:rPr>
          <w:rFonts w:ascii="Calibri" w:eastAsia="Calibri" w:hAnsi="Calibri" w:cs="Calibri"/>
        </w:rPr>
        <w:t xml:space="preserve"> or </w:t>
      </w:r>
      <w:r w:rsidR="00A45AAD">
        <w:rPr>
          <w:rFonts w:ascii="Calibri" w:eastAsia="Calibri" w:hAnsi="Calibri" w:cs="Calibri"/>
        </w:rPr>
        <w:t>urban governance practices for mitigation and adaptation (</w:t>
      </w:r>
      <w:commentRangeStart w:id="55"/>
      <w:r w:rsidR="00A45AAD">
        <w:rPr>
          <w:rFonts w:ascii="Calibri" w:eastAsia="Calibri" w:hAnsi="Calibri" w:cs="Calibri"/>
        </w:rPr>
        <w:t>REF</w:t>
      </w:r>
      <w:commentRangeEnd w:id="55"/>
      <w:r w:rsidR="00A45AAD">
        <w:rPr>
          <w:rStyle w:val="CommentReference"/>
        </w:rPr>
        <w:commentReference w:id="55"/>
      </w:r>
      <w:r w:rsidR="00A45AAD">
        <w:rPr>
          <w:rFonts w:ascii="Calibri" w:eastAsia="Calibri" w:hAnsi="Calibri" w:cs="Calibri"/>
        </w:rPr>
        <w:t>).</w:t>
      </w:r>
    </w:p>
    <w:p w14:paraId="45B4C8F7" w14:textId="72919E14" w:rsidR="00737734" w:rsidRDefault="008466F3" w:rsidP="002448F1">
      <w:pPr>
        <w:rPr>
          <w:rFonts w:ascii="Calibri" w:eastAsia="Calibri" w:hAnsi="Calibri" w:cs="Calibri"/>
        </w:rPr>
      </w:pPr>
      <w:r>
        <w:rPr>
          <w:rFonts w:ascii="Calibri" w:eastAsia="Calibri" w:hAnsi="Calibri" w:cs="Calibri"/>
        </w:rPr>
        <w:t xml:space="preserve">Regional divisions in topics might be expected from the literature. </w:t>
      </w:r>
      <w:r w:rsidR="00994AE5">
        <w:rPr>
          <w:rFonts w:ascii="Calibri" w:eastAsia="Calibri" w:hAnsi="Calibri" w:cs="Calibri"/>
        </w:rPr>
        <w:t xml:space="preserve">Figure 3 </w:t>
      </w:r>
      <w:r w:rsidR="00366F03">
        <w:rPr>
          <w:rFonts w:ascii="Calibri" w:eastAsia="Calibri" w:hAnsi="Calibri" w:cs="Calibri"/>
        </w:rPr>
        <w:t xml:space="preserve">lists the </w:t>
      </w:r>
      <w:r w:rsidR="00E71A86">
        <w:rPr>
          <w:rFonts w:ascii="Calibri" w:eastAsia="Calibri" w:hAnsi="Calibri" w:cs="Calibri"/>
        </w:rPr>
        <w:t>frequently and infrequently occurring topics by region</w:t>
      </w:r>
      <w:r>
        <w:rPr>
          <w:rFonts w:ascii="Calibri" w:eastAsia="Calibri" w:hAnsi="Calibri" w:cs="Calibri"/>
        </w:rPr>
        <w:t>, bearing this out</w:t>
      </w:r>
      <w:r w:rsidR="00E71A86">
        <w:rPr>
          <w:rFonts w:ascii="Calibri" w:eastAsia="Calibri" w:hAnsi="Calibri" w:cs="Calibri"/>
        </w:rPr>
        <w:t>.</w:t>
      </w:r>
      <w:r w:rsidR="00737734">
        <w:rPr>
          <w:rFonts w:ascii="Calibri" w:eastAsia="Calibri" w:hAnsi="Calibri" w:cs="Calibri"/>
        </w:rPr>
        <w:t xml:space="preserve"> For instance,</w:t>
      </w:r>
      <w:r w:rsidR="002448F1">
        <w:rPr>
          <w:rFonts w:ascii="Calibri" w:eastAsia="Calibri" w:hAnsi="Calibri" w:cs="Calibri"/>
        </w:rPr>
        <w:t xml:space="preserve"> the topic of urban governance, which captures policies and policy-making, is prevalent in all regions with the exception of Asia, where studies focus instead on CO</w:t>
      </w:r>
      <w:r w:rsidR="002448F1" w:rsidRPr="002448F1">
        <w:rPr>
          <w:rFonts w:ascii="Calibri" w:eastAsia="Calibri" w:hAnsi="Calibri" w:cs="Calibri"/>
          <w:vertAlign w:val="subscript"/>
        </w:rPr>
        <w:t>2</w:t>
      </w:r>
      <w:r w:rsidR="002448F1">
        <w:rPr>
          <w:rFonts w:ascii="Calibri" w:eastAsia="Calibri" w:hAnsi="Calibri" w:cs="Calibri"/>
        </w:rPr>
        <w:t xml:space="preserve"> emissions accounting and structural issues of urban form. We also observe regional variations in adaptation focus (Africa, Latin America and Oceania), supply-side studies (Europe, North America), …</w:t>
      </w:r>
    </w:p>
    <w:p w14:paraId="193643D5" w14:textId="72F9B7F1" w:rsidR="00D731EA" w:rsidRPr="00D731EA" w:rsidRDefault="00D731EA" w:rsidP="00166C51">
      <w:pPr>
        <w:rPr>
          <w:rFonts w:ascii="Calibri" w:eastAsia="Calibri" w:hAnsi="Calibri" w:cs="Calibri"/>
        </w:rPr>
      </w:pPr>
      <w:r w:rsidRPr="00D731EA">
        <w:rPr>
          <w:rFonts w:ascii="Calibri" w:eastAsia="Calibri" w:hAnsi="Calibri" w:cs="Calibri"/>
        </w:rPr>
        <w:t xml:space="preserve">[Paragraph on </w:t>
      </w:r>
      <w:r>
        <w:rPr>
          <w:rFonts w:ascii="Calibri" w:eastAsia="Calibri" w:hAnsi="Calibri" w:cs="Calibri"/>
        </w:rPr>
        <w:t>scenario words].</w:t>
      </w:r>
    </w:p>
    <w:p w14:paraId="69783929" w14:textId="152C393B" w:rsidR="008C73C8" w:rsidRDefault="00B2561E" w:rsidP="00166C51">
      <w:pPr>
        <w:rPr>
          <w:rFonts w:ascii="Calibri" w:eastAsia="Calibri" w:hAnsi="Calibri" w:cs="Calibri"/>
          <w:b/>
        </w:rPr>
      </w:pPr>
      <w:r>
        <w:rPr>
          <w:rFonts w:ascii="Calibri" w:eastAsia="Calibri" w:hAnsi="Calibri" w:cs="Calibri"/>
          <w:b/>
        </w:rPr>
        <w:t>Which cities are reviewed</w:t>
      </w:r>
      <w:r w:rsidR="002C0097">
        <w:rPr>
          <w:rFonts w:ascii="Calibri" w:eastAsia="Calibri" w:hAnsi="Calibri" w:cs="Calibri"/>
          <w:b/>
        </w:rPr>
        <w:t xml:space="preserve"> and compared</w:t>
      </w:r>
      <w:r>
        <w:rPr>
          <w:rFonts w:ascii="Calibri" w:eastAsia="Calibri" w:hAnsi="Calibri" w:cs="Calibri"/>
          <w:b/>
        </w:rPr>
        <w:t>?</w:t>
      </w:r>
    </w:p>
    <w:p w14:paraId="59056445" w14:textId="7BB27057" w:rsidR="00013C8C" w:rsidRDefault="00013C8C" w:rsidP="00166C51">
      <w:pPr>
        <w:rPr>
          <w:rFonts w:ascii="Calibri" w:eastAsia="Calibri" w:hAnsi="Calibri" w:cs="Calibri"/>
        </w:rPr>
      </w:pPr>
      <w:r>
        <w:rPr>
          <w:rFonts w:ascii="Calibri" w:eastAsia="Calibri" w:hAnsi="Calibri" w:cs="Calibri"/>
        </w:rPr>
        <w:t>What studies use systematic methods?</w:t>
      </w:r>
    </w:p>
    <w:p w14:paraId="0928C24B" w14:textId="395CF301" w:rsidR="00013C8C" w:rsidRDefault="00013C8C" w:rsidP="00166C51">
      <w:pPr>
        <w:rPr>
          <w:rFonts w:ascii="Calibri" w:eastAsia="Calibri" w:hAnsi="Calibri" w:cs="Calibri"/>
        </w:rPr>
      </w:pPr>
      <w:r>
        <w:rPr>
          <w:rFonts w:ascii="Calibri" w:eastAsia="Calibri" w:hAnsi="Calibri" w:cs="Calibri"/>
        </w:rPr>
        <w:t>What studies aggregate case studies, without systematic methods?</w:t>
      </w:r>
    </w:p>
    <w:p w14:paraId="1FD7656D" w14:textId="3DE3384B" w:rsidR="000C2710" w:rsidRDefault="00013C8C" w:rsidP="000E53A6">
      <w:r>
        <w:t>What type of comparative work takes place between cities and regions?</w:t>
      </w:r>
    </w:p>
    <w:p w14:paraId="255AD713" w14:textId="77777777" w:rsidR="000C2710" w:rsidRDefault="000C2710" w:rsidP="000E53A6"/>
    <w:p w14:paraId="28F9AA87" w14:textId="77777777" w:rsidR="000C2710" w:rsidRDefault="000C2710" w:rsidP="000E53A6"/>
    <w:p w14:paraId="0D0FC07B" w14:textId="77777777" w:rsidR="000C2710" w:rsidRDefault="000C2710" w:rsidP="000E53A6"/>
    <w:p w14:paraId="02FE0C1C" w14:textId="77777777" w:rsidR="00C71B0F" w:rsidRDefault="00C71B0F" w:rsidP="000E53A6"/>
    <w:p w14:paraId="2C1324C3" w14:textId="70CB98E1" w:rsidR="001A6F37" w:rsidRDefault="002C0097" w:rsidP="000E53A6">
      <w:pPr>
        <w:rPr>
          <w:b/>
        </w:rPr>
      </w:pPr>
      <w:r>
        <w:rPr>
          <w:b/>
        </w:rPr>
        <w:t>Towards learning about urban mitigation solutions</w:t>
      </w:r>
    </w:p>
    <w:p w14:paraId="4AE8DBD4" w14:textId="3FBC5C6F" w:rsidR="00274DF0" w:rsidRDefault="00274DF0" w:rsidP="000E53A6">
      <w:pPr>
        <w:rPr>
          <w:rFonts w:ascii="Calibri" w:eastAsia="Calibri" w:hAnsi="Calibri" w:cs="Calibri"/>
        </w:rPr>
      </w:pPr>
      <w:r>
        <w:rPr>
          <w:rFonts w:ascii="Calibri" w:eastAsia="Calibri" w:hAnsi="Calibri" w:cs="Calibri"/>
        </w:rPr>
        <w:t>Although the sample of urban mitigation documents we analyse is by no means comprehensive, it is suggestive of important deficiencies within the literature. Articles on cities in Africa and parts of Asia are sparse</w:t>
      </w:r>
      <w:r w:rsidR="00BB3BB2">
        <w:rPr>
          <w:rFonts w:ascii="Calibri" w:eastAsia="Calibri" w:hAnsi="Calibri" w:cs="Calibri"/>
        </w:rPr>
        <w:t>, and the literature has yet to anticipate and respond to</w:t>
      </w:r>
      <w:r>
        <w:rPr>
          <w:rFonts w:ascii="Calibri" w:eastAsia="Calibri" w:hAnsi="Calibri" w:cs="Calibri"/>
        </w:rPr>
        <w:t xml:space="preserve"> urbanisation issues </w:t>
      </w:r>
      <w:r w:rsidR="00BB3BB2">
        <w:rPr>
          <w:rFonts w:ascii="Calibri" w:eastAsia="Calibri" w:hAnsi="Calibri" w:cs="Calibri"/>
        </w:rPr>
        <w:t xml:space="preserve">arising in these regions. </w:t>
      </w:r>
      <w:r w:rsidR="00B96031">
        <w:rPr>
          <w:rFonts w:ascii="Calibri" w:eastAsia="Calibri" w:hAnsi="Calibri" w:cs="Calibri"/>
        </w:rPr>
        <w:t xml:space="preserve">An increased focus </w:t>
      </w:r>
      <w:r w:rsidR="00BB3BB2">
        <w:rPr>
          <w:rFonts w:ascii="Calibri" w:eastAsia="Calibri" w:hAnsi="Calibri" w:cs="Calibri"/>
        </w:rPr>
        <w:t xml:space="preserve">along these lines </w:t>
      </w:r>
      <w:r w:rsidR="00B96031">
        <w:rPr>
          <w:rFonts w:ascii="Calibri" w:eastAsia="Calibri" w:hAnsi="Calibri" w:cs="Calibri"/>
        </w:rPr>
        <w:t>is called for – as is the integration of knowledge from fields that do not yet directly address mitigation concerns, such as fuel poverty, or much of the litera</w:t>
      </w:r>
      <w:r w:rsidR="00BB3BB2">
        <w:rPr>
          <w:rFonts w:ascii="Calibri" w:eastAsia="Calibri" w:hAnsi="Calibri" w:cs="Calibri"/>
        </w:rPr>
        <w:t>ture on mobility and congestion.</w:t>
      </w:r>
    </w:p>
    <w:p w14:paraId="4DAA25F1" w14:textId="18D38729" w:rsidR="002C0097" w:rsidRPr="007B7239" w:rsidRDefault="00554D36" w:rsidP="000E53A6">
      <w:r>
        <w:t xml:space="preserve">Reviews are </w:t>
      </w:r>
      <w:r w:rsidR="00B96031">
        <w:t xml:space="preserve">no substitute for </w:t>
      </w:r>
      <w:r>
        <w:t xml:space="preserve">primary studies, </w:t>
      </w:r>
      <w:r w:rsidR="00BB3BB2">
        <w:t xml:space="preserve">but are critical to learning from the literature as a whole – especially as it rapidly grows. Reviews of the case study evidence are difficult however, as they must grapple with a diversity of study designs, locations and scales. </w:t>
      </w:r>
    </w:p>
    <w:p w14:paraId="3BE15E03" w14:textId="7BE69C41" w:rsidR="00B96031" w:rsidRDefault="00013C8C" w:rsidP="000E53A6">
      <w:pPr>
        <w:rPr>
          <w:b/>
        </w:rPr>
      </w:pPr>
      <w:r>
        <w:rPr>
          <w:b/>
        </w:rPr>
        <w:t xml:space="preserve"> </w:t>
      </w:r>
    </w:p>
    <w:p w14:paraId="7EFBBA6A" w14:textId="77777777" w:rsidR="00013C8C" w:rsidRPr="007B7239" w:rsidRDefault="00013C8C" w:rsidP="000E53A6">
      <w:pPr>
        <w:rPr>
          <w:b/>
        </w:rPr>
      </w:pPr>
    </w:p>
    <w:p w14:paraId="10490CB6" w14:textId="1116C89D" w:rsidR="00DB512A" w:rsidRDefault="000C2710" w:rsidP="000E53A6">
      <w:r>
        <w:lastRenderedPageBreak/>
        <w:t>3 c</w:t>
      </w:r>
      <w:r w:rsidR="005665B9">
        <w:t>onditions for case study reviews</w:t>
      </w:r>
      <w:r w:rsidR="00C71B0F">
        <w:t>:</w:t>
      </w:r>
    </w:p>
    <w:p w14:paraId="67F52EF2" w14:textId="5B186993" w:rsidR="00DB512A" w:rsidRDefault="005665B9" w:rsidP="000E53A6">
      <w:r>
        <w:t>- transparent selection of literature</w:t>
      </w:r>
      <w:r w:rsidR="00C71B0F">
        <w:t>, methods used here can help.</w:t>
      </w:r>
    </w:p>
    <w:p w14:paraId="42D40B5D" w14:textId="74701B65" w:rsidR="00C71B0F" w:rsidRDefault="005665B9" w:rsidP="000E53A6">
      <w:r>
        <w:t>- structured review approaches</w:t>
      </w:r>
      <w:r w:rsidR="00C71B0F">
        <w:t>. Aim to uncover what works, for</w:t>
      </w:r>
      <w:r w:rsidR="001A6F37">
        <w:t xml:space="preserve"> whom, under what circumstances.</w:t>
      </w:r>
      <w:r w:rsidR="00187F77">
        <w:t xml:space="preserve"> Appropriate methods are: meta-survey (coding/analysis of qualitative info), meta-analysis (where quantitative data), realist reviews.</w:t>
      </w:r>
    </w:p>
    <w:p w14:paraId="618EC7DE" w14:textId="26DFED0E" w:rsidR="00B77969" w:rsidRDefault="000C2710" w:rsidP="00B77969">
      <w:r>
        <w:t xml:space="preserve">- </w:t>
      </w:r>
      <w:r w:rsidR="00B77969">
        <w:t xml:space="preserve">Logics of generalisability: </w:t>
      </w:r>
    </w:p>
    <w:p w14:paraId="3D966A93" w14:textId="2ABAA396" w:rsidR="00B77969" w:rsidRDefault="00B77969" w:rsidP="007B7239">
      <w:pPr>
        <w:ind w:firstLine="720"/>
      </w:pPr>
      <w:r>
        <w:t xml:space="preserve">- Global impact (large or geopolitically influential city). </w:t>
      </w:r>
    </w:p>
    <w:p w14:paraId="4E83602B" w14:textId="64339FB8" w:rsidR="00B77969" w:rsidRDefault="00B77969" w:rsidP="007B7239">
      <w:pPr>
        <w:ind w:firstLine="720"/>
      </w:pPr>
      <w:r>
        <w:t>- System relevance (city shares similar traits with other cities)</w:t>
      </w:r>
      <w:r w:rsidR="006075DF">
        <w:t>. Plenty of work on typologies.</w:t>
      </w:r>
    </w:p>
    <w:p w14:paraId="210D3880" w14:textId="77777777" w:rsidR="00B77969" w:rsidRDefault="00B77969" w:rsidP="007B7239">
      <w:pPr>
        <w:ind w:firstLine="720"/>
      </w:pPr>
      <w:r>
        <w:t>- Problem relevance (ubiquitous issues with common characteristics across all types of systems -&gt; urban sprawl = congestion)</w:t>
      </w:r>
    </w:p>
    <w:p w14:paraId="4416EF8D" w14:textId="77777777" w:rsidR="00DB512A" w:rsidRDefault="00DB512A" w:rsidP="000E53A6"/>
    <w:p w14:paraId="0BD7F92B" w14:textId="4EF6023C" w:rsidR="00187F77" w:rsidRDefault="00187F77" w:rsidP="000E53A6">
      <w:commentRangeStart w:id="56"/>
      <w:r>
        <w:t>- Suggests 4 types of reviews that would be helpful for assessments:</w:t>
      </w:r>
      <w:commentRangeEnd w:id="56"/>
      <w:r w:rsidR="002006A1">
        <w:rPr>
          <w:rStyle w:val="CommentReference"/>
        </w:rPr>
        <w:commentReference w:id="56"/>
      </w:r>
    </w:p>
    <w:tbl>
      <w:tblPr>
        <w:tblStyle w:val="TableGrid"/>
        <w:tblW w:w="0" w:type="auto"/>
        <w:tblLook w:val="04A0" w:firstRow="1" w:lastRow="0" w:firstColumn="1" w:lastColumn="0" w:noHBand="0" w:noVBand="1"/>
      </w:tblPr>
      <w:tblGrid>
        <w:gridCol w:w="1628"/>
        <w:gridCol w:w="3470"/>
        <w:gridCol w:w="3964"/>
      </w:tblGrid>
      <w:tr w:rsidR="00187F77" w14:paraId="664F1180" w14:textId="77777777" w:rsidTr="007B7239">
        <w:tc>
          <w:tcPr>
            <w:tcW w:w="1628" w:type="dxa"/>
          </w:tcPr>
          <w:p w14:paraId="1FFA7F77" w14:textId="77777777" w:rsidR="00187F77" w:rsidRDefault="00187F77" w:rsidP="000E53A6"/>
        </w:tc>
        <w:tc>
          <w:tcPr>
            <w:tcW w:w="3470" w:type="dxa"/>
          </w:tcPr>
          <w:p w14:paraId="67F8CAE0" w14:textId="1A3D7817" w:rsidR="00187F77" w:rsidRDefault="00187F77" w:rsidP="000E53A6">
            <w:r>
              <w:t>Single issue</w:t>
            </w:r>
          </w:p>
        </w:tc>
        <w:tc>
          <w:tcPr>
            <w:tcW w:w="3964" w:type="dxa"/>
          </w:tcPr>
          <w:p w14:paraId="4E8BDAA0" w14:textId="4334D7C2" w:rsidR="00187F77" w:rsidRDefault="00187F77" w:rsidP="000E53A6">
            <w:r>
              <w:t>Multiple issues</w:t>
            </w:r>
          </w:p>
        </w:tc>
      </w:tr>
      <w:tr w:rsidR="00187F77" w14:paraId="5160342E" w14:textId="77777777" w:rsidTr="007B7239">
        <w:tc>
          <w:tcPr>
            <w:tcW w:w="1628" w:type="dxa"/>
          </w:tcPr>
          <w:p w14:paraId="025F527D" w14:textId="47B196F2" w:rsidR="00E11B89" w:rsidRDefault="00187F77">
            <w:r>
              <w:t>Single city</w:t>
            </w:r>
          </w:p>
        </w:tc>
        <w:tc>
          <w:tcPr>
            <w:tcW w:w="3470" w:type="dxa"/>
          </w:tcPr>
          <w:p w14:paraId="53DA9CDA" w14:textId="59CA59D5" w:rsidR="00187F77" w:rsidRDefault="00E11B89">
            <w:r>
              <w:t>Implementation narrative and</w:t>
            </w:r>
            <w:r w:rsidR="00187F77">
              <w:t xml:space="preserve"> robust evaluation of outcome.</w:t>
            </w:r>
          </w:p>
          <w:p w14:paraId="56C86F40" w14:textId="77777777" w:rsidR="00E11B89" w:rsidRDefault="00E11B89"/>
          <w:p w14:paraId="5D456B02" w14:textId="49EAF213" w:rsidR="00187F77" w:rsidRDefault="00E11B89">
            <w:r>
              <w:t>e.g. Pathway to climate policy in New York City</w:t>
            </w:r>
            <w:r w:rsidR="00D818CB">
              <w:t xml:space="preserve"> (</w:t>
            </w:r>
            <w:r w:rsidR="00D818CB" w:rsidRPr="007B7239">
              <w:rPr>
                <w:b/>
              </w:rPr>
              <w:t>logic: global impact</w:t>
            </w:r>
            <w:r w:rsidR="007F0025">
              <w:rPr>
                <w:b/>
              </w:rPr>
              <w:t>, problem relevance</w:t>
            </w:r>
            <w:r w:rsidR="00D818CB">
              <w:t>)</w:t>
            </w:r>
          </w:p>
          <w:p w14:paraId="1DEC49F9" w14:textId="51D31489" w:rsidR="00187F77" w:rsidRDefault="00187F77"/>
        </w:tc>
        <w:tc>
          <w:tcPr>
            <w:tcW w:w="3964" w:type="dxa"/>
          </w:tcPr>
          <w:p w14:paraId="3E086588" w14:textId="6410E3C6" w:rsidR="00187F77" w:rsidRDefault="00E11B89" w:rsidP="000E53A6">
            <w:r>
              <w:t>Assessment of problem interlinkages</w:t>
            </w:r>
          </w:p>
          <w:p w14:paraId="245E3DBA" w14:textId="77777777" w:rsidR="00E11B89" w:rsidRDefault="00E11B89" w:rsidP="000E53A6"/>
          <w:p w14:paraId="0CDE90A8" w14:textId="071D9927" w:rsidR="00E11B89" w:rsidRDefault="00E11B89">
            <w:r>
              <w:t xml:space="preserve">e.g. ‘Proof of concept’ that sustainable urbanisation </w:t>
            </w:r>
            <w:r w:rsidR="00D818CB">
              <w:t xml:space="preserve">can </w:t>
            </w:r>
            <w:r w:rsidR="007F0025">
              <w:t>address</w:t>
            </w:r>
            <w:r w:rsidR="00D818CB">
              <w:t xml:space="preserve"> health and emissions (Medellin?) (</w:t>
            </w:r>
            <w:r w:rsidR="00D818CB" w:rsidRPr="007B7239">
              <w:rPr>
                <w:b/>
              </w:rPr>
              <w:t>logic: problem relevance</w:t>
            </w:r>
            <w:r w:rsidR="00D818CB">
              <w:t>)</w:t>
            </w:r>
          </w:p>
        </w:tc>
      </w:tr>
      <w:tr w:rsidR="00187F77" w14:paraId="096F2FA8" w14:textId="77777777" w:rsidTr="007B7239">
        <w:trPr>
          <w:trHeight w:val="1705"/>
        </w:trPr>
        <w:tc>
          <w:tcPr>
            <w:tcW w:w="1628" w:type="dxa"/>
          </w:tcPr>
          <w:p w14:paraId="72BE968F" w14:textId="70573824" w:rsidR="00E11B89" w:rsidRDefault="00187F77">
            <w:r>
              <w:t>Multiple cities</w:t>
            </w:r>
          </w:p>
        </w:tc>
        <w:tc>
          <w:tcPr>
            <w:tcW w:w="3470" w:type="dxa"/>
          </w:tcPr>
          <w:p w14:paraId="14A2E197" w14:textId="29BB51E2" w:rsidR="00187F77" w:rsidRDefault="00E11B89">
            <w:r>
              <w:t>Assessment of contextual drivers of outcome variation</w:t>
            </w:r>
          </w:p>
        </w:tc>
        <w:tc>
          <w:tcPr>
            <w:tcW w:w="3964" w:type="dxa"/>
          </w:tcPr>
          <w:p w14:paraId="47B51839" w14:textId="77777777" w:rsidR="00187F77" w:rsidRDefault="00187F77" w:rsidP="000E53A6"/>
        </w:tc>
      </w:tr>
    </w:tbl>
    <w:p w14:paraId="53A74A34" w14:textId="77777777" w:rsidR="00C75ABE" w:rsidRPr="008C73C8" w:rsidRDefault="00C75ABE" w:rsidP="00166C51">
      <w:pPr>
        <w:rPr>
          <w:rFonts w:ascii="Calibri" w:eastAsia="Calibri" w:hAnsi="Calibri" w:cs="Calibri"/>
          <w:b/>
        </w:rPr>
      </w:pPr>
    </w:p>
    <w:p w14:paraId="1862B8C7" w14:textId="4513295F" w:rsidR="00907562" w:rsidRDefault="00907562" w:rsidP="00166C51">
      <w:pPr>
        <w:rPr>
          <w:rFonts w:ascii="Calibri" w:eastAsia="Calibri" w:hAnsi="Calibri" w:cs="Calibri"/>
        </w:rPr>
      </w:pPr>
    </w:p>
    <w:p w14:paraId="3B4DADAB" w14:textId="77777777" w:rsidR="008F2C1B" w:rsidRDefault="008F2C1B">
      <w:pPr>
        <w:rPr>
          <w:rFonts w:ascii="Calibri" w:eastAsia="Calibri" w:hAnsi="Calibri" w:cs="Calibri"/>
        </w:rPr>
      </w:pPr>
    </w:p>
    <w:p w14:paraId="2E0C5E20" w14:textId="77777777" w:rsidR="008F2C1B" w:rsidRDefault="008F2C1B">
      <w:pPr>
        <w:rPr>
          <w:rFonts w:ascii="Calibri" w:eastAsia="Calibri" w:hAnsi="Calibri" w:cs="Calibri"/>
        </w:rPr>
      </w:pPr>
    </w:p>
    <w:p w14:paraId="2B83C5C5" w14:textId="77777777" w:rsidR="008F2C1B" w:rsidRDefault="008F2C1B">
      <w:pPr>
        <w:rPr>
          <w:rFonts w:ascii="Calibri" w:eastAsia="Calibri" w:hAnsi="Calibri" w:cs="Calibri"/>
        </w:rPr>
      </w:pPr>
    </w:p>
    <w:p w14:paraId="7946EFBA" w14:textId="77777777" w:rsidR="008F2C1B" w:rsidRDefault="008F2C1B">
      <w:pPr>
        <w:rPr>
          <w:rFonts w:ascii="Calibri" w:eastAsia="Calibri" w:hAnsi="Calibri" w:cs="Calibri"/>
        </w:rPr>
      </w:pPr>
    </w:p>
    <w:p w14:paraId="3167B89E" w14:textId="77777777" w:rsidR="008F2C1B" w:rsidRDefault="008F2C1B">
      <w:pPr>
        <w:rPr>
          <w:rFonts w:ascii="Calibri" w:eastAsia="Calibri" w:hAnsi="Calibri" w:cs="Calibri"/>
        </w:rPr>
      </w:pPr>
    </w:p>
    <w:p w14:paraId="73225D96" w14:textId="2199FFB0" w:rsidR="008F2C1B" w:rsidRDefault="008F2C1B">
      <w:pPr>
        <w:rPr>
          <w:rFonts w:ascii="Calibri" w:eastAsia="Calibri" w:hAnsi="Calibri" w:cs="Calibri"/>
        </w:rPr>
      </w:pPr>
    </w:p>
    <w:p w14:paraId="086D3BAE" w14:textId="77777777" w:rsidR="008F2C1B" w:rsidRDefault="008F2C1B">
      <w:pPr>
        <w:rPr>
          <w:rFonts w:ascii="Calibri" w:eastAsia="Calibri" w:hAnsi="Calibri" w:cs="Calibri"/>
        </w:rPr>
      </w:pPr>
    </w:p>
    <w:p w14:paraId="6197432C" w14:textId="77777777" w:rsidR="008F2C1B" w:rsidRDefault="008F2C1B">
      <w:pPr>
        <w:rPr>
          <w:rFonts w:ascii="Calibri" w:eastAsia="Calibri" w:hAnsi="Calibri" w:cs="Calibri"/>
        </w:rPr>
      </w:pPr>
    </w:p>
    <w:p w14:paraId="20031862" w14:textId="77777777" w:rsidR="008F2C1B" w:rsidRDefault="008F2C1B">
      <w:pPr>
        <w:rPr>
          <w:rFonts w:ascii="Calibri" w:eastAsia="Calibri" w:hAnsi="Calibri" w:cs="Calibri"/>
        </w:rPr>
      </w:pPr>
    </w:p>
    <w:p w14:paraId="78E9CBE8" w14:textId="6E6D70D8" w:rsidR="00550D49" w:rsidRPr="00550D49" w:rsidRDefault="0024728A" w:rsidP="00550D49">
      <w:pPr>
        <w:widowControl w:val="0"/>
        <w:autoSpaceDE w:val="0"/>
        <w:autoSpaceDN w:val="0"/>
        <w:adjustRightInd w:val="0"/>
        <w:spacing w:line="240" w:lineRule="auto"/>
        <w:ind w:left="640" w:hanging="64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550D49" w:rsidRPr="00550D49">
        <w:rPr>
          <w:rFonts w:ascii="Calibri" w:hAnsi="Calibri" w:cs="Calibri"/>
          <w:noProof/>
          <w:szCs w:val="24"/>
        </w:rPr>
        <w:t>1.</w:t>
      </w:r>
      <w:r w:rsidR="00550D49" w:rsidRPr="00550D49">
        <w:rPr>
          <w:rFonts w:ascii="Calibri" w:hAnsi="Calibri" w:cs="Calibri"/>
          <w:noProof/>
          <w:szCs w:val="24"/>
        </w:rPr>
        <w:tab/>
        <w:t xml:space="preserve">Lamb, W. F., Callaghan, M. W., Creutzig, F., Khosla, R. &amp; Minx, J. C. The literature landscape on </w:t>
      </w:r>
      <w:r w:rsidR="00550D49" w:rsidRPr="00550D49">
        <w:rPr>
          <w:rFonts w:ascii="Calibri" w:hAnsi="Calibri" w:cs="Calibri"/>
          <w:noProof/>
          <w:szCs w:val="24"/>
        </w:rPr>
        <w:lastRenderedPageBreak/>
        <w:t xml:space="preserve">1.5°C Climate Change and Cities. </w:t>
      </w:r>
      <w:r w:rsidR="00550D49" w:rsidRPr="00550D49">
        <w:rPr>
          <w:rFonts w:ascii="Calibri" w:hAnsi="Calibri" w:cs="Calibri"/>
          <w:i/>
          <w:iCs/>
          <w:noProof/>
          <w:szCs w:val="24"/>
        </w:rPr>
        <w:t>Curr. Opin. Environ. Sustain.</w:t>
      </w:r>
      <w:r w:rsidR="00550D49" w:rsidRPr="00550D49">
        <w:rPr>
          <w:rFonts w:ascii="Calibri" w:hAnsi="Calibri" w:cs="Calibri"/>
          <w:noProof/>
          <w:szCs w:val="24"/>
        </w:rPr>
        <w:t xml:space="preserve"> </w:t>
      </w:r>
      <w:r w:rsidR="00550D49" w:rsidRPr="00550D49">
        <w:rPr>
          <w:rFonts w:ascii="Calibri" w:hAnsi="Calibri" w:cs="Calibri"/>
          <w:b/>
          <w:bCs/>
          <w:noProof/>
          <w:szCs w:val="24"/>
        </w:rPr>
        <w:t>30,</w:t>
      </w:r>
      <w:r w:rsidR="00550D49" w:rsidRPr="00550D49">
        <w:rPr>
          <w:rFonts w:ascii="Calibri" w:hAnsi="Calibri" w:cs="Calibri"/>
          <w:noProof/>
          <w:szCs w:val="24"/>
        </w:rPr>
        <w:t xml:space="preserve"> 26–34 (2018).</w:t>
      </w:r>
    </w:p>
    <w:p w14:paraId="3C406F67"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2.</w:t>
      </w:r>
      <w:r w:rsidRPr="00550D49">
        <w:rPr>
          <w:rFonts w:ascii="Calibri" w:hAnsi="Calibri" w:cs="Calibri"/>
          <w:noProof/>
          <w:szCs w:val="24"/>
        </w:rPr>
        <w:tab/>
        <w:t xml:space="preserve">Scott, A. J. &amp; Storper, M. The nature of cities: The scope and limits of urban theory. </w:t>
      </w:r>
      <w:r w:rsidRPr="00550D49">
        <w:rPr>
          <w:rFonts w:ascii="Calibri" w:hAnsi="Calibri" w:cs="Calibri"/>
          <w:i/>
          <w:iCs/>
          <w:noProof/>
          <w:szCs w:val="24"/>
        </w:rPr>
        <w:t>Int. J. Urban Reg. Res.</w:t>
      </w:r>
      <w:r w:rsidRPr="00550D49">
        <w:rPr>
          <w:rFonts w:ascii="Calibri" w:hAnsi="Calibri" w:cs="Calibri"/>
          <w:noProof/>
          <w:szCs w:val="24"/>
        </w:rPr>
        <w:t xml:space="preserve"> </w:t>
      </w:r>
      <w:r w:rsidRPr="00550D49">
        <w:rPr>
          <w:rFonts w:ascii="Calibri" w:hAnsi="Calibri" w:cs="Calibri"/>
          <w:b/>
          <w:bCs/>
          <w:noProof/>
          <w:szCs w:val="24"/>
        </w:rPr>
        <w:t>39,</w:t>
      </w:r>
      <w:r w:rsidRPr="00550D49">
        <w:rPr>
          <w:rFonts w:ascii="Calibri" w:hAnsi="Calibri" w:cs="Calibri"/>
          <w:noProof/>
          <w:szCs w:val="24"/>
        </w:rPr>
        <w:t xml:space="preserve"> 1–15 (2015).</w:t>
      </w:r>
    </w:p>
    <w:p w14:paraId="0EFEA075"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3.</w:t>
      </w:r>
      <w:r w:rsidRPr="00550D49">
        <w:rPr>
          <w:rFonts w:ascii="Calibri" w:hAnsi="Calibri" w:cs="Calibri"/>
          <w:noProof/>
          <w:szCs w:val="24"/>
        </w:rPr>
        <w:tab/>
        <w:t xml:space="preserve">Creutzig, F., Baiocchi, G., Bierkandt, R., Pichler, P.-P. &amp; Seto, K. C. Global typology of urban energy use and potentials for an urbanization mitigation wedge. </w:t>
      </w:r>
      <w:r w:rsidRPr="00550D49">
        <w:rPr>
          <w:rFonts w:ascii="Calibri" w:hAnsi="Calibri" w:cs="Calibri"/>
          <w:i/>
          <w:iCs/>
          <w:noProof/>
          <w:szCs w:val="24"/>
        </w:rPr>
        <w:t>Proc. Natl. Acad. Sci.</w:t>
      </w:r>
      <w:r w:rsidRPr="00550D49">
        <w:rPr>
          <w:rFonts w:ascii="Calibri" w:hAnsi="Calibri" w:cs="Calibri"/>
          <w:noProof/>
          <w:szCs w:val="24"/>
        </w:rPr>
        <w:t xml:space="preserve"> (2015). doi:10.1073/pnas.1315545112</w:t>
      </w:r>
    </w:p>
    <w:p w14:paraId="595E5A68"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4.</w:t>
      </w:r>
      <w:r w:rsidRPr="00550D49">
        <w:rPr>
          <w:rFonts w:ascii="Calibri" w:hAnsi="Calibri" w:cs="Calibri"/>
          <w:noProof/>
          <w:szCs w:val="24"/>
        </w:rPr>
        <w:tab/>
        <w:t xml:space="preserve">Sudmant, A., Gouldson, A., Millward-Hopkins, J., Scott, K. &amp; Barrett, J. Producer cities and consumer cities: Using production- and consumption-based carbon accounts to guide climate action in China, the UK, and the US. </w:t>
      </w:r>
      <w:r w:rsidRPr="00550D49">
        <w:rPr>
          <w:rFonts w:ascii="Calibri" w:hAnsi="Calibri" w:cs="Calibri"/>
          <w:i/>
          <w:iCs/>
          <w:noProof/>
          <w:szCs w:val="24"/>
        </w:rPr>
        <w:t>J. Clean. Prod.</w:t>
      </w:r>
      <w:r w:rsidRPr="00550D49">
        <w:rPr>
          <w:rFonts w:ascii="Calibri" w:hAnsi="Calibri" w:cs="Calibri"/>
          <w:noProof/>
          <w:szCs w:val="24"/>
        </w:rPr>
        <w:t xml:space="preserve"> </w:t>
      </w:r>
      <w:r w:rsidRPr="00550D49">
        <w:rPr>
          <w:rFonts w:ascii="Calibri" w:hAnsi="Calibri" w:cs="Calibri"/>
          <w:b/>
          <w:bCs/>
          <w:noProof/>
          <w:szCs w:val="24"/>
        </w:rPr>
        <w:t>176,</w:t>
      </w:r>
      <w:r w:rsidRPr="00550D49">
        <w:rPr>
          <w:rFonts w:ascii="Calibri" w:hAnsi="Calibri" w:cs="Calibri"/>
          <w:noProof/>
          <w:szCs w:val="24"/>
        </w:rPr>
        <w:t xml:space="preserve"> 654–662 (2017).</w:t>
      </w:r>
    </w:p>
    <w:p w14:paraId="13BF2093"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5.</w:t>
      </w:r>
      <w:r w:rsidRPr="00550D49">
        <w:rPr>
          <w:rFonts w:ascii="Calibri" w:hAnsi="Calibri" w:cs="Calibri"/>
          <w:noProof/>
          <w:szCs w:val="24"/>
        </w:rPr>
        <w:tab/>
        <w:t>Global Covenant of Mayors. Global Covenant of Mayors for Climate &amp; Energy. (2017). Available at: http://www.globalcovenantofmayors.org. (Accessed: 10th November 2017)</w:t>
      </w:r>
    </w:p>
    <w:p w14:paraId="2651643F"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6.</w:t>
      </w:r>
      <w:r w:rsidRPr="00550D49">
        <w:rPr>
          <w:rFonts w:ascii="Calibri" w:hAnsi="Calibri" w:cs="Calibri"/>
          <w:noProof/>
          <w:szCs w:val="24"/>
        </w:rPr>
        <w:tab/>
        <w:t xml:space="preserve">Grandin, J., Haarstad, H., Kjærås, K. &amp; Bouzarovski, S. The politics of rapid urban transformation. </w:t>
      </w:r>
      <w:r w:rsidRPr="00550D49">
        <w:rPr>
          <w:rFonts w:ascii="Calibri" w:hAnsi="Calibri" w:cs="Calibri"/>
          <w:i/>
          <w:iCs/>
          <w:noProof/>
          <w:szCs w:val="24"/>
        </w:rPr>
        <w:t>Curr. Opin. Environ. Sustain.</w:t>
      </w:r>
      <w:r w:rsidRPr="00550D49">
        <w:rPr>
          <w:rFonts w:ascii="Calibri" w:hAnsi="Calibri" w:cs="Calibri"/>
          <w:noProof/>
          <w:szCs w:val="24"/>
        </w:rPr>
        <w:t xml:space="preserve"> </w:t>
      </w:r>
      <w:r w:rsidRPr="00550D49">
        <w:rPr>
          <w:rFonts w:ascii="Calibri" w:hAnsi="Calibri" w:cs="Calibri"/>
          <w:b/>
          <w:bCs/>
          <w:noProof/>
          <w:szCs w:val="24"/>
        </w:rPr>
        <w:t>31,</w:t>
      </w:r>
      <w:r w:rsidRPr="00550D49">
        <w:rPr>
          <w:rFonts w:ascii="Calibri" w:hAnsi="Calibri" w:cs="Calibri"/>
          <w:noProof/>
          <w:szCs w:val="24"/>
        </w:rPr>
        <w:t xml:space="preserve"> 16–22 (2018).</w:t>
      </w:r>
    </w:p>
    <w:p w14:paraId="1B7F8B3F"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7.</w:t>
      </w:r>
      <w:r w:rsidRPr="00550D49">
        <w:rPr>
          <w:rFonts w:ascii="Calibri" w:hAnsi="Calibri" w:cs="Calibri"/>
          <w:noProof/>
          <w:szCs w:val="24"/>
        </w:rPr>
        <w:tab/>
        <w:t xml:space="preserve">Bulkeley, H. &amp; Castán Broto, V. Government by experiment? Global cities and the governing of climate change. </w:t>
      </w:r>
      <w:r w:rsidRPr="00550D49">
        <w:rPr>
          <w:rFonts w:ascii="Calibri" w:hAnsi="Calibri" w:cs="Calibri"/>
          <w:i/>
          <w:iCs/>
          <w:noProof/>
          <w:szCs w:val="24"/>
        </w:rPr>
        <w:t>Trans. Inst. Br. Geogr.</w:t>
      </w:r>
      <w:r w:rsidRPr="00550D49">
        <w:rPr>
          <w:rFonts w:ascii="Calibri" w:hAnsi="Calibri" w:cs="Calibri"/>
          <w:noProof/>
          <w:szCs w:val="24"/>
        </w:rPr>
        <w:t xml:space="preserve"> </w:t>
      </w:r>
      <w:r w:rsidRPr="00550D49">
        <w:rPr>
          <w:rFonts w:ascii="Calibri" w:hAnsi="Calibri" w:cs="Calibri"/>
          <w:b/>
          <w:bCs/>
          <w:noProof/>
          <w:szCs w:val="24"/>
        </w:rPr>
        <w:t>38,</w:t>
      </w:r>
      <w:r w:rsidRPr="00550D49">
        <w:rPr>
          <w:rFonts w:ascii="Calibri" w:hAnsi="Calibri" w:cs="Calibri"/>
          <w:noProof/>
          <w:szCs w:val="24"/>
        </w:rPr>
        <w:t xml:space="preserve"> 361–375 (2013).</w:t>
      </w:r>
    </w:p>
    <w:p w14:paraId="070DB8DF"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8.</w:t>
      </w:r>
      <w:r w:rsidRPr="00550D49">
        <w:rPr>
          <w:rFonts w:ascii="Calibri" w:hAnsi="Calibri" w:cs="Calibri"/>
          <w:noProof/>
          <w:szCs w:val="24"/>
        </w:rPr>
        <w:tab/>
        <w:t xml:space="preserve">Minx, J. C., Callaghan, M., Lamb, W. F., Garard, J. &amp; Edenhofer, O. Learning about climate change solutions in the IPCC and beyond. </w:t>
      </w:r>
      <w:r w:rsidRPr="00550D49">
        <w:rPr>
          <w:rFonts w:ascii="Calibri" w:hAnsi="Calibri" w:cs="Calibri"/>
          <w:i/>
          <w:iCs/>
          <w:noProof/>
          <w:szCs w:val="24"/>
        </w:rPr>
        <w:t>Environ. Sci. Policy</w:t>
      </w:r>
      <w:r w:rsidRPr="00550D49">
        <w:rPr>
          <w:rFonts w:ascii="Calibri" w:hAnsi="Calibri" w:cs="Calibri"/>
          <w:noProof/>
          <w:szCs w:val="24"/>
        </w:rPr>
        <w:t xml:space="preserve"> </w:t>
      </w:r>
      <w:r w:rsidRPr="00550D49">
        <w:rPr>
          <w:rFonts w:ascii="Calibri" w:hAnsi="Calibri" w:cs="Calibri"/>
          <w:b/>
          <w:bCs/>
          <w:noProof/>
          <w:szCs w:val="24"/>
        </w:rPr>
        <w:t>77,</w:t>
      </w:r>
      <w:r w:rsidRPr="00550D49">
        <w:rPr>
          <w:rFonts w:ascii="Calibri" w:hAnsi="Calibri" w:cs="Calibri"/>
          <w:noProof/>
          <w:szCs w:val="24"/>
        </w:rPr>
        <w:t xml:space="preserve"> (2017).</w:t>
      </w:r>
    </w:p>
    <w:p w14:paraId="3479F357"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9.</w:t>
      </w:r>
      <w:r w:rsidRPr="00550D49">
        <w:rPr>
          <w:rFonts w:ascii="Calibri" w:hAnsi="Calibri" w:cs="Calibri"/>
          <w:noProof/>
          <w:szCs w:val="24"/>
        </w:rPr>
        <w:tab/>
        <w:t xml:space="preserve">Solecki, W. </w:t>
      </w:r>
      <w:r w:rsidRPr="00550D49">
        <w:rPr>
          <w:rFonts w:ascii="Calibri" w:hAnsi="Calibri" w:cs="Calibri"/>
          <w:i/>
          <w:iCs/>
          <w:noProof/>
          <w:szCs w:val="24"/>
        </w:rPr>
        <w:t>et al.</w:t>
      </w:r>
      <w:r w:rsidRPr="00550D49">
        <w:rPr>
          <w:rFonts w:ascii="Calibri" w:hAnsi="Calibri" w:cs="Calibri"/>
          <w:noProof/>
          <w:szCs w:val="24"/>
        </w:rPr>
        <w:t xml:space="preserve"> City transformations in a 1.5°C warmer world. </w:t>
      </w:r>
      <w:r w:rsidRPr="00550D49">
        <w:rPr>
          <w:rFonts w:ascii="Calibri" w:hAnsi="Calibri" w:cs="Calibri"/>
          <w:i/>
          <w:iCs/>
          <w:noProof/>
          <w:szCs w:val="24"/>
        </w:rPr>
        <w:t>Nat. Clim. Chang.</w:t>
      </w:r>
      <w:r w:rsidRPr="00550D49">
        <w:rPr>
          <w:rFonts w:ascii="Calibri" w:hAnsi="Calibri" w:cs="Calibri"/>
          <w:noProof/>
          <w:szCs w:val="24"/>
        </w:rPr>
        <w:t xml:space="preserve"> </w:t>
      </w:r>
      <w:r w:rsidRPr="00550D49">
        <w:rPr>
          <w:rFonts w:ascii="Calibri" w:hAnsi="Calibri" w:cs="Calibri"/>
          <w:b/>
          <w:bCs/>
          <w:noProof/>
          <w:szCs w:val="24"/>
        </w:rPr>
        <w:t>8,</w:t>
      </w:r>
      <w:r w:rsidRPr="00550D49">
        <w:rPr>
          <w:rFonts w:ascii="Calibri" w:hAnsi="Calibri" w:cs="Calibri"/>
          <w:noProof/>
          <w:szCs w:val="24"/>
        </w:rPr>
        <w:t xml:space="preserve"> 175–185 (2018).</w:t>
      </w:r>
    </w:p>
    <w:p w14:paraId="45793084"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10.</w:t>
      </w:r>
      <w:r w:rsidRPr="00550D49">
        <w:rPr>
          <w:rFonts w:ascii="Calibri" w:hAnsi="Calibri" w:cs="Calibri"/>
          <w:noProof/>
          <w:szCs w:val="24"/>
        </w:rPr>
        <w:tab/>
        <w:t xml:space="preserve">Bai, X. Industrial Ecology and the Global Impacts of Cities. </w:t>
      </w:r>
      <w:r w:rsidRPr="00550D49">
        <w:rPr>
          <w:rFonts w:ascii="Calibri" w:hAnsi="Calibri" w:cs="Calibri"/>
          <w:i/>
          <w:iCs/>
          <w:noProof/>
          <w:szCs w:val="24"/>
        </w:rPr>
        <w:t>J. Ind. Ecol.</w:t>
      </w:r>
      <w:r w:rsidRPr="00550D49">
        <w:rPr>
          <w:rFonts w:ascii="Calibri" w:hAnsi="Calibri" w:cs="Calibri"/>
          <w:noProof/>
          <w:szCs w:val="24"/>
        </w:rPr>
        <w:t xml:space="preserve"> </w:t>
      </w:r>
      <w:r w:rsidRPr="00550D49">
        <w:rPr>
          <w:rFonts w:ascii="Calibri" w:hAnsi="Calibri" w:cs="Calibri"/>
          <w:b/>
          <w:bCs/>
          <w:noProof/>
          <w:szCs w:val="24"/>
        </w:rPr>
        <w:t>11,</w:t>
      </w:r>
      <w:r w:rsidRPr="00550D49">
        <w:rPr>
          <w:rFonts w:ascii="Calibri" w:hAnsi="Calibri" w:cs="Calibri"/>
          <w:noProof/>
          <w:szCs w:val="24"/>
        </w:rPr>
        <w:t xml:space="preserve"> 1–6 (2007).</w:t>
      </w:r>
    </w:p>
    <w:p w14:paraId="5546FE9C"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11.</w:t>
      </w:r>
      <w:r w:rsidRPr="00550D49">
        <w:rPr>
          <w:rFonts w:ascii="Calibri" w:hAnsi="Calibri" w:cs="Calibri"/>
          <w:noProof/>
          <w:szCs w:val="24"/>
        </w:rPr>
        <w:tab/>
        <w:t xml:space="preserve">Steinberg, P. F. Can We Generalize from Case Studies? </w:t>
      </w:r>
      <w:r w:rsidRPr="00550D49">
        <w:rPr>
          <w:rFonts w:ascii="Calibri" w:hAnsi="Calibri" w:cs="Calibri"/>
          <w:i/>
          <w:iCs/>
          <w:noProof/>
          <w:szCs w:val="24"/>
        </w:rPr>
        <w:t>Glob. Environ. Polit.</w:t>
      </w:r>
      <w:r w:rsidRPr="00550D49">
        <w:rPr>
          <w:rFonts w:ascii="Calibri" w:hAnsi="Calibri" w:cs="Calibri"/>
          <w:noProof/>
          <w:szCs w:val="24"/>
        </w:rPr>
        <w:t xml:space="preserve"> </w:t>
      </w:r>
      <w:r w:rsidRPr="00550D49">
        <w:rPr>
          <w:rFonts w:ascii="Calibri" w:hAnsi="Calibri" w:cs="Calibri"/>
          <w:b/>
          <w:bCs/>
          <w:noProof/>
          <w:szCs w:val="24"/>
        </w:rPr>
        <w:t>15,</w:t>
      </w:r>
      <w:r w:rsidRPr="00550D49">
        <w:rPr>
          <w:rFonts w:ascii="Calibri" w:hAnsi="Calibri" w:cs="Calibri"/>
          <w:noProof/>
          <w:szCs w:val="24"/>
        </w:rPr>
        <w:t xml:space="preserve"> 152–175 (2015).</w:t>
      </w:r>
    </w:p>
    <w:p w14:paraId="1FA28B87"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12.</w:t>
      </w:r>
      <w:r w:rsidRPr="00550D49">
        <w:rPr>
          <w:rFonts w:ascii="Calibri" w:hAnsi="Calibri" w:cs="Calibri"/>
          <w:noProof/>
          <w:szCs w:val="24"/>
        </w:rPr>
        <w:tab/>
        <w:t xml:space="preserve">Karen C., S. </w:t>
      </w:r>
      <w:r w:rsidRPr="00550D49">
        <w:rPr>
          <w:rFonts w:ascii="Calibri" w:hAnsi="Calibri" w:cs="Calibri"/>
          <w:i/>
          <w:iCs/>
          <w:noProof/>
          <w:szCs w:val="24"/>
        </w:rPr>
        <w:t>et al.</w:t>
      </w:r>
      <w:r w:rsidRPr="00550D49">
        <w:rPr>
          <w:rFonts w:ascii="Calibri" w:hAnsi="Calibri" w:cs="Calibri"/>
          <w:noProof/>
          <w:szCs w:val="24"/>
        </w:rPr>
        <w:t xml:space="preserve"> in </w:t>
      </w:r>
      <w:r w:rsidRPr="00550D49">
        <w:rPr>
          <w:rFonts w:ascii="Calibri" w:hAnsi="Calibri" w:cs="Calibri"/>
          <w:i/>
          <w:iCs/>
          <w:noProof/>
          <w:szCs w:val="24"/>
        </w:rPr>
        <w:t>Climate Change 2014: Mitigation of Climate Change. Contribution of Working Group III to the Fifth Assessment Report of the Intergovernmental Panel on Climate Change</w:t>
      </w:r>
      <w:r w:rsidRPr="00550D49">
        <w:rPr>
          <w:rFonts w:ascii="Calibri" w:hAnsi="Calibri" w:cs="Calibri"/>
          <w:noProof/>
          <w:szCs w:val="24"/>
        </w:rPr>
        <w:t xml:space="preserve"> 923–1000 (Cambridge University Press, 2014). doi:10.1017/CBO9781107415416.018</w:t>
      </w:r>
    </w:p>
    <w:p w14:paraId="39CF8040"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13.</w:t>
      </w:r>
      <w:r w:rsidRPr="00550D49">
        <w:rPr>
          <w:rFonts w:ascii="Calibri" w:hAnsi="Calibri" w:cs="Calibri"/>
          <w:noProof/>
          <w:szCs w:val="24"/>
        </w:rPr>
        <w:tab/>
        <w:t xml:space="preserve">Creutzig, F. </w:t>
      </w:r>
      <w:r w:rsidRPr="00550D49">
        <w:rPr>
          <w:rFonts w:ascii="Calibri" w:hAnsi="Calibri" w:cs="Calibri"/>
          <w:i/>
          <w:iCs/>
          <w:noProof/>
          <w:szCs w:val="24"/>
        </w:rPr>
        <w:t>et al.</w:t>
      </w:r>
      <w:r w:rsidRPr="00550D49">
        <w:rPr>
          <w:rFonts w:ascii="Calibri" w:hAnsi="Calibri" w:cs="Calibri"/>
          <w:noProof/>
          <w:szCs w:val="24"/>
        </w:rPr>
        <w:t xml:space="preserve"> Urban infrastructure choices structure climate solutions. </w:t>
      </w:r>
      <w:r w:rsidRPr="00550D49">
        <w:rPr>
          <w:rFonts w:ascii="Calibri" w:hAnsi="Calibri" w:cs="Calibri"/>
          <w:i/>
          <w:iCs/>
          <w:noProof/>
          <w:szCs w:val="24"/>
        </w:rPr>
        <w:t>Nat. Clim. Chang.</w:t>
      </w:r>
      <w:r w:rsidRPr="00550D49">
        <w:rPr>
          <w:rFonts w:ascii="Calibri" w:hAnsi="Calibri" w:cs="Calibri"/>
          <w:noProof/>
          <w:szCs w:val="24"/>
        </w:rPr>
        <w:t xml:space="preserve"> </w:t>
      </w:r>
      <w:r w:rsidRPr="00550D49">
        <w:rPr>
          <w:rFonts w:ascii="Calibri" w:hAnsi="Calibri" w:cs="Calibri"/>
          <w:b/>
          <w:bCs/>
          <w:noProof/>
          <w:szCs w:val="24"/>
        </w:rPr>
        <w:t>6,</w:t>
      </w:r>
      <w:r w:rsidRPr="00550D49">
        <w:rPr>
          <w:rFonts w:ascii="Calibri" w:hAnsi="Calibri" w:cs="Calibri"/>
          <w:noProof/>
          <w:szCs w:val="24"/>
        </w:rPr>
        <w:t xml:space="preserve"> 1054 (2016).</w:t>
      </w:r>
    </w:p>
    <w:p w14:paraId="6877F8A8"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14.</w:t>
      </w:r>
      <w:r w:rsidRPr="00550D49">
        <w:rPr>
          <w:rFonts w:ascii="Calibri" w:hAnsi="Calibri" w:cs="Calibri"/>
          <w:noProof/>
          <w:szCs w:val="24"/>
        </w:rPr>
        <w:tab/>
        <w:t xml:space="preserve">Creutzig, F. </w:t>
      </w:r>
      <w:r w:rsidRPr="00550D49">
        <w:rPr>
          <w:rFonts w:ascii="Calibri" w:hAnsi="Calibri" w:cs="Calibri"/>
          <w:i/>
          <w:iCs/>
          <w:noProof/>
          <w:szCs w:val="24"/>
        </w:rPr>
        <w:t>et al.</w:t>
      </w:r>
      <w:r w:rsidRPr="00550D49">
        <w:rPr>
          <w:rFonts w:ascii="Calibri" w:hAnsi="Calibri" w:cs="Calibri"/>
          <w:noProof/>
          <w:szCs w:val="24"/>
        </w:rPr>
        <w:t xml:space="preserve"> Beyond Technology: Demand-Side Solutions for Climate Change Mitigation. </w:t>
      </w:r>
      <w:r w:rsidRPr="00550D49">
        <w:rPr>
          <w:rFonts w:ascii="Calibri" w:hAnsi="Calibri" w:cs="Calibri"/>
          <w:i/>
          <w:iCs/>
          <w:noProof/>
          <w:szCs w:val="24"/>
        </w:rPr>
        <w:t>Annu. Rev. Environ. Resour.</w:t>
      </w:r>
      <w:r w:rsidRPr="00550D49">
        <w:rPr>
          <w:rFonts w:ascii="Calibri" w:hAnsi="Calibri" w:cs="Calibri"/>
          <w:noProof/>
          <w:szCs w:val="24"/>
        </w:rPr>
        <w:t xml:space="preserve"> </w:t>
      </w:r>
      <w:r w:rsidRPr="00550D49">
        <w:rPr>
          <w:rFonts w:ascii="Calibri" w:hAnsi="Calibri" w:cs="Calibri"/>
          <w:b/>
          <w:bCs/>
          <w:noProof/>
          <w:szCs w:val="24"/>
        </w:rPr>
        <w:t>41,</w:t>
      </w:r>
      <w:r w:rsidRPr="00550D49">
        <w:rPr>
          <w:rFonts w:ascii="Calibri" w:hAnsi="Calibri" w:cs="Calibri"/>
          <w:noProof/>
          <w:szCs w:val="24"/>
        </w:rPr>
        <w:t xml:space="preserve"> 173–198 (2016).</w:t>
      </w:r>
    </w:p>
    <w:p w14:paraId="5D8B23F7"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15.</w:t>
      </w:r>
      <w:r w:rsidRPr="00550D49">
        <w:rPr>
          <w:rFonts w:ascii="Calibri" w:hAnsi="Calibri" w:cs="Calibri"/>
          <w:noProof/>
          <w:szCs w:val="24"/>
        </w:rPr>
        <w:tab/>
        <w:t xml:space="preserve">Robinson, J. Cities in a World of Cities: The Comparative Gesture. </w:t>
      </w:r>
      <w:r w:rsidRPr="00550D49">
        <w:rPr>
          <w:rFonts w:ascii="Calibri" w:hAnsi="Calibri" w:cs="Calibri"/>
          <w:i/>
          <w:iCs/>
          <w:noProof/>
          <w:szCs w:val="24"/>
        </w:rPr>
        <w:t>Int. J. Urban Reg. Res.</w:t>
      </w:r>
      <w:r w:rsidRPr="00550D49">
        <w:rPr>
          <w:rFonts w:ascii="Calibri" w:hAnsi="Calibri" w:cs="Calibri"/>
          <w:noProof/>
          <w:szCs w:val="24"/>
        </w:rPr>
        <w:t xml:space="preserve"> </w:t>
      </w:r>
      <w:r w:rsidRPr="00550D49">
        <w:rPr>
          <w:rFonts w:ascii="Calibri" w:hAnsi="Calibri" w:cs="Calibri"/>
          <w:b/>
          <w:bCs/>
          <w:noProof/>
          <w:szCs w:val="24"/>
        </w:rPr>
        <w:t>35,</w:t>
      </w:r>
      <w:r w:rsidRPr="00550D49">
        <w:rPr>
          <w:rFonts w:ascii="Calibri" w:hAnsi="Calibri" w:cs="Calibri"/>
          <w:noProof/>
          <w:szCs w:val="24"/>
        </w:rPr>
        <w:t xml:space="preserve"> 1–23 (2011).</w:t>
      </w:r>
    </w:p>
    <w:p w14:paraId="3DEF99E4"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16.</w:t>
      </w:r>
      <w:r w:rsidRPr="00550D49">
        <w:rPr>
          <w:rFonts w:ascii="Calibri" w:hAnsi="Calibri" w:cs="Calibri"/>
          <w:noProof/>
          <w:szCs w:val="24"/>
        </w:rPr>
        <w:tab/>
        <w:t xml:space="preserve">Castán Broto, V. &amp; Bulkeley, H. A survey of urban climate change experiments in 100 cities. </w:t>
      </w:r>
      <w:r w:rsidRPr="00550D49">
        <w:rPr>
          <w:rFonts w:ascii="Calibri" w:hAnsi="Calibri" w:cs="Calibri"/>
          <w:i/>
          <w:iCs/>
          <w:noProof/>
          <w:szCs w:val="24"/>
        </w:rPr>
        <w:t>Glob. Environ. Chang.</w:t>
      </w:r>
      <w:r w:rsidRPr="00550D49">
        <w:rPr>
          <w:rFonts w:ascii="Calibri" w:hAnsi="Calibri" w:cs="Calibri"/>
          <w:noProof/>
          <w:szCs w:val="24"/>
        </w:rPr>
        <w:t xml:space="preserve"> </w:t>
      </w:r>
      <w:r w:rsidRPr="00550D49">
        <w:rPr>
          <w:rFonts w:ascii="Calibri" w:hAnsi="Calibri" w:cs="Calibri"/>
          <w:b/>
          <w:bCs/>
          <w:noProof/>
          <w:szCs w:val="24"/>
        </w:rPr>
        <w:t>23,</w:t>
      </w:r>
      <w:r w:rsidRPr="00550D49">
        <w:rPr>
          <w:rFonts w:ascii="Calibri" w:hAnsi="Calibri" w:cs="Calibri"/>
          <w:noProof/>
          <w:szCs w:val="24"/>
        </w:rPr>
        <w:t xml:space="preserve"> 92–102 (2013).</w:t>
      </w:r>
    </w:p>
    <w:p w14:paraId="2BEF8D88"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szCs w:val="24"/>
        </w:rPr>
      </w:pPr>
      <w:r w:rsidRPr="00550D49">
        <w:rPr>
          <w:rFonts w:ascii="Calibri" w:hAnsi="Calibri" w:cs="Calibri"/>
          <w:noProof/>
          <w:szCs w:val="24"/>
        </w:rPr>
        <w:t>17.</w:t>
      </w:r>
      <w:r w:rsidRPr="00550D49">
        <w:rPr>
          <w:rFonts w:ascii="Calibri" w:hAnsi="Calibri" w:cs="Calibri"/>
          <w:noProof/>
          <w:szCs w:val="24"/>
        </w:rPr>
        <w:tab/>
        <w:t xml:space="preserve">Reckien, D. </w:t>
      </w:r>
      <w:r w:rsidRPr="00550D49">
        <w:rPr>
          <w:rFonts w:ascii="Calibri" w:hAnsi="Calibri" w:cs="Calibri"/>
          <w:i/>
          <w:iCs/>
          <w:noProof/>
          <w:szCs w:val="24"/>
        </w:rPr>
        <w:t>et al.</w:t>
      </w:r>
      <w:r w:rsidRPr="00550D49">
        <w:rPr>
          <w:rFonts w:ascii="Calibri" w:hAnsi="Calibri" w:cs="Calibri"/>
          <w:noProof/>
          <w:szCs w:val="24"/>
        </w:rPr>
        <w:t xml:space="preserve"> Climate change response in Europe: What’s the reality? Analysis of adaptation and mitigation plans from 200 urban areas in 11 countries. </w:t>
      </w:r>
      <w:r w:rsidRPr="00550D49">
        <w:rPr>
          <w:rFonts w:ascii="Calibri" w:hAnsi="Calibri" w:cs="Calibri"/>
          <w:i/>
          <w:iCs/>
          <w:noProof/>
          <w:szCs w:val="24"/>
        </w:rPr>
        <w:t>Clim. Change</w:t>
      </w:r>
      <w:r w:rsidRPr="00550D49">
        <w:rPr>
          <w:rFonts w:ascii="Calibri" w:hAnsi="Calibri" w:cs="Calibri"/>
          <w:noProof/>
          <w:szCs w:val="24"/>
        </w:rPr>
        <w:t xml:space="preserve"> </w:t>
      </w:r>
      <w:r w:rsidRPr="00550D49">
        <w:rPr>
          <w:rFonts w:ascii="Calibri" w:hAnsi="Calibri" w:cs="Calibri"/>
          <w:b/>
          <w:bCs/>
          <w:noProof/>
          <w:szCs w:val="24"/>
        </w:rPr>
        <w:t>122,</w:t>
      </w:r>
      <w:r w:rsidRPr="00550D49">
        <w:rPr>
          <w:rFonts w:ascii="Calibri" w:hAnsi="Calibri" w:cs="Calibri"/>
          <w:noProof/>
          <w:szCs w:val="24"/>
        </w:rPr>
        <w:t xml:space="preserve"> 331–340 (2014).</w:t>
      </w:r>
    </w:p>
    <w:p w14:paraId="20155BBF" w14:textId="77777777" w:rsidR="00550D49" w:rsidRPr="00550D49" w:rsidRDefault="00550D49" w:rsidP="00550D49">
      <w:pPr>
        <w:widowControl w:val="0"/>
        <w:autoSpaceDE w:val="0"/>
        <w:autoSpaceDN w:val="0"/>
        <w:adjustRightInd w:val="0"/>
        <w:spacing w:line="240" w:lineRule="auto"/>
        <w:ind w:left="640" w:hanging="640"/>
        <w:rPr>
          <w:rFonts w:ascii="Calibri" w:hAnsi="Calibri" w:cs="Calibri"/>
          <w:noProof/>
        </w:rPr>
      </w:pPr>
      <w:r w:rsidRPr="00550D49">
        <w:rPr>
          <w:rFonts w:ascii="Calibri" w:hAnsi="Calibri" w:cs="Calibri"/>
          <w:noProof/>
          <w:szCs w:val="24"/>
        </w:rPr>
        <w:t>18.</w:t>
      </w:r>
      <w:r w:rsidRPr="00550D49">
        <w:rPr>
          <w:rFonts w:ascii="Calibri" w:hAnsi="Calibri" w:cs="Calibri"/>
          <w:noProof/>
          <w:szCs w:val="24"/>
        </w:rPr>
        <w:tab/>
        <w:t xml:space="preserve">Heidrich, O., Dawson, R. J., Reckien, D. &amp; Walsh, C. L. Assessment of the climate preparedness of 30 urban areas in the UK. </w:t>
      </w:r>
      <w:r w:rsidRPr="00550D49">
        <w:rPr>
          <w:rFonts w:ascii="Calibri" w:hAnsi="Calibri" w:cs="Calibri"/>
          <w:i/>
          <w:iCs/>
          <w:noProof/>
          <w:szCs w:val="24"/>
        </w:rPr>
        <w:t>Clim. Change</w:t>
      </w:r>
      <w:r w:rsidRPr="00550D49">
        <w:rPr>
          <w:rFonts w:ascii="Calibri" w:hAnsi="Calibri" w:cs="Calibri"/>
          <w:noProof/>
          <w:szCs w:val="24"/>
        </w:rPr>
        <w:t xml:space="preserve"> </w:t>
      </w:r>
      <w:r w:rsidRPr="00550D49">
        <w:rPr>
          <w:rFonts w:ascii="Calibri" w:hAnsi="Calibri" w:cs="Calibri"/>
          <w:b/>
          <w:bCs/>
          <w:noProof/>
          <w:szCs w:val="24"/>
        </w:rPr>
        <w:t>120,</w:t>
      </w:r>
      <w:r w:rsidRPr="00550D49">
        <w:rPr>
          <w:rFonts w:ascii="Calibri" w:hAnsi="Calibri" w:cs="Calibri"/>
          <w:noProof/>
          <w:szCs w:val="24"/>
        </w:rPr>
        <w:t xml:space="preserve"> 771–784 (2013).</w:t>
      </w:r>
    </w:p>
    <w:p w14:paraId="7D402EA1" w14:textId="630E2B73" w:rsidR="00145983" w:rsidRDefault="0024728A">
      <w:pPr>
        <w:rPr>
          <w:rFonts w:ascii="Calibri" w:eastAsia="Calibri" w:hAnsi="Calibri" w:cs="Calibri"/>
        </w:rPr>
      </w:pPr>
      <w:r>
        <w:rPr>
          <w:rFonts w:ascii="Calibri" w:eastAsia="Calibri" w:hAnsi="Calibri" w:cs="Calibri"/>
        </w:rPr>
        <w:fldChar w:fldCharType="end"/>
      </w:r>
    </w:p>
    <w:p w14:paraId="359E32EF" w14:textId="77777777" w:rsidR="004F321C" w:rsidRDefault="00145983">
      <w:pPr>
        <w:rPr>
          <w:rFonts w:ascii="Calibri" w:eastAsia="Calibri" w:hAnsi="Calibri" w:cs="Calibri"/>
        </w:rPr>
      </w:pPr>
      <w:r>
        <w:rPr>
          <w:rFonts w:ascii="Calibri" w:eastAsia="Calibri" w:hAnsi="Calibri" w:cs="Calibri"/>
        </w:rPr>
        <w:br w:type="page"/>
      </w:r>
    </w:p>
    <w:p w14:paraId="2C15CC8F" w14:textId="761D5135" w:rsidR="004F321C" w:rsidRDefault="004F321C">
      <w:pPr>
        <w:rPr>
          <w:rFonts w:ascii="Calibri" w:eastAsia="Calibri" w:hAnsi="Calibri" w:cs="Calibri"/>
        </w:rPr>
      </w:pPr>
      <w:r>
        <w:rPr>
          <w:rFonts w:ascii="Calibri" w:eastAsia="Calibri" w:hAnsi="Calibri" w:cs="Calibri"/>
        </w:rPr>
        <w:lastRenderedPageBreak/>
        <w:t>Old text</w:t>
      </w:r>
    </w:p>
    <w:p w14:paraId="1F400570" w14:textId="77777777" w:rsidR="004F321C" w:rsidRDefault="004F321C">
      <w:pPr>
        <w:rPr>
          <w:rFonts w:ascii="Calibri" w:eastAsia="Calibri" w:hAnsi="Calibri" w:cs="Calibri"/>
        </w:rPr>
      </w:pPr>
    </w:p>
    <w:p w14:paraId="5BFE7AF2" w14:textId="77777777" w:rsidR="004F321C" w:rsidRDefault="004F321C" w:rsidP="004F321C">
      <w:pPr>
        <w:rPr>
          <w:rFonts w:ascii="Calibri" w:eastAsia="Calibri" w:hAnsi="Calibri" w:cs="Calibri"/>
        </w:rPr>
      </w:pPr>
    </w:p>
    <w:p w14:paraId="4CBF785F" w14:textId="7C65FB1E" w:rsidR="004F321C" w:rsidRDefault="004F321C" w:rsidP="004F321C">
      <w:pPr>
        <w:rPr>
          <w:rFonts w:ascii="Calibri" w:eastAsia="Calibri" w:hAnsi="Calibri" w:cs="Calibri"/>
        </w:rPr>
      </w:pPr>
      <w:r>
        <w:rPr>
          <w:rFonts w:ascii="Calibri" w:eastAsia="Calibri" w:hAnsi="Calibri" w:cs="Calibri"/>
        </w:rPr>
        <w:t xml:space="preserve">– for instance about the political economic barriers to transitions. In addition, there are claimed biases in the body of case study literature , including the tendency to focus on large, wealthy cities in the global North, at the expense of rapidly urbanising areas in Asia and Africa </w:t>
      </w:r>
      <w:r>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"10.1111/j.1468-2427.2010.00982.x", "ISBN" : "1468-2427", "ISSN" : "03091317", "abstract" : "Cities exist in a world of cities and thus routinely invite a comparative gesture in urban theorizing. However, for some decades urban studies have analytically divided the world of cities into, for example, wealthier and poorer, capitalist and socialist, or into different regional groupings of cities, with subsequently very little comparative research across these divides. Interest in drawing comparisons among different cities has escalated in an era of \u2018globalization\u2019, as economic and social activities as well as governance structures link cities together through spatially extensive flows of various kinds and intense networks of communication. Nonetheless, scholars of urban studies have been relatively reluctant to pursue the potential for international comparative research that stands at the heart of the field. Where an interest in globalization has drawn authors to explicit exercises in comparison, both the methodological resources and the prevalent intellectual and theoretical landscape have tended to limit and even undermine these initiatives. This article seeks, first, to understand why it is that in an intrinsically comparative field with an urgent contemporary need for thinking across different urban experiences, there has been relatively little comparative research, especially comparisons that stretch across the global North\u2013South divide, or across contexts of wealthier and poorer cities. Secondly, through a review of existing strategies for comparing cities, the article considers the potential for comparative methodologies to overcome their limitations to meet growing demands for international and properly post-colonial urban studies. Finally, it proposes a new phase of comparative urban research that is experimental, but with theoretically rigorous foundations.", "author" : [ { "dropping-particle" : "", "family" : "Robinson", "given" : "Jennifer", "non-dropping-particle" : "", "parse-names" : false, "suffix" : "" } ], "container-title" : "International Journal of Urban and Regional Research", "id" : "ITEM-1", "issue" : "1", "issued" : { "date-parts" : [ [ "2011" ] ] }, "page" : "1-23", "title" : "Cities in a World of Cities: The Comparative Gesture", "type" : "article-journal", "volume" : "35" }, "uris" : [ "http://www.mendeley.com/documents/?uuid=749282e9-0d26-4a19-8723-8595faeb18ed" ] }, { "id" : "ITEM-2",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"ITEM-2", "issue" : "1", "issued" : { "date-parts" : [ [ "2015" ] ] }, "page" : "1-15", "title" : "The nature of cities: The scope and limits of urban theory", "type" : "article-journal", "volume" : "39" }, "uris" : [ "http://www.mendeley.com/documents/?uuid=ca738c50-04a0-4af1-a803-c526cfc0503a" ] }, { "id" : "ITEM-3", "itemData" : { "DOI" : "10.1016/j.gloenvcha.2012.07.005", "ISBN" : "0959-3780", "ISSN" : "09593780", "PMID" : "23805029", "abstract" : "Cities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\u00a9 2012 Elsevier Ltd.", "author" : [ { "dropping-particle" : "", "family" : "Cast\u00e1n Broto", "given" : "Vanesa", "non-dropping-particle" : "", "parse-names" : false, "suffix" : "" }, { "dropping-particle" : "", "family" : "Bulkeley", "given" : "Harriet", "non-dropping-particle" : "", "parse-names" : false, "suffix" : "" } ], "container-title" : "Global Environmental Change", "id" : "ITEM-3", "issue" : "1", "issued" : { "date-parts" : [ [ "2013" ] ] }, "page" : "92-102", "title" : "A survey of urban climate change experiments in 100 cities", "type" : "article-journal", "volume" : "23" }, "uris" : [ "http://www.mendeley.com/documents/?uuid=22693620-32b6-4c9f-8930-4310dbf7d52c" ] } ], "mendeley" : { "formattedCitation" : "&lt;sup&gt;2,15,16&lt;/sup&gt;", "plainTextFormattedCitation" : "2,15,16", "previouslyFormattedCitation" : "&lt;sup&gt;2,15,16&lt;/sup&gt;" }, "properties" : {  }, "schema" : "https://github.com/citation-style-language/schema/raw/master/csl-citation.json" }</w:instrText>
      </w:r>
      <w:r>
        <w:rPr>
          <w:rFonts w:ascii="Calibri" w:eastAsia="Calibri" w:hAnsi="Calibri" w:cs="Calibri"/>
        </w:rPr>
        <w:fldChar w:fldCharType="separate"/>
      </w:r>
      <w:r w:rsidR="00C5378D" w:rsidRPr="00C5378D">
        <w:rPr>
          <w:rFonts w:ascii="Calibri" w:eastAsia="Calibri" w:hAnsi="Calibri" w:cs="Calibri"/>
          <w:noProof/>
          <w:vertAlign w:val="superscript"/>
        </w:rPr>
        <w:t>2,15,16</w:t>
      </w:r>
      <w:r>
        <w:rPr>
          <w:rFonts w:ascii="Calibri" w:eastAsia="Calibri" w:hAnsi="Calibri" w:cs="Calibri"/>
        </w:rPr>
        <w:fldChar w:fldCharType="end"/>
      </w:r>
      <w:r>
        <w:rPr>
          <w:rFonts w:ascii="Calibri" w:eastAsia="Calibri" w:hAnsi="Calibri" w:cs="Calibri"/>
        </w:rPr>
        <w:t>.</w:t>
      </w:r>
    </w:p>
    <w:p w14:paraId="6879A1E9" w14:textId="77777777" w:rsidR="004F321C" w:rsidRDefault="004F321C" w:rsidP="004F321C">
      <w:pPr>
        <w:rPr>
          <w:rFonts w:ascii="Calibri" w:eastAsia="Calibri" w:hAnsi="Calibri" w:cs="Calibri"/>
        </w:rPr>
      </w:pPr>
    </w:p>
    <w:p w14:paraId="1D4559D6" w14:textId="77777777" w:rsidR="004F321C" w:rsidRDefault="004F321C" w:rsidP="004F321C">
      <w:pPr>
        <w:rPr>
          <w:rFonts w:ascii="Calibri" w:eastAsia="Calibri" w:hAnsi="Calibri" w:cs="Calibri"/>
        </w:rPr>
      </w:pPr>
    </w:p>
    <w:p w14:paraId="089439B1" w14:textId="50267044" w:rsidR="004F321C" w:rsidRDefault="004F321C" w:rsidP="004F321C">
      <w:pPr>
        <w:rPr>
          <w:rFonts w:ascii="Calibri" w:eastAsia="Calibri" w:hAnsi="Calibri" w:cs="Calibri"/>
        </w:rPr>
      </w:pPr>
      <w:r>
        <w:rPr>
          <w:rFonts w:ascii="Calibri" w:eastAsia="Calibri" w:hAnsi="Calibri" w:cs="Calibri"/>
        </w:rPr>
        <w:t>Although there have been some efforts so far to aggregate knowledge from urban studies and climate action plans</w:t>
      </w:r>
      <w:commentRangeStart w:id="57"/>
      <w:r>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"10.1016/j.gloenvcha.2012.07.005", "ISBN" : "0959-3780", "ISSN" : "09593780", "PMID" : "23805029", "abstract" : "Cities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\u00a9 2012 Elsevier Ltd.", "author" : [ { "dropping-particle" : "", "family" : "Cast\u00e1n Broto", "given" : "Vanesa", "non-dropping-particle" : "", "parse-names" : false, "suffix" : "" }, { "dropping-particle" : "", "family" : "Bulkeley", "given" : "Harriet", "non-dropping-particle" : "", "parse-names" : false, "suffix" : "" } ], "container-title" : "Global Environmental Change", "id" : "ITEM-1", "issue" : "1", "issued" : { "date-parts" : [ [ "2013" ] ] }, "page" : "92-102", "title" : "A survey of urban climate change experiments in 100 cities", "type" : "article-journal", "volume" : "23" }, "uris" : [ "http://www.mendeley.com/documents/?uuid=22693620-32b6-4c9f-8930-4310dbf7d52c" ] }, { "id" : "ITEM-2", "itemData" : { "DOI" : "10.1007/s10584-013-0989-8", "ISBN" : "0165-0009", "ISSN" : "01650009", "abstract" : "Abstract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cities\u2019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\u00b0C above pre-industrial levels", "author" : [ { "dropping-particle" : "", "family" : "Reckien", "given" : "D.", "non-dropping-particle" : "", "parse-names" : false, "suffix" : "" }, { "dropping-particle" : "", "family" : "Flacke", "given" : "J.", "non-dropping-particle" : "", "parse-names" : false, "suffix" : "" }, { "dropping-particle" : "", "family" : "Dawson", "given" : "R. J.", "non-dropping-particle" : "", "parse-names" : false, "suffix" : "" }, { "dropping-particle" : "", "family" : "Heidrich", "given" : "O.", "non-dropping-particle" : "", "parse-names" : false, "suffix" : "" }, { "dropping-particle" : "", "family" : "Olazabal", "given" : "M.", "non-dropping-particle" : "", "parse-names" : false, "suffix" : "" }, { "dropping-particle" : "", "family" : "Foley", "given" : "A.", "non-dropping-particle" : "", "parse-names" : false, "suffix" : "" }, { "dropping-particle" : "", "family" : "Hamann", "given" : "J. J P", "non-dropping-particle" : "", "parse-names" : false, "suffix" : "" }, { "dropping-particle" : "", "family" : "Orru", "given" : "H.", "non-dropping-particle" : "", "parse-names" : false, "suffix" : "" }, { "dropping-particle" : "", "family" : "Salvia", "given" : "M.", "non-dropping-particle" : "", "parse-names" : false, "suffix" : "" }, { "dropping-particle" : "", "family" : "Gregorio Hurtado", "given" : "S.", "non-dropping-particle" : "de", "parse-names" : false, "suffix" : "" }, { "dropping-particle" : "", "family" : "Geneletti", "given" : "D.", "non-dropping-particle" : "", "parse-names" : false, "suffix" : "" }, { "dropping-particle" : "", "family" : "Pietrapertosa", "given" : "F.", "non-dropping-particle" : "", "parse-names" : false, "suffix" : "" } ], "container-title" : "Climatic Change", "id" : "ITEM-2", "issued" : { "date-parts" : [ [ "2014" ] ] }, "page" : "331-340", "title" : "Climate change response in Europe: What's the reality? Analysis of adaptation and mitigation plans from 200 urban areas in 11 countries", "type" : "article-journal", "volume" : "122" }, "uris" : [ "http://www.mendeley.com/documents/?uuid=54b1f900-c1b9-4dc8-89c7-5e54cf850abc" ] }, { "id" : "ITEM-3", "itemData" : { "DOI" : "10.1007/s10584-013-0846-9", "ISBN" : "0165-0009", "ISSN" : "01650009", "abstract" : "Cities are increasingly aware of the need to mitigate greenhouse gas emissions and adapt to changes in weather patterns leading to the production of urban climate change plans. The few existing systematic studies of these plans have focused on either adaptation or mitigation issues, and are typically based on surveys completed by city officials rather than analysis of documented evidence. To gain insight into the status of adaptation and mitigation action across the UK, climate change documents from 30 urban areas (representing ~28 % of the UK\u2019s population) were analysed. An Urban Climate Change Preparedness Score, which could be applied to other urban areas outside the UK, has been devised for comparative analysis. This analysis characterizes progress against (i) Assessment, (ii) Planning, (iii) Action, and (iv) Monitoring, for both adaptation and mitigation. The Preparedness Score allows a quantitative comparison of climate change strategies across the urban areas analysed. This methodology can be transferred to other countries and makes an international comparison of urban areas and their climate change adaptation and mitigation plans possible.We found that all areas acknowledge climate change being a threat and that adaptation and mitigation planning and action is required. However, two urban areas did not have official adaptation or mitigation plans. Typically, mitigation activities across all cities were more advanced than adaptation plans.Emissions reduction targets ranged from10%\u201380%with differing baselines, timeframes and scopes, for defining and meeting these targets. Similar variability was observed across adaptation plans. Several reasons for these differences are considered, but particularly notable is", "author" : [ { "dropping-particle" : "", "family" : "Heidrich", "given" : "Oliver", "non-dropping-particle" : "", "parse-names" : false, "suffix" : "" }, { "dropping-particle" : "", "family" : "Dawson", "given" : "Richard J.", "non-dropping-particle" : "", "parse-names" : false, "suffix" : "" }, { "dropping-particle" : "", "family" : "Reckien", "given" : "Diana", "non-dropping-particle" : "", "parse-names" : false, "suffix" : "" }, { "dropping-particle" : "", "family" : "Walsh", "given" : "Claire L.", "non-dropping-particle" : "", "parse-names" : false, "suffix" : "" } ], "container-title" : "Climatic Change", "id" : "ITEM-3", "issue" : "4", "issued" : { "date-parts" : [ [ "2013" ] ] }, "page" : "771-784", "title" : "Assessment of the climate preparedness of 30 urban areas in the UK", "type" : "article-journal", "volume" : "120" }, "uris" : [ "http://www.mendeley.com/documents/?uuid=80cc0ff2-67a8-4a73-82fe-ff6150c908d5" ] } ], "mendeley" : { "formattedCitation" : "&lt;sup&gt;16\u201318&lt;/sup&gt;", "plainTextFormattedCitation" : "16\u201318", "previouslyFormattedCitation" : "&lt;sup&gt;16\u201318&lt;/sup&gt;" }, "properties" : {  }, "schema" : "https://github.com/citation-style-language/schema/raw/master/csl-citation.json" }</w:instrText>
      </w:r>
      <w:r>
        <w:rPr>
          <w:rFonts w:ascii="Calibri" w:eastAsia="Calibri" w:hAnsi="Calibri" w:cs="Calibri"/>
        </w:rPr>
        <w:fldChar w:fldCharType="separate"/>
      </w:r>
      <w:r w:rsidR="00C5378D" w:rsidRPr="00C5378D">
        <w:rPr>
          <w:rFonts w:ascii="Calibri" w:eastAsia="Calibri" w:hAnsi="Calibri" w:cs="Calibri"/>
          <w:noProof/>
          <w:vertAlign w:val="superscript"/>
        </w:rPr>
        <w:t>16–18</w:t>
      </w:r>
      <w:r>
        <w:rPr>
          <w:rFonts w:ascii="Calibri" w:eastAsia="Calibri" w:hAnsi="Calibri" w:cs="Calibri"/>
        </w:rPr>
        <w:fldChar w:fldCharType="end"/>
      </w:r>
      <w:commentRangeEnd w:id="57"/>
      <w:r>
        <w:rPr>
          <w:rStyle w:val="CommentReference"/>
        </w:rPr>
        <w:commentReference w:id="57"/>
      </w:r>
      <w:r>
        <w:rPr>
          <w:rFonts w:ascii="Calibri" w:eastAsia="Calibri" w:hAnsi="Calibri" w:cs="Calibri"/>
        </w:rPr>
        <w:t xml:space="preserve">, AR6 will be an important opportunity to systematically learn about urban mitigation solutions. </w:t>
      </w:r>
    </w:p>
    <w:p w14:paraId="5DC14EF2" w14:textId="77777777" w:rsidR="004F321C" w:rsidRDefault="004F321C">
      <w:pPr>
        <w:rPr>
          <w:rFonts w:ascii="Calibri" w:eastAsia="Calibri" w:hAnsi="Calibri" w:cs="Calibri"/>
        </w:rPr>
      </w:pPr>
    </w:p>
    <w:p w14:paraId="03356D90" w14:textId="77777777" w:rsidR="004F321C" w:rsidRDefault="004F321C">
      <w:pPr>
        <w:rPr>
          <w:rFonts w:ascii="Calibri" w:eastAsia="Calibri" w:hAnsi="Calibri" w:cs="Calibri"/>
        </w:rPr>
      </w:pPr>
    </w:p>
    <w:p w14:paraId="33B8DAA5" w14:textId="77777777" w:rsidR="004F321C" w:rsidRDefault="004F321C">
      <w:pPr>
        <w:rPr>
          <w:rFonts w:ascii="Calibri" w:eastAsia="Calibri" w:hAnsi="Calibri" w:cs="Calibri"/>
        </w:rPr>
      </w:pPr>
    </w:p>
    <w:p w14:paraId="140AFABD" w14:textId="1114DD6F" w:rsidR="00145983" w:rsidRPr="002208EB" w:rsidRDefault="002E609E">
      <w:pPr>
        <w:rPr>
          <w:rFonts w:ascii="Calibri" w:eastAsia="Calibri" w:hAnsi="Calibri" w:cs="Calibri"/>
          <w:b/>
        </w:rPr>
      </w:pPr>
      <w:r w:rsidRPr="002208EB">
        <w:rPr>
          <w:rFonts w:ascii="Calibri" w:eastAsia="Calibri" w:hAnsi="Calibri" w:cs="Calibri"/>
          <w:b/>
        </w:rPr>
        <w:t>Supplementary information</w:t>
      </w:r>
    </w:p>
    <w:p w14:paraId="0441D418" w14:textId="77777777" w:rsidR="002E609E" w:rsidRDefault="002E609E">
      <w:pPr>
        <w:rPr>
          <w:rFonts w:ascii="Calibri" w:eastAsia="Calibri" w:hAnsi="Calibri" w:cs="Calibri"/>
        </w:rPr>
      </w:pPr>
    </w:p>
    <w:p w14:paraId="15B51C8C" w14:textId="77777777" w:rsidR="00C75ABE" w:rsidRDefault="00C75ABE">
      <w:pPr>
        <w:rPr>
          <w:rFonts w:ascii="Calibri" w:eastAsia="Calibri" w:hAnsi="Calibri" w:cs="Calibri"/>
        </w:rPr>
      </w:pPr>
    </w:p>
    <w:p w14:paraId="487B3DBC" w14:textId="77777777" w:rsidR="00773E72" w:rsidRDefault="00773E72">
      <w:pPr>
        <w:rPr>
          <w:rFonts w:ascii="Calibri" w:eastAsia="Calibri" w:hAnsi="Calibri" w:cs="Calibri"/>
        </w:rPr>
      </w:pPr>
    </w:p>
    <w:p w14:paraId="2AF19E3A" w14:textId="0585CCAE" w:rsidR="00773E72" w:rsidRDefault="002113CC">
      <w:pPr>
        <w:rPr>
          <w:rFonts w:ascii="Calibri" w:eastAsia="Calibri" w:hAnsi="Calibri" w:cs="Calibri"/>
        </w:rPr>
      </w:pPr>
      <w:r>
        <w:rPr>
          <w:rFonts w:ascii="Calibri" w:eastAsia="Calibri" w:hAnsi="Calibri" w:cs="Calibri"/>
          <w:noProof/>
        </w:rPr>
        <w:drawing>
          <wp:inline distT="0" distB="0" distL="0" distR="0" wp14:anchorId="65E9B209" wp14:editId="46855E77">
            <wp:extent cx="5760720" cy="2400300"/>
            <wp:effectExtent l="0" t="0" r="0" b="0"/>
            <wp:docPr id="3" name="Bild 2" descr="study_distribu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_distribution-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3AFC29BE" w14:textId="05852514" w:rsidR="00773E72" w:rsidRDefault="00773E72">
      <w:pPr>
        <w:rPr>
          <w:rFonts w:ascii="Calibri" w:eastAsia="Calibri" w:hAnsi="Calibri" w:cs="Calibri"/>
        </w:rPr>
      </w:pPr>
      <w:r>
        <w:rPr>
          <w:rFonts w:ascii="Calibri" w:eastAsia="Calibri" w:hAnsi="Calibri" w:cs="Calibri"/>
        </w:rPr>
        <w:t xml:space="preserve">Fig </w:t>
      </w:r>
      <w:r w:rsidR="00E77AAE">
        <w:rPr>
          <w:rFonts w:ascii="Calibri" w:eastAsia="Calibri" w:hAnsi="Calibri" w:cs="Calibri"/>
        </w:rPr>
        <w:t>1</w:t>
      </w:r>
      <w:r w:rsidR="00834150">
        <w:rPr>
          <w:rFonts w:ascii="Calibri" w:eastAsia="Calibri" w:hAnsi="Calibri" w:cs="Calibri"/>
        </w:rPr>
        <w:t>: Regional biases in urban cas</w:t>
      </w:r>
      <w:r w:rsidR="00F4449B">
        <w:rPr>
          <w:rFonts w:ascii="Calibri" w:eastAsia="Calibri" w:hAnsi="Calibri" w:cs="Calibri"/>
        </w:rPr>
        <w:t>e study research and citations</w:t>
      </w:r>
    </w:p>
    <w:p w14:paraId="013ABA6C" w14:textId="77777777" w:rsidR="001857F0" w:rsidRDefault="001857F0">
      <w:pPr>
        <w:rPr>
          <w:rFonts w:ascii="Calibri" w:eastAsia="Calibri" w:hAnsi="Calibri" w:cs="Calibri"/>
        </w:rPr>
      </w:pPr>
    </w:p>
    <w:tbl>
      <w:tblPr>
        <w:tblW w:w="9940" w:type="dxa"/>
        <w:tblLook w:val="04A0" w:firstRow="1" w:lastRow="0" w:firstColumn="1" w:lastColumn="0" w:noHBand="0" w:noVBand="1"/>
      </w:tblPr>
      <w:tblGrid>
        <w:gridCol w:w="840"/>
        <w:gridCol w:w="2380"/>
        <w:gridCol w:w="5144"/>
        <w:gridCol w:w="1576"/>
      </w:tblGrid>
      <w:tr w:rsidR="00E77AAE" w:rsidRPr="00E77AAE" w14:paraId="62D47296" w14:textId="77777777" w:rsidTr="00E77AAE">
        <w:trPr>
          <w:trHeight w:val="300"/>
        </w:trPr>
        <w:tc>
          <w:tcPr>
            <w:tcW w:w="840" w:type="dxa"/>
            <w:tcBorders>
              <w:top w:val="single" w:sz="4" w:space="0" w:color="auto"/>
              <w:left w:val="nil"/>
              <w:bottom w:val="single" w:sz="4" w:space="0" w:color="auto"/>
              <w:right w:val="nil"/>
            </w:tcBorders>
            <w:shd w:val="clear" w:color="auto" w:fill="auto"/>
            <w:noWrap/>
            <w:vAlign w:val="bottom"/>
            <w:hideMark/>
          </w:tcPr>
          <w:p w14:paraId="7192FD71" w14:textId="2111A43C" w:rsidR="00E77AAE" w:rsidRPr="00E77AAE" w:rsidRDefault="00E77AAE" w:rsidP="00E77AAE">
            <w:pPr>
              <w:spacing w:after="0" w:line="240" w:lineRule="auto"/>
              <w:rPr>
                <w:rFonts w:ascii="Calibri" w:eastAsia="Times New Roman" w:hAnsi="Calibri" w:cs="Calibri"/>
                <w:b/>
                <w:color w:val="000000"/>
              </w:rPr>
            </w:pPr>
            <w:bookmarkStart w:id="58" w:name="RANGE!A1:D18"/>
            <w:r w:rsidRPr="00E77AAE">
              <w:rPr>
                <w:rFonts w:ascii="Calibri" w:eastAsia="Times New Roman" w:hAnsi="Calibri" w:cs="Calibri"/>
                <w:b/>
                <w:color w:val="000000"/>
              </w:rPr>
              <w:t>ID</w:t>
            </w:r>
            <w:bookmarkEnd w:id="58"/>
          </w:p>
        </w:tc>
        <w:tc>
          <w:tcPr>
            <w:tcW w:w="2380" w:type="dxa"/>
            <w:tcBorders>
              <w:top w:val="single" w:sz="4" w:space="0" w:color="auto"/>
              <w:left w:val="nil"/>
              <w:bottom w:val="single" w:sz="4" w:space="0" w:color="auto"/>
              <w:right w:val="nil"/>
            </w:tcBorders>
            <w:shd w:val="clear" w:color="auto" w:fill="auto"/>
            <w:noWrap/>
            <w:vAlign w:val="bottom"/>
            <w:hideMark/>
          </w:tcPr>
          <w:p w14:paraId="2F11BB68"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5144" w:type="dxa"/>
            <w:tcBorders>
              <w:top w:val="single" w:sz="4" w:space="0" w:color="auto"/>
              <w:left w:val="nil"/>
              <w:bottom w:val="single" w:sz="4" w:space="0" w:color="auto"/>
              <w:right w:val="nil"/>
            </w:tcBorders>
            <w:shd w:val="clear" w:color="auto" w:fill="auto"/>
            <w:noWrap/>
            <w:vAlign w:val="bottom"/>
            <w:hideMark/>
          </w:tcPr>
          <w:p w14:paraId="564F5939"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576" w:type="dxa"/>
            <w:tcBorders>
              <w:top w:val="single" w:sz="4" w:space="0" w:color="auto"/>
              <w:left w:val="nil"/>
              <w:bottom w:val="single" w:sz="4" w:space="0" w:color="auto"/>
              <w:right w:val="nil"/>
            </w:tcBorders>
            <w:shd w:val="clear" w:color="auto" w:fill="auto"/>
            <w:noWrap/>
            <w:vAlign w:val="bottom"/>
            <w:hideMark/>
          </w:tcPr>
          <w:p w14:paraId="3D1ED4BF" w14:textId="77777777" w:rsidR="00E77AAE" w:rsidRPr="00E77AAE" w:rsidRDefault="00E77AAE" w:rsidP="00E77AAE">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p>
        </w:tc>
      </w:tr>
      <w:tr w:rsidR="00E77AAE" w:rsidRPr="00E77AAE" w14:paraId="16BD5EFD" w14:textId="77777777" w:rsidTr="00E77AAE">
        <w:trPr>
          <w:trHeight w:val="300"/>
        </w:trPr>
        <w:tc>
          <w:tcPr>
            <w:tcW w:w="840" w:type="dxa"/>
            <w:tcBorders>
              <w:top w:val="single" w:sz="4" w:space="0" w:color="auto"/>
              <w:left w:val="nil"/>
              <w:bottom w:val="nil"/>
              <w:right w:val="nil"/>
            </w:tcBorders>
            <w:shd w:val="clear" w:color="auto" w:fill="auto"/>
            <w:noWrap/>
            <w:vAlign w:val="bottom"/>
            <w:hideMark/>
          </w:tcPr>
          <w:p w14:paraId="0B3CBE1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w:t>
            </w:r>
          </w:p>
        </w:tc>
        <w:tc>
          <w:tcPr>
            <w:tcW w:w="2380" w:type="dxa"/>
            <w:tcBorders>
              <w:top w:val="single" w:sz="4" w:space="0" w:color="auto"/>
              <w:left w:val="nil"/>
              <w:bottom w:val="nil"/>
              <w:right w:val="nil"/>
            </w:tcBorders>
            <w:shd w:val="clear" w:color="auto" w:fill="auto"/>
            <w:noWrap/>
            <w:vAlign w:val="bottom"/>
            <w:hideMark/>
          </w:tcPr>
          <w:p w14:paraId="3455F4F1"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governance</w:t>
            </w:r>
          </w:p>
        </w:tc>
        <w:tc>
          <w:tcPr>
            <w:tcW w:w="5144" w:type="dxa"/>
            <w:tcBorders>
              <w:top w:val="single" w:sz="4" w:space="0" w:color="auto"/>
              <w:left w:val="nil"/>
              <w:bottom w:val="nil"/>
              <w:right w:val="nil"/>
            </w:tcBorders>
            <w:shd w:val="clear" w:color="auto" w:fill="auto"/>
            <w:noWrap/>
            <w:vAlign w:val="bottom"/>
            <w:hideMark/>
          </w:tcPr>
          <w:p w14:paraId="60A280F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citi; polici; govern; local; develop</w:t>
            </w:r>
          </w:p>
        </w:tc>
        <w:tc>
          <w:tcPr>
            <w:tcW w:w="1576" w:type="dxa"/>
            <w:tcBorders>
              <w:top w:val="single" w:sz="4" w:space="0" w:color="auto"/>
              <w:left w:val="nil"/>
              <w:bottom w:val="nil"/>
              <w:right w:val="nil"/>
            </w:tcBorders>
            <w:shd w:val="clear" w:color="auto" w:fill="auto"/>
            <w:noWrap/>
            <w:vAlign w:val="bottom"/>
            <w:hideMark/>
          </w:tcPr>
          <w:p w14:paraId="55396AA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9.3</w:t>
            </w:r>
          </w:p>
        </w:tc>
      </w:tr>
      <w:tr w:rsidR="00E77AAE" w:rsidRPr="00E77AAE" w14:paraId="072A2AB0" w14:textId="77777777" w:rsidTr="00E77AAE">
        <w:trPr>
          <w:trHeight w:val="300"/>
        </w:trPr>
        <w:tc>
          <w:tcPr>
            <w:tcW w:w="840" w:type="dxa"/>
            <w:tcBorders>
              <w:top w:val="nil"/>
              <w:left w:val="nil"/>
              <w:bottom w:val="nil"/>
              <w:right w:val="nil"/>
            </w:tcBorders>
            <w:shd w:val="clear" w:color="auto" w:fill="auto"/>
            <w:noWrap/>
            <w:vAlign w:val="bottom"/>
            <w:hideMark/>
          </w:tcPr>
          <w:p w14:paraId="79F1CCF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4C516E1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Energy consumption</w:t>
            </w:r>
          </w:p>
        </w:tc>
        <w:tc>
          <w:tcPr>
            <w:tcW w:w="5144" w:type="dxa"/>
            <w:tcBorders>
              <w:top w:val="nil"/>
              <w:left w:val="nil"/>
              <w:bottom w:val="nil"/>
              <w:right w:val="nil"/>
            </w:tcBorders>
            <w:shd w:val="clear" w:color="auto" w:fill="auto"/>
            <w:noWrap/>
            <w:vAlign w:val="bottom"/>
            <w:hideMark/>
          </w:tcPr>
          <w:p w14:paraId="6AF8FEC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energi; consumpt; effici; sector; beij</w:t>
            </w:r>
          </w:p>
        </w:tc>
        <w:tc>
          <w:tcPr>
            <w:tcW w:w="1576" w:type="dxa"/>
            <w:tcBorders>
              <w:top w:val="nil"/>
              <w:left w:val="nil"/>
              <w:bottom w:val="nil"/>
              <w:right w:val="nil"/>
            </w:tcBorders>
            <w:shd w:val="clear" w:color="auto" w:fill="auto"/>
            <w:noWrap/>
            <w:vAlign w:val="bottom"/>
            <w:hideMark/>
          </w:tcPr>
          <w:p w14:paraId="6D523E3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7.9</w:t>
            </w:r>
          </w:p>
        </w:tc>
      </w:tr>
      <w:tr w:rsidR="00E77AAE" w:rsidRPr="00E77AAE" w14:paraId="37AE4BAE" w14:textId="77777777" w:rsidTr="00E77AAE">
        <w:trPr>
          <w:trHeight w:val="300"/>
        </w:trPr>
        <w:tc>
          <w:tcPr>
            <w:tcW w:w="840" w:type="dxa"/>
            <w:tcBorders>
              <w:top w:val="nil"/>
              <w:left w:val="nil"/>
              <w:bottom w:val="nil"/>
              <w:right w:val="nil"/>
            </w:tcBorders>
            <w:shd w:val="clear" w:color="auto" w:fill="auto"/>
            <w:noWrap/>
            <w:vAlign w:val="bottom"/>
            <w:hideMark/>
          </w:tcPr>
          <w:p w14:paraId="77B45FE6"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5DD00313"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form</w:t>
            </w:r>
          </w:p>
        </w:tc>
        <w:tc>
          <w:tcPr>
            <w:tcW w:w="5144" w:type="dxa"/>
            <w:tcBorders>
              <w:top w:val="nil"/>
              <w:left w:val="nil"/>
              <w:bottom w:val="nil"/>
              <w:right w:val="nil"/>
            </w:tcBorders>
            <w:shd w:val="clear" w:color="auto" w:fill="auto"/>
            <w:noWrap/>
            <w:vAlign w:val="bottom"/>
            <w:hideMark/>
          </w:tcPr>
          <w:p w14:paraId="1012C7F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area; land; ecolog; model</w:t>
            </w:r>
          </w:p>
        </w:tc>
        <w:tc>
          <w:tcPr>
            <w:tcW w:w="1576" w:type="dxa"/>
            <w:tcBorders>
              <w:top w:val="nil"/>
              <w:left w:val="nil"/>
              <w:bottom w:val="nil"/>
              <w:right w:val="nil"/>
            </w:tcBorders>
            <w:shd w:val="clear" w:color="auto" w:fill="auto"/>
            <w:noWrap/>
            <w:vAlign w:val="bottom"/>
            <w:hideMark/>
          </w:tcPr>
          <w:p w14:paraId="3B8D52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7.2</w:t>
            </w:r>
          </w:p>
        </w:tc>
      </w:tr>
      <w:tr w:rsidR="00E77AAE" w:rsidRPr="00E77AAE" w14:paraId="3B4425D7" w14:textId="77777777" w:rsidTr="00E77AAE">
        <w:trPr>
          <w:trHeight w:val="300"/>
        </w:trPr>
        <w:tc>
          <w:tcPr>
            <w:tcW w:w="840" w:type="dxa"/>
            <w:tcBorders>
              <w:top w:val="nil"/>
              <w:left w:val="nil"/>
              <w:bottom w:val="nil"/>
              <w:right w:val="nil"/>
            </w:tcBorders>
            <w:shd w:val="clear" w:color="auto" w:fill="auto"/>
            <w:noWrap/>
            <w:vAlign w:val="bottom"/>
            <w:hideMark/>
          </w:tcPr>
          <w:p w14:paraId="349A177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168243F6"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Solar PV</w:t>
            </w:r>
          </w:p>
        </w:tc>
        <w:tc>
          <w:tcPr>
            <w:tcW w:w="5144" w:type="dxa"/>
            <w:tcBorders>
              <w:top w:val="nil"/>
              <w:left w:val="nil"/>
              <w:bottom w:val="nil"/>
              <w:right w:val="nil"/>
            </w:tcBorders>
            <w:shd w:val="clear" w:color="auto" w:fill="auto"/>
            <w:noWrap/>
            <w:vAlign w:val="bottom"/>
            <w:hideMark/>
          </w:tcPr>
          <w:p w14:paraId="1E75FC2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system; solar; power; electr; energi</w:t>
            </w:r>
          </w:p>
        </w:tc>
        <w:tc>
          <w:tcPr>
            <w:tcW w:w="1576" w:type="dxa"/>
            <w:tcBorders>
              <w:top w:val="nil"/>
              <w:left w:val="nil"/>
              <w:bottom w:val="nil"/>
              <w:right w:val="nil"/>
            </w:tcBorders>
            <w:shd w:val="clear" w:color="auto" w:fill="auto"/>
            <w:noWrap/>
            <w:vAlign w:val="bottom"/>
            <w:hideMark/>
          </w:tcPr>
          <w:p w14:paraId="2F571818"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7.0</w:t>
            </w:r>
          </w:p>
        </w:tc>
      </w:tr>
      <w:tr w:rsidR="00E77AAE" w:rsidRPr="00E77AAE" w14:paraId="35BFE849" w14:textId="77777777" w:rsidTr="00E77AAE">
        <w:trPr>
          <w:trHeight w:val="300"/>
        </w:trPr>
        <w:tc>
          <w:tcPr>
            <w:tcW w:w="840" w:type="dxa"/>
            <w:tcBorders>
              <w:top w:val="nil"/>
              <w:left w:val="nil"/>
              <w:bottom w:val="nil"/>
              <w:right w:val="nil"/>
            </w:tcBorders>
            <w:shd w:val="clear" w:color="auto" w:fill="auto"/>
            <w:noWrap/>
            <w:vAlign w:val="bottom"/>
            <w:hideMark/>
          </w:tcPr>
          <w:p w14:paraId="406C69C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lastRenderedPageBreak/>
              <w:t>5</w:t>
            </w:r>
          </w:p>
        </w:tc>
        <w:tc>
          <w:tcPr>
            <w:tcW w:w="2380" w:type="dxa"/>
            <w:tcBorders>
              <w:top w:val="nil"/>
              <w:left w:val="nil"/>
              <w:bottom w:val="nil"/>
              <w:right w:val="nil"/>
            </w:tcBorders>
            <w:shd w:val="clear" w:color="auto" w:fill="auto"/>
            <w:noWrap/>
            <w:vAlign w:val="bottom"/>
            <w:hideMark/>
          </w:tcPr>
          <w:p w14:paraId="1A227B0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CO</w:t>
            </w:r>
            <w:r w:rsidRPr="00E77AAE">
              <w:rPr>
                <w:rFonts w:ascii="Calibri" w:eastAsia="Times New Roman" w:hAnsi="Calibri" w:cs="Calibri"/>
                <w:color w:val="000000"/>
                <w:vertAlign w:val="subscript"/>
              </w:rPr>
              <w:t>2</w:t>
            </w:r>
            <w:r w:rsidRPr="00E77AAE">
              <w:rPr>
                <w:rFonts w:ascii="Calibri" w:eastAsia="Times New Roman" w:hAnsi="Calibri" w:cs="Calibri"/>
                <w:color w:val="000000"/>
              </w:rPr>
              <w:t xml:space="preserve"> emissions</w:t>
            </w:r>
          </w:p>
        </w:tc>
        <w:tc>
          <w:tcPr>
            <w:tcW w:w="5144" w:type="dxa"/>
            <w:tcBorders>
              <w:top w:val="nil"/>
              <w:left w:val="nil"/>
              <w:bottom w:val="nil"/>
              <w:right w:val="nil"/>
            </w:tcBorders>
            <w:shd w:val="clear" w:color="auto" w:fill="auto"/>
            <w:noWrap/>
            <w:vAlign w:val="bottom"/>
            <w:hideMark/>
          </w:tcPr>
          <w:p w14:paraId="37D70B9F"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carbon; emiss; industri; china; lowcarbon</w:t>
            </w:r>
          </w:p>
        </w:tc>
        <w:tc>
          <w:tcPr>
            <w:tcW w:w="1576" w:type="dxa"/>
            <w:tcBorders>
              <w:top w:val="nil"/>
              <w:left w:val="nil"/>
              <w:bottom w:val="nil"/>
              <w:right w:val="nil"/>
            </w:tcBorders>
            <w:shd w:val="clear" w:color="auto" w:fill="auto"/>
            <w:noWrap/>
            <w:vAlign w:val="bottom"/>
            <w:hideMark/>
          </w:tcPr>
          <w:p w14:paraId="4FE5963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3843951A" w14:textId="77777777" w:rsidTr="00E77AAE">
        <w:trPr>
          <w:trHeight w:val="300"/>
        </w:trPr>
        <w:tc>
          <w:tcPr>
            <w:tcW w:w="840" w:type="dxa"/>
            <w:tcBorders>
              <w:top w:val="nil"/>
              <w:left w:val="nil"/>
              <w:bottom w:val="nil"/>
              <w:right w:val="nil"/>
            </w:tcBorders>
            <w:shd w:val="clear" w:color="auto" w:fill="auto"/>
            <w:noWrap/>
            <w:vAlign w:val="bottom"/>
            <w:hideMark/>
          </w:tcPr>
          <w:p w14:paraId="1E3F167B"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754E3DF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Buildings</w:t>
            </w:r>
          </w:p>
        </w:tc>
        <w:tc>
          <w:tcPr>
            <w:tcW w:w="5144" w:type="dxa"/>
            <w:tcBorders>
              <w:top w:val="nil"/>
              <w:left w:val="nil"/>
              <w:bottom w:val="nil"/>
              <w:right w:val="nil"/>
            </w:tcBorders>
            <w:shd w:val="clear" w:color="auto" w:fill="auto"/>
            <w:noWrap/>
            <w:vAlign w:val="bottom"/>
            <w:hideMark/>
          </w:tcPr>
          <w:p w14:paraId="55ACA31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 design; energi; perform; residenti</w:t>
            </w:r>
          </w:p>
        </w:tc>
        <w:tc>
          <w:tcPr>
            <w:tcW w:w="1576" w:type="dxa"/>
            <w:tcBorders>
              <w:top w:val="nil"/>
              <w:left w:val="nil"/>
              <w:bottom w:val="nil"/>
              <w:right w:val="nil"/>
            </w:tcBorders>
            <w:shd w:val="clear" w:color="auto" w:fill="auto"/>
            <w:noWrap/>
            <w:vAlign w:val="bottom"/>
            <w:hideMark/>
          </w:tcPr>
          <w:p w14:paraId="5AF9B28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24FDD9BF" w14:textId="77777777" w:rsidTr="00E77AAE">
        <w:trPr>
          <w:trHeight w:val="300"/>
        </w:trPr>
        <w:tc>
          <w:tcPr>
            <w:tcW w:w="840" w:type="dxa"/>
            <w:tcBorders>
              <w:top w:val="nil"/>
              <w:left w:val="nil"/>
              <w:bottom w:val="nil"/>
              <w:right w:val="nil"/>
            </w:tcBorders>
            <w:shd w:val="clear" w:color="auto" w:fill="auto"/>
            <w:noWrap/>
            <w:vAlign w:val="bottom"/>
            <w:hideMark/>
          </w:tcPr>
          <w:p w14:paraId="13BBE4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2A27DBB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Climate adaptation</w:t>
            </w:r>
          </w:p>
        </w:tc>
        <w:tc>
          <w:tcPr>
            <w:tcW w:w="5144" w:type="dxa"/>
            <w:tcBorders>
              <w:top w:val="nil"/>
              <w:left w:val="nil"/>
              <w:bottom w:val="nil"/>
              <w:right w:val="nil"/>
            </w:tcBorders>
            <w:shd w:val="clear" w:color="auto" w:fill="auto"/>
            <w:noWrap/>
            <w:vAlign w:val="bottom"/>
            <w:hideMark/>
          </w:tcPr>
          <w:p w14:paraId="562539B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 chang; adapt; risk; govern</w:t>
            </w:r>
          </w:p>
        </w:tc>
        <w:tc>
          <w:tcPr>
            <w:tcW w:w="1576" w:type="dxa"/>
            <w:tcBorders>
              <w:top w:val="nil"/>
              <w:left w:val="nil"/>
              <w:bottom w:val="nil"/>
              <w:right w:val="nil"/>
            </w:tcBorders>
            <w:shd w:val="clear" w:color="auto" w:fill="auto"/>
            <w:noWrap/>
            <w:vAlign w:val="bottom"/>
            <w:hideMark/>
          </w:tcPr>
          <w:p w14:paraId="6D244F2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6.5</w:t>
            </w:r>
          </w:p>
        </w:tc>
      </w:tr>
      <w:tr w:rsidR="00E77AAE" w:rsidRPr="00E77AAE" w14:paraId="007AD756" w14:textId="77777777" w:rsidTr="00E77AAE">
        <w:trPr>
          <w:trHeight w:val="300"/>
        </w:trPr>
        <w:tc>
          <w:tcPr>
            <w:tcW w:w="840" w:type="dxa"/>
            <w:tcBorders>
              <w:top w:val="nil"/>
              <w:left w:val="nil"/>
              <w:bottom w:val="nil"/>
              <w:right w:val="nil"/>
            </w:tcBorders>
            <w:shd w:val="clear" w:color="auto" w:fill="auto"/>
            <w:noWrap/>
            <w:vAlign w:val="bottom"/>
            <w:hideMark/>
          </w:tcPr>
          <w:p w14:paraId="399745F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7B64A6F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pollution</w:t>
            </w:r>
          </w:p>
        </w:tc>
        <w:tc>
          <w:tcPr>
            <w:tcW w:w="5144" w:type="dxa"/>
            <w:tcBorders>
              <w:top w:val="nil"/>
              <w:left w:val="nil"/>
              <w:bottom w:val="nil"/>
              <w:right w:val="nil"/>
            </w:tcBorders>
            <w:shd w:val="clear" w:color="auto" w:fill="auto"/>
            <w:noWrap/>
            <w:vAlign w:val="bottom"/>
            <w:hideMark/>
          </w:tcPr>
          <w:p w14:paraId="5F664A7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 health; qualiti; concentr</w:t>
            </w:r>
          </w:p>
        </w:tc>
        <w:tc>
          <w:tcPr>
            <w:tcW w:w="1576" w:type="dxa"/>
            <w:tcBorders>
              <w:top w:val="nil"/>
              <w:left w:val="nil"/>
              <w:bottom w:val="nil"/>
              <w:right w:val="nil"/>
            </w:tcBorders>
            <w:shd w:val="clear" w:color="auto" w:fill="auto"/>
            <w:noWrap/>
            <w:vAlign w:val="bottom"/>
            <w:hideMark/>
          </w:tcPr>
          <w:p w14:paraId="72429C8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6.2</w:t>
            </w:r>
          </w:p>
        </w:tc>
      </w:tr>
      <w:tr w:rsidR="00E77AAE" w:rsidRPr="00E77AAE" w14:paraId="4DA98727" w14:textId="77777777" w:rsidTr="00E77AAE">
        <w:trPr>
          <w:trHeight w:val="300"/>
        </w:trPr>
        <w:tc>
          <w:tcPr>
            <w:tcW w:w="840" w:type="dxa"/>
            <w:tcBorders>
              <w:top w:val="nil"/>
              <w:left w:val="nil"/>
              <w:bottom w:val="nil"/>
              <w:right w:val="nil"/>
            </w:tcBorders>
            <w:shd w:val="clear" w:color="auto" w:fill="auto"/>
            <w:noWrap/>
            <w:vAlign w:val="bottom"/>
            <w:hideMark/>
          </w:tcPr>
          <w:p w14:paraId="03A3A3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37B24AD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Transportation</w:t>
            </w:r>
          </w:p>
        </w:tc>
        <w:tc>
          <w:tcPr>
            <w:tcW w:w="5144" w:type="dxa"/>
            <w:tcBorders>
              <w:top w:val="nil"/>
              <w:left w:val="nil"/>
              <w:bottom w:val="nil"/>
              <w:right w:val="nil"/>
            </w:tcBorders>
            <w:shd w:val="clear" w:color="auto" w:fill="auto"/>
            <w:noWrap/>
            <w:vAlign w:val="bottom"/>
            <w:hideMark/>
          </w:tcPr>
          <w:p w14:paraId="4DEEE74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 travel; traffic; public; car</w:t>
            </w:r>
          </w:p>
        </w:tc>
        <w:tc>
          <w:tcPr>
            <w:tcW w:w="1576" w:type="dxa"/>
            <w:tcBorders>
              <w:top w:val="nil"/>
              <w:left w:val="nil"/>
              <w:bottom w:val="nil"/>
              <w:right w:val="nil"/>
            </w:tcBorders>
            <w:shd w:val="clear" w:color="auto" w:fill="auto"/>
            <w:noWrap/>
            <w:vAlign w:val="bottom"/>
            <w:hideMark/>
          </w:tcPr>
          <w:p w14:paraId="612B1AA1"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5.7</w:t>
            </w:r>
          </w:p>
        </w:tc>
      </w:tr>
      <w:tr w:rsidR="00E77AAE" w:rsidRPr="00E77AAE" w14:paraId="5122E92A" w14:textId="77777777" w:rsidTr="00E77AAE">
        <w:trPr>
          <w:trHeight w:val="300"/>
        </w:trPr>
        <w:tc>
          <w:tcPr>
            <w:tcW w:w="840" w:type="dxa"/>
            <w:tcBorders>
              <w:top w:val="nil"/>
              <w:left w:val="nil"/>
              <w:bottom w:val="nil"/>
              <w:right w:val="nil"/>
            </w:tcBorders>
            <w:shd w:val="clear" w:color="auto" w:fill="auto"/>
            <w:noWrap/>
            <w:vAlign w:val="bottom"/>
            <w:hideMark/>
          </w:tcPr>
          <w:p w14:paraId="7BB2B5E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11F8B3B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emissions</w:t>
            </w:r>
          </w:p>
        </w:tc>
        <w:tc>
          <w:tcPr>
            <w:tcW w:w="5144" w:type="dxa"/>
            <w:tcBorders>
              <w:top w:val="nil"/>
              <w:left w:val="nil"/>
              <w:bottom w:val="nil"/>
              <w:right w:val="nil"/>
            </w:tcBorders>
            <w:shd w:val="clear" w:color="auto" w:fill="auto"/>
            <w:noWrap/>
            <w:vAlign w:val="bottom"/>
            <w:hideMark/>
          </w:tcPr>
          <w:p w14:paraId="0D1221E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 greenhous; gas; reduct</w:t>
            </w:r>
          </w:p>
        </w:tc>
        <w:tc>
          <w:tcPr>
            <w:tcW w:w="1576" w:type="dxa"/>
            <w:tcBorders>
              <w:top w:val="nil"/>
              <w:left w:val="nil"/>
              <w:bottom w:val="nil"/>
              <w:right w:val="nil"/>
            </w:tcBorders>
            <w:shd w:val="clear" w:color="auto" w:fill="auto"/>
            <w:noWrap/>
            <w:vAlign w:val="bottom"/>
            <w:hideMark/>
          </w:tcPr>
          <w:p w14:paraId="0BAB994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5.4</w:t>
            </w:r>
          </w:p>
        </w:tc>
      </w:tr>
      <w:tr w:rsidR="00E77AAE" w:rsidRPr="00E77AAE" w14:paraId="03B29A6A" w14:textId="77777777" w:rsidTr="00E77AAE">
        <w:trPr>
          <w:trHeight w:val="300"/>
        </w:trPr>
        <w:tc>
          <w:tcPr>
            <w:tcW w:w="840" w:type="dxa"/>
            <w:tcBorders>
              <w:top w:val="nil"/>
              <w:left w:val="nil"/>
              <w:bottom w:val="nil"/>
              <w:right w:val="nil"/>
            </w:tcBorders>
            <w:shd w:val="clear" w:color="auto" w:fill="auto"/>
            <w:noWrap/>
            <w:vAlign w:val="bottom"/>
            <w:hideMark/>
          </w:tcPr>
          <w:p w14:paraId="4357E3F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1DD0A62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Vehicles</w:t>
            </w:r>
          </w:p>
        </w:tc>
        <w:tc>
          <w:tcPr>
            <w:tcW w:w="5144" w:type="dxa"/>
            <w:tcBorders>
              <w:top w:val="nil"/>
              <w:left w:val="nil"/>
              <w:bottom w:val="nil"/>
              <w:right w:val="nil"/>
            </w:tcBorders>
            <w:shd w:val="clear" w:color="auto" w:fill="auto"/>
            <w:noWrap/>
            <w:vAlign w:val="bottom"/>
            <w:hideMark/>
          </w:tcPr>
          <w:p w14:paraId="688263C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 electr; fuel; drive; emiss</w:t>
            </w:r>
          </w:p>
        </w:tc>
        <w:tc>
          <w:tcPr>
            <w:tcW w:w="1576" w:type="dxa"/>
            <w:tcBorders>
              <w:top w:val="nil"/>
              <w:left w:val="nil"/>
              <w:bottom w:val="nil"/>
              <w:right w:val="nil"/>
            </w:tcBorders>
            <w:shd w:val="clear" w:color="auto" w:fill="auto"/>
            <w:noWrap/>
            <w:vAlign w:val="bottom"/>
            <w:hideMark/>
          </w:tcPr>
          <w:p w14:paraId="6D3ACC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4.8</w:t>
            </w:r>
          </w:p>
        </w:tc>
      </w:tr>
      <w:tr w:rsidR="00E77AAE" w:rsidRPr="00E77AAE" w14:paraId="32913EAF" w14:textId="77777777" w:rsidTr="00E77AAE">
        <w:trPr>
          <w:trHeight w:val="300"/>
        </w:trPr>
        <w:tc>
          <w:tcPr>
            <w:tcW w:w="840" w:type="dxa"/>
            <w:tcBorders>
              <w:top w:val="nil"/>
              <w:left w:val="nil"/>
              <w:bottom w:val="nil"/>
              <w:right w:val="nil"/>
            </w:tcBorders>
            <w:shd w:val="clear" w:color="auto" w:fill="auto"/>
            <w:noWrap/>
            <w:vAlign w:val="bottom"/>
            <w:hideMark/>
          </w:tcPr>
          <w:p w14:paraId="75DA94DE"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5D8E09F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Households</w:t>
            </w:r>
          </w:p>
        </w:tc>
        <w:tc>
          <w:tcPr>
            <w:tcW w:w="5144" w:type="dxa"/>
            <w:tcBorders>
              <w:top w:val="nil"/>
              <w:left w:val="nil"/>
              <w:bottom w:val="nil"/>
              <w:right w:val="nil"/>
            </w:tcBorders>
            <w:shd w:val="clear" w:color="auto" w:fill="auto"/>
            <w:noWrap/>
            <w:vAlign w:val="bottom"/>
            <w:hideMark/>
          </w:tcPr>
          <w:p w14:paraId="2D2183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 incom; electr; survey; hous</w:t>
            </w:r>
          </w:p>
        </w:tc>
        <w:tc>
          <w:tcPr>
            <w:tcW w:w="1576" w:type="dxa"/>
            <w:tcBorders>
              <w:top w:val="nil"/>
              <w:left w:val="nil"/>
              <w:bottom w:val="nil"/>
              <w:right w:val="nil"/>
            </w:tcBorders>
            <w:shd w:val="clear" w:color="auto" w:fill="auto"/>
            <w:noWrap/>
            <w:vAlign w:val="bottom"/>
            <w:hideMark/>
          </w:tcPr>
          <w:p w14:paraId="79AE662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4.7</w:t>
            </w:r>
          </w:p>
        </w:tc>
      </w:tr>
      <w:tr w:rsidR="00E77AAE" w:rsidRPr="00E77AAE" w14:paraId="1FD4CD95" w14:textId="77777777" w:rsidTr="00E77AAE">
        <w:trPr>
          <w:trHeight w:val="300"/>
        </w:trPr>
        <w:tc>
          <w:tcPr>
            <w:tcW w:w="840" w:type="dxa"/>
            <w:tcBorders>
              <w:top w:val="nil"/>
              <w:left w:val="nil"/>
              <w:bottom w:val="nil"/>
              <w:right w:val="nil"/>
            </w:tcBorders>
            <w:shd w:val="clear" w:color="auto" w:fill="auto"/>
            <w:noWrap/>
            <w:vAlign w:val="bottom"/>
            <w:hideMark/>
          </w:tcPr>
          <w:p w14:paraId="091E7DB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71C8B90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Waste management</w:t>
            </w:r>
          </w:p>
        </w:tc>
        <w:tc>
          <w:tcPr>
            <w:tcW w:w="5144" w:type="dxa"/>
            <w:tcBorders>
              <w:top w:val="nil"/>
              <w:left w:val="nil"/>
              <w:bottom w:val="nil"/>
              <w:right w:val="nil"/>
            </w:tcBorders>
            <w:shd w:val="clear" w:color="auto" w:fill="auto"/>
            <w:noWrap/>
            <w:vAlign w:val="bottom"/>
            <w:hideMark/>
          </w:tcPr>
          <w:p w14:paraId="3C6F378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 landfil; solid; manag; msw</w:t>
            </w:r>
          </w:p>
        </w:tc>
        <w:tc>
          <w:tcPr>
            <w:tcW w:w="1576" w:type="dxa"/>
            <w:tcBorders>
              <w:top w:val="nil"/>
              <w:left w:val="nil"/>
              <w:bottom w:val="nil"/>
              <w:right w:val="nil"/>
            </w:tcBorders>
            <w:shd w:val="clear" w:color="auto" w:fill="auto"/>
            <w:noWrap/>
            <w:vAlign w:val="bottom"/>
            <w:hideMark/>
          </w:tcPr>
          <w:p w14:paraId="11B31FB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359B65B0" w14:textId="77777777" w:rsidTr="00E77AAE">
        <w:trPr>
          <w:trHeight w:val="300"/>
        </w:trPr>
        <w:tc>
          <w:tcPr>
            <w:tcW w:w="840" w:type="dxa"/>
            <w:tcBorders>
              <w:top w:val="nil"/>
              <w:left w:val="nil"/>
              <w:bottom w:val="nil"/>
              <w:right w:val="nil"/>
            </w:tcBorders>
            <w:shd w:val="clear" w:color="auto" w:fill="auto"/>
            <w:noWrap/>
            <w:vAlign w:val="bottom"/>
            <w:hideMark/>
          </w:tcPr>
          <w:p w14:paraId="41DF8AA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37D6BAA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demand</w:t>
            </w:r>
          </w:p>
        </w:tc>
        <w:tc>
          <w:tcPr>
            <w:tcW w:w="5144" w:type="dxa"/>
            <w:tcBorders>
              <w:top w:val="nil"/>
              <w:left w:val="nil"/>
              <w:bottom w:val="nil"/>
              <w:right w:val="nil"/>
            </w:tcBorders>
            <w:shd w:val="clear" w:color="auto" w:fill="auto"/>
            <w:noWrap/>
            <w:vAlign w:val="bottom"/>
            <w:hideMark/>
          </w:tcPr>
          <w:p w14:paraId="43C362EC"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suppli; manag; demand; treatment</w:t>
            </w:r>
          </w:p>
        </w:tc>
        <w:tc>
          <w:tcPr>
            <w:tcW w:w="1576" w:type="dxa"/>
            <w:tcBorders>
              <w:top w:val="nil"/>
              <w:left w:val="nil"/>
              <w:bottom w:val="nil"/>
              <w:right w:val="nil"/>
            </w:tcBorders>
            <w:shd w:val="clear" w:color="auto" w:fill="auto"/>
            <w:noWrap/>
            <w:vAlign w:val="bottom"/>
            <w:hideMark/>
          </w:tcPr>
          <w:p w14:paraId="39B6D1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4F97EFCE" w14:textId="77777777" w:rsidTr="00E77AAE">
        <w:trPr>
          <w:trHeight w:val="300"/>
        </w:trPr>
        <w:tc>
          <w:tcPr>
            <w:tcW w:w="840" w:type="dxa"/>
            <w:tcBorders>
              <w:top w:val="nil"/>
              <w:left w:val="nil"/>
              <w:bottom w:val="nil"/>
              <w:right w:val="nil"/>
            </w:tcBorders>
            <w:shd w:val="clear" w:color="auto" w:fill="auto"/>
            <w:noWrap/>
            <w:vAlign w:val="bottom"/>
            <w:hideMark/>
          </w:tcPr>
          <w:p w14:paraId="2598DD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74881C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demand</w:t>
            </w:r>
          </w:p>
        </w:tc>
        <w:tc>
          <w:tcPr>
            <w:tcW w:w="5144" w:type="dxa"/>
            <w:tcBorders>
              <w:top w:val="nil"/>
              <w:left w:val="nil"/>
              <w:bottom w:val="nil"/>
              <w:right w:val="nil"/>
            </w:tcBorders>
            <w:shd w:val="clear" w:color="auto" w:fill="auto"/>
            <w:noWrap/>
            <w:vAlign w:val="bottom"/>
            <w:hideMark/>
          </w:tcPr>
          <w:p w14:paraId="24AA12D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district; thermal; demand; network</w:t>
            </w:r>
          </w:p>
        </w:tc>
        <w:tc>
          <w:tcPr>
            <w:tcW w:w="1576" w:type="dxa"/>
            <w:tcBorders>
              <w:top w:val="nil"/>
              <w:left w:val="nil"/>
              <w:bottom w:val="nil"/>
              <w:right w:val="nil"/>
            </w:tcBorders>
            <w:shd w:val="clear" w:color="auto" w:fill="auto"/>
            <w:noWrap/>
            <w:vAlign w:val="bottom"/>
            <w:hideMark/>
          </w:tcPr>
          <w:p w14:paraId="2BA0B6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5256EABA" w14:textId="77777777" w:rsidTr="00E77AAE">
        <w:trPr>
          <w:trHeight w:val="300"/>
        </w:trPr>
        <w:tc>
          <w:tcPr>
            <w:tcW w:w="840" w:type="dxa"/>
            <w:tcBorders>
              <w:top w:val="nil"/>
              <w:left w:val="nil"/>
              <w:bottom w:val="nil"/>
              <w:right w:val="nil"/>
            </w:tcBorders>
            <w:shd w:val="clear" w:color="auto" w:fill="auto"/>
            <w:noWrap/>
            <w:vAlign w:val="bottom"/>
            <w:hideMark/>
          </w:tcPr>
          <w:p w14:paraId="12D7960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3A2EBA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Green roofs</w:t>
            </w:r>
          </w:p>
        </w:tc>
        <w:tc>
          <w:tcPr>
            <w:tcW w:w="5144" w:type="dxa"/>
            <w:tcBorders>
              <w:top w:val="nil"/>
              <w:left w:val="nil"/>
              <w:bottom w:val="nil"/>
              <w:right w:val="nil"/>
            </w:tcBorders>
            <w:shd w:val="clear" w:color="auto" w:fill="auto"/>
            <w:noWrap/>
            <w:vAlign w:val="bottom"/>
            <w:hideMark/>
          </w:tcPr>
          <w:p w14:paraId="4C38059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roof; temperatur; cool; green; surfac</w:t>
            </w:r>
          </w:p>
        </w:tc>
        <w:tc>
          <w:tcPr>
            <w:tcW w:w="1576" w:type="dxa"/>
            <w:tcBorders>
              <w:top w:val="nil"/>
              <w:left w:val="nil"/>
              <w:bottom w:val="nil"/>
              <w:right w:val="nil"/>
            </w:tcBorders>
            <w:shd w:val="clear" w:color="auto" w:fill="auto"/>
            <w:noWrap/>
            <w:vAlign w:val="bottom"/>
            <w:hideMark/>
          </w:tcPr>
          <w:p w14:paraId="1C3C5A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4.5</w:t>
            </w:r>
          </w:p>
        </w:tc>
      </w:tr>
      <w:tr w:rsidR="00E77AAE" w:rsidRPr="00E77AAE" w14:paraId="730F19DA" w14:textId="77777777" w:rsidTr="00E77AAE">
        <w:trPr>
          <w:trHeight w:val="300"/>
        </w:trPr>
        <w:tc>
          <w:tcPr>
            <w:tcW w:w="840" w:type="dxa"/>
            <w:tcBorders>
              <w:top w:val="nil"/>
              <w:left w:val="nil"/>
              <w:bottom w:val="single" w:sz="4" w:space="0" w:color="auto"/>
              <w:right w:val="nil"/>
            </w:tcBorders>
            <w:shd w:val="clear" w:color="auto" w:fill="auto"/>
            <w:noWrap/>
            <w:vAlign w:val="bottom"/>
            <w:hideMark/>
          </w:tcPr>
          <w:p w14:paraId="6B77CB24"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17</w:t>
            </w:r>
          </w:p>
        </w:tc>
        <w:tc>
          <w:tcPr>
            <w:tcW w:w="2380" w:type="dxa"/>
            <w:tcBorders>
              <w:top w:val="nil"/>
              <w:left w:val="nil"/>
              <w:bottom w:val="single" w:sz="4" w:space="0" w:color="auto"/>
              <w:right w:val="nil"/>
            </w:tcBorders>
            <w:shd w:val="clear" w:color="auto" w:fill="auto"/>
            <w:noWrap/>
            <w:vAlign w:val="bottom"/>
            <w:hideMark/>
          </w:tcPr>
          <w:p w14:paraId="6DB921A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ecology</w:t>
            </w:r>
          </w:p>
        </w:tc>
        <w:tc>
          <w:tcPr>
            <w:tcW w:w="5144" w:type="dxa"/>
            <w:tcBorders>
              <w:top w:val="nil"/>
              <w:left w:val="nil"/>
              <w:bottom w:val="single" w:sz="4" w:space="0" w:color="auto"/>
              <w:right w:val="nil"/>
            </w:tcBorders>
            <w:shd w:val="clear" w:color="auto" w:fill="auto"/>
            <w:noWrap/>
            <w:vAlign w:val="bottom"/>
            <w:hideMark/>
          </w:tcPr>
          <w:p w14:paraId="724D145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tree; forest; plant; speci; sequestr</w:t>
            </w:r>
          </w:p>
        </w:tc>
        <w:tc>
          <w:tcPr>
            <w:tcW w:w="1576" w:type="dxa"/>
            <w:tcBorders>
              <w:top w:val="nil"/>
              <w:left w:val="nil"/>
              <w:bottom w:val="single" w:sz="4" w:space="0" w:color="auto"/>
              <w:right w:val="nil"/>
            </w:tcBorders>
            <w:shd w:val="clear" w:color="auto" w:fill="auto"/>
            <w:noWrap/>
            <w:vAlign w:val="bottom"/>
            <w:hideMark/>
          </w:tcPr>
          <w:p w14:paraId="1212B74F"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3.4</w:t>
            </w:r>
          </w:p>
        </w:tc>
      </w:tr>
    </w:tbl>
    <w:p w14:paraId="620F812A" w14:textId="22FEBD29" w:rsidR="00800CE3" w:rsidRDefault="00800CE3">
      <w:pPr>
        <w:rPr>
          <w:rFonts w:ascii="Calibri" w:eastAsia="Calibri" w:hAnsi="Calibri" w:cs="Calibri"/>
        </w:rPr>
      </w:pPr>
      <w:r>
        <w:rPr>
          <w:rFonts w:ascii="Calibri" w:eastAsia="Calibri" w:hAnsi="Calibri" w:cs="Calibri"/>
        </w:rPr>
        <w:t xml:space="preserve">Table 1: List of topics and their keywords </w:t>
      </w:r>
    </w:p>
    <w:p w14:paraId="54ABEF75" w14:textId="77777777" w:rsidR="0024728A" w:rsidRDefault="0024728A">
      <w:pPr>
        <w:rPr>
          <w:rFonts w:ascii="Calibri" w:eastAsia="Calibri" w:hAnsi="Calibri" w:cs="Calibri"/>
        </w:rPr>
      </w:pPr>
    </w:p>
    <w:p w14:paraId="78F76610" w14:textId="77777777" w:rsidR="009159A4" w:rsidRDefault="009159A4">
      <w:pPr>
        <w:rPr>
          <w:rFonts w:ascii="Calibri" w:eastAsia="Calibri" w:hAnsi="Calibri" w:cs="Calibri"/>
        </w:rPr>
      </w:pPr>
    </w:p>
    <w:p w14:paraId="46135C6A" w14:textId="2A194C75" w:rsidR="009159A4" w:rsidRDefault="009159A4">
      <w:pPr>
        <w:rPr>
          <w:rFonts w:ascii="Calibri" w:eastAsia="Calibri" w:hAnsi="Calibri" w:cs="Calibri"/>
        </w:rPr>
      </w:pPr>
      <w:r>
        <w:rPr>
          <w:rFonts w:ascii="Calibri" w:eastAsia="Calibri" w:hAnsi="Calibri" w:cs="Calibri"/>
        </w:rPr>
        <w:t>Table of review studies</w:t>
      </w:r>
    </w:p>
    <w:p w14:paraId="7C07910B" w14:textId="77777777" w:rsidR="008902F7" w:rsidRDefault="008902F7">
      <w:pPr>
        <w:rPr>
          <w:rFonts w:ascii="Calibri" w:eastAsia="Calibri" w:hAnsi="Calibri" w:cs="Calibri"/>
        </w:rPr>
      </w:pPr>
    </w:p>
    <w:p w14:paraId="6FCD17DC" w14:textId="64806078" w:rsidR="009159A4" w:rsidRDefault="009159A4">
      <w:pPr>
        <w:rPr>
          <w:rFonts w:ascii="Calibri" w:eastAsia="Calibri" w:hAnsi="Calibri" w:cs="Calibri"/>
        </w:rPr>
      </w:pPr>
      <w:r>
        <w:rPr>
          <w:rFonts w:ascii="Calibri" w:eastAsia="Calibri" w:hAnsi="Calibri" w:cs="Calibri"/>
        </w:rPr>
        <w:t>Table of comparative studies</w:t>
      </w:r>
    </w:p>
    <w:p w14:paraId="2796EFF5" w14:textId="77777777" w:rsidR="009159A4" w:rsidRDefault="009159A4">
      <w:pPr>
        <w:rPr>
          <w:rFonts w:ascii="Calibri" w:eastAsia="Calibri" w:hAnsi="Calibri" w:cs="Calibri"/>
        </w:rPr>
      </w:pPr>
    </w:p>
    <w:p w14:paraId="49543AB3" w14:textId="2C141677" w:rsidR="008902F7" w:rsidRDefault="008902F7">
      <w:pPr>
        <w:rPr>
          <w:rFonts w:ascii="Calibri" w:eastAsia="Calibri" w:hAnsi="Calibri" w:cs="Calibri"/>
        </w:rPr>
      </w:pPr>
      <w:r>
        <w:rPr>
          <w:rFonts w:ascii="Calibri" w:eastAsia="Calibri" w:hAnsi="Calibri" w:cs="Calibri"/>
        </w:rPr>
        <w:t>Figure of regional comparisons</w:t>
      </w:r>
    </w:p>
    <w:p w14:paraId="33E32520" w14:textId="77777777" w:rsidR="008902F7" w:rsidRDefault="008902F7">
      <w:pPr>
        <w:rPr>
          <w:rFonts w:ascii="Calibri" w:eastAsia="Calibri" w:hAnsi="Calibri" w:cs="Calibri"/>
        </w:rPr>
      </w:pPr>
    </w:p>
    <w:sectPr w:rsidR="008902F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ax Callaghan" w:date="2018-03-29T10:08:00Z" w:initials="MC">
    <w:p w14:paraId="2CC948EF" w14:textId="0217C2F8" w:rsidR="002006A1" w:rsidRDefault="002006A1">
      <w:pPr>
        <w:pStyle w:val="CommentText"/>
      </w:pPr>
      <w:r>
        <w:rPr>
          <w:rStyle w:val="CommentReference"/>
        </w:rPr>
        <w:annotationRef/>
      </w:r>
      <w:r>
        <w:t>What do you mean by this? I didn’t get it from the main text</w:t>
      </w:r>
    </w:p>
  </w:comment>
  <w:comment w:id="24" w:author="Felix Creutzig" w:date="2018-03-28T13:38:00Z" w:initials="FC">
    <w:p w14:paraId="29A452B0" w14:textId="77777777" w:rsidR="006901AC" w:rsidRPr="00E35BBD" w:rsidRDefault="006901AC" w:rsidP="00DA4597">
      <w:pPr>
        <w:rPr>
          <w:rFonts w:ascii="Times New Roman" w:eastAsia="Times New Roman" w:hAnsi="Times New Roman" w:cs="Times New Roman"/>
          <w:sz w:val="24"/>
          <w:szCs w:val="24"/>
          <w:lang w:val="en-US" w:eastAsia="de-DE" w:bidi="he-IL"/>
        </w:rPr>
      </w:pPr>
      <w:r>
        <w:rPr>
          <w:rStyle w:val="CommentReference"/>
        </w:rPr>
        <w:annotationRef/>
      </w:r>
      <w:r w:rsidRPr="00DA4597">
        <w:rPr>
          <w:rFonts w:ascii="Times New Roman" w:eastAsia="Times New Roman" w:hAnsi="Times New Roman" w:cs="Times New Roman"/>
          <w:sz w:val="24"/>
          <w:szCs w:val="24"/>
          <w:lang w:val="en-US" w:eastAsia="de-DE" w:bidi="he-IL"/>
        </w:rPr>
        <w:t xml:space="preserve">Acuto, Michele, Susan Parnell, and Karen C. Seto. "Building a global urban science." </w:t>
      </w:r>
      <w:r w:rsidRPr="00E35BBD">
        <w:rPr>
          <w:rFonts w:ascii="Times New Roman" w:eastAsia="Times New Roman" w:hAnsi="Times New Roman" w:cs="Times New Roman"/>
          <w:i/>
          <w:iCs/>
          <w:sz w:val="24"/>
          <w:szCs w:val="24"/>
          <w:lang w:val="en-US" w:eastAsia="de-DE" w:bidi="he-IL"/>
        </w:rPr>
        <w:t>Nature Sustainability</w:t>
      </w:r>
      <w:r w:rsidRPr="00E35BBD">
        <w:rPr>
          <w:rFonts w:ascii="Times New Roman" w:eastAsia="Times New Roman" w:hAnsi="Times New Roman" w:cs="Times New Roman"/>
          <w:sz w:val="24"/>
          <w:szCs w:val="24"/>
          <w:lang w:val="en-US" w:eastAsia="de-DE" w:bidi="he-IL"/>
        </w:rPr>
        <w:t xml:space="preserve"> 1.1 (2018): 2.</w:t>
      </w:r>
    </w:p>
    <w:p w14:paraId="5B037646" w14:textId="2EDD2FBA" w:rsidR="006901AC" w:rsidRDefault="006901AC">
      <w:pPr>
        <w:pStyle w:val="CommentText"/>
      </w:pPr>
    </w:p>
    <w:p w14:paraId="08745EFB" w14:textId="77777777" w:rsidR="006901AC" w:rsidRPr="00E35BBD" w:rsidRDefault="006901AC" w:rsidP="00DA4597">
      <w:pPr>
        <w:spacing w:after="0" w:line="240" w:lineRule="auto"/>
        <w:rPr>
          <w:rFonts w:ascii="Times New Roman" w:eastAsia="Times New Roman" w:hAnsi="Times New Roman" w:cs="Times New Roman"/>
          <w:sz w:val="24"/>
          <w:szCs w:val="24"/>
          <w:lang w:eastAsia="de-DE" w:bidi="he-IL"/>
        </w:rPr>
      </w:pPr>
      <w:r w:rsidRPr="00DA4597">
        <w:rPr>
          <w:rFonts w:ascii="Times New Roman" w:eastAsia="Times New Roman" w:hAnsi="Times New Roman" w:cs="Times New Roman"/>
          <w:sz w:val="24"/>
          <w:szCs w:val="24"/>
          <w:lang w:eastAsia="de-DE" w:bidi="he-IL"/>
        </w:rPr>
        <w:t xml:space="preserve">Creutzig, Felix, Steffen Lohrey, Xuemei Bai, Richard Dawson, Shobhakar Dhakal, William Lamb, Timon McPhearson, Jan Minx, Esteban Munoz, and Brenna Walsh. </w:t>
      </w:r>
      <w:r w:rsidRPr="00E35BBD">
        <w:rPr>
          <w:rFonts w:ascii="Times New Roman" w:eastAsia="Times New Roman" w:hAnsi="Times New Roman" w:cs="Times New Roman"/>
          <w:sz w:val="24"/>
          <w:szCs w:val="24"/>
          <w:lang w:eastAsia="de-DE" w:bidi="he-IL"/>
        </w:rPr>
        <w:t>"Upscaling urban data science for global climate solutions."</w:t>
      </w:r>
    </w:p>
    <w:p w14:paraId="2004F47E" w14:textId="77777777" w:rsidR="006901AC" w:rsidRDefault="006901AC">
      <w:pPr>
        <w:pStyle w:val="CommentText"/>
      </w:pPr>
    </w:p>
  </w:comment>
  <w:comment w:id="27" w:author="William Lamb" w:date="2018-03-15T10:28:00Z" w:initials="WL">
    <w:p w14:paraId="7BBF56E8" w14:textId="4A8DF238" w:rsidR="006901AC" w:rsidRDefault="006901AC" w:rsidP="00AB319C">
      <w:pPr>
        <w:pStyle w:val="CommentText"/>
      </w:pPr>
      <w:r>
        <w:rPr>
          <w:rStyle w:val="CommentReference"/>
        </w:rPr>
        <w:annotationRef/>
      </w:r>
      <w:r>
        <w:t>+ felix data paper in preparation</w:t>
      </w:r>
    </w:p>
  </w:comment>
  <w:comment w:id="31" w:author="Max Callaghan" w:date="2018-03-29T09:51:00Z" w:initials="MC">
    <w:p w14:paraId="04B4BADB" w14:textId="31618EDF" w:rsidR="000A1837" w:rsidRDefault="000A1837">
      <w:pPr>
        <w:pStyle w:val="CommentText"/>
      </w:pPr>
      <w:r>
        <w:rPr>
          <w:rStyle w:val="CommentReference"/>
        </w:rPr>
        <w:annotationRef/>
      </w:r>
      <w:r>
        <w:t>Think we should caveat that this is simplistic and may not be only case studies.</w:t>
      </w:r>
    </w:p>
  </w:comment>
  <w:comment w:id="37" w:author="Max Callaghan" w:date="2018-03-29T09:55:00Z" w:initials="MC">
    <w:p w14:paraId="2B5DF474" w14:textId="6717DA85" w:rsidR="00AE3176" w:rsidRDefault="00AE3176">
      <w:pPr>
        <w:pStyle w:val="CommentText"/>
      </w:pPr>
      <w:r>
        <w:rPr>
          <w:rStyle w:val="CommentReference"/>
        </w:rPr>
        <w:annotationRef/>
      </w:r>
      <w:r>
        <w:t>The opposite is true though for Oceania</w:t>
      </w:r>
    </w:p>
  </w:comment>
  <w:comment w:id="38" w:author="Max Callaghan" w:date="2018-03-28T15:30:00Z" w:initials="MC">
    <w:p w14:paraId="7E005223" w14:textId="002E2859" w:rsidR="00E35BBD" w:rsidRDefault="00E35BBD">
      <w:pPr>
        <w:pStyle w:val="CommentText"/>
      </w:pPr>
      <w:r>
        <w:rPr>
          <w:rStyle w:val="CommentReference"/>
        </w:rPr>
        <w:annotationRef/>
      </w:r>
      <w:r>
        <w:t>I’d suggest you swap case studies and citations over, then the bars better follow the order of your argument.</w:t>
      </w:r>
    </w:p>
  </w:comment>
  <w:comment w:id="40" w:author="Max Callaghan" w:date="2018-03-29T09:59:00Z" w:initials="MC">
    <w:p w14:paraId="0868B5EC" w14:textId="667C8D68" w:rsidR="00AE3176" w:rsidRDefault="00AE3176">
      <w:pPr>
        <w:pStyle w:val="CommentText"/>
      </w:pPr>
      <w:r>
        <w:rPr>
          <w:rStyle w:val="CommentReference"/>
        </w:rPr>
        <w:annotationRef/>
      </w:r>
      <w:r>
        <w:t>Perhaps it would be interesting to quickly investigate the funding agency involved (we have this information), and see if there is a point to be made there. It looks at a quick glance as if most of the research is funded by national academy grants</w:t>
      </w:r>
    </w:p>
  </w:comment>
  <w:comment w:id="43" w:author="Max Callaghan" w:date="2018-03-29T10:02:00Z" w:initials="MC">
    <w:p w14:paraId="5349C026" w14:textId="4B4215E7" w:rsidR="00AE3176" w:rsidRDefault="00AE3176">
      <w:pPr>
        <w:pStyle w:val="CommentText"/>
      </w:pPr>
      <w:r>
        <w:rPr>
          <w:rStyle w:val="CommentReference"/>
        </w:rPr>
        <w:annotationRef/>
      </w:r>
      <w:hyperlink r:id="rId1" w:history="1">
        <w:r w:rsidRPr="00043B28">
          <w:rPr>
            <w:rStyle w:val="Hyperlink"/>
          </w:rPr>
          <w:t>https://www.nature.com/articles/nclimate2782</w:t>
        </w:r>
      </w:hyperlink>
    </w:p>
    <w:p w14:paraId="6D174024" w14:textId="4D2AD9C6" w:rsidR="00AE3176" w:rsidRDefault="00146F18">
      <w:pPr>
        <w:pStyle w:val="CommentText"/>
      </w:pPr>
      <w:hyperlink r:id="rId2" w:history="1">
        <w:r w:rsidR="00AE3176" w:rsidRPr="00043B28">
          <w:rPr>
            <w:rStyle w:val="Hyperlink"/>
          </w:rPr>
          <w:t>https://www.ipcc.ch/news_and_events/PR-AR6_nominations.shtml</w:t>
        </w:r>
      </w:hyperlink>
    </w:p>
    <w:p w14:paraId="7E6C40E6" w14:textId="77777777" w:rsidR="00AE3176" w:rsidRDefault="00AE3176">
      <w:pPr>
        <w:pStyle w:val="CommentText"/>
      </w:pPr>
    </w:p>
  </w:comment>
  <w:comment w:id="44" w:author="Felix Creutzig" w:date="2018-03-28T14:19:00Z" w:initials="FC">
    <w:p w14:paraId="3345E92F" w14:textId="3F5C3623" w:rsidR="0062012D" w:rsidRDefault="0062012D">
      <w:pPr>
        <w:pStyle w:val="CommentText"/>
      </w:pPr>
      <w:r>
        <w:rPr>
          <w:rStyle w:val="CommentReference"/>
        </w:rPr>
        <w:annotationRef/>
      </w:r>
      <w:r w:rsidR="00AD2AF9">
        <w:t xml:space="preserve">Suggestion. </w:t>
      </w:r>
      <w:r>
        <w:t xml:space="preserve">Design a ratio figure (case studies proportion/ population in 2030) which can </w:t>
      </w:r>
      <w:r w:rsidR="00AD2AF9">
        <w:t xml:space="preserve">the point more dramatically and insert into main text </w:t>
      </w:r>
    </w:p>
  </w:comment>
  <w:comment w:id="45" w:author="Felix Creutzig" w:date="2018-03-28T14:49:00Z" w:initials="FC">
    <w:p w14:paraId="0044E563" w14:textId="77DA6541" w:rsidR="00AD2AF9" w:rsidRDefault="00AD2AF9">
      <w:pPr>
        <w:pStyle w:val="CommentText"/>
      </w:pPr>
      <w:r>
        <w:rPr>
          <w:rStyle w:val="CommentReference"/>
        </w:rPr>
        <w:annotationRef/>
      </w:r>
      <w:r>
        <w:t>Can we give a message heading? I could however not identify a reasonable one</w:t>
      </w:r>
    </w:p>
  </w:comment>
  <w:comment w:id="53" w:author="William Lamb" w:date="2018-03-16T15:05:00Z" w:initials="WL">
    <w:p w14:paraId="3C223354" w14:textId="55DC866B" w:rsidR="006901AC" w:rsidRDefault="006901AC">
      <w:pPr>
        <w:pStyle w:val="CommentText"/>
      </w:pPr>
      <w:r>
        <w:rPr>
          <w:rStyle w:val="CommentReference"/>
        </w:rPr>
        <w:annotationRef/>
      </w:r>
      <w:r>
        <w:t>Felix NCC demand-side paper</w:t>
      </w:r>
    </w:p>
  </w:comment>
  <w:comment w:id="54" w:author="William Lamb" w:date="2018-03-27T15:20:00Z" w:initials="WL">
    <w:p w14:paraId="0CC35752" w14:textId="50EE025E" w:rsidR="006901AC" w:rsidRDefault="006901AC">
      <w:pPr>
        <w:pStyle w:val="CommentText"/>
      </w:pPr>
      <w:r>
        <w:rPr>
          <w:rStyle w:val="CommentReference"/>
        </w:rPr>
        <w:annotationRef/>
      </w:r>
      <w:hyperlink r:id="rId3" w:history="1">
        <w:r w:rsidRPr="007D12A0">
          <w:rPr>
            <w:rStyle w:val="Hyperlink"/>
          </w:rPr>
          <w:t>https://www.sciencedirect.com/science/article/pii/S1352231013003063</w:t>
        </w:r>
      </w:hyperlink>
      <w:r>
        <w:t xml:space="preserve"> </w:t>
      </w:r>
    </w:p>
  </w:comment>
  <w:comment w:id="55" w:author="William Lamb" w:date="2018-03-27T15:15:00Z" w:initials="WL">
    <w:p w14:paraId="7AC995BA" w14:textId="197085A2" w:rsidR="006901AC" w:rsidRDefault="006901AC">
      <w:pPr>
        <w:pStyle w:val="CommentText"/>
      </w:pPr>
      <w:r>
        <w:rPr>
          <w:rStyle w:val="CommentReference"/>
        </w:rPr>
        <w:annotationRef/>
      </w:r>
      <w:hyperlink r:id="rId4" w:history="1">
        <w:r w:rsidRPr="007D12A0">
          <w:rPr>
            <w:rStyle w:val="Hyperlink"/>
          </w:rPr>
          <w:t>https://www.sciencedirect.com/science/article/pii/S2212095515300183</w:t>
        </w:r>
      </w:hyperlink>
      <w:r>
        <w:t xml:space="preserve"> </w:t>
      </w:r>
    </w:p>
  </w:comment>
  <w:comment w:id="56" w:author="Max Callaghan" w:date="2018-03-29T10:07:00Z" w:initials="MC">
    <w:p w14:paraId="6E1EA880" w14:textId="293336C7" w:rsidR="002006A1" w:rsidRDefault="002006A1">
      <w:pPr>
        <w:pStyle w:val="CommentText"/>
      </w:pPr>
      <w:r>
        <w:rPr>
          <w:rStyle w:val="CommentReference"/>
        </w:rPr>
        <w:annotationRef/>
      </w:r>
      <w:r>
        <w:t>Think this is really interesting, could we even categorise the reviews we find into this box, using spread and number of cities?</w:t>
      </w:r>
    </w:p>
  </w:comment>
  <w:comment w:id="57" w:author="William Lamb" w:date="2018-03-20T15:35:00Z" w:initials="WL">
    <w:p w14:paraId="3975F1B3" w14:textId="77777777" w:rsidR="006901AC" w:rsidRPr="0050200E" w:rsidRDefault="006901AC" w:rsidP="004F321C">
      <w:pPr>
        <w:pStyle w:val="Heading4"/>
        <w:rPr>
          <w:b w:val="0"/>
        </w:rPr>
      </w:pPr>
      <w:r w:rsidRPr="0050200E">
        <w:rPr>
          <w:rStyle w:val="CommentReference"/>
          <w:b w:val="0"/>
        </w:rPr>
        <w:annotationRef/>
      </w:r>
      <w:r>
        <w:rPr>
          <w:b w:val="0"/>
        </w:rPr>
        <w:t>Also on climate action plans: “</w:t>
      </w:r>
      <w:r w:rsidRPr="0050200E">
        <w:rPr>
          <w:b w:val="0"/>
        </w:rPr>
        <w:t>Quantifying Carbon Mitigation Wedges in US Cities: Near-Term Strategy Analysis and Critical Review</w:t>
      </w:r>
      <w:r>
        <w:rPr>
          <w:b w:val="0"/>
        </w:rPr>
        <w:t xml:space="preserve">” </w:t>
      </w:r>
      <w:r w:rsidRPr="0050200E">
        <w:rPr>
          <w:b w:val="0"/>
        </w:rPr>
        <w:t>http://dx.doi.org/10.1021/es203503a</w:t>
      </w:r>
    </w:p>
    <w:p w14:paraId="7CC634EB" w14:textId="77777777" w:rsidR="006901AC" w:rsidRPr="0050200E" w:rsidRDefault="006901AC" w:rsidP="004F321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948EF" w15:done="0"/>
  <w15:commentEx w15:paraId="2004F47E" w15:done="0"/>
  <w15:commentEx w15:paraId="7BBF56E8" w15:done="0"/>
  <w15:commentEx w15:paraId="04B4BADB" w15:done="0"/>
  <w15:commentEx w15:paraId="2B5DF474" w15:done="0"/>
  <w15:commentEx w15:paraId="7E005223" w15:done="0"/>
  <w15:commentEx w15:paraId="0868B5EC" w15:done="0"/>
  <w15:commentEx w15:paraId="7E6C40E6" w15:done="0"/>
  <w15:commentEx w15:paraId="3345E92F" w15:done="0"/>
  <w15:commentEx w15:paraId="0044E563" w15:done="0"/>
  <w15:commentEx w15:paraId="3C223354" w15:done="0"/>
  <w15:commentEx w15:paraId="0CC35752" w15:done="0"/>
  <w15:commentEx w15:paraId="7AC995BA" w15:done="0"/>
  <w15:commentEx w15:paraId="6E1EA880" w15:done="0"/>
  <w15:commentEx w15:paraId="7CC634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A4363" w14:textId="77777777" w:rsidR="00146F18" w:rsidRDefault="00146F18" w:rsidP="00BE27EB">
      <w:pPr>
        <w:spacing w:after="0" w:line="240" w:lineRule="auto"/>
      </w:pPr>
      <w:r>
        <w:separator/>
      </w:r>
    </w:p>
  </w:endnote>
  <w:endnote w:type="continuationSeparator" w:id="0">
    <w:p w14:paraId="7BB91FE9" w14:textId="77777777" w:rsidR="00146F18" w:rsidRDefault="00146F18" w:rsidP="00BE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25B47" w14:textId="77777777" w:rsidR="00146F18" w:rsidRDefault="00146F18" w:rsidP="00BE27EB">
      <w:pPr>
        <w:spacing w:after="0" w:line="240" w:lineRule="auto"/>
      </w:pPr>
      <w:r>
        <w:separator/>
      </w:r>
    </w:p>
  </w:footnote>
  <w:footnote w:type="continuationSeparator" w:id="0">
    <w:p w14:paraId="1F00220C" w14:textId="77777777" w:rsidR="00146F18" w:rsidRDefault="00146F18" w:rsidP="00BE2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Creutzig">
    <w15:presenceInfo w15:providerId="AD" w15:userId="S-1-5-21-1111795796-3109892168-2533273803-1154"/>
  </w15:person>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1B"/>
    <w:rsid w:val="0001247E"/>
    <w:rsid w:val="00013C8C"/>
    <w:rsid w:val="000628D2"/>
    <w:rsid w:val="00085FD6"/>
    <w:rsid w:val="00095F6C"/>
    <w:rsid w:val="000A1837"/>
    <w:rsid w:val="000B348F"/>
    <w:rsid w:val="000B4021"/>
    <w:rsid w:val="000C2710"/>
    <w:rsid w:val="000E4B75"/>
    <w:rsid w:val="000E53A6"/>
    <w:rsid w:val="00104F07"/>
    <w:rsid w:val="00123B3F"/>
    <w:rsid w:val="00134659"/>
    <w:rsid w:val="00145983"/>
    <w:rsid w:val="00146F18"/>
    <w:rsid w:val="001544AF"/>
    <w:rsid w:val="00164543"/>
    <w:rsid w:val="00166C51"/>
    <w:rsid w:val="001749E2"/>
    <w:rsid w:val="001857F0"/>
    <w:rsid w:val="00187F77"/>
    <w:rsid w:val="001A0AAD"/>
    <w:rsid w:val="001A6F37"/>
    <w:rsid w:val="001B33D1"/>
    <w:rsid w:val="001E5275"/>
    <w:rsid w:val="001F0676"/>
    <w:rsid w:val="001F217D"/>
    <w:rsid w:val="001F3110"/>
    <w:rsid w:val="002006A1"/>
    <w:rsid w:val="00205647"/>
    <w:rsid w:val="002113CC"/>
    <w:rsid w:val="0021688B"/>
    <w:rsid w:val="00217A56"/>
    <w:rsid w:val="002208EB"/>
    <w:rsid w:val="00224419"/>
    <w:rsid w:val="00232DE4"/>
    <w:rsid w:val="00243CA7"/>
    <w:rsid w:val="002448F1"/>
    <w:rsid w:val="0024728A"/>
    <w:rsid w:val="002620FF"/>
    <w:rsid w:val="00263CAD"/>
    <w:rsid w:val="002732EE"/>
    <w:rsid w:val="00274DF0"/>
    <w:rsid w:val="002827D1"/>
    <w:rsid w:val="00287EC3"/>
    <w:rsid w:val="00295013"/>
    <w:rsid w:val="00295213"/>
    <w:rsid w:val="00296D0E"/>
    <w:rsid w:val="002A79B5"/>
    <w:rsid w:val="002B274F"/>
    <w:rsid w:val="002B5678"/>
    <w:rsid w:val="002C0097"/>
    <w:rsid w:val="002C231D"/>
    <w:rsid w:val="002C655E"/>
    <w:rsid w:val="002D4A08"/>
    <w:rsid w:val="002D534F"/>
    <w:rsid w:val="002E609E"/>
    <w:rsid w:val="00302125"/>
    <w:rsid w:val="0030420A"/>
    <w:rsid w:val="0032623B"/>
    <w:rsid w:val="003372ED"/>
    <w:rsid w:val="00351A77"/>
    <w:rsid w:val="00366F03"/>
    <w:rsid w:val="003710C9"/>
    <w:rsid w:val="003879F2"/>
    <w:rsid w:val="00393788"/>
    <w:rsid w:val="003944B5"/>
    <w:rsid w:val="003975AE"/>
    <w:rsid w:val="003A07F8"/>
    <w:rsid w:val="003A521E"/>
    <w:rsid w:val="003A6DFA"/>
    <w:rsid w:val="003E0E0E"/>
    <w:rsid w:val="003E194F"/>
    <w:rsid w:val="003E6A20"/>
    <w:rsid w:val="003F4427"/>
    <w:rsid w:val="003F46D1"/>
    <w:rsid w:val="00403555"/>
    <w:rsid w:val="004314BD"/>
    <w:rsid w:val="0043156F"/>
    <w:rsid w:val="00435D7D"/>
    <w:rsid w:val="00437712"/>
    <w:rsid w:val="00447365"/>
    <w:rsid w:val="00450D9C"/>
    <w:rsid w:val="004603FF"/>
    <w:rsid w:val="00463046"/>
    <w:rsid w:val="004654B4"/>
    <w:rsid w:val="00465857"/>
    <w:rsid w:val="00473AAF"/>
    <w:rsid w:val="00494D7B"/>
    <w:rsid w:val="0049536B"/>
    <w:rsid w:val="004A3550"/>
    <w:rsid w:val="004B3CA3"/>
    <w:rsid w:val="004B5351"/>
    <w:rsid w:val="004C30BA"/>
    <w:rsid w:val="004D5287"/>
    <w:rsid w:val="004E49A0"/>
    <w:rsid w:val="004F321C"/>
    <w:rsid w:val="004F72B7"/>
    <w:rsid w:val="0050200E"/>
    <w:rsid w:val="00503641"/>
    <w:rsid w:val="005046C9"/>
    <w:rsid w:val="00520DFD"/>
    <w:rsid w:val="00541318"/>
    <w:rsid w:val="00550D49"/>
    <w:rsid w:val="00554D36"/>
    <w:rsid w:val="005602DF"/>
    <w:rsid w:val="005635D9"/>
    <w:rsid w:val="005665B9"/>
    <w:rsid w:val="00575B63"/>
    <w:rsid w:val="005960A3"/>
    <w:rsid w:val="005B25C4"/>
    <w:rsid w:val="005C63FB"/>
    <w:rsid w:val="005E748C"/>
    <w:rsid w:val="005F1AD6"/>
    <w:rsid w:val="00600761"/>
    <w:rsid w:val="006075DF"/>
    <w:rsid w:val="00612E42"/>
    <w:rsid w:val="0062012D"/>
    <w:rsid w:val="00636DB8"/>
    <w:rsid w:val="00646FA2"/>
    <w:rsid w:val="00663B88"/>
    <w:rsid w:val="00686F58"/>
    <w:rsid w:val="006901AC"/>
    <w:rsid w:val="006A08F7"/>
    <w:rsid w:val="006A43DD"/>
    <w:rsid w:val="006B0909"/>
    <w:rsid w:val="006B21C1"/>
    <w:rsid w:val="006E6A30"/>
    <w:rsid w:val="006F040B"/>
    <w:rsid w:val="007019C9"/>
    <w:rsid w:val="00716F0D"/>
    <w:rsid w:val="0072031D"/>
    <w:rsid w:val="007208C7"/>
    <w:rsid w:val="0073450B"/>
    <w:rsid w:val="00734575"/>
    <w:rsid w:val="00737734"/>
    <w:rsid w:val="00746851"/>
    <w:rsid w:val="00773E72"/>
    <w:rsid w:val="00796035"/>
    <w:rsid w:val="00797860"/>
    <w:rsid w:val="007A300B"/>
    <w:rsid w:val="007A3454"/>
    <w:rsid w:val="007A3671"/>
    <w:rsid w:val="007B09A8"/>
    <w:rsid w:val="007B525F"/>
    <w:rsid w:val="007B7239"/>
    <w:rsid w:val="007C1DA5"/>
    <w:rsid w:val="007D795D"/>
    <w:rsid w:val="007E7D2B"/>
    <w:rsid w:val="007F0025"/>
    <w:rsid w:val="007F0E14"/>
    <w:rsid w:val="007F7858"/>
    <w:rsid w:val="00800CE3"/>
    <w:rsid w:val="00802E8B"/>
    <w:rsid w:val="00805C49"/>
    <w:rsid w:val="008150D0"/>
    <w:rsid w:val="00816885"/>
    <w:rsid w:val="00834150"/>
    <w:rsid w:val="008466F3"/>
    <w:rsid w:val="00856859"/>
    <w:rsid w:val="00857192"/>
    <w:rsid w:val="008617AD"/>
    <w:rsid w:val="00862622"/>
    <w:rsid w:val="008637D8"/>
    <w:rsid w:val="00864093"/>
    <w:rsid w:val="008700D5"/>
    <w:rsid w:val="00871B22"/>
    <w:rsid w:val="00873096"/>
    <w:rsid w:val="00876745"/>
    <w:rsid w:val="00882D59"/>
    <w:rsid w:val="00885C26"/>
    <w:rsid w:val="008902F7"/>
    <w:rsid w:val="008A18D1"/>
    <w:rsid w:val="008A5E43"/>
    <w:rsid w:val="008A7D01"/>
    <w:rsid w:val="008B0EC3"/>
    <w:rsid w:val="008C73C8"/>
    <w:rsid w:val="008D71F4"/>
    <w:rsid w:val="008F2C1B"/>
    <w:rsid w:val="008F622A"/>
    <w:rsid w:val="00907562"/>
    <w:rsid w:val="009159A4"/>
    <w:rsid w:val="00916505"/>
    <w:rsid w:val="00927EE9"/>
    <w:rsid w:val="00944866"/>
    <w:rsid w:val="0094789E"/>
    <w:rsid w:val="00961A49"/>
    <w:rsid w:val="009853F0"/>
    <w:rsid w:val="00994AE5"/>
    <w:rsid w:val="009A7D18"/>
    <w:rsid w:val="009B2245"/>
    <w:rsid w:val="009B24BD"/>
    <w:rsid w:val="009B7602"/>
    <w:rsid w:val="009C1FDE"/>
    <w:rsid w:val="009C4046"/>
    <w:rsid w:val="009D374B"/>
    <w:rsid w:val="00A07BD6"/>
    <w:rsid w:val="00A13D54"/>
    <w:rsid w:val="00A163FD"/>
    <w:rsid w:val="00A165EB"/>
    <w:rsid w:val="00A35253"/>
    <w:rsid w:val="00A40923"/>
    <w:rsid w:val="00A43B85"/>
    <w:rsid w:val="00A45AAD"/>
    <w:rsid w:val="00A532E0"/>
    <w:rsid w:val="00A60CB4"/>
    <w:rsid w:val="00A62A32"/>
    <w:rsid w:val="00A67952"/>
    <w:rsid w:val="00A722C0"/>
    <w:rsid w:val="00A73EF8"/>
    <w:rsid w:val="00AA6ABC"/>
    <w:rsid w:val="00AB319C"/>
    <w:rsid w:val="00AC15F4"/>
    <w:rsid w:val="00AD2AF9"/>
    <w:rsid w:val="00AD4FC6"/>
    <w:rsid w:val="00AD6AE4"/>
    <w:rsid w:val="00AE3176"/>
    <w:rsid w:val="00B12376"/>
    <w:rsid w:val="00B2561E"/>
    <w:rsid w:val="00B270CB"/>
    <w:rsid w:val="00B4369A"/>
    <w:rsid w:val="00B70761"/>
    <w:rsid w:val="00B7745F"/>
    <w:rsid w:val="00B77969"/>
    <w:rsid w:val="00B77E46"/>
    <w:rsid w:val="00B8496F"/>
    <w:rsid w:val="00B86A8D"/>
    <w:rsid w:val="00B96031"/>
    <w:rsid w:val="00BB03CD"/>
    <w:rsid w:val="00BB3B03"/>
    <w:rsid w:val="00BB3BB2"/>
    <w:rsid w:val="00BB42D8"/>
    <w:rsid w:val="00BD64AB"/>
    <w:rsid w:val="00BD72E8"/>
    <w:rsid w:val="00BE27EB"/>
    <w:rsid w:val="00BE7AED"/>
    <w:rsid w:val="00C0058E"/>
    <w:rsid w:val="00C01B87"/>
    <w:rsid w:val="00C02F9E"/>
    <w:rsid w:val="00C038E8"/>
    <w:rsid w:val="00C21F1D"/>
    <w:rsid w:val="00C24E69"/>
    <w:rsid w:val="00C46733"/>
    <w:rsid w:val="00C523C7"/>
    <w:rsid w:val="00C5378D"/>
    <w:rsid w:val="00C715B2"/>
    <w:rsid w:val="00C71B0F"/>
    <w:rsid w:val="00C7223C"/>
    <w:rsid w:val="00C742B8"/>
    <w:rsid w:val="00C75ABE"/>
    <w:rsid w:val="00C80E59"/>
    <w:rsid w:val="00CA04B8"/>
    <w:rsid w:val="00CB09DE"/>
    <w:rsid w:val="00CB1B00"/>
    <w:rsid w:val="00CF7C9F"/>
    <w:rsid w:val="00D155B3"/>
    <w:rsid w:val="00D162EF"/>
    <w:rsid w:val="00D331F0"/>
    <w:rsid w:val="00D348FD"/>
    <w:rsid w:val="00D472A3"/>
    <w:rsid w:val="00D4732F"/>
    <w:rsid w:val="00D60BD0"/>
    <w:rsid w:val="00D71236"/>
    <w:rsid w:val="00D731EA"/>
    <w:rsid w:val="00D77B85"/>
    <w:rsid w:val="00D803AC"/>
    <w:rsid w:val="00D818CB"/>
    <w:rsid w:val="00D841A8"/>
    <w:rsid w:val="00D87FCA"/>
    <w:rsid w:val="00DA4597"/>
    <w:rsid w:val="00DB512A"/>
    <w:rsid w:val="00DD5CAA"/>
    <w:rsid w:val="00DE7CAD"/>
    <w:rsid w:val="00E0041F"/>
    <w:rsid w:val="00E11B89"/>
    <w:rsid w:val="00E2215F"/>
    <w:rsid w:val="00E2771E"/>
    <w:rsid w:val="00E316D7"/>
    <w:rsid w:val="00E35BBD"/>
    <w:rsid w:val="00E379BB"/>
    <w:rsid w:val="00E437F4"/>
    <w:rsid w:val="00E67E81"/>
    <w:rsid w:val="00E71A86"/>
    <w:rsid w:val="00E77AAE"/>
    <w:rsid w:val="00E80201"/>
    <w:rsid w:val="00E821C1"/>
    <w:rsid w:val="00E83D06"/>
    <w:rsid w:val="00E86E0E"/>
    <w:rsid w:val="00E935BB"/>
    <w:rsid w:val="00EA5F41"/>
    <w:rsid w:val="00EB67D2"/>
    <w:rsid w:val="00ED2E5F"/>
    <w:rsid w:val="00EE152C"/>
    <w:rsid w:val="00EE5B92"/>
    <w:rsid w:val="00EE7C0D"/>
    <w:rsid w:val="00F1343A"/>
    <w:rsid w:val="00F26961"/>
    <w:rsid w:val="00F31D21"/>
    <w:rsid w:val="00F4449B"/>
    <w:rsid w:val="00F5477F"/>
    <w:rsid w:val="00F74677"/>
    <w:rsid w:val="00F75710"/>
    <w:rsid w:val="00F822A6"/>
    <w:rsid w:val="00F94AF3"/>
    <w:rsid w:val="00F97BC4"/>
    <w:rsid w:val="00FA5690"/>
    <w:rsid w:val="00FD6868"/>
    <w:rsid w:val="00FD7E37"/>
    <w:rsid w:val="00FE155D"/>
    <w:rsid w:val="00FF4827"/>
    <w:rsid w:val="00FF7F6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DC42"/>
  <w15:docId w15:val="{54A6B569-99F2-4E00-A7F1-8E19E323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2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 w:type="character" w:customStyle="1" w:styleId="Heading4Char">
    <w:name w:val="Heading 4 Char"/>
    <w:basedOn w:val="DefaultParagraphFont"/>
    <w:link w:val="Heading4"/>
    <w:uiPriority w:val="9"/>
    <w:rsid w:val="0050200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5AAD"/>
    <w:rPr>
      <w:color w:val="0563C1" w:themeColor="hyperlink"/>
      <w:u w:val="single"/>
    </w:rPr>
  </w:style>
  <w:style w:type="character" w:styleId="FollowedHyperlink">
    <w:name w:val="FollowedHyperlink"/>
    <w:basedOn w:val="DefaultParagraphFont"/>
    <w:uiPriority w:val="99"/>
    <w:semiHidden/>
    <w:unhideWhenUsed/>
    <w:rsid w:val="00A45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3442">
      <w:bodyDiv w:val="1"/>
      <w:marLeft w:val="0"/>
      <w:marRight w:val="0"/>
      <w:marTop w:val="0"/>
      <w:marBottom w:val="0"/>
      <w:divBdr>
        <w:top w:val="none" w:sz="0" w:space="0" w:color="auto"/>
        <w:left w:val="none" w:sz="0" w:space="0" w:color="auto"/>
        <w:bottom w:val="none" w:sz="0" w:space="0" w:color="auto"/>
        <w:right w:val="none" w:sz="0" w:space="0" w:color="auto"/>
      </w:divBdr>
    </w:div>
    <w:div w:id="97606651">
      <w:bodyDiv w:val="1"/>
      <w:marLeft w:val="0"/>
      <w:marRight w:val="0"/>
      <w:marTop w:val="0"/>
      <w:marBottom w:val="0"/>
      <w:divBdr>
        <w:top w:val="none" w:sz="0" w:space="0" w:color="auto"/>
        <w:left w:val="none" w:sz="0" w:space="0" w:color="auto"/>
        <w:bottom w:val="none" w:sz="0" w:space="0" w:color="auto"/>
        <w:right w:val="none" w:sz="0" w:space="0" w:color="auto"/>
      </w:divBdr>
      <w:divsChild>
        <w:div w:id="829293865">
          <w:marLeft w:val="0"/>
          <w:marRight w:val="0"/>
          <w:marTop w:val="0"/>
          <w:marBottom w:val="0"/>
          <w:divBdr>
            <w:top w:val="none" w:sz="0" w:space="0" w:color="auto"/>
            <w:left w:val="none" w:sz="0" w:space="0" w:color="auto"/>
            <w:bottom w:val="none" w:sz="0" w:space="0" w:color="auto"/>
            <w:right w:val="none" w:sz="0" w:space="0" w:color="auto"/>
          </w:divBdr>
        </w:div>
      </w:divsChild>
    </w:div>
    <w:div w:id="143009363">
      <w:bodyDiv w:val="1"/>
      <w:marLeft w:val="0"/>
      <w:marRight w:val="0"/>
      <w:marTop w:val="0"/>
      <w:marBottom w:val="0"/>
      <w:divBdr>
        <w:top w:val="none" w:sz="0" w:space="0" w:color="auto"/>
        <w:left w:val="none" w:sz="0" w:space="0" w:color="auto"/>
        <w:bottom w:val="none" w:sz="0" w:space="0" w:color="auto"/>
        <w:right w:val="none" w:sz="0" w:space="0" w:color="auto"/>
      </w:divBdr>
      <w:divsChild>
        <w:div w:id="1325939309">
          <w:marLeft w:val="0"/>
          <w:marRight w:val="0"/>
          <w:marTop w:val="0"/>
          <w:marBottom w:val="0"/>
          <w:divBdr>
            <w:top w:val="none" w:sz="0" w:space="0" w:color="auto"/>
            <w:left w:val="none" w:sz="0" w:space="0" w:color="auto"/>
            <w:bottom w:val="none" w:sz="0" w:space="0" w:color="auto"/>
            <w:right w:val="none" w:sz="0" w:space="0" w:color="auto"/>
          </w:divBdr>
        </w:div>
      </w:divsChild>
    </w:div>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730621002">
      <w:bodyDiv w:val="1"/>
      <w:marLeft w:val="0"/>
      <w:marRight w:val="0"/>
      <w:marTop w:val="0"/>
      <w:marBottom w:val="0"/>
      <w:divBdr>
        <w:top w:val="none" w:sz="0" w:space="0" w:color="auto"/>
        <w:left w:val="none" w:sz="0" w:space="0" w:color="auto"/>
        <w:bottom w:val="none" w:sz="0" w:space="0" w:color="auto"/>
        <w:right w:val="none" w:sz="0" w:space="0" w:color="auto"/>
      </w:divBdr>
      <w:divsChild>
        <w:div w:id="256450326">
          <w:marLeft w:val="0"/>
          <w:marRight w:val="0"/>
          <w:marTop w:val="0"/>
          <w:marBottom w:val="0"/>
          <w:divBdr>
            <w:top w:val="none" w:sz="0" w:space="0" w:color="auto"/>
            <w:left w:val="none" w:sz="0" w:space="0" w:color="auto"/>
            <w:bottom w:val="none" w:sz="0" w:space="0" w:color="auto"/>
            <w:right w:val="none" w:sz="0" w:space="0" w:color="auto"/>
          </w:divBdr>
        </w:div>
      </w:divsChild>
    </w:div>
    <w:div w:id="823352315">
      <w:bodyDiv w:val="1"/>
      <w:marLeft w:val="0"/>
      <w:marRight w:val="0"/>
      <w:marTop w:val="0"/>
      <w:marBottom w:val="0"/>
      <w:divBdr>
        <w:top w:val="none" w:sz="0" w:space="0" w:color="auto"/>
        <w:left w:val="none" w:sz="0" w:space="0" w:color="auto"/>
        <w:bottom w:val="none" w:sz="0" w:space="0" w:color="auto"/>
        <w:right w:val="none" w:sz="0" w:space="0" w:color="auto"/>
      </w:divBdr>
    </w:div>
    <w:div w:id="1035812920">
      <w:bodyDiv w:val="1"/>
      <w:marLeft w:val="0"/>
      <w:marRight w:val="0"/>
      <w:marTop w:val="0"/>
      <w:marBottom w:val="0"/>
      <w:divBdr>
        <w:top w:val="none" w:sz="0" w:space="0" w:color="auto"/>
        <w:left w:val="none" w:sz="0" w:space="0" w:color="auto"/>
        <w:bottom w:val="none" w:sz="0" w:space="0" w:color="auto"/>
        <w:right w:val="none" w:sz="0" w:space="0" w:color="auto"/>
      </w:divBdr>
    </w:div>
    <w:div w:id="1086656335">
      <w:bodyDiv w:val="1"/>
      <w:marLeft w:val="0"/>
      <w:marRight w:val="0"/>
      <w:marTop w:val="0"/>
      <w:marBottom w:val="0"/>
      <w:divBdr>
        <w:top w:val="none" w:sz="0" w:space="0" w:color="auto"/>
        <w:left w:val="none" w:sz="0" w:space="0" w:color="auto"/>
        <w:bottom w:val="none" w:sz="0" w:space="0" w:color="auto"/>
        <w:right w:val="none" w:sz="0" w:space="0" w:color="auto"/>
      </w:divBdr>
    </w:div>
    <w:div w:id="14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 w:id="1475290936">
      <w:bodyDiv w:val="1"/>
      <w:marLeft w:val="0"/>
      <w:marRight w:val="0"/>
      <w:marTop w:val="0"/>
      <w:marBottom w:val="0"/>
      <w:divBdr>
        <w:top w:val="none" w:sz="0" w:space="0" w:color="auto"/>
        <w:left w:val="none" w:sz="0" w:space="0" w:color="auto"/>
        <w:bottom w:val="none" w:sz="0" w:space="0" w:color="auto"/>
        <w:right w:val="none" w:sz="0" w:space="0" w:color="auto"/>
      </w:divBdr>
      <w:divsChild>
        <w:div w:id="997883028">
          <w:marLeft w:val="0"/>
          <w:marRight w:val="0"/>
          <w:marTop w:val="0"/>
          <w:marBottom w:val="0"/>
          <w:divBdr>
            <w:top w:val="none" w:sz="0" w:space="0" w:color="auto"/>
            <w:left w:val="none" w:sz="0" w:space="0" w:color="auto"/>
            <w:bottom w:val="none" w:sz="0" w:space="0" w:color="auto"/>
            <w:right w:val="none" w:sz="0" w:space="0" w:color="auto"/>
          </w:divBdr>
        </w:div>
      </w:divsChild>
    </w:div>
    <w:div w:id="1734230096">
      <w:bodyDiv w:val="1"/>
      <w:marLeft w:val="0"/>
      <w:marRight w:val="0"/>
      <w:marTop w:val="0"/>
      <w:marBottom w:val="0"/>
      <w:divBdr>
        <w:top w:val="none" w:sz="0" w:space="0" w:color="auto"/>
        <w:left w:val="none" w:sz="0" w:space="0" w:color="auto"/>
        <w:bottom w:val="none" w:sz="0" w:space="0" w:color="auto"/>
        <w:right w:val="none" w:sz="0" w:space="0" w:color="auto"/>
      </w:divBdr>
      <w:divsChild>
        <w:div w:id="1724021988">
          <w:marLeft w:val="0"/>
          <w:marRight w:val="0"/>
          <w:marTop w:val="0"/>
          <w:marBottom w:val="0"/>
          <w:divBdr>
            <w:top w:val="none" w:sz="0" w:space="0" w:color="auto"/>
            <w:left w:val="none" w:sz="0" w:space="0" w:color="auto"/>
            <w:bottom w:val="none" w:sz="0" w:space="0" w:color="auto"/>
            <w:right w:val="none" w:sz="0" w:space="0" w:color="auto"/>
          </w:divBdr>
        </w:div>
      </w:divsChild>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 w:id="1803307537">
      <w:bodyDiv w:val="1"/>
      <w:marLeft w:val="0"/>
      <w:marRight w:val="0"/>
      <w:marTop w:val="0"/>
      <w:marBottom w:val="0"/>
      <w:divBdr>
        <w:top w:val="none" w:sz="0" w:space="0" w:color="auto"/>
        <w:left w:val="none" w:sz="0" w:space="0" w:color="auto"/>
        <w:bottom w:val="none" w:sz="0" w:space="0" w:color="auto"/>
        <w:right w:val="none" w:sz="0" w:space="0" w:color="auto"/>
      </w:divBdr>
      <w:divsChild>
        <w:div w:id="714625653">
          <w:marLeft w:val="0"/>
          <w:marRight w:val="0"/>
          <w:marTop w:val="0"/>
          <w:marBottom w:val="0"/>
          <w:divBdr>
            <w:top w:val="none" w:sz="0" w:space="0" w:color="auto"/>
            <w:left w:val="none" w:sz="0" w:space="0" w:color="auto"/>
            <w:bottom w:val="none" w:sz="0" w:space="0" w:color="auto"/>
            <w:right w:val="none" w:sz="0" w:space="0" w:color="auto"/>
          </w:divBdr>
        </w:div>
      </w:divsChild>
    </w:div>
    <w:div w:id="1843466971">
      <w:bodyDiv w:val="1"/>
      <w:marLeft w:val="0"/>
      <w:marRight w:val="0"/>
      <w:marTop w:val="0"/>
      <w:marBottom w:val="0"/>
      <w:divBdr>
        <w:top w:val="none" w:sz="0" w:space="0" w:color="auto"/>
        <w:left w:val="none" w:sz="0" w:space="0" w:color="auto"/>
        <w:bottom w:val="none" w:sz="0" w:space="0" w:color="auto"/>
        <w:right w:val="none" w:sz="0" w:space="0" w:color="auto"/>
      </w:divBdr>
      <w:divsChild>
        <w:div w:id="1106000896">
          <w:marLeft w:val="0"/>
          <w:marRight w:val="0"/>
          <w:marTop w:val="0"/>
          <w:marBottom w:val="0"/>
          <w:divBdr>
            <w:top w:val="none" w:sz="0" w:space="0" w:color="auto"/>
            <w:left w:val="none" w:sz="0" w:space="0" w:color="auto"/>
            <w:bottom w:val="none" w:sz="0" w:space="0" w:color="auto"/>
            <w:right w:val="none" w:sz="0" w:space="0" w:color="auto"/>
          </w:divBdr>
        </w:div>
      </w:divsChild>
    </w:div>
    <w:div w:id="2096704287">
      <w:bodyDiv w:val="1"/>
      <w:marLeft w:val="0"/>
      <w:marRight w:val="0"/>
      <w:marTop w:val="0"/>
      <w:marBottom w:val="0"/>
      <w:divBdr>
        <w:top w:val="none" w:sz="0" w:space="0" w:color="auto"/>
        <w:left w:val="none" w:sz="0" w:space="0" w:color="auto"/>
        <w:bottom w:val="none" w:sz="0" w:space="0" w:color="auto"/>
        <w:right w:val="none" w:sz="0" w:space="0" w:color="auto"/>
      </w:divBdr>
      <w:divsChild>
        <w:div w:id="11976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1352231013003063" TargetMode="External"/><Relationship Id="rId2" Type="http://schemas.openxmlformats.org/officeDocument/2006/relationships/hyperlink" Target="https://www.ipcc.ch/news_and_events/PR-AR6_nominations.shtml" TargetMode="External"/><Relationship Id="rId1" Type="http://schemas.openxmlformats.org/officeDocument/2006/relationships/hyperlink" Target="https://www.nature.com/articles/nclimate2782" TargetMode="External"/><Relationship Id="rId4" Type="http://schemas.openxmlformats.org/officeDocument/2006/relationships/hyperlink" Target="https://www.sciencedirect.com/science/article/pii/S221209551530018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90DCD-05C0-4E3B-95EC-C69D43718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11242</Words>
  <Characters>64080</Characters>
  <Application>Microsoft Office Word</Application>
  <DocSecurity>0</DocSecurity>
  <Lines>534</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75172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Creutzig</dc:creator>
  <cp:lastModifiedBy>William Lamb</cp:lastModifiedBy>
  <cp:revision>2</cp:revision>
  <dcterms:created xsi:type="dcterms:W3CDTF">2018-04-03T12:22:00Z</dcterms:created>
  <dcterms:modified xsi:type="dcterms:W3CDTF">2018-04-03T12:22:00Z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